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1C8" w:rsidRDefault="007031C8"/>
    <w:p w:rsidR="007031C8" w:rsidRDefault="007031C8">
      <w:pPr>
        <w:rPr>
          <w:rFonts w:ascii="Arial" w:hAnsi="Arial" w:cs="Arial"/>
          <w:b/>
          <w:color w:val="000080"/>
          <w:sz w:val="40"/>
          <w:szCs w:val="40"/>
        </w:rPr>
      </w:pPr>
    </w:p>
    <w:p w:rsidR="007031C8" w:rsidRDefault="007031C8">
      <w:pPr>
        <w:rPr>
          <w:rFonts w:ascii="Arial" w:hAnsi="Arial" w:cs="Arial"/>
          <w:b/>
          <w:color w:val="000080"/>
          <w:sz w:val="40"/>
          <w:szCs w:val="40"/>
        </w:rPr>
      </w:pPr>
    </w:p>
    <w:p w:rsidR="007031C8" w:rsidRDefault="007031C8">
      <w:pPr>
        <w:rPr>
          <w:rFonts w:ascii="Arial" w:hAnsi="Arial" w:cs="Arial"/>
          <w:b/>
          <w:color w:val="000080"/>
          <w:sz w:val="40"/>
          <w:szCs w:val="40"/>
        </w:rPr>
      </w:pPr>
    </w:p>
    <w:p w:rsidR="007031C8" w:rsidRDefault="007031C8">
      <w:pPr>
        <w:rPr>
          <w:rFonts w:ascii="Arial" w:hAnsi="Arial" w:cs="Arial"/>
          <w:b/>
          <w:color w:val="000080"/>
          <w:sz w:val="40"/>
          <w:szCs w:val="40"/>
        </w:rPr>
      </w:pPr>
    </w:p>
    <w:p w:rsidR="007031C8" w:rsidRDefault="007031C8">
      <w:pPr>
        <w:jc w:val="center"/>
      </w:pPr>
      <w:r>
        <w:rPr>
          <w:rFonts w:ascii="Arial" w:hAnsi="Arial" w:cs="Arial"/>
          <w:b/>
          <w:color w:val="000080"/>
          <w:sz w:val="40"/>
          <w:szCs w:val="40"/>
        </w:rPr>
        <w:t>Assistance for Isolated Children Scheme</w:t>
      </w:r>
    </w:p>
    <w:p w:rsidR="007031C8" w:rsidRDefault="007031C8">
      <w:pPr>
        <w:jc w:val="center"/>
        <w:rPr>
          <w:b/>
        </w:rPr>
      </w:pPr>
    </w:p>
    <w:p w:rsidR="007031C8" w:rsidRDefault="007031C8">
      <w:pPr>
        <w:jc w:val="center"/>
        <w:rPr>
          <w:rFonts w:ascii="Arial" w:hAnsi="Arial" w:cs="Arial"/>
          <w:b/>
          <w:color w:val="000080"/>
          <w:sz w:val="40"/>
          <w:szCs w:val="40"/>
        </w:rPr>
      </w:pPr>
      <w:r>
        <w:rPr>
          <w:rFonts w:ascii="Arial" w:hAnsi="Arial" w:cs="Arial"/>
          <w:b/>
          <w:color w:val="000080"/>
          <w:sz w:val="40"/>
          <w:szCs w:val="40"/>
        </w:rPr>
        <w:t>Guidelines</w:t>
      </w:r>
    </w:p>
    <w:p w:rsidR="003542E1" w:rsidRDefault="003542E1" w:rsidP="003542E1">
      <w:pPr>
        <w:spacing w:after="0"/>
        <w:rPr>
          <w:rFonts w:ascii="Arial" w:hAnsi="Arial" w:cs="Arial"/>
          <w:b/>
        </w:rPr>
      </w:pPr>
      <w:bookmarkStart w:id="0" w:name="_Toc255556938"/>
      <w:bookmarkStart w:id="1" w:name="_Toc264368365"/>
    </w:p>
    <w:p w:rsidR="003542E1" w:rsidRDefault="003542E1" w:rsidP="003542E1">
      <w:pPr>
        <w:spacing w:after="0"/>
        <w:rPr>
          <w:rFonts w:ascii="Arial" w:hAnsi="Arial" w:cs="Arial"/>
          <w:b/>
        </w:rPr>
      </w:pPr>
    </w:p>
    <w:p w:rsidR="003542E1" w:rsidRDefault="003542E1" w:rsidP="003542E1">
      <w:pPr>
        <w:spacing w:after="0"/>
        <w:rPr>
          <w:rFonts w:ascii="Arial" w:hAnsi="Arial" w:cs="Arial"/>
          <w:b/>
        </w:rPr>
      </w:pPr>
    </w:p>
    <w:p w:rsidR="003542E1" w:rsidRDefault="003542E1" w:rsidP="003542E1">
      <w:pPr>
        <w:spacing w:after="0"/>
        <w:rPr>
          <w:rFonts w:ascii="Arial" w:hAnsi="Arial" w:cs="Arial"/>
          <w:b/>
        </w:rPr>
      </w:pPr>
    </w:p>
    <w:p w:rsidR="003542E1" w:rsidRDefault="003542E1" w:rsidP="003542E1">
      <w:pPr>
        <w:spacing w:after="0"/>
        <w:rPr>
          <w:rFonts w:ascii="Arial" w:hAnsi="Arial" w:cs="Arial"/>
          <w:b/>
        </w:rPr>
      </w:pPr>
    </w:p>
    <w:p w:rsidR="003542E1" w:rsidRDefault="003542E1" w:rsidP="003542E1">
      <w:pPr>
        <w:spacing w:after="0"/>
        <w:rPr>
          <w:rFonts w:ascii="Arial" w:hAnsi="Arial" w:cs="Arial"/>
          <w:b/>
        </w:rPr>
      </w:pPr>
    </w:p>
    <w:p w:rsidR="003542E1" w:rsidRDefault="003542E1" w:rsidP="003542E1">
      <w:pPr>
        <w:spacing w:after="0"/>
        <w:rPr>
          <w:rFonts w:ascii="Arial" w:hAnsi="Arial" w:cs="Arial"/>
          <w:b/>
        </w:rPr>
      </w:pPr>
    </w:p>
    <w:p w:rsidR="003542E1" w:rsidRDefault="003542E1" w:rsidP="003542E1">
      <w:pPr>
        <w:spacing w:after="0"/>
        <w:rPr>
          <w:rFonts w:ascii="Arial" w:hAnsi="Arial" w:cs="Arial"/>
          <w:b/>
        </w:rPr>
      </w:pPr>
    </w:p>
    <w:p w:rsidR="003542E1" w:rsidRDefault="003542E1" w:rsidP="003542E1">
      <w:pPr>
        <w:spacing w:after="0"/>
        <w:rPr>
          <w:rFonts w:ascii="Arial" w:hAnsi="Arial" w:cs="Arial"/>
          <w:b/>
        </w:rPr>
      </w:pPr>
    </w:p>
    <w:p w:rsidR="003542E1" w:rsidRDefault="003542E1" w:rsidP="003542E1">
      <w:pPr>
        <w:spacing w:after="0"/>
        <w:rPr>
          <w:rFonts w:ascii="Arial" w:hAnsi="Arial" w:cs="Arial"/>
          <w:b/>
        </w:rPr>
      </w:pPr>
    </w:p>
    <w:p w:rsidR="003542E1" w:rsidRDefault="003542E1" w:rsidP="003542E1">
      <w:pPr>
        <w:spacing w:after="0"/>
        <w:rPr>
          <w:rFonts w:ascii="Arial" w:hAnsi="Arial" w:cs="Arial"/>
          <w:b/>
        </w:rPr>
      </w:pPr>
    </w:p>
    <w:p w:rsidR="003542E1" w:rsidRDefault="003542E1" w:rsidP="003542E1">
      <w:pPr>
        <w:spacing w:after="0"/>
        <w:rPr>
          <w:rFonts w:ascii="Arial" w:hAnsi="Arial" w:cs="Arial"/>
          <w:b/>
        </w:rPr>
      </w:pPr>
    </w:p>
    <w:p w:rsidR="003542E1" w:rsidRDefault="003542E1" w:rsidP="003542E1">
      <w:pPr>
        <w:spacing w:after="0"/>
        <w:rPr>
          <w:rFonts w:ascii="Arial" w:hAnsi="Arial" w:cs="Arial"/>
          <w:b/>
        </w:rPr>
      </w:pPr>
    </w:p>
    <w:p w:rsidR="003542E1" w:rsidRDefault="003542E1" w:rsidP="003542E1">
      <w:pPr>
        <w:spacing w:after="0"/>
        <w:rPr>
          <w:rFonts w:ascii="Arial" w:hAnsi="Arial" w:cs="Arial"/>
          <w:b/>
        </w:rPr>
      </w:pPr>
    </w:p>
    <w:p w:rsidR="003542E1" w:rsidRDefault="003542E1" w:rsidP="003542E1">
      <w:pPr>
        <w:spacing w:after="0"/>
        <w:rPr>
          <w:rFonts w:ascii="Arial" w:hAnsi="Arial" w:cs="Arial"/>
          <w:b/>
        </w:rPr>
      </w:pPr>
    </w:p>
    <w:p w:rsidR="003542E1" w:rsidRDefault="003542E1" w:rsidP="003542E1">
      <w:pPr>
        <w:spacing w:after="0"/>
        <w:rPr>
          <w:rFonts w:ascii="Arial" w:hAnsi="Arial" w:cs="Arial"/>
          <w:b/>
        </w:rPr>
      </w:pPr>
    </w:p>
    <w:p w:rsidR="003542E1" w:rsidRDefault="003542E1" w:rsidP="003542E1">
      <w:pPr>
        <w:spacing w:after="0"/>
        <w:rPr>
          <w:rFonts w:ascii="Arial" w:hAnsi="Arial" w:cs="Arial"/>
          <w:b/>
        </w:rPr>
      </w:pPr>
    </w:p>
    <w:p w:rsidR="003542E1" w:rsidRDefault="003542E1" w:rsidP="003542E1">
      <w:pPr>
        <w:spacing w:after="0"/>
        <w:rPr>
          <w:rFonts w:ascii="Arial" w:hAnsi="Arial" w:cs="Arial"/>
          <w:b/>
        </w:rPr>
      </w:pPr>
    </w:p>
    <w:p w:rsidR="003542E1" w:rsidRDefault="003542E1" w:rsidP="003542E1">
      <w:pPr>
        <w:spacing w:after="0"/>
        <w:rPr>
          <w:rFonts w:ascii="Arial" w:hAnsi="Arial" w:cs="Arial"/>
          <w:b/>
        </w:rPr>
      </w:pPr>
    </w:p>
    <w:p w:rsidR="003542E1" w:rsidRDefault="003542E1" w:rsidP="003542E1">
      <w:pPr>
        <w:spacing w:after="0"/>
        <w:rPr>
          <w:rFonts w:ascii="Arial" w:hAnsi="Arial" w:cs="Arial"/>
          <w:b/>
        </w:rPr>
      </w:pPr>
    </w:p>
    <w:p w:rsidR="003542E1" w:rsidRDefault="003542E1" w:rsidP="003542E1">
      <w:pPr>
        <w:spacing w:after="0"/>
        <w:rPr>
          <w:rFonts w:ascii="Arial" w:hAnsi="Arial" w:cs="Arial"/>
          <w:b/>
        </w:rPr>
      </w:pPr>
    </w:p>
    <w:p w:rsidR="003542E1" w:rsidRDefault="003542E1" w:rsidP="003542E1">
      <w:pPr>
        <w:spacing w:after="0"/>
        <w:rPr>
          <w:rFonts w:ascii="Arial" w:hAnsi="Arial" w:cs="Arial"/>
          <w:b/>
        </w:rPr>
      </w:pPr>
    </w:p>
    <w:p w:rsidR="003542E1" w:rsidRDefault="003542E1" w:rsidP="003542E1">
      <w:pPr>
        <w:spacing w:after="0"/>
        <w:rPr>
          <w:rFonts w:ascii="Arial" w:hAnsi="Arial" w:cs="Arial"/>
          <w:b/>
        </w:rPr>
      </w:pPr>
    </w:p>
    <w:p w:rsidR="003542E1" w:rsidRDefault="003542E1" w:rsidP="003542E1">
      <w:pPr>
        <w:spacing w:after="0"/>
        <w:rPr>
          <w:rFonts w:ascii="Arial" w:hAnsi="Arial" w:cs="Arial"/>
          <w:b/>
        </w:rPr>
      </w:pPr>
    </w:p>
    <w:p w:rsidR="003542E1" w:rsidRDefault="003542E1" w:rsidP="003542E1">
      <w:pPr>
        <w:spacing w:after="0"/>
        <w:rPr>
          <w:rFonts w:ascii="Arial" w:hAnsi="Arial" w:cs="Arial"/>
          <w:b/>
        </w:rPr>
      </w:pPr>
    </w:p>
    <w:p w:rsidR="003542E1" w:rsidRDefault="003542E1" w:rsidP="003542E1">
      <w:pPr>
        <w:spacing w:after="0"/>
        <w:rPr>
          <w:rFonts w:ascii="Arial" w:hAnsi="Arial" w:cs="Arial"/>
          <w:b/>
        </w:rPr>
      </w:pPr>
    </w:p>
    <w:p w:rsidR="007031C8" w:rsidRPr="003542E1" w:rsidRDefault="007031C8" w:rsidP="003542E1">
      <w:pPr>
        <w:spacing w:after="0"/>
        <w:rPr>
          <w:rFonts w:ascii="Arial" w:hAnsi="Arial" w:cs="Arial"/>
          <w:b/>
        </w:rPr>
      </w:pPr>
      <w:bookmarkStart w:id="2" w:name="_GoBack"/>
      <w:bookmarkEnd w:id="2"/>
      <w:r w:rsidRPr="003542E1">
        <w:rPr>
          <w:rFonts w:ascii="Arial" w:hAnsi="Arial" w:cs="Arial"/>
          <w:b/>
        </w:rPr>
        <w:t>Rural and Remote Section</w:t>
      </w:r>
      <w:bookmarkEnd w:id="0"/>
      <w:bookmarkEnd w:id="1"/>
    </w:p>
    <w:p w:rsidR="007031C8" w:rsidRPr="003542E1" w:rsidRDefault="007031C8" w:rsidP="003542E1">
      <w:pPr>
        <w:spacing w:after="0"/>
        <w:rPr>
          <w:rFonts w:ascii="Arial" w:hAnsi="Arial" w:cs="Arial"/>
          <w:b/>
        </w:rPr>
      </w:pPr>
      <w:bookmarkStart w:id="3" w:name="_Toc255556939"/>
      <w:bookmarkStart w:id="4" w:name="_Toc264368366"/>
      <w:r w:rsidRPr="003542E1">
        <w:rPr>
          <w:rFonts w:ascii="Arial" w:hAnsi="Arial" w:cs="Arial"/>
          <w:b/>
        </w:rPr>
        <w:t>Inclusive Education Branch</w:t>
      </w:r>
      <w:bookmarkEnd w:id="3"/>
      <w:bookmarkEnd w:id="4"/>
    </w:p>
    <w:p w:rsidR="007031C8" w:rsidRPr="003542E1" w:rsidRDefault="007031C8" w:rsidP="003542E1">
      <w:pPr>
        <w:spacing w:after="0"/>
        <w:rPr>
          <w:rFonts w:ascii="Arial" w:hAnsi="Arial" w:cs="Arial"/>
          <w:b/>
        </w:rPr>
      </w:pPr>
      <w:bookmarkStart w:id="5" w:name="_Toc255556940"/>
      <w:bookmarkStart w:id="6" w:name="_Toc264368367"/>
      <w:r w:rsidRPr="003542E1">
        <w:rPr>
          <w:rFonts w:ascii="Arial" w:hAnsi="Arial" w:cs="Arial"/>
          <w:b/>
        </w:rPr>
        <w:t>Department of Education, Employment and Workplace Relations</w:t>
      </w:r>
      <w:bookmarkEnd w:id="5"/>
      <w:bookmarkEnd w:id="6"/>
    </w:p>
    <w:p w:rsidR="007031C8" w:rsidRPr="003542E1" w:rsidRDefault="007031C8" w:rsidP="003542E1">
      <w:pPr>
        <w:spacing w:after="0"/>
        <w:rPr>
          <w:rFonts w:ascii="Arial" w:hAnsi="Arial" w:cs="Arial"/>
          <w:b/>
        </w:rPr>
      </w:pPr>
    </w:p>
    <w:p w:rsidR="007031C8" w:rsidRDefault="007031C8">
      <w:proofErr w:type="gramStart"/>
      <w:r>
        <w:t>June  2010</w:t>
      </w:r>
      <w:proofErr w:type="gramEnd"/>
      <w:r>
        <w:t>.</w:t>
      </w:r>
    </w:p>
    <w:p w:rsidR="007031C8" w:rsidRDefault="007031C8">
      <w:pPr>
        <w:pStyle w:val="BulletIntro"/>
        <w:pageBreakBefore/>
      </w:pPr>
      <w:r>
        <w:lastRenderedPageBreak/>
        <w:t>Enquiries about this document should be addressed to:</w:t>
      </w:r>
    </w:p>
    <w:p w:rsidR="007031C8" w:rsidRDefault="007031C8">
      <w:pPr>
        <w:pStyle w:val="Bullet"/>
        <w:spacing w:after="0"/>
        <w:ind w:left="357" w:hanging="357"/>
        <w:rPr>
          <w:szCs w:val="24"/>
        </w:rPr>
      </w:pPr>
      <w:r>
        <w:rPr>
          <w:szCs w:val="24"/>
        </w:rPr>
        <w:t xml:space="preserve">Shirley </w:t>
      </w:r>
      <w:proofErr w:type="spellStart"/>
      <w:r>
        <w:rPr>
          <w:szCs w:val="24"/>
        </w:rPr>
        <w:t>Jorritsma</w:t>
      </w:r>
      <w:proofErr w:type="spellEnd"/>
    </w:p>
    <w:p w:rsidR="007031C8" w:rsidRDefault="007031C8">
      <w:pPr>
        <w:pStyle w:val="Bullet"/>
        <w:numPr>
          <w:ilvl w:val="0"/>
          <w:numId w:val="0"/>
        </w:numPr>
        <w:spacing w:after="0"/>
        <w:ind w:left="357"/>
        <w:rPr>
          <w:szCs w:val="24"/>
        </w:rPr>
      </w:pPr>
      <w:r>
        <w:rPr>
          <w:szCs w:val="24"/>
        </w:rPr>
        <w:t>Director</w:t>
      </w:r>
    </w:p>
    <w:p w:rsidR="007031C8" w:rsidRDefault="007031C8">
      <w:pPr>
        <w:spacing w:after="0"/>
        <w:ind w:left="357"/>
        <w:rPr>
          <w:szCs w:val="24"/>
        </w:rPr>
      </w:pPr>
      <w:r>
        <w:rPr>
          <w:szCs w:val="24"/>
        </w:rPr>
        <w:t>Inclusive Education Branch</w:t>
      </w:r>
    </w:p>
    <w:p w:rsidR="007031C8" w:rsidRDefault="007031C8">
      <w:pPr>
        <w:spacing w:after="0"/>
        <w:ind w:left="357"/>
        <w:rPr>
          <w:szCs w:val="24"/>
        </w:rPr>
      </w:pPr>
      <w:r>
        <w:rPr>
          <w:szCs w:val="24"/>
        </w:rPr>
        <w:t>Department of Education, Employment and Workplace Relations</w:t>
      </w:r>
    </w:p>
    <w:p w:rsidR="007031C8" w:rsidRDefault="007031C8">
      <w:pPr>
        <w:spacing w:after="0"/>
        <w:ind w:left="357"/>
        <w:rPr>
          <w:szCs w:val="24"/>
          <w:lang w:val="fr-FR"/>
        </w:rPr>
      </w:pPr>
      <w:proofErr w:type="spellStart"/>
      <w:r>
        <w:rPr>
          <w:szCs w:val="24"/>
          <w:lang w:val="fr-FR"/>
        </w:rPr>
        <w:t>Loc</w:t>
      </w:r>
      <w:proofErr w:type="spellEnd"/>
      <w:r>
        <w:rPr>
          <w:szCs w:val="24"/>
          <w:lang w:val="fr-FR"/>
        </w:rPr>
        <w:t xml:space="preserve"> Code: </w:t>
      </w:r>
      <w:r>
        <w:rPr>
          <w:rStyle w:val="aspnet-detailsview-value2"/>
          <w:szCs w:val="24"/>
          <w:lang w:val="fr-FR"/>
        </w:rPr>
        <w:t>C14MT4</w:t>
      </w:r>
    </w:p>
    <w:p w:rsidR="007031C8" w:rsidRDefault="007031C8">
      <w:pPr>
        <w:spacing w:after="360"/>
        <w:ind w:left="357"/>
        <w:rPr>
          <w:szCs w:val="24"/>
          <w:lang w:val="fr-FR"/>
        </w:rPr>
      </w:pPr>
      <w:r>
        <w:rPr>
          <w:szCs w:val="24"/>
          <w:lang w:val="fr-FR"/>
        </w:rPr>
        <w:t>GPO Box 9880, Canberra ACT 2601</w:t>
      </w:r>
    </w:p>
    <w:p w:rsidR="007031C8" w:rsidRDefault="007031C8">
      <w:pPr>
        <w:pStyle w:val="BulletIntro"/>
      </w:pPr>
      <w:r>
        <w:t>The web address of this document is:</w:t>
      </w:r>
    </w:p>
    <w:bookmarkStart w:id="7" w:name="OLE_LINK12"/>
    <w:bookmarkStart w:id="8" w:name="OLE_LINK13"/>
    <w:p w:rsidR="007031C8" w:rsidRDefault="007031C8">
      <w:pPr>
        <w:pStyle w:val="BulletLast"/>
        <w:spacing w:after="360"/>
      </w:pPr>
      <w:r>
        <w:fldChar w:fldCharType="begin"/>
      </w:r>
      <w:r>
        <w:instrText xml:space="preserve"> HYPERLINK "http://www.deewr.gov.au" </w:instrText>
      </w:r>
      <w:r>
        <w:fldChar w:fldCharType="separate"/>
      </w:r>
      <w:r>
        <w:rPr>
          <w:rStyle w:val="Hyperlink"/>
        </w:rPr>
        <w:t>http://www.deewr.gov.au</w:t>
      </w:r>
      <w:bookmarkEnd w:id="7"/>
      <w:bookmarkEnd w:id="8"/>
      <w:r>
        <w:fldChar w:fldCharType="end"/>
      </w:r>
    </w:p>
    <w:p w:rsidR="007031C8" w:rsidRDefault="007031C8">
      <w:pPr>
        <w:pStyle w:val="BulletIntro"/>
      </w:pPr>
      <w:r>
        <w:t>General AIC Scheme information and AIC Scheme Claim forms can be obtained from Centrelink:</w:t>
      </w:r>
    </w:p>
    <w:p w:rsidR="007031C8" w:rsidRDefault="007031C8">
      <w:pPr>
        <w:pStyle w:val="Bullet"/>
        <w:ind w:left="357" w:hanging="357"/>
      </w:pPr>
      <w:r>
        <w:t>at any Centrelink Office</w:t>
      </w:r>
    </w:p>
    <w:p w:rsidR="007031C8" w:rsidRDefault="007031C8">
      <w:pPr>
        <w:pStyle w:val="Bullet"/>
        <w:ind w:left="357" w:hanging="357"/>
      </w:pPr>
      <w:r>
        <w:t>by telephone on 13 23 18</w:t>
      </w:r>
    </w:p>
    <w:p w:rsidR="007031C8" w:rsidRDefault="007031C8">
      <w:pPr>
        <w:pStyle w:val="BulletLast"/>
      </w:pPr>
      <w:r>
        <w:t xml:space="preserve">at </w:t>
      </w:r>
      <w:hyperlink r:id="rId8" w:history="1">
        <w:r>
          <w:rPr>
            <w:rStyle w:val="Hyperlink"/>
          </w:rPr>
          <w:t>www.centrelink.gov.au</w:t>
        </w:r>
      </w:hyperlink>
    </w:p>
    <w:p w:rsidR="007031C8" w:rsidRDefault="007031C8"/>
    <w:p w:rsidR="007031C8" w:rsidRDefault="007031C8"/>
    <w:p w:rsidR="007031C8" w:rsidRDefault="007031C8">
      <w:pPr>
        <w:sectPr w:rsidR="007031C8">
          <w:headerReference w:type="even" r:id="rId9"/>
          <w:headerReference w:type="default" r:id="rId10"/>
          <w:footerReference w:type="default" r:id="rId11"/>
          <w:pgSz w:w="11909" w:h="16834" w:code="9"/>
          <w:pgMar w:top="1418" w:right="1701" w:bottom="1418" w:left="1701" w:header="709" w:footer="709" w:gutter="0"/>
          <w:pgNumType w:fmt="lowerRoman"/>
          <w:cols w:space="720"/>
        </w:sectPr>
      </w:pPr>
    </w:p>
    <w:p w:rsidR="007031C8" w:rsidRDefault="007031C8">
      <w:pPr>
        <w:pStyle w:val="Heading1a"/>
      </w:pPr>
      <w:bookmarkStart w:id="9" w:name="_Toc255556941"/>
      <w:bookmarkStart w:id="10" w:name="_Toc264368368"/>
      <w:r>
        <w:lastRenderedPageBreak/>
        <w:t>Contents</w:t>
      </w:r>
      <w:bookmarkEnd w:id="9"/>
      <w:bookmarkEnd w:id="10"/>
    </w:p>
    <w:p w:rsidR="007031C8" w:rsidRDefault="007031C8">
      <w:pPr>
        <w:pStyle w:val="TOC3"/>
        <w:rPr>
          <w:szCs w:val="24"/>
          <w:lang w:val="en-AU" w:eastAsia="en-AU"/>
        </w:rPr>
      </w:pPr>
      <w:r>
        <w:rPr>
          <w:b/>
        </w:rPr>
        <w:fldChar w:fldCharType="begin"/>
      </w:r>
      <w:r>
        <w:rPr>
          <w:b/>
        </w:rPr>
        <w:instrText xml:space="preserve"> TOC \o "1-3" \h \z \u </w:instrText>
      </w:r>
      <w:r>
        <w:rPr>
          <w:b/>
        </w:rPr>
        <w:fldChar w:fldCharType="separate"/>
      </w:r>
    </w:p>
    <w:p w:rsidR="007031C8" w:rsidRDefault="003542E1">
      <w:pPr>
        <w:pStyle w:val="TOC1"/>
        <w:rPr>
          <w:b w:val="0"/>
          <w:sz w:val="24"/>
          <w:szCs w:val="24"/>
          <w:lang w:val="en-AU" w:eastAsia="en-AU"/>
        </w:rPr>
      </w:pPr>
      <w:hyperlink w:anchor="_Toc264368368" w:history="1">
        <w:r w:rsidR="007031C8">
          <w:rPr>
            <w:rStyle w:val="Hyperlink"/>
          </w:rPr>
          <w:t>Contents</w:t>
        </w:r>
        <w:r w:rsidR="007031C8">
          <w:rPr>
            <w:webHidden/>
          </w:rPr>
          <w:tab/>
        </w:r>
        <w:r w:rsidR="007031C8">
          <w:rPr>
            <w:webHidden/>
          </w:rPr>
          <w:fldChar w:fldCharType="begin"/>
        </w:r>
        <w:r w:rsidR="007031C8">
          <w:rPr>
            <w:webHidden/>
          </w:rPr>
          <w:instrText xml:space="preserve"> PAGEREF _Toc264368368 \h </w:instrText>
        </w:r>
        <w:r w:rsidR="007031C8">
          <w:rPr>
            <w:webHidden/>
          </w:rPr>
        </w:r>
        <w:r w:rsidR="007031C8">
          <w:rPr>
            <w:webHidden/>
          </w:rPr>
          <w:fldChar w:fldCharType="separate"/>
        </w:r>
        <w:r w:rsidR="00827515">
          <w:rPr>
            <w:webHidden/>
          </w:rPr>
          <w:t>iii</w:t>
        </w:r>
        <w:r w:rsidR="007031C8">
          <w:rPr>
            <w:webHidden/>
          </w:rPr>
          <w:fldChar w:fldCharType="end"/>
        </w:r>
      </w:hyperlink>
    </w:p>
    <w:p w:rsidR="007031C8" w:rsidRDefault="003542E1">
      <w:pPr>
        <w:pStyle w:val="TOC1"/>
        <w:rPr>
          <w:b w:val="0"/>
          <w:sz w:val="24"/>
          <w:szCs w:val="24"/>
          <w:lang w:val="en-AU" w:eastAsia="en-AU"/>
        </w:rPr>
      </w:pPr>
      <w:hyperlink w:anchor="_Toc264368369" w:history="1">
        <w:r w:rsidR="007031C8">
          <w:rPr>
            <w:rStyle w:val="Hyperlink"/>
          </w:rPr>
          <w:t>Abbreviations and acronyms</w:t>
        </w:r>
        <w:r w:rsidR="007031C8">
          <w:rPr>
            <w:webHidden/>
          </w:rPr>
          <w:tab/>
        </w:r>
        <w:r w:rsidR="007031C8">
          <w:rPr>
            <w:webHidden/>
          </w:rPr>
          <w:fldChar w:fldCharType="begin"/>
        </w:r>
        <w:r w:rsidR="007031C8">
          <w:rPr>
            <w:webHidden/>
          </w:rPr>
          <w:instrText xml:space="preserve"> PAGEREF _Toc264368369 \h </w:instrText>
        </w:r>
        <w:r w:rsidR="007031C8">
          <w:rPr>
            <w:webHidden/>
          </w:rPr>
        </w:r>
        <w:r w:rsidR="007031C8">
          <w:rPr>
            <w:webHidden/>
          </w:rPr>
          <w:fldChar w:fldCharType="separate"/>
        </w:r>
        <w:r w:rsidR="00827515">
          <w:rPr>
            <w:webHidden/>
          </w:rPr>
          <w:t>viii</w:t>
        </w:r>
        <w:r w:rsidR="007031C8">
          <w:rPr>
            <w:webHidden/>
          </w:rPr>
          <w:fldChar w:fldCharType="end"/>
        </w:r>
      </w:hyperlink>
    </w:p>
    <w:p w:rsidR="007031C8" w:rsidRDefault="003542E1">
      <w:pPr>
        <w:pStyle w:val="TOC1"/>
        <w:rPr>
          <w:b w:val="0"/>
          <w:sz w:val="24"/>
          <w:szCs w:val="24"/>
          <w:lang w:val="en-AU" w:eastAsia="en-AU"/>
        </w:rPr>
      </w:pPr>
      <w:hyperlink w:anchor="_Toc264368370" w:history="1">
        <w:r w:rsidR="007031C8">
          <w:rPr>
            <w:rStyle w:val="Hyperlink"/>
          </w:rPr>
          <w:t>Definitions for these Guidelines</w:t>
        </w:r>
        <w:r w:rsidR="007031C8">
          <w:rPr>
            <w:webHidden/>
          </w:rPr>
          <w:tab/>
        </w:r>
        <w:r w:rsidR="007031C8">
          <w:rPr>
            <w:webHidden/>
          </w:rPr>
          <w:fldChar w:fldCharType="begin"/>
        </w:r>
        <w:r w:rsidR="007031C8">
          <w:rPr>
            <w:webHidden/>
          </w:rPr>
          <w:instrText xml:space="preserve"> PAGEREF _Toc264368370 \h </w:instrText>
        </w:r>
        <w:r w:rsidR="007031C8">
          <w:rPr>
            <w:webHidden/>
          </w:rPr>
        </w:r>
        <w:r w:rsidR="007031C8">
          <w:rPr>
            <w:webHidden/>
          </w:rPr>
          <w:fldChar w:fldCharType="separate"/>
        </w:r>
        <w:r w:rsidR="00827515">
          <w:rPr>
            <w:webHidden/>
          </w:rPr>
          <w:t>ix</w:t>
        </w:r>
        <w:r w:rsidR="007031C8">
          <w:rPr>
            <w:webHidden/>
          </w:rPr>
          <w:fldChar w:fldCharType="end"/>
        </w:r>
      </w:hyperlink>
    </w:p>
    <w:p w:rsidR="007031C8" w:rsidRDefault="003542E1">
      <w:pPr>
        <w:pStyle w:val="TOC1"/>
        <w:rPr>
          <w:b w:val="0"/>
          <w:sz w:val="24"/>
          <w:szCs w:val="24"/>
          <w:lang w:val="en-AU" w:eastAsia="en-AU"/>
        </w:rPr>
      </w:pPr>
      <w:hyperlink w:anchor="_Toc264368371" w:history="1">
        <w:r w:rsidR="007031C8">
          <w:rPr>
            <w:rStyle w:val="Hyperlink"/>
          </w:rPr>
          <w:t>1</w:t>
        </w:r>
        <w:r w:rsidR="007031C8">
          <w:rPr>
            <w:b w:val="0"/>
            <w:sz w:val="24"/>
            <w:szCs w:val="24"/>
            <w:lang w:val="en-AU" w:eastAsia="en-AU"/>
          </w:rPr>
          <w:tab/>
        </w:r>
        <w:r w:rsidR="007031C8">
          <w:rPr>
            <w:rStyle w:val="Hyperlink"/>
          </w:rPr>
          <w:t>General information about the AIC Scheme</w:t>
        </w:r>
        <w:r w:rsidR="007031C8">
          <w:rPr>
            <w:webHidden/>
          </w:rPr>
          <w:tab/>
        </w:r>
        <w:r w:rsidR="007031C8">
          <w:rPr>
            <w:webHidden/>
          </w:rPr>
          <w:fldChar w:fldCharType="begin"/>
        </w:r>
        <w:r w:rsidR="007031C8">
          <w:rPr>
            <w:webHidden/>
          </w:rPr>
          <w:instrText xml:space="preserve"> PAGEREF _Toc264368371 \h </w:instrText>
        </w:r>
        <w:r w:rsidR="007031C8">
          <w:rPr>
            <w:webHidden/>
          </w:rPr>
        </w:r>
        <w:r w:rsidR="007031C8">
          <w:rPr>
            <w:webHidden/>
          </w:rPr>
          <w:fldChar w:fldCharType="separate"/>
        </w:r>
        <w:r w:rsidR="00827515">
          <w:rPr>
            <w:webHidden/>
          </w:rPr>
          <w:t>1</w:t>
        </w:r>
        <w:r w:rsidR="007031C8">
          <w:rPr>
            <w:webHidden/>
          </w:rPr>
          <w:fldChar w:fldCharType="end"/>
        </w:r>
      </w:hyperlink>
    </w:p>
    <w:p w:rsidR="007031C8" w:rsidRDefault="003542E1">
      <w:pPr>
        <w:pStyle w:val="TOC2"/>
        <w:rPr>
          <w:szCs w:val="24"/>
          <w:lang w:val="en-AU" w:eastAsia="en-AU"/>
        </w:rPr>
      </w:pPr>
      <w:hyperlink w:anchor="_Toc264368372" w:history="1">
        <w:r w:rsidR="007031C8">
          <w:rPr>
            <w:rStyle w:val="Hyperlink"/>
          </w:rPr>
          <w:t>1.1</w:t>
        </w:r>
        <w:r w:rsidR="007031C8">
          <w:rPr>
            <w:szCs w:val="24"/>
            <w:lang w:val="en-AU" w:eastAsia="en-AU"/>
          </w:rPr>
          <w:tab/>
        </w:r>
        <w:r w:rsidR="007031C8">
          <w:rPr>
            <w:rStyle w:val="Hyperlink"/>
          </w:rPr>
          <w:t>Description</w:t>
        </w:r>
        <w:r w:rsidR="007031C8">
          <w:rPr>
            <w:webHidden/>
          </w:rPr>
          <w:tab/>
        </w:r>
        <w:r w:rsidR="007031C8">
          <w:rPr>
            <w:webHidden/>
          </w:rPr>
          <w:fldChar w:fldCharType="begin"/>
        </w:r>
        <w:r w:rsidR="007031C8">
          <w:rPr>
            <w:webHidden/>
          </w:rPr>
          <w:instrText xml:space="preserve"> PAGEREF _Toc264368372 \h </w:instrText>
        </w:r>
        <w:r w:rsidR="007031C8">
          <w:rPr>
            <w:webHidden/>
          </w:rPr>
        </w:r>
        <w:r w:rsidR="007031C8">
          <w:rPr>
            <w:webHidden/>
          </w:rPr>
          <w:fldChar w:fldCharType="separate"/>
        </w:r>
        <w:r w:rsidR="00827515">
          <w:rPr>
            <w:webHidden/>
          </w:rPr>
          <w:t>1</w:t>
        </w:r>
        <w:r w:rsidR="007031C8">
          <w:rPr>
            <w:webHidden/>
          </w:rPr>
          <w:fldChar w:fldCharType="end"/>
        </w:r>
      </w:hyperlink>
    </w:p>
    <w:p w:rsidR="007031C8" w:rsidRDefault="003542E1">
      <w:pPr>
        <w:pStyle w:val="TOC2"/>
        <w:rPr>
          <w:szCs w:val="24"/>
          <w:lang w:val="en-AU" w:eastAsia="en-AU"/>
        </w:rPr>
      </w:pPr>
      <w:hyperlink w:anchor="_Toc264368373" w:history="1">
        <w:r w:rsidR="007031C8">
          <w:rPr>
            <w:rStyle w:val="Hyperlink"/>
          </w:rPr>
          <w:t>1.2</w:t>
        </w:r>
        <w:r w:rsidR="007031C8">
          <w:rPr>
            <w:szCs w:val="24"/>
            <w:lang w:val="en-AU" w:eastAsia="en-AU"/>
          </w:rPr>
          <w:tab/>
        </w:r>
        <w:r w:rsidR="007031C8">
          <w:rPr>
            <w:rStyle w:val="Hyperlink"/>
          </w:rPr>
          <w:t>Objectives</w:t>
        </w:r>
        <w:r w:rsidR="007031C8">
          <w:rPr>
            <w:webHidden/>
          </w:rPr>
          <w:tab/>
        </w:r>
        <w:r w:rsidR="007031C8">
          <w:rPr>
            <w:webHidden/>
          </w:rPr>
          <w:fldChar w:fldCharType="begin"/>
        </w:r>
        <w:r w:rsidR="007031C8">
          <w:rPr>
            <w:webHidden/>
          </w:rPr>
          <w:instrText xml:space="preserve"> PAGEREF _Toc264368373 \h </w:instrText>
        </w:r>
        <w:r w:rsidR="007031C8">
          <w:rPr>
            <w:webHidden/>
          </w:rPr>
        </w:r>
        <w:r w:rsidR="007031C8">
          <w:rPr>
            <w:webHidden/>
          </w:rPr>
          <w:fldChar w:fldCharType="separate"/>
        </w:r>
        <w:r w:rsidR="00827515">
          <w:rPr>
            <w:webHidden/>
          </w:rPr>
          <w:t>1</w:t>
        </w:r>
        <w:r w:rsidR="007031C8">
          <w:rPr>
            <w:webHidden/>
          </w:rPr>
          <w:fldChar w:fldCharType="end"/>
        </w:r>
      </w:hyperlink>
    </w:p>
    <w:p w:rsidR="007031C8" w:rsidRDefault="003542E1">
      <w:pPr>
        <w:pStyle w:val="TOC2"/>
        <w:rPr>
          <w:szCs w:val="24"/>
          <w:lang w:val="en-AU" w:eastAsia="en-AU"/>
        </w:rPr>
      </w:pPr>
      <w:hyperlink w:anchor="_Toc264368374" w:history="1">
        <w:r w:rsidR="007031C8">
          <w:rPr>
            <w:rStyle w:val="Hyperlink"/>
          </w:rPr>
          <w:t>1.3</w:t>
        </w:r>
        <w:r w:rsidR="007031C8">
          <w:rPr>
            <w:szCs w:val="24"/>
            <w:lang w:val="en-AU" w:eastAsia="en-AU"/>
          </w:rPr>
          <w:tab/>
        </w:r>
        <w:r w:rsidR="007031C8">
          <w:rPr>
            <w:rStyle w:val="Hyperlink"/>
          </w:rPr>
          <w:t>Eligibility</w:t>
        </w:r>
        <w:r w:rsidR="007031C8">
          <w:rPr>
            <w:webHidden/>
          </w:rPr>
          <w:tab/>
        </w:r>
        <w:r w:rsidR="007031C8">
          <w:rPr>
            <w:webHidden/>
          </w:rPr>
          <w:fldChar w:fldCharType="begin"/>
        </w:r>
        <w:r w:rsidR="007031C8">
          <w:rPr>
            <w:webHidden/>
          </w:rPr>
          <w:instrText xml:space="preserve"> PAGEREF _Toc264368374 \h </w:instrText>
        </w:r>
        <w:r w:rsidR="007031C8">
          <w:rPr>
            <w:webHidden/>
          </w:rPr>
        </w:r>
        <w:r w:rsidR="007031C8">
          <w:rPr>
            <w:webHidden/>
          </w:rPr>
          <w:fldChar w:fldCharType="separate"/>
        </w:r>
        <w:r w:rsidR="00827515">
          <w:rPr>
            <w:webHidden/>
          </w:rPr>
          <w:t>1</w:t>
        </w:r>
        <w:r w:rsidR="007031C8">
          <w:rPr>
            <w:webHidden/>
          </w:rPr>
          <w:fldChar w:fldCharType="end"/>
        </w:r>
      </w:hyperlink>
    </w:p>
    <w:p w:rsidR="007031C8" w:rsidRDefault="003542E1">
      <w:pPr>
        <w:pStyle w:val="TOC2"/>
        <w:rPr>
          <w:szCs w:val="24"/>
          <w:lang w:val="en-AU" w:eastAsia="en-AU"/>
        </w:rPr>
      </w:pPr>
      <w:hyperlink w:anchor="_Toc264368375" w:history="1">
        <w:r w:rsidR="007031C8">
          <w:rPr>
            <w:rStyle w:val="Hyperlink"/>
          </w:rPr>
          <w:t>1.4</w:t>
        </w:r>
        <w:r w:rsidR="007031C8">
          <w:rPr>
            <w:szCs w:val="24"/>
            <w:lang w:val="en-AU" w:eastAsia="en-AU"/>
          </w:rPr>
          <w:tab/>
        </w:r>
        <w:r w:rsidR="007031C8">
          <w:rPr>
            <w:rStyle w:val="Hyperlink"/>
          </w:rPr>
          <w:t>Types of allowances</w:t>
        </w:r>
        <w:r w:rsidR="007031C8">
          <w:rPr>
            <w:webHidden/>
          </w:rPr>
          <w:tab/>
        </w:r>
        <w:r w:rsidR="007031C8">
          <w:rPr>
            <w:webHidden/>
          </w:rPr>
          <w:fldChar w:fldCharType="begin"/>
        </w:r>
        <w:r w:rsidR="007031C8">
          <w:rPr>
            <w:webHidden/>
          </w:rPr>
          <w:instrText xml:space="preserve"> PAGEREF _Toc264368375 \h </w:instrText>
        </w:r>
        <w:r w:rsidR="007031C8">
          <w:rPr>
            <w:webHidden/>
          </w:rPr>
        </w:r>
        <w:r w:rsidR="007031C8">
          <w:rPr>
            <w:webHidden/>
          </w:rPr>
          <w:fldChar w:fldCharType="separate"/>
        </w:r>
        <w:r w:rsidR="00827515">
          <w:rPr>
            <w:webHidden/>
          </w:rPr>
          <w:t>2</w:t>
        </w:r>
        <w:r w:rsidR="007031C8">
          <w:rPr>
            <w:webHidden/>
          </w:rPr>
          <w:fldChar w:fldCharType="end"/>
        </w:r>
      </w:hyperlink>
    </w:p>
    <w:p w:rsidR="007031C8" w:rsidRDefault="003542E1">
      <w:pPr>
        <w:pStyle w:val="TOC2"/>
        <w:rPr>
          <w:szCs w:val="24"/>
          <w:lang w:val="en-AU" w:eastAsia="en-AU"/>
        </w:rPr>
      </w:pPr>
      <w:hyperlink w:anchor="_Toc264368376" w:history="1">
        <w:r w:rsidR="007031C8">
          <w:rPr>
            <w:rStyle w:val="Hyperlink"/>
          </w:rPr>
          <w:t>1.5</w:t>
        </w:r>
        <w:r w:rsidR="007031C8">
          <w:rPr>
            <w:szCs w:val="24"/>
            <w:lang w:val="en-AU" w:eastAsia="en-AU"/>
          </w:rPr>
          <w:tab/>
        </w:r>
        <w:r w:rsidR="007031C8">
          <w:rPr>
            <w:rStyle w:val="Hyperlink"/>
          </w:rPr>
          <w:t>Legislative basis</w:t>
        </w:r>
        <w:r w:rsidR="007031C8">
          <w:rPr>
            <w:webHidden/>
          </w:rPr>
          <w:tab/>
        </w:r>
        <w:r w:rsidR="007031C8">
          <w:rPr>
            <w:webHidden/>
          </w:rPr>
          <w:fldChar w:fldCharType="begin"/>
        </w:r>
        <w:r w:rsidR="007031C8">
          <w:rPr>
            <w:webHidden/>
          </w:rPr>
          <w:instrText xml:space="preserve"> PAGEREF _Toc264368376 \h </w:instrText>
        </w:r>
        <w:r w:rsidR="007031C8">
          <w:rPr>
            <w:webHidden/>
          </w:rPr>
        </w:r>
        <w:r w:rsidR="007031C8">
          <w:rPr>
            <w:webHidden/>
          </w:rPr>
          <w:fldChar w:fldCharType="separate"/>
        </w:r>
        <w:r w:rsidR="00827515">
          <w:rPr>
            <w:webHidden/>
          </w:rPr>
          <w:t>2</w:t>
        </w:r>
        <w:r w:rsidR="007031C8">
          <w:rPr>
            <w:webHidden/>
          </w:rPr>
          <w:fldChar w:fldCharType="end"/>
        </w:r>
      </w:hyperlink>
    </w:p>
    <w:p w:rsidR="007031C8" w:rsidRDefault="003542E1">
      <w:pPr>
        <w:pStyle w:val="TOC1"/>
        <w:rPr>
          <w:b w:val="0"/>
          <w:sz w:val="24"/>
          <w:szCs w:val="24"/>
          <w:lang w:val="en-AU" w:eastAsia="en-AU"/>
        </w:rPr>
      </w:pPr>
      <w:hyperlink w:anchor="_Toc264368377" w:history="1">
        <w:r w:rsidR="007031C8">
          <w:rPr>
            <w:rStyle w:val="Hyperlink"/>
          </w:rPr>
          <w:t>2</w:t>
        </w:r>
        <w:r w:rsidR="007031C8">
          <w:rPr>
            <w:b w:val="0"/>
            <w:sz w:val="24"/>
            <w:szCs w:val="24"/>
            <w:lang w:val="en-AU" w:eastAsia="en-AU"/>
          </w:rPr>
          <w:tab/>
        </w:r>
        <w:r w:rsidR="007031C8">
          <w:rPr>
            <w:rStyle w:val="Hyperlink"/>
          </w:rPr>
          <w:t>Applicant eligibility</w:t>
        </w:r>
        <w:r w:rsidR="007031C8">
          <w:rPr>
            <w:webHidden/>
          </w:rPr>
          <w:tab/>
        </w:r>
        <w:r w:rsidR="007031C8">
          <w:rPr>
            <w:webHidden/>
          </w:rPr>
          <w:fldChar w:fldCharType="begin"/>
        </w:r>
        <w:r w:rsidR="007031C8">
          <w:rPr>
            <w:webHidden/>
          </w:rPr>
          <w:instrText xml:space="preserve"> PAGEREF _Toc264368377 \h </w:instrText>
        </w:r>
        <w:r w:rsidR="007031C8">
          <w:rPr>
            <w:webHidden/>
          </w:rPr>
        </w:r>
        <w:r w:rsidR="007031C8">
          <w:rPr>
            <w:webHidden/>
          </w:rPr>
          <w:fldChar w:fldCharType="separate"/>
        </w:r>
        <w:r w:rsidR="00827515">
          <w:rPr>
            <w:webHidden/>
          </w:rPr>
          <w:t>3</w:t>
        </w:r>
        <w:r w:rsidR="007031C8">
          <w:rPr>
            <w:webHidden/>
          </w:rPr>
          <w:fldChar w:fldCharType="end"/>
        </w:r>
      </w:hyperlink>
    </w:p>
    <w:p w:rsidR="007031C8" w:rsidRDefault="003542E1">
      <w:pPr>
        <w:pStyle w:val="TOC2"/>
        <w:rPr>
          <w:szCs w:val="24"/>
          <w:lang w:val="en-AU" w:eastAsia="en-AU"/>
        </w:rPr>
      </w:pPr>
      <w:hyperlink w:anchor="_Toc264368378" w:history="1">
        <w:r w:rsidR="007031C8">
          <w:rPr>
            <w:rStyle w:val="Hyperlink"/>
          </w:rPr>
          <w:t>2.1</w:t>
        </w:r>
        <w:r w:rsidR="007031C8">
          <w:rPr>
            <w:szCs w:val="24"/>
            <w:lang w:val="en-AU" w:eastAsia="en-AU"/>
          </w:rPr>
          <w:tab/>
        </w:r>
        <w:r w:rsidR="007031C8">
          <w:rPr>
            <w:rStyle w:val="Hyperlink"/>
          </w:rPr>
          <w:t>Requirements for applicants</w:t>
        </w:r>
        <w:r w:rsidR="007031C8">
          <w:rPr>
            <w:webHidden/>
          </w:rPr>
          <w:tab/>
        </w:r>
        <w:r w:rsidR="007031C8">
          <w:rPr>
            <w:webHidden/>
          </w:rPr>
          <w:fldChar w:fldCharType="begin"/>
        </w:r>
        <w:r w:rsidR="007031C8">
          <w:rPr>
            <w:webHidden/>
          </w:rPr>
          <w:instrText xml:space="preserve"> PAGEREF _Toc264368378 \h </w:instrText>
        </w:r>
        <w:r w:rsidR="007031C8">
          <w:rPr>
            <w:webHidden/>
          </w:rPr>
        </w:r>
        <w:r w:rsidR="007031C8">
          <w:rPr>
            <w:webHidden/>
          </w:rPr>
          <w:fldChar w:fldCharType="separate"/>
        </w:r>
        <w:r w:rsidR="00827515">
          <w:rPr>
            <w:webHidden/>
          </w:rPr>
          <w:t>3</w:t>
        </w:r>
        <w:r w:rsidR="007031C8">
          <w:rPr>
            <w:webHidden/>
          </w:rPr>
          <w:fldChar w:fldCharType="end"/>
        </w:r>
      </w:hyperlink>
    </w:p>
    <w:p w:rsidR="007031C8" w:rsidRDefault="003542E1">
      <w:pPr>
        <w:pStyle w:val="TOC3"/>
        <w:tabs>
          <w:tab w:val="left" w:pos="2127"/>
        </w:tabs>
        <w:rPr>
          <w:szCs w:val="24"/>
          <w:lang w:val="en-AU" w:eastAsia="en-AU"/>
        </w:rPr>
      </w:pPr>
      <w:hyperlink w:anchor="_Toc264368379" w:history="1">
        <w:r w:rsidR="007031C8">
          <w:rPr>
            <w:rStyle w:val="Hyperlink"/>
          </w:rPr>
          <w:t>2.1.1</w:t>
        </w:r>
        <w:r w:rsidR="007031C8">
          <w:rPr>
            <w:szCs w:val="24"/>
            <w:lang w:val="en-AU" w:eastAsia="en-AU"/>
          </w:rPr>
          <w:tab/>
        </w:r>
        <w:r w:rsidR="007031C8">
          <w:rPr>
            <w:rStyle w:val="Hyperlink"/>
          </w:rPr>
          <w:t>Applicants who can be approved</w:t>
        </w:r>
        <w:r w:rsidR="007031C8">
          <w:rPr>
            <w:webHidden/>
          </w:rPr>
          <w:tab/>
        </w:r>
        <w:r w:rsidR="007031C8">
          <w:rPr>
            <w:webHidden/>
          </w:rPr>
          <w:fldChar w:fldCharType="begin"/>
        </w:r>
        <w:r w:rsidR="007031C8">
          <w:rPr>
            <w:webHidden/>
          </w:rPr>
          <w:instrText xml:space="preserve"> PAGEREF _Toc264368379 \h </w:instrText>
        </w:r>
        <w:r w:rsidR="007031C8">
          <w:rPr>
            <w:webHidden/>
          </w:rPr>
        </w:r>
        <w:r w:rsidR="007031C8">
          <w:rPr>
            <w:webHidden/>
          </w:rPr>
          <w:fldChar w:fldCharType="separate"/>
        </w:r>
        <w:r w:rsidR="00827515">
          <w:rPr>
            <w:webHidden/>
          </w:rPr>
          <w:t>3</w:t>
        </w:r>
        <w:r w:rsidR="007031C8">
          <w:rPr>
            <w:webHidden/>
          </w:rPr>
          <w:fldChar w:fldCharType="end"/>
        </w:r>
      </w:hyperlink>
    </w:p>
    <w:p w:rsidR="007031C8" w:rsidRDefault="003542E1">
      <w:pPr>
        <w:pStyle w:val="TOC3"/>
        <w:tabs>
          <w:tab w:val="left" w:pos="2127"/>
        </w:tabs>
        <w:rPr>
          <w:szCs w:val="24"/>
          <w:lang w:val="en-AU" w:eastAsia="en-AU"/>
        </w:rPr>
      </w:pPr>
      <w:hyperlink w:anchor="_Toc264368380" w:history="1">
        <w:r w:rsidR="007031C8">
          <w:rPr>
            <w:rStyle w:val="Hyperlink"/>
          </w:rPr>
          <w:t>2.1.2</w:t>
        </w:r>
        <w:r w:rsidR="007031C8">
          <w:rPr>
            <w:szCs w:val="24"/>
            <w:lang w:val="en-AU" w:eastAsia="en-AU"/>
          </w:rPr>
          <w:tab/>
        </w:r>
        <w:r w:rsidR="007031C8">
          <w:rPr>
            <w:rStyle w:val="Hyperlink"/>
          </w:rPr>
          <w:t>Applicants who cannot be approved</w:t>
        </w:r>
        <w:r w:rsidR="007031C8">
          <w:rPr>
            <w:webHidden/>
          </w:rPr>
          <w:tab/>
        </w:r>
        <w:r w:rsidR="007031C8">
          <w:rPr>
            <w:webHidden/>
          </w:rPr>
          <w:fldChar w:fldCharType="begin"/>
        </w:r>
        <w:r w:rsidR="007031C8">
          <w:rPr>
            <w:webHidden/>
          </w:rPr>
          <w:instrText xml:space="preserve"> PAGEREF _Toc264368380 \h </w:instrText>
        </w:r>
        <w:r w:rsidR="007031C8">
          <w:rPr>
            <w:webHidden/>
          </w:rPr>
        </w:r>
        <w:r w:rsidR="007031C8">
          <w:rPr>
            <w:webHidden/>
          </w:rPr>
          <w:fldChar w:fldCharType="separate"/>
        </w:r>
        <w:r w:rsidR="00827515">
          <w:rPr>
            <w:webHidden/>
          </w:rPr>
          <w:t>3</w:t>
        </w:r>
        <w:r w:rsidR="007031C8">
          <w:rPr>
            <w:webHidden/>
          </w:rPr>
          <w:fldChar w:fldCharType="end"/>
        </w:r>
      </w:hyperlink>
    </w:p>
    <w:p w:rsidR="007031C8" w:rsidRDefault="003542E1">
      <w:pPr>
        <w:pStyle w:val="TOC3"/>
        <w:tabs>
          <w:tab w:val="left" w:pos="2127"/>
        </w:tabs>
        <w:rPr>
          <w:szCs w:val="24"/>
          <w:lang w:val="en-AU" w:eastAsia="en-AU"/>
        </w:rPr>
      </w:pPr>
      <w:hyperlink w:anchor="_Toc264368381" w:history="1">
        <w:r w:rsidR="007031C8">
          <w:rPr>
            <w:rStyle w:val="Hyperlink"/>
          </w:rPr>
          <w:t>2.1.3</w:t>
        </w:r>
        <w:r w:rsidR="007031C8">
          <w:rPr>
            <w:szCs w:val="24"/>
            <w:lang w:val="en-AU" w:eastAsia="en-AU"/>
          </w:rPr>
          <w:tab/>
        </w:r>
        <w:r w:rsidR="007031C8">
          <w:rPr>
            <w:rStyle w:val="Hyperlink"/>
          </w:rPr>
          <w:t>Parents as applicants</w:t>
        </w:r>
        <w:r w:rsidR="007031C8">
          <w:rPr>
            <w:webHidden/>
          </w:rPr>
          <w:tab/>
        </w:r>
        <w:r w:rsidR="007031C8">
          <w:rPr>
            <w:webHidden/>
          </w:rPr>
          <w:fldChar w:fldCharType="begin"/>
        </w:r>
        <w:r w:rsidR="007031C8">
          <w:rPr>
            <w:webHidden/>
          </w:rPr>
          <w:instrText xml:space="preserve"> PAGEREF _Toc264368381 \h </w:instrText>
        </w:r>
        <w:r w:rsidR="007031C8">
          <w:rPr>
            <w:webHidden/>
          </w:rPr>
        </w:r>
        <w:r w:rsidR="007031C8">
          <w:rPr>
            <w:webHidden/>
          </w:rPr>
          <w:fldChar w:fldCharType="separate"/>
        </w:r>
        <w:r w:rsidR="00827515">
          <w:rPr>
            <w:webHidden/>
          </w:rPr>
          <w:t>4</w:t>
        </w:r>
        <w:r w:rsidR="007031C8">
          <w:rPr>
            <w:webHidden/>
          </w:rPr>
          <w:fldChar w:fldCharType="end"/>
        </w:r>
      </w:hyperlink>
    </w:p>
    <w:p w:rsidR="007031C8" w:rsidRDefault="003542E1">
      <w:pPr>
        <w:pStyle w:val="TOC3"/>
        <w:tabs>
          <w:tab w:val="left" w:pos="2127"/>
        </w:tabs>
        <w:rPr>
          <w:szCs w:val="24"/>
          <w:lang w:val="en-AU" w:eastAsia="en-AU"/>
        </w:rPr>
      </w:pPr>
      <w:hyperlink w:anchor="_Toc264368382" w:history="1">
        <w:r w:rsidR="007031C8">
          <w:rPr>
            <w:rStyle w:val="Hyperlink"/>
          </w:rPr>
          <w:t>2.1.4</w:t>
        </w:r>
        <w:r w:rsidR="007031C8">
          <w:rPr>
            <w:szCs w:val="24"/>
            <w:lang w:val="en-AU" w:eastAsia="en-AU"/>
          </w:rPr>
          <w:tab/>
        </w:r>
        <w:r w:rsidR="007031C8">
          <w:rPr>
            <w:rStyle w:val="Hyperlink"/>
          </w:rPr>
          <w:t>Non</w:t>
        </w:r>
        <w:r w:rsidR="007031C8">
          <w:rPr>
            <w:rStyle w:val="Hyperlink"/>
          </w:rPr>
          <w:noBreakHyphen/>
          <w:t>parents as applicants</w:t>
        </w:r>
        <w:r w:rsidR="007031C8">
          <w:rPr>
            <w:webHidden/>
          </w:rPr>
          <w:tab/>
        </w:r>
        <w:r w:rsidR="007031C8">
          <w:rPr>
            <w:webHidden/>
          </w:rPr>
          <w:fldChar w:fldCharType="begin"/>
        </w:r>
        <w:r w:rsidR="007031C8">
          <w:rPr>
            <w:webHidden/>
          </w:rPr>
          <w:instrText xml:space="preserve"> PAGEREF _Toc264368382 \h </w:instrText>
        </w:r>
        <w:r w:rsidR="007031C8">
          <w:rPr>
            <w:webHidden/>
          </w:rPr>
        </w:r>
        <w:r w:rsidR="007031C8">
          <w:rPr>
            <w:webHidden/>
          </w:rPr>
          <w:fldChar w:fldCharType="separate"/>
        </w:r>
        <w:r w:rsidR="00827515">
          <w:rPr>
            <w:webHidden/>
          </w:rPr>
          <w:t>5</w:t>
        </w:r>
        <w:r w:rsidR="007031C8">
          <w:rPr>
            <w:webHidden/>
          </w:rPr>
          <w:fldChar w:fldCharType="end"/>
        </w:r>
      </w:hyperlink>
    </w:p>
    <w:p w:rsidR="007031C8" w:rsidRDefault="003542E1">
      <w:pPr>
        <w:pStyle w:val="TOC3"/>
        <w:tabs>
          <w:tab w:val="left" w:pos="2127"/>
        </w:tabs>
        <w:rPr>
          <w:szCs w:val="24"/>
          <w:lang w:val="en-AU" w:eastAsia="en-AU"/>
        </w:rPr>
      </w:pPr>
      <w:hyperlink w:anchor="_Toc264368383" w:history="1">
        <w:r w:rsidR="007031C8">
          <w:rPr>
            <w:rStyle w:val="Hyperlink"/>
          </w:rPr>
          <w:t>2.1.5</w:t>
        </w:r>
        <w:r w:rsidR="007031C8">
          <w:rPr>
            <w:szCs w:val="24"/>
            <w:lang w:val="en-AU" w:eastAsia="en-AU"/>
          </w:rPr>
          <w:tab/>
        </w:r>
        <w:r w:rsidR="007031C8">
          <w:rPr>
            <w:rStyle w:val="Hyperlink"/>
          </w:rPr>
          <w:t>Organisations or institutions as applicants</w:t>
        </w:r>
        <w:r w:rsidR="007031C8">
          <w:rPr>
            <w:webHidden/>
          </w:rPr>
          <w:tab/>
        </w:r>
        <w:r w:rsidR="007031C8">
          <w:rPr>
            <w:webHidden/>
          </w:rPr>
          <w:fldChar w:fldCharType="begin"/>
        </w:r>
        <w:r w:rsidR="007031C8">
          <w:rPr>
            <w:webHidden/>
          </w:rPr>
          <w:instrText xml:space="preserve"> PAGEREF _Toc264368383 \h </w:instrText>
        </w:r>
        <w:r w:rsidR="007031C8">
          <w:rPr>
            <w:webHidden/>
          </w:rPr>
        </w:r>
        <w:r w:rsidR="007031C8">
          <w:rPr>
            <w:webHidden/>
          </w:rPr>
          <w:fldChar w:fldCharType="separate"/>
        </w:r>
        <w:r w:rsidR="00827515">
          <w:rPr>
            <w:webHidden/>
          </w:rPr>
          <w:t>5</w:t>
        </w:r>
        <w:r w:rsidR="007031C8">
          <w:rPr>
            <w:webHidden/>
          </w:rPr>
          <w:fldChar w:fldCharType="end"/>
        </w:r>
      </w:hyperlink>
    </w:p>
    <w:p w:rsidR="007031C8" w:rsidRDefault="003542E1">
      <w:pPr>
        <w:pStyle w:val="TOC3"/>
        <w:tabs>
          <w:tab w:val="left" w:pos="2127"/>
        </w:tabs>
        <w:rPr>
          <w:szCs w:val="24"/>
          <w:lang w:val="en-AU" w:eastAsia="en-AU"/>
        </w:rPr>
      </w:pPr>
      <w:hyperlink w:anchor="_Toc264368384" w:history="1">
        <w:r w:rsidR="007031C8">
          <w:rPr>
            <w:rStyle w:val="Hyperlink"/>
          </w:rPr>
          <w:t>2.1.6</w:t>
        </w:r>
        <w:r w:rsidR="007031C8">
          <w:rPr>
            <w:szCs w:val="24"/>
            <w:lang w:val="en-AU" w:eastAsia="en-AU"/>
          </w:rPr>
          <w:tab/>
        </w:r>
        <w:r w:rsidR="007031C8">
          <w:rPr>
            <w:rStyle w:val="Hyperlink"/>
          </w:rPr>
          <w:t>Claims received from a parent and from an organisation</w:t>
        </w:r>
        <w:r w:rsidR="007031C8">
          <w:rPr>
            <w:webHidden/>
          </w:rPr>
          <w:tab/>
        </w:r>
        <w:r w:rsidR="007031C8">
          <w:rPr>
            <w:webHidden/>
          </w:rPr>
          <w:fldChar w:fldCharType="begin"/>
        </w:r>
        <w:r w:rsidR="007031C8">
          <w:rPr>
            <w:webHidden/>
          </w:rPr>
          <w:instrText xml:space="preserve"> PAGEREF _Toc264368384 \h </w:instrText>
        </w:r>
        <w:r w:rsidR="007031C8">
          <w:rPr>
            <w:webHidden/>
          </w:rPr>
        </w:r>
        <w:r w:rsidR="007031C8">
          <w:rPr>
            <w:webHidden/>
          </w:rPr>
          <w:fldChar w:fldCharType="separate"/>
        </w:r>
        <w:r w:rsidR="00827515">
          <w:rPr>
            <w:webHidden/>
          </w:rPr>
          <w:t>6</w:t>
        </w:r>
        <w:r w:rsidR="007031C8">
          <w:rPr>
            <w:webHidden/>
          </w:rPr>
          <w:fldChar w:fldCharType="end"/>
        </w:r>
      </w:hyperlink>
    </w:p>
    <w:p w:rsidR="007031C8" w:rsidRDefault="003542E1">
      <w:pPr>
        <w:pStyle w:val="TOC3"/>
        <w:tabs>
          <w:tab w:val="left" w:pos="2127"/>
        </w:tabs>
        <w:rPr>
          <w:szCs w:val="24"/>
          <w:lang w:val="en-AU" w:eastAsia="en-AU"/>
        </w:rPr>
      </w:pPr>
      <w:hyperlink w:anchor="_Toc264368385" w:history="1">
        <w:r w:rsidR="007031C8">
          <w:rPr>
            <w:rStyle w:val="Hyperlink"/>
          </w:rPr>
          <w:t>2.1.7</w:t>
        </w:r>
        <w:r w:rsidR="007031C8">
          <w:rPr>
            <w:szCs w:val="24"/>
            <w:lang w:val="en-AU" w:eastAsia="en-AU"/>
          </w:rPr>
          <w:tab/>
        </w:r>
        <w:r w:rsidR="007031C8">
          <w:rPr>
            <w:rStyle w:val="Hyperlink"/>
          </w:rPr>
          <w:t>Only one claim per student may be accepted</w:t>
        </w:r>
        <w:r w:rsidR="007031C8">
          <w:rPr>
            <w:webHidden/>
          </w:rPr>
          <w:tab/>
        </w:r>
        <w:r w:rsidR="007031C8">
          <w:rPr>
            <w:webHidden/>
          </w:rPr>
          <w:fldChar w:fldCharType="begin"/>
        </w:r>
        <w:r w:rsidR="007031C8">
          <w:rPr>
            <w:webHidden/>
          </w:rPr>
          <w:instrText xml:space="preserve"> PAGEREF _Toc264368385 \h </w:instrText>
        </w:r>
        <w:r w:rsidR="007031C8">
          <w:rPr>
            <w:webHidden/>
          </w:rPr>
        </w:r>
        <w:r w:rsidR="007031C8">
          <w:rPr>
            <w:webHidden/>
          </w:rPr>
          <w:fldChar w:fldCharType="separate"/>
        </w:r>
        <w:r w:rsidR="00827515">
          <w:rPr>
            <w:webHidden/>
          </w:rPr>
          <w:t>7</w:t>
        </w:r>
        <w:r w:rsidR="007031C8">
          <w:rPr>
            <w:webHidden/>
          </w:rPr>
          <w:fldChar w:fldCharType="end"/>
        </w:r>
      </w:hyperlink>
    </w:p>
    <w:p w:rsidR="007031C8" w:rsidRDefault="003542E1">
      <w:pPr>
        <w:pStyle w:val="TOC3"/>
        <w:tabs>
          <w:tab w:val="left" w:pos="2127"/>
        </w:tabs>
        <w:rPr>
          <w:szCs w:val="24"/>
          <w:lang w:val="en-AU" w:eastAsia="en-AU"/>
        </w:rPr>
      </w:pPr>
      <w:hyperlink w:anchor="_Toc264368386" w:history="1">
        <w:r w:rsidR="007031C8">
          <w:rPr>
            <w:rStyle w:val="Hyperlink"/>
          </w:rPr>
          <w:t>2.1.8</w:t>
        </w:r>
        <w:r w:rsidR="007031C8">
          <w:rPr>
            <w:szCs w:val="24"/>
            <w:lang w:val="en-AU" w:eastAsia="en-AU"/>
          </w:rPr>
          <w:tab/>
        </w:r>
        <w:r w:rsidR="007031C8">
          <w:rPr>
            <w:rStyle w:val="Hyperlink"/>
          </w:rPr>
          <w:t>New claim required when applicant changes</w:t>
        </w:r>
        <w:r w:rsidR="007031C8">
          <w:rPr>
            <w:webHidden/>
          </w:rPr>
          <w:tab/>
        </w:r>
        <w:r w:rsidR="007031C8">
          <w:rPr>
            <w:webHidden/>
          </w:rPr>
          <w:fldChar w:fldCharType="begin"/>
        </w:r>
        <w:r w:rsidR="007031C8">
          <w:rPr>
            <w:webHidden/>
          </w:rPr>
          <w:instrText xml:space="preserve"> PAGEREF _Toc264368386 \h </w:instrText>
        </w:r>
        <w:r w:rsidR="007031C8">
          <w:rPr>
            <w:webHidden/>
          </w:rPr>
        </w:r>
        <w:r w:rsidR="007031C8">
          <w:rPr>
            <w:webHidden/>
          </w:rPr>
          <w:fldChar w:fldCharType="separate"/>
        </w:r>
        <w:r w:rsidR="00827515">
          <w:rPr>
            <w:webHidden/>
          </w:rPr>
          <w:t>7</w:t>
        </w:r>
        <w:r w:rsidR="007031C8">
          <w:rPr>
            <w:webHidden/>
          </w:rPr>
          <w:fldChar w:fldCharType="end"/>
        </w:r>
      </w:hyperlink>
    </w:p>
    <w:p w:rsidR="007031C8" w:rsidRDefault="003542E1">
      <w:pPr>
        <w:pStyle w:val="TOC2"/>
        <w:rPr>
          <w:szCs w:val="24"/>
          <w:lang w:val="en-AU" w:eastAsia="en-AU"/>
        </w:rPr>
      </w:pPr>
      <w:hyperlink w:anchor="_Toc264368387" w:history="1">
        <w:r w:rsidR="007031C8">
          <w:rPr>
            <w:rStyle w:val="Hyperlink"/>
          </w:rPr>
          <w:t>2.2</w:t>
        </w:r>
        <w:r w:rsidR="007031C8">
          <w:rPr>
            <w:szCs w:val="24"/>
            <w:lang w:val="en-AU" w:eastAsia="en-AU"/>
          </w:rPr>
          <w:tab/>
        </w:r>
        <w:r w:rsidR="007031C8">
          <w:rPr>
            <w:rStyle w:val="Hyperlink"/>
          </w:rPr>
          <w:t>Residency requirements for applicants</w:t>
        </w:r>
        <w:r w:rsidR="007031C8">
          <w:rPr>
            <w:webHidden/>
          </w:rPr>
          <w:tab/>
        </w:r>
        <w:r w:rsidR="007031C8">
          <w:rPr>
            <w:webHidden/>
          </w:rPr>
          <w:fldChar w:fldCharType="begin"/>
        </w:r>
        <w:r w:rsidR="007031C8">
          <w:rPr>
            <w:webHidden/>
          </w:rPr>
          <w:instrText xml:space="preserve"> PAGEREF _Toc264368387 \h </w:instrText>
        </w:r>
        <w:r w:rsidR="007031C8">
          <w:rPr>
            <w:webHidden/>
          </w:rPr>
        </w:r>
        <w:r w:rsidR="007031C8">
          <w:rPr>
            <w:webHidden/>
          </w:rPr>
          <w:fldChar w:fldCharType="separate"/>
        </w:r>
        <w:r w:rsidR="00827515">
          <w:rPr>
            <w:webHidden/>
          </w:rPr>
          <w:t>7</w:t>
        </w:r>
        <w:r w:rsidR="007031C8">
          <w:rPr>
            <w:webHidden/>
          </w:rPr>
          <w:fldChar w:fldCharType="end"/>
        </w:r>
      </w:hyperlink>
    </w:p>
    <w:p w:rsidR="007031C8" w:rsidRDefault="003542E1">
      <w:pPr>
        <w:pStyle w:val="TOC3"/>
        <w:tabs>
          <w:tab w:val="left" w:pos="2127"/>
        </w:tabs>
        <w:rPr>
          <w:szCs w:val="24"/>
          <w:lang w:val="en-AU" w:eastAsia="en-AU"/>
        </w:rPr>
      </w:pPr>
      <w:hyperlink w:anchor="_Toc264368388" w:history="1">
        <w:r w:rsidR="007031C8">
          <w:rPr>
            <w:rStyle w:val="Hyperlink"/>
          </w:rPr>
          <w:t>2.2.1</w:t>
        </w:r>
        <w:r w:rsidR="007031C8">
          <w:rPr>
            <w:szCs w:val="24"/>
            <w:lang w:val="en-AU" w:eastAsia="en-AU"/>
          </w:rPr>
          <w:tab/>
        </w:r>
        <w:r w:rsidR="007031C8">
          <w:rPr>
            <w:rStyle w:val="Hyperlink"/>
          </w:rPr>
          <w:t>Australian citizenship or permanent residency</w:t>
        </w:r>
        <w:r w:rsidR="007031C8">
          <w:rPr>
            <w:webHidden/>
          </w:rPr>
          <w:tab/>
        </w:r>
        <w:r w:rsidR="007031C8">
          <w:rPr>
            <w:webHidden/>
          </w:rPr>
          <w:fldChar w:fldCharType="begin"/>
        </w:r>
        <w:r w:rsidR="007031C8">
          <w:rPr>
            <w:webHidden/>
          </w:rPr>
          <w:instrText xml:space="preserve"> PAGEREF _Toc264368388 \h </w:instrText>
        </w:r>
        <w:r w:rsidR="007031C8">
          <w:rPr>
            <w:webHidden/>
          </w:rPr>
        </w:r>
        <w:r w:rsidR="007031C8">
          <w:rPr>
            <w:webHidden/>
          </w:rPr>
          <w:fldChar w:fldCharType="separate"/>
        </w:r>
        <w:r w:rsidR="00827515">
          <w:rPr>
            <w:webHidden/>
          </w:rPr>
          <w:t>7</w:t>
        </w:r>
        <w:r w:rsidR="007031C8">
          <w:rPr>
            <w:webHidden/>
          </w:rPr>
          <w:fldChar w:fldCharType="end"/>
        </w:r>
      </w:hyperlink>
    </w:p>
    <w:p w:rsidR="007031C8" w:rsidRDefault="003542E1">
      <w:pPr>
        <w:pStyle w:val="TOC3"/>
        <w:tabs>
          <w:tab w:val="left" w:pos="2127"/>
        </w:tabs>
        <w:rPr>
          <w:szCs w:val="24"/>
          <w:lang w:val="en-AU" w:eastAsia="en-AU"/>
        </w:rPr>
      </w:pPr>
      <w:hyperlink w:anchor="_Toc264368389" w:history="1">
        <w:r w:rsidR="007031C8">
          <w:rPr>
            <w:rStyle w:val="Hyperlink"/>
          </w:rPr>
          <w:t>2.2.2</w:t>
        </w:r>
        <w:r w:rsidR="007031C8">
          <w:rPr>
            <w:szCs w:val="24"/>
            <w:lang w:val="en-AU" w:eastAsia="en-AU"/>
          </w:rPr>
          <w:tab/>
        </w:r>
        <w:r w:rsidR="007031C8">
          <w:rPr>
            <w:rStyle w:val="Hyperlink"/>
          </w:rPr>
          <w:t>New Zealand citizenship and permanent settlement in Australia</w:t>
        </w:r>
        <w:r w:rsidR="007031C8">
          <w:rPr>
            <w:webHidden/>
          </w:rPr>
          <w:tab/>
        </w:r>
        <w:r w:rsidR="007031C8">
          <w:rPr>
            <w:webHidden/>
          </w:rPr>
          <w:fldChar w:fldCharType="begin"/>
        </w:r>
        <w:r w:rsidR="007031C8">
          <w:rPr>
            <w:webHidden/>
          </w:rPr>
          <w:instrText xml:space="preserve"> PAGEREF _Toc264368389 \h </w:instrText>
        </w:r>
        <w:r w:rsidR="007031C8">
          <w:rPr>
            <w:webHidden/>
          </w:rPr>
        </w:r>
        <w:r w:rsidR="007031C8">
          <w:rPr>
            <w:webHidden/>
          </w:rPr>
          <w:fldChar w:fldCharType="separate"/>
        </w:r>
        <w:r w:rsidR="00827515">
          <w:rPr>
            <w:webHidden/>
          </w:rPr>
          <w:t>7</w:t>
        </w:r>
        <w:r w:rsidR="007031C8">
          <w:rPr>
            <w:webHidden/>
          </w:rPr>
          <w:fldChar w:fldCharType="end"/>
        </w:r>
      </w:hyperlink>
    </w:p>
    <w:p w:rsidR="007031C8" w:rsidRDefault="003542E1">
      <w:pPr>
        <w:pStyle w:val="TOC3"/>
        <w:tabs>
          <w:tab w:val="left" w:pos="2127"/>
        </w:tabs>
        <w:rPr>
          <w:szCs w:val="24"/>
          <w:lang w:val="en-AU" w:eastAsia="en-AU"/>
        </w:rPr>
      </w:pPr>
      <w:hyperlink w:anchor="_Toc264368390" w:history="1">
        <w:r w:rsidR="007031C8">
          <w:rPr>
            <w:rStyle w:val="Hyperlink"/>
          </w:rPr>
          <w:t>2.2.3</w:t>
        </w:r>
        <w:r w:rsidR="007031C8">
          <w:rPr>
            <w:szCs w:val="24"/>
            <w:lang w:val="en-AU" w:eastAsia="en-AU"/>
          </w:rPr>
          <w:tab/>
        </w:r>
        <w:r w:rsidR="007031C8">
          <w:rPr>
            <w:rStyle w:val="Hyperlink"/>
          </w:rPr>
          <w:t>Applicant must normally live in Australia</w:t>
        </w:r>
        <w:r w:rsidR="007031C8">
          <w:rPr>
            <w:webHidden/>
          </w:rPr>
          <w:tab/>
        </w:r>
        <w:r w:rsidR="007031C8">
          <w:rPr>
            <w:webHidden/>
          </w:rPr>
          <w:fldChar w:fldCharType="begin"/>
        </w:r>
        <w:r w:rsidR="007031C8">
          <w:rPr>
            <w:webHidden/>
          </w:rPr>
          <w:instrText xml:space="preserve"> PAGEREF _Toc264368390 \h </w:instrText>
        </w:r>
        <w:r w:rsidR="007031C8">
          <w:rPr>
            <w:webHidden/>
          </w:rPr>
        </w:r>
        <w:r w:rsidR="007031C8">
          <w:rPr>
            <w:webHidden/>
          </w:rPr>
          <w:fldChar w:fldCharType="separate"/>
        </w:r>
        <w:r w:rsidR="00827515">
          <w:rPr>
            <w:webHidden/>
          </w:rPr>
          <w:t>8</w:t>
        </w:r>
        <w:r w:rsidR="007031C8">
          <w:rPr>
            <w:webHidden/>
          </w:rPr>
          <w:fldChar w:fldCharType="end"/>
        </w:r>
      </w:hyperlink>
    </w:p>
    <w:p w:rsidR="007031C8" w:rsidRDefault="003542E1">
      <w:pPr>
        <w:pStyle w:val="TOC2"/>
        <w:rPr>
          <w:szCs w:val="24"/>
          <w:lang w:val="en-AU" w:eastAsia="en-AU"/>
        </w:rPr>
      </w:pPr>
      <w:hyperlink w:anchor="_Toc264368391" w:history="1">
        <w:r w:rsidR="007031C8">
          <w:rPr>
            <w:rStyle w:val="Hyperlink"/>
          </w:rPr>
          <w:t>2.3</w:t>
        </w:r>
        <w:r w:rsidR="007031C8">
          <w:rPr>
            <w:szCs w:val="24"/>
            <w:lang w:val="en-AU" w:eastAsia="en-AU"/>
          </w:rPr>
          <w:tab/>
        </w:r>
        <w:r w:rsidR="007031C8">
          <w:rPr>
            <w:rStyle w:val="Hyperlink"/>
          </w:rPr>
          <w:t>Death of applicant</w:t>
        </w:r>
        <w:r w:rsidR="007031C8">
          <w:rPr>
            <w:webHidden/>
          </w:rPr>
          <w:tab/>
        </w:r>
        <w:r w:rsidR="007031C8">
          <w:rPr>
            <w:webHidden/>
          </w:rPr>
          <w:fldChar w:fldCharType="begin"/>
        </w:r>
        <w:r w:rsidR="007031C8">
          <w:rPr>
            <w:webHidden/>
          </w:rPr>
          <w:instrText xml:space="preserve"> PAGEREF _Toc264368391 \h </w:instrText>
        </w:r>
        <w:r w:rsidR="007031C8">
          <w:rPr>
            <w:webHidden/>
          </w:rPr>
        </w:r>
        <w:r w:rsidR="007031C8">
          <w:rPr>
            <w:webHidden/>
          </w:rPr>
          <w:fldChar w:fldCharType="separate"/>
        </w:r>
        <w:r w:rsidR="00827515">
          <w:rPr>
            <w:webHidden/>
          </w:rPr>
          <w:t>8</w:t>
        </w:r>
        <w:r w:rsidR="007031C8">
          <w:rPr>
            <w:webHidden/>
          </w:rPr>
          <w:fldChar w:fldCharType="end"/>
        </w:r>
      </w:hyperlink>
    </w:p>
    <w:p w:rsidR="007031C8" w:rsidRDefault="003542E1">
      <w:pPr>
        <w:pStyle w:val="TOC3"/>
        <w:tabs>
          <w:tab w:val="left" w:pos="2127"/>
        </w:tabs>
        <w:rPr>
          <w:szCs w:val="24"/>
          <w:lang w:val="en-AU" w:eastAsia="en-AU"/>
        </w:rPr>
      </w:pPr>
      <w:hyperlink w:anchor="_Toc264368392" w:history="1">
        <w:r w:rsidR="007031C8">
          <w:rPr>
            <w:rStyle w:val="Hyperlink"/>
          </w:rPr>
          <w:t>2.3.1</w:t>
        </w:r>
        <w:r w:rsidR="007031C8">
          <w:rPr>
            <w:szCs w:val="24"/>
            <w:lang w:val="en-AU" w:eastAsia="en-AU"/>
          </w:rPr>
          <w:tab/>
        </w:r>
        <w:r w:rsidR="007031C8">
          <w:rPr>
            <w:rStyle w:val="Hyperlink"/>
          </w:rPr>
          <w:t>Where there is more than one applicant</w:t>
        </w:r>
        <w:r w:rsidR="007031C8">
          <w:rPr>
            <w:webHidden/>
          </w:rPr>
          <w:tab/>
        </w:r>
        <w:r w:rsidR="007031C8">
          <w:rPr>
            <w:webHidden/>
          </w:rPr>
          <w:fldChar w:fldCharType="begin"/>
        </w:r>
        <w:r w:rsidR="007031C8">
          <w:rPr>
            <w:webHidden/>
          </w:rPr>
          <w:instrText xml:space="preserve"> PAGEREF _Toc264368392 \h </w:instrText>
        </w:r>
        <w:r w:rsidR="007031C8">
          <w:rPr>
            <w:webHidden/>
          </w:rPr>
        </w:r>
        <w:r w:rsidR="007031C8">
          <w:rPr>
            <w:webHidden/>
          </w:rPr>
          <w:fldChar w:fldCharType="separate"/>
        </w:r>
        <w:r w:rsidR="00827515">
          <w:rPr>
            <w:webHidden/>
          </w:rPr>
          <w:t>8</w:t>
        </w:r>
        <w:r w:rsidR="007031C8">
          <w:rPr>
            <w:webHidden/>
          </w:rPr>
          <w:fldChar w:fldCharType="end"/>
        </w:r>
      </w:hyperlink>
    </w:p>
    <w:p w:rsidR="007031C8" w:rsidRDefault="003542E1">
      <w:pPr>
        <w:pStyle w:val="TOC3"/>
        <w:tabs>
          <w:tab w:val="left" w:pos="2127"/>
        </w:tabs>
        <w:rPr>
          <w:szCs w:val="24"/>
          <w:lang w:val="en-AU" w:eastAsia="en-AU"/>
        </w:rPr>
      </w:pPr>
      <w:hyperlink w:anchor="_Toc264368393" w:history="1">
        <w:r w:rsidR="007031C8">
          <w:rPr>
            <w:rStyle w:val="Hyperlink"/>
          </w:rPr>
          <w:t>2.3.2</w:t>
        </w:r>
        <w:r w:rsidR="007031C8">
          <w:rPr>
            <w:szCs w:val="24"/>
            <w:lang w:val="en-AU" w:eastAsia="en-AU"/>
          </w:rPr>
          <w:tab/>
        </w:r>
        <w:r w:rsidR="007031C8">
          <w:rPr>
            <w:rStyle w:val="Hyperlink"/>
          </w:rPr>
          <w:t>Where there is only one applicant</w:t>
        </w:r>
        <w:r w:rsidR="007031C8">
          <w:rPr>
            <w:webHidden/>
          </w:rPr>
          <w:tab/>
        </w:r>
        <w:r w:rsidR="007031C8">
          <w:rPr>
            <w:webHidden/>
          </w:rPr>
          <w:fldChar w:fldCharType="begin"/>
        </w:r>
        <w:r w:rsidR="007031C8">
          <w:rPr>
            <w:webHidden/>
          </w:rPr>
          <w:instrText xml:space="preserve"> PAGEREF _Toc264368393 \h </w:instrText>
        </w:r>
        <w:r w:rsidR="007031C8">
          <w:rPr>
            <w:webHidden/>
          </w:rPr>
        </w:r>
        <w:r w:rsidR="007031C8">
          <w:rPr>
            <w:webHidden/>
          </w:rPr>
          <w:fldChar w:fldCharType="separate"/>
        </w:r>
        <w:r w:rsidR="00827515">
          <w:rPr>
            <w:webHidden/>
          </w:rPr>
          <w:t>8</w:t>
        </w:r>
        <w:r w:rsidR="007031C8">
          <w:rPr>
            <w:webHidden/>
          </w:rPr>
          <w:fldChar w:fldCharType="end"/>
        </w:r>
      </w:hyperlink>
    </w:p>
    <w:p w:rsidR="007031C8" w:rsidRDefault="003542E1">
      <w:pPr>
        <w:pStyle w:val="TOC3"/>
        <w:tabs>
          <w:tab w:val="left" w:pos="2127"/>
        </w:tabs>
        <w:rPr>
          <w:szCs w:val="24"/>
          <w:lang w:val="en-AU" w:eastAsia="en-AU"/>
        </w:rPr>
      </w:pPr>
      <w:hyperlink w:anchor="_Toc264368394" w:history="1">
        <w:r w:rsidR="007031C8">
          <w:rPr>
            <w:rStyle w:val="Hyperlink"/>
          </w:rPr>
          <w:t>2.3.3</w:t>
        </w:r>
        <w:r w:rsidR="007031C8">
          <w:rPr>
            <w:szCs w:val="24"/>
            <w:lang w:val="en-AU" w:eastAsia="en-AU"/>
          </w:rPr>
          <w:tab/>
        </w:r>
        <w:r w:rsidR="007031C8">
          <w:rPr>
            <w:rStyle w:val="Hyperlink"/>
          </w:rPr>
          <w:t>Payments around the date of death</w:t>
        </w:r>
        <w:r w:rsidR="007031C8">
          <w:rPr>
            <w:webHidden/>
          </w:rPr>
          <w:tab/>
        </w:r>
        <w:r w:rsidR="007031C8">
          <w:rPr>
            <w:webHidden/>
          </w:rPr>
          <w:fldChar w:fldCharType="begin"/>
        </w:r>
        <w:r w:rsidR="007031C8">
          <w:rPr>
            <w:webHidden/>
          </w:rPr>
          <w:instrText xml:space="preserve"> PAGEREF _Toc264368394 \h </w:instrText>
        </w:r>
        <w:r w:rsidR="007031C8">
          <w:rPr>
            <w:webHidden/>
          </w:rPr>
        </w:r>
        <w:r w:rsidR="007031C8">
          <w:rPr>
            <w:webHidden/>
          </w:rPr>
          <w:fldChar w:fldCharType="separate"/>
        </w:r>
        <w:r w:rsidR="00827515">
          <w:rPr>
            <w:webHidden/>
          </w:rPr>
          <w:t>9</w:t>
        </w:r>
        <w:r w:rsidR="007031C8">
          <w:rPr>
            <w:webHidden/>
          </w:rPr>
          <w:fldChar w:fldCharType="end"/>
        </w:r>
      </w:hyperlink>
    </w:p>
    <w:p w:rsidR="007031C8" w:rsidRDefault="003542E1">
      <w:pPr>
        <w:pStyle w:val="TOC1"/>
        <w:rPr>
          <w:b w:val="0"/>
          <w:sz w:val="24"/>
          <w:szCs w:val="24"/>
          <w:lang w:val="en-AU" w:eastAsia="en-AU"/>
        </w:rPr>
      </w:pPr>
      <w:hyperlink w:anchor="_Toc264368395" w:history="1">
        <w:r w:rsidR="007031C8">
          <w:rPr>
            <w:rStyle w:val="Hyperlink"/>
          </w:rPr>
          <w:t>3</w:t>
        </w:r>
        <w:r w:rsidR="007031C8">
          <w:rPr>
            <w:b w:val="0"/>
            <w:sz w:val="24"/>
            <w:szCs w:val="24"/>
            <w:lang w:val="en-AU" w:eastAsia="en-AU"/>
          </w:rPr>
          <w:tab/>
        </w:r>
        <w:r w:rsidR="007031C8">
          <w:rPr>
            <w:rStyle w:val="Hyperlink"/>
          </w:rPr>
          <w:t>Student eligibility</w:t>
        </w:r>
        <w:r w:rsidR="007031C8">
          <w:rPr>
            <w:webHidden/>
          </w:rPr>
          <w:tab/>
        </w:r>
        <w:r w:rsidR="007031C8">
          <w:rPr>
            <w:webHidden/>
          </w:rPr>
          <w:fldChar w:fldCharType="begin"/>
        </w:r>
        <w:r w:rsidR="007031C8">
          <w:rPr>
            <w:webHidden/>
          </w:rPr>
          <w:instrText xml:space="preserve"> PAGEREF _Toc264368395 \h </w:instrText>
        </w:r>
        <w:r w:rsidR="007031C8">
          <w:rPr>
            <w:webHidden/>
          </w:rPr>
        </w:r>
        <w:r w:rsidR="007031C8">
          <w:rPr>
            <w:webHidden/>
          </w:rPr>
          <w:fldChar w:fldCharType="separate"/>
        </w:r>
        <w:r w:rsidR="00827515">
          <w:rPr>
            <w:webHidden/>
          </w:rPr>
          <w:t>11</w:t>
        </w:r>
        <w:r w:rsidR="007031C8">
          <w:rPr>
            <w:webHidden/>
          </w:rPr>
          <w:fldChar w:fldCharType="end"/>
        </w:r>
      </w:hyperlink>
    </w:p>
    <w:p w:rsidR="007031C8" w:rsidRDefault="003542E1">
      <w:pPr>
        <w:pStyle w:val="TOC2"/>
        <w:rPr>
          <w:szCs w:val="24"/>
          <w:lang w:val="en-AU" w:eastAsia="en-AU"/>
        </w:rPr>
      </w:pPr>
      <w:hyperlink w:anchor="_Toc264368396" w:history="1">
        <w:r w:rsidR="007031C8">
          <w:rPr>
            <w:rStyle w:val="Hyperlink"/>
          </w:rPr>
          <w:t>3.1</w:t>
        </w:r>
        <w:r w:rsidR="007031C8">
          <w:rPr>
            <w:szCs w:val="24"/>
            <w:lang w:val="en-AU" w:eastAsia="en-AU"/>
          </w:rPr>
          <w:tab/>
        </w:r>
        <w:r w:rsidR="007031C8">
          <w:rPr>
            <w:rStyle w:val="Hyperlink"/>
          </w:rPr>
          <w:t>Overview of student eligibility</w:t>
        </w:r>
        <w:r w:rsidR="007031C8">
          <w:rPr>
            <w:webHidden/>
          </w:rPr>
          <w:tab/>
        </w:r>
        <w:r w:rsidR="007031C8">
          <w:rPr>
            <w:webHidden/>
          </w:rPr>
          <w:fldChar w:fldCharType="begin"/>
        </w:r>
        <w:r w:rsidR="007031C8">
          <w:rPr>
            <w:webHidden/>
          </w:rPr>
          <w:instrText xml:space="preserve"> PAGEREF _Toc264368396 \h </w:instrText>
        </w:r>
        <w:r w:rsidR="007031C8">
          <w:rPr>
            <w:webHidden/>
          </w:rPr>
        </w:r>
        <w:r w:rsidR="007031C8">
          <w:rPr>
            <w:webHidden/>
          </w:rPr>
          <w:fldChar w:fldCharType="separate"/>
        </w:r>
        <w:r w:rsidR="00827515">
          <w:rPr>
            <w:webHidden/>
          </w:rPr>
          <w:t>11</w:t>
        </w:r>
        <w:r w:rsidR="007031C8">
          <w:rPr>
            <w:webHidden/>
          </w:rPr>
          <w:fldChar w:fldCharType="end"/>
        </w:r>
      </w:hyperlink>
    </w:p>
    <w:p w:rsidR="007031C8" w:rsidRDefault="003542E1">
      <w:pPr>
        <w:pStyle w:val="TOC2"/>
        <w:rPr>
          <w:szCs w:val="24"/>
          <w:lang w:val="en-AU" w:eastAsia="en-AU"/>
        </w:rPr>
      </w:pPr>
      <w:hyperlink w:anchor="_Toc264368397" w:history="1">
        <w:r w:rsidR="007031C8">
          <w:rPr>
            <w:rStyle w:val="Hyperlink"/>
          </w:rPr>
          <w:t>3.2</w:t>
        </w:r>
        <w:r w:rsidR="007031C8">
          <w:rPr>
            <w:szCs w:val="24"/>
            <w:lang w:val="en-AU" w:eastAsia="en-AU"/>
          </w:rPr>
          <w:tab/>
        </w:r>
        <w:r w:rsidR="007031C8">
          <w:rPr>
            <w:rStyle w:val="Hyperlink"/>
          </w:rPr>
          <w:t>Residency requirements for students</w:t>
        </w:r>
        <w:r w:rsidR="007031C8">
          <w:rPr>
            <w:webHidden/>
          </w:rPr>
          <w:tab/>
        </w:r>
        <w:r w:rsidR="007031C8">
          <w:rPr>
            <w:webHidden/>
          </w:rPr>
          <w:fldChar w:fldCharType="begin"/>
        </w:r>
        <w:r w:rsidR="007031C8">
          <w:rPr>
            <w:webHidden/>
          </w:rPr>
          <w:instrText xml:space="preserve"> PAGEREF _Toc264368397 \h </w:instrText>
        </w:r>
        <w:r w:rsidR="007031C8">
          <w:rPr>
            <w:webHidden/>
          </w:rPr>
        </w:r>
        <w:r w:rsidR="007031C8">
          <w:rPr>
            <w:webHidden/>
          </w:rPr>
          <w:fldChar w:fldCharType="separate"/>
        </w:r>
        <w:r w:rsidR="00827515">
          <w:rPr>
            <w:webHidden/>
          </w:rPr>
          <w:t>11</w:t>
        </w:r>
        <w:r w:rsidR="007031C8">
          <w:rPr>
            <w:webHidden/>
          </w:rPr>
          <w:fldChar w:fldCharType="end"/>
        </w:r>
      </w:hyperlink>
    </w:p>
    <w:p w:rsidR="007031C8" w:rsidRDefault="003542E1">
      <w:pPr>
        <w:pStyle w:val="TOC3"/>
        <w:tabs>
          <w:tab w:val="left" w:pos="2127"/>
        </w:tabs>
        <w:rPr>
          <w:szCs w:val="24"/>
          <w:lang w:val="en-AU" w:eastAsia="en-AU"/>
        </w:rPr>
      </w:pPr>
      <w:hyperlink w:anchor="_Toc264368398" w:history="1">
        <w:r w:rsidR="007031C8">
          <w:rPr>
            <w:rStyle w:val="Hyperlink"/>
          </w:rPr>
          <w:t>3.2.1</w:t>
        </w:r>
        <w:r w:rsidR="007031C8">
          <w:rPr>
            <w:szCs w:val="24"/>
            <w:lang w:val="en-AU" w:eastAsia="en-AU"/>
          </w:rPr>
          <w:tab/>
        </w:r>
        <w:r w:rsidR="007031C8">
          <w:rPr>
            <w:rStyle w:val="Hyperlink"/>
          </w:rPr>
          <w:t>Australian citizenship or permanent residency</w:t>
        </w:r>
        <w:r w:rsidR="007031C8">
          <w:rPr>
            <w:webHidden/>
          </w:rPr>
          <w:tab/>
        </w:r>
        <w:r w:rsidR="007031C8">
          <w:rPr>
            <w:webHidden/>
          </w:rPr>
          <w:fldChar w:fldCharType="begin"/>
        </w:r>
        <w:r w:rsidR="007031C8">
          <w:rPr>
            <w:webHidden/>
          </w:rPr>
          <w:instrText xml:space="preserve"> PAGEREF _Toc264368398 \h </w:instrText>
        </w:r>
        <w:r w:rsidR="007031C8">
          <w:rPr>
            <w:webHidden/>
          </w:rPr>
        </w:r>
        <w:r w:rsidR="007031C8">
          <w:rPr>
            <w:webHidden/>
          </w:rPr>
          <w:fldChar w:fldCharType="separate"/>
        </w:r>
        <w:r w:rsidR="00827515">
          <w:rPr>
            <w:webHidden/>
          </w:rPr>
          <w:t>11</w:t>
        </w:r>
        <w:r w:rsidR="007031C8">
          <w:rPr>
            <w:webHidden/>
          </w:rPr>
          <w:fldChar w:fldCharType="end"/>
        </w:r>
      </w:hyperlink>
    </w:p>
    <w:p w:rsidR="007031C8" w:rsidRDefault="003542E1">
      <w:pPr>
        <w:pStyle w:val="TOC3"/>
        <w:tabs>
          <w:tab w:val="left" w:pos="2127"/>
        </w:tabs>
        <w:rPr>
          <w:szCs w:val="24"/>
          <w:lang w:val="en-AU" w:eastAsia="en-AU"/>
        </w:rPr>
      </w:pPr>
      <w:hyperlink w:anchor="_Toc264368399" w:history="1">
        <w:r w:rsidR="007031C8">
          <w:rPr>
            <w:rStyle w:val="Hyperlink"/>
          </w:rPr>
          <w:t>3.2.2</w:t>
        </w:r>
        <w:r w:rsidR="007031C8">
          <w:rPr>
            <w:szCs w:val="24"/>
            <w:lang w:val="en-AU" w:eastAsia="en-AU"/>
          </w:rPr>
          <w:tab/>
        </w:r>
        <w:r w:rsidR="007031C8">
          <w:rPr>
            <w:rStyle w:val="Hyperlink"/>
          </w:rPr>
          <w:t>New Zealand citizenship and permanent settlement in Australia</w:t>
        </w:r>
        <w:r w:rsidR="007031C8">
          <w:rPr>
            <w:webHidden/>
          </w:rPr>
          <w:tab/>
        </w:r>
        <w:r w:rsidR="007031C8">
          <w:rPr>
            <w:webHidden/>
          </w:rPr>
          <w:fldChar w:fldCharType="begin"/>
        </w:r>
        <w:r w:rsidR="007031C8">
          <w:rPr>
            <w:webHidden/>
          </w:rPr>
          <w:instrText xml:space="preserve"> PAGEREF _Toc264368399 \h </w:instrText>
        </w:r>
        <w:r w:rsidR="007031C8">
          <w:rPr>
            <w:webHidden/>
          </w:rPr>
        </w:r>
        <w:r w:rsidR="007031C8">
          <w:rPr>
            <w:webHidden/>
          </w:rPr>
          <w:fldChar w:fldCharType="separate"/>
        </w:r>
        <w:r w:rsidR="00827515">
          <w:rPr>
            <w:webHidden/>
          </w:rPr>
          <w:t>12</w:t>
        </w:r>
        <w:r w:rsidR="007031C8">
          <w:rPr>
            <w:webHidden/>
          </w:rPr>
          <w:fldChar w:fldCharType="end"/>
        </w:r>
      </w:hyperlink>
    </w:p>
    <w:p w:rsidR="007031C8" w:rsidRDefault="003542E1">
      <w:pPr>
        <w:pStyle w:val="TOC3"/>
        <w:tabs>
          <w:tab w:val="left" w:pos="2127"/>
        </w:tabs>
        <w:rPr>
          <w:szCs w:val="24"/>
          <w:lang w:val="en-AU" w:eastAsia="en-AU"/>
        </w:rPr>
      </w:pPr>
      <w:hyperlink w:anchor="_Toc264368400" w:history="1">
        <w:r w:rsidR="007031C8">
          <w:rPr>
            <w:rStyle w:val="Hyperlink"/>
          </w:rPr>
          <w:t>3.2.3</w:t>
        </w:r>
        <w:r w:rsidR="007031C8">
          <w:rPr>
            <w:szCs w:val="24"/>
            <w:lang w:val="en-AU" w:eastAsia="en-AU"/>
          </w:rPr>
          <w:tab/>
        </w:r>
        <w:r w:rsidR="007031C8">
          <w:rPr>
            <w:rStyle w:val="Hyperlink"/>
          </w:rPr>
          <w:t>Student must live in Australia during the period of study</w:t>
        </w:r>
        <w:r w:rsidR="007031C8">
          <w:rPr>
            <w:webHidden/>
          </w:rPr>
          <w:tab/>
        </w:r>
        <w:r w:rsidR="007031C8">
          <w:rPr>
            <w:webHidden/>
          </w:rPr>
          <w:fldChar w:fldCharType="begin"/>
        </w:r>
        <w:r w:rsidR="007031C8">
          <w:rPr>
            <w:webHidden/>
          </w:rPr>
          <w:instrText xml:space="preserve"> PAGEREF _Toc264368400 \h </w:instrText>
        </w:r>
        <w:r w:rsidR="007031C8">
          <w:rPr>
            <w:webHidden/>
          </w:rPr>
        </w:r>
        <w:r w:rsidR="007031C8">
          <w:rPr>
            <w:webHidden/>
          </w:rPr>
          <w:fldChar w:fldCharType="separate"/>
        </w:r>
        <w:r w:rsidR="00827515">
          <w:rPr>
            <w:webHidden/>
          </w:rPr>
          <w:t>12</w:t>
        </w:r>
        <w:r w:rsidR="007031C8">
          <w:rPr>
            <w:webHidden/>
          </w:rPr>
          <w:fldChar w:fldCharType="end"/>
        </w:r>
      </w:hyperlink>
    </w:p>
    <w:p w:rsidR="007031C8" w:rsidRDefault="003542E1">
      <w:pPr>
        <w:pStyle w:val="TOC3"/>
        <w:tabs>
          <w:tab w:val="left" w:pos="2127"/>
        </w:tabs>
        <w:rPr>
          <w:szCs w:val="24"/>
          <w:lang w:val="en-AU" w:eastAsia="en-AU"/>
        </w:rPr>
      </w:pPr>
      <w:hyperlink w:anchor="_Toc264368401" w:history="1">
        <w:r w:rsidR="007031C8">
          <w:rPr>
            <w:rStyle w:val="Hyperlink"/>
          </w:rPr>
          <w:t>3.2.4</w:t>
        </w:r>
        <w:r w:rsidR="007031C8">
          <w:rPr>
            <w:szCs w:val="24"/>
            <w:lang w:val="en-AU" w:eastAsia="en-AU"/>
          </w:rPr>
          <w:tab/>
        </w:r>
        <w:r w:rsidR="007031C8">
          <w:rPr>
            <w:rStyle w:val="Hyperlink"/>
          </w:rPr>
          <w:t>International student exchange</w:t>
        </w:r>
        <w:r w:rsidR="007031C8">
          <w:rPr>
            <w:webHidden/>
          </w:rPr>
          <w:tab/>
        </w:r>
        <w:r w:rsidR="007031C8">
          <w:rPr>
            <w:webHidden/>
          </w:rPr>
          <w:fldChar w:fldCharType="begin"/>
        </w:r>
        <w:r w:rsidR="007031C8">
          <w:rPr>
            <w:webHidden/>
          </w:rPr>
          <w:instrText xml:space="preserve"> PAGEREF _Toc264368401 \h </w:instrText>
        </w:r>
        <w:r w:rsidR="007031C8">
          <w:rPr>
            <w:webHidden/>
          </w:rPr>
        </w:r>
        <w:r w:rsidR="007031C8">
          <w:rPr>
            <w:webHidden/>
          </w:rPr>
          <w:fldChar w:fldCharType="separate"/>
        </w:r>
        <w:r w:rsidR="00827515">
          <w:rPr>
            <w:webHidden/>
          </w:rPr>
          <w:t>12</w:t>
        </w:r>
        <w:r w:rsidR="007031C8">
          <w:rPr>
            <w:webHidden/>
          </w:rPr>
          <w:fldChar w:fldCharType="end"/>
        </w:r>
      </w:hyperlink>
    </w:p>
    <w:p w:rsidR="007031C8" w:rsidRDefault="003542E1">
      <w:pPr>
        <w:pStyle w:val="TOC2"/>
        <w:rPr>
          <w:szCs w:val="24"/>
          <w:lang w:val="en-AU" w:eastAsia="en-AU"/>
        </w:rPr>
      </w:pPr>
      <w:hyperlink w:anchor="_Toc264368402" w:history="1">
        <w:r w:rsidR="007031C8">
          <w:rPr>
            <w:rStyle w:val="Hyperlink"/>
          </w:rPr>
          <w:t>3.3</w:t>
        </w:r>
        <w:r w:rsidR="007031C8">
          <w:rPr>
            <w:szCs w:val="24"/>
            <w:lang w:val="en-AU" w:eastAsia="en-AU"/>
          </w:rPr>
          <w:tab/>
        </w:r>
        <w:r w:rsidR="007031C8">
          <w:rPr>
            <w:rStyle w:val="Hyperlink"/>
          </w:rPr>
          <w:t>Age limits</w:t>
        </w:r>
        <w:r w:rsidR="007031C8">
          <w:rPr>
            <w:webHidden/>
          </w:rPr>
          <w:tab/>
        </w:r>
        <w:r w:rsidR="007031C8">
          <w:rPr>
            <w:webHidden/>
          </w:rPr>
          <w:fldChar w:fldCharType="begin"/>
        </w:r>
        <w:r w:rsidR="007031C8">
          <w:rPr>
            <w:webHidden/>
          </w:rPr>
          <w:instrText xml:space="preserve"> PAGEREF _Toc264368402 \h </w:instrText>
        </w:r>
        <w:r w:rsidR="007031C8">
          <w:rPr>
            <w:webHidden/>
          </w:rPr>
        </w:r>
        <w:r w:rsidR="007031C8">
          <w:rPr>
            <w:webHidden/>
          </w:rPr>
          <w:fldChar w:fldCharType="separate"/>
        </w:r>
        <w:r w:rsidR="00827515">
          <w:rPr>
            <w:webHidden/>
          </w:rPr>
          <w:t>12</w:t>
        </w:r>
        <w:r w:rsidR="007031C8">
          <w:rPr>
            <w:webHidden/>
          </w:rPr>
          <w:fldChar w:fldCharType="end"/>
        </w:r>
      </w:hyperlink>
    </w:p>
    <w:p w:rsidR="007031C8" w:rsidRDefault="003542E1">
      <w:pPr>
        <w:pStyle w:val="TOC3"/>
        <w:tabs>
          <w:tab w:val="left" w:pos="2127"/>
        </w:tabs>
        <w:rPr>
          <w:szCs w:val="24"/>
          <w:lang w:val="en-AU" w:eastAsia="en-AU"/>
        </w:rPr>
      </w:pPr>
      <w:hyperlink w:anchor="_Toc264368403" w:history="1">
        <w:r w:rsidR="007031C8">
          <w:rPr>
            <w:rStyle w:val="Hyperlink"/>
          </w:rPr>
          <w:t>3.3.1</w:t>
        </w:r>
        <w:r w:rsidR="007031C8">
          <w:rPr>
            <w:szCs w:val="24"/>
            <w:lang w:val="en-AU" w:eastAsia="en-AU"/>
          </w:rPr>
          <w:tab/>
        </w:r>
        <w:r w:rsidR="007031C8">
          <w:rPr>
            <w:rStyle w:val="Hyperlink"/>
          </w:rPr>
          <w:t>Age limits</w:t>
        </w:r>
        <w:r w:rsidR="007031C8">
          <w:rPr>
            <w:webHidden/>
          </w:rPr>
          <w:tab/>
        </w:r>
        <w:r w:rsidR="007031C8">
          <w:rPr>
            <w:webHidden/>
          </w:rPr>
          <w:fldChar w:fldCharType="begin"/>
        </w:r>
        <w:r w:rsidR="007031C8">
          <w:rPr>
            <w:webHidden/>
          </w:rPr>
          <w:instrText xml:space="preserve"> PAGEREF _Toc264368403 \h </w:instrText>
        </w:r>
        <w:r w:rsidR="007031C8">
          <w:rPr>
            <w:webHidden/>
          </w:rPr>
        </w:r>
        <w:r w:rsidR="007031C8">
          <w:rPr>
            <w:webHidden/>
          </w:rPr>
          <w:fldChar w:fldCharType="separate"/>
        </w:r>
        <w:r w:rsidR="00827515">
          <w:rPr>
            <w:webHidden/>
          </w:rPr>
          <w:t>12</w:t>
        </w:r>
        <w:r w:rsidR="007031C8">
          <w:rPr>
            <w:webHidden/>
          </w:rPr>
          <w:fldChar w:fldCharType="end"/>
        </w:r>
      </w:hyperlink>
    </w:p>
    <w:p w:rsidR="007031C8" w:rsidRDefault="003542E1">
      <w:pPr>
        <w:pStyle w:val="TOC3"/>
        <w:tabs>
          <w:tab w:val="left" w:pos="2127"/>
        </w:tabs>
        <w:rPr>
          <w:szCs w:val="24"/>
          <w:lang w:val="en-AU" w:eastAsia="en-AU"/>
        </w:rPr>
      </w:pPr>
      <w:hyperlink w:anchor="_Toc264368404" w:history="1">
        <w:r w:rsidR="007031C8">
          <w:rPr>
            <w:rStyle w:val="Hyperlink"/>
          </w:rPr>
          <w:t>3.3.2</w:t>
        </w:r>
        <w:r w:rsidR="007031C8">
          <w:rPr>
            <w:szCs w:val="24"/>
            <w:lang w:val="en-AU" w:eastAsia="en-AU"/>
          </w:rPr>
          <w:tab/>
        </w:r>
        <w:r w:rsidR="007031C8">
          <w:rPr>
            <w:rStyle w:val="Hyperlink"/>
          </w:rPr>
          <w:t>Extension to age limits in special circumstances</w:t>
        </w:r>
        <w:r w:rsidR="007031C8">
          <w:rPr>
            <w:webHidden/>
          </w:rPr>
          <w:tab/>
        </w:r>
        <w:r w:rsidR="007031C8">
          <w:rPr>
            <w:webHidden/>
          </w:rPr>
          <w:fldChar w:fldCharType="begin"/>
        </w:r>
        <w:r w:rsidR="007031C8">
          <w:rPr>
            <w:webHidden/>
          </w:rPr>
          <w:instrText xml:space="preserve"> PAGEREF _Toc264368404 \h </w:instrText>
        </w:r>
        <w:r w:rsidR="007031C8">
          <w:rPr>
            <w:webHidden/>
          </w:rPr>
        </w:r>
        <w:r w:rsidR="007031C8">
          <w:rPr>
            <w:webHidden/>
          </w:rPr>
          <w:fldChar w:fldCharType="separate"/>
        </w:r>
        <w:r w:rsidR="00827515">
          <w:rPr>
            <w:webHidden/>
          </w:rPr>
          <w:t>14</w:t>
        </w:r>
        <w:r w:rsidR="007031C8">
          <w:rPr>
            <w:webHidden/>
          </w:rPr>
          <w:fldChar w:fldCharType="end"/>
        </w:r>
      </w:hyperlink>
    </w:p>
    <w:p w:rsidR="007031C8" w:rsidRDefault="003542E1">
      <w:pPr>
        <w:pStyle w:val="TOC2"/>
        <w:rPr>
          <w:szCs w:val="24"/>
          <w:lang w:val="en-AU" w:eastAsia="en-AU"/>
        </w:rPr>
      </w:pPr>
      <w:hyperlink w:anchor="_Toc264368405" w:history="1">
        <w:r w:rsidR="007031C8">
          <w:rPr>
            <w:rStyle w:val="Hyperlink"/>
          </w:rPr>
          <w:t>3.4</w:t>
        </w:r>
        <w:r w:rsidR="007031C8">
          <w:rPr>
            <w:szCs w:val="24"/>
            <w:lang w:val="en-AU" w:eastAsia="en-AU"/>
          </w:rPr>
          <w:tab/>
        </w:r>
        <w:r w:rsidR="007031C8">
          <w:rPr>
            <w:rStyle w:val="Hyperlink"/>
          </w:rPr>
          <w:t>Approved studies</w:t>
        </w:r>
        <w:r w:rsidR="007031C8">
          <w:rPr>
            <w:webHidden/>
          </w:rPr>
          <w:tab/>
        </w:r>
        <w:r w:rsidR="007031C8">
          <w:rPr>
            <w:webHidden/>
          </w:rPr>
          <w:fldChar w:fldCharType="begin"/>
        </w:r>
        <w:r w:rsidR="007031C8">
          <w:rPr>
            <w:webHidden/>
          </w:rPr>
          <w:instrText xml:space="preserve"> PAGEREF _Toc264368405 \h </w:instrText>
        </w:r>
        <w:r w:rsidR="007031C8">
          <w:rPr>
            <w:webHidden/>
          </w:rPr>
        </w:r>
        <w:r w:rsidR="007031C8">
          <w:rPr>
            <w:webHidden/>
          </w:rPr>
          <w:fldChar w:fldCharType="separate"/>
        </w:r>
        <w:r w:rsidR="00827515">
          <w:rPr>
            <w:webHidden/>
          </w:rPr>
          <w:t>14</w:t>
        </w:r>
        <w:r w:rsidR="007031C8">
          <w:rPr>
            <w:webHidden/>
          </w:rPr>
          <w:fldChar w:fldCharType="end"/>
        </w:r>
      </w:hyperlink>
    </w:p>
    <w:p w:rsidR="007031C8" w:rsidRDefault="003542E1">
      <w:pPr>
        <w:pStyle w:val="TOC3"/>
        <w:tabs>
          <w:tab w:val="left" w:pos="2127"/>
        </w:tabs>
        <w:rPr>
          <w:szCs w:val="24"/>
          <w:lang w:val="en-AU" w:eastAsia="en-AU"/>
        </w:rPr>
      </w:pPr>
      <w:hyperlink w:anchor="_Toc264368406" w:history="1">
        <w:r w:rsidR="007031C8">
          <w:rPr>
            <w:rStyle w:val="Hyperlink"/>
          </w:rPr>
          <w:t>3.4.1</w:t>
        </w:r>
        <w:r w:rsidR="007031C8">
          <w:rPr>
            <w:szCs w:val="24"/>
            <w:lang w:val="en-AU" w:eastAsia="en-AU"/>
          </w:rPr>
          <w:tab/>
        </w:r>
        <w:r w:rsidR="007031C8">
          <w:rPr>
            <w:rStyle w:val="Hyperlink"/>
          </w:rPr>
          <w:t>Full-time study load</w:t>
        </w:r>
        <w:r w:rsidR="007031C8">
          <w:rPr>
            <w:webHidden/>
          </w:rPr>
          <w:tab/>
        </w:r>
        <w:r w:rsidR="007031C8">
          <w:rPr>
            <w:webHidden/>
          </w:rPr>
          <w:fldChar w:fldCharType="begin"/>
        </w:r>
        <w:r w:rsidR="007031C8">
          <w:rPr>
            <w:webHidden/>
          </w:rPr>
          <w:instrText xml:space="preserve"> PAGEREF _Toc264368406 \h </w:instrText>
        </w:r>
        <w:r w:rsidR="007031C8">
          <w:rPr>
            <w:webHidden/>
          </w:rPr>
        </w:r>
        <w:r w:rsidR="007031C8">
          <w:rPr>
            <w:webHidden/>
          </w:rPr>
          <w:fldChar w:fldCharType="separate"/>
        </w:r>
        <w:r w:rsidR="00827515">
          <w:rPr>
            <w:webHidden/>
          </w:rPr>
          <w:t>14</w:t>
        </w:r>
        <w:r w:rsidR="007031C8">
          <w:rPr>
            <w:webHidden/>
          </w:rPr>
          <w:fldChar w:fldCharType="end"/>
        </w:r>
      </w:hyperlink>
    </w:p>
    <w:p w:rsidR="007031C8" w:rsidRDefault="003542E1">
      <w:pPr>
        <w:pStyle w:val="TOC3"/>
        <w:tabs>
          <w:tab w:val="left" w:pos="2127"/>
        </w:tabs>
        <w:rPr>
          <w:szCs w:val="24"/>
          <w:lang w:val="en-AU" w:eastAsia="en-AU"/>
        </w:rPr>
      </w:pPr>
      <w:hyperlink w:anchor="_Toc264368407" w:history="1">
        <w:r w:rsidR="007031C8">
          <w:rPr>
            <w:rStyle w:val="Hyperlink"/>
          </w:rPr>
          <w:t>3.4.2</w:t>
        </w:r>
        <w:r w:rsidR="007031C8">
          <w:rPr>
            <w:szCs w:val="24"/>
            <w:lang w:val="en-AU" w:eastAsia="en-AU"/>
          </w:rPr>
          <w:tab/>
        </w:r>
        <w:r w:rsidR="007031C8">
          <w:rPr>
            <w:rStyle w:val="Hyperlink"/>
          </w:rPr>
          <w:t>Approved institution</w:t>
        </w:r>
        <w:r w:rsidR="007031C8">
          <w:rPr>
            <w:webHidden/>
          </w:rPr>
          <w:tab/>
        </w:r>
        <w:r w:rsidR="007031C8">
          <w:rPr>
            <w:webHidden/>
          </w:rPr>
          <w:fldChar w:fldCharType="begin"/>
        </w:r>
        <w:r w:rsidR="007031C8">
          <w:rPr>
            <w:webHidden/>
          </w:rPr>
          <w:instrText xml:space="preserve"> PAGEREF _Toc264368407 \h </w:instrText>
        </w:r>
        <w:r w:rsidR="007031C8">
          <w:rPr>
            <w:webHidden/>
          </w:rPr>
        </w:r>
        <w:r w:rsidR="007031C8">
          <w:rPr>
            <w:webHidden/>
          </w:rPr>
          <w:fldChar w:fldCharType="separate"/>
        </w:r>
        <w:r w:rsidR="00827515">
          <w:rPr>
            <w:webHidden/>
          </w:rPr>
          <w:t>15</w:t>
        </w:r>
        <w:r w:rsidR="007031C8">
          <w:rPr>
            <w:webHidden/>
          </w:rPr>
          <w:fldChar w:fldCharType="end"/>
        </w:r>
      </w:hyperlink>
    </w:p>
    <w:p w:rsidR="007031C8" w:rsidRDefault="003542E1">
      <w:pPr>
        <w:pStyle w:val="TOC3"/>
        <w:tabs>
          <w:tab w:val="left" w:pos="2127"/>
        </w:tabs>
        <w:rPr>
          <w:szCs w:val="24"/>
          <w:lang w:val="en-AU" w:eastAsia="en-AU"/>
        </w:rPr>
      </w:pPr>
      <w:hyperlink w:anchor="_Toc264368408" w:history="1">
        <w:r w:rsidR="007031C8">
          <w:rPr>
            <w:rStyle w:val="Hyperlink"/>
          </w:rPr>
          <w:t>3.4.3</w:t>
        </w:r>
        <w:r w:rsidR="007031C8">
          <w:rPr>
            <w:szCs w:val="24"/>
            <w:lang w:val="en-AU" w:eastAsia="en-AU"/>
          </w:rPr>
          <w:tab/>
        </w:r>
        <w:r w:rsidR="007031C8">
          <w:rPr>
            <w:rStyle w:val="Hyperlink"/>
          </w:rPr>
          <w:t>Approved course</w:t>
        </w:r>
        <w:r w:rsidR="007031C8">
          <w:rPr>
            <w:webHidden/>
          </w:rPr>
          <w:tab/>
        </w:r>
        <w:r w:rsidR="007031C8">
          <w:rPr>
            <w:webHidden/>
          </w:rPr>
          <w:fldChar w:fldCharType="begin"/>
        </w:r>
        <w:r w:rsidR="007031C8">
          <w:rPr>
            <w:webHidden/>
          </w:rPr>
          <w:instrText xml:space="preserve"> PAGEREF _Toc264368408 \h </w:instrText>
        </w:r>
        <w:r w:rsidR="007031C8">
          <w:rPr>
            <w:webHidden/>
          </w:rPr>
        </w:r>
        <w:r w:rsidR="007031C8">
          <w:rPr>
            <w:webHidden/>
          </w:rPr>
          <w:fldChar w:fldCharType="separate"/>
        </w:r>
        <w:r w:rsidR="00827515">
          <w:rPr>
            <w:webHidden/>
          </w:rPr>
          <w:t>15</w:t>
        </w:r>
        <w:r w:rsidR="007031C8">
          <w:rPr>
            <w:webHidden/>
          </w:rPr>
          <w:fldChar w:fldCharType="end"/>
        </w:r>
      </w:hyperlink>
    </w:p>
    <w:p w:rsidR="007031C8" w:rsidRDefault="003542E1">
      <w:pPr>
        <w:pStyle w:val="TOC3"/>
        <w:tabs>
          <w:tab w:val="left" w:pos="2127"/>
        </w:tabs>
        <w:rPr>
          <w:szCs w:val="24"/>
          <w:lang w:val="en-AU" w:eastAsia="en-AU"/>
        </w:rPr>
      </w:pPr>
      <w:hyperlink w:anchor="_Toc264368409" w:history="1">
        <w:r w:rsidR="007031C8">
          <w:rPr>
            <w:rStyle w:val="Hyperlink"/>
          </w:rPr>
          <w:t>3.4.4</w:t>
        </w:r>
        <w:r w:rsidR="007031C8">
          <w:rPr>
            <w:szCs w:val="24"/>
            <w:lang w:val="en-AU" w:eastAsia="en-AU"/>
          </w:rPr>
          <w:tab/>
        </w:r>
        <w:r w:rsidR="007031C8">
          <w:rPr>
            <w:rStyle w:val="Hyperlink"/>
          </w:rPr>
          <w:t>Approved level of study</w:t>
        </w:r>
        <w:r w:rsidR="007031C8">
          <w:rPr>
            <w:webHidden/>
          </w:rPr>
          <w:tab/>
        </w:r>
        <w:r w:rsidR="007031C8">
          <w:rPr>
            <w:webHidden/>
          </w:rPr>
          <w:fldChar w:fldCharType="begin"/>
        </w:r>
        <w:r w:rsidR="007031C8">
          <w:rPr>
            <w:webHidden/>
          </w:rPr>
          <w:instrText xml:space="preserve"> PAGEREF _Toc264368409 \h </w:instrText>
        </w:r>
        <w:r w:rsidR="007031C8">
          <w:rPr>
            <w:webHidden/>
          </w:rPr>
        </w:r>
        <w:r w:rsidR="007031C8">
          <w:rPr>
            <w:webHidden/>
          </w:rPr>
          <w:fldChar w:fldCharType="separate"/>
        </w:r>
        <w:r w:rsidR="00827515">
          <w:rPr>
            <w:webHidden/>
          </w:rPr>
          <w:t>16</w:t>
        </w:r>
        <w:r w:rsidR="007031C8">
          <w:rPr>
            <w:webHidden/>
          </w:rPr>
          <w:fldChar w:fldCharType="end"/>
        </w:r>
      </w:hyperlink>
    </w:p>
    <w:p w:rsidR="007031C8" w:rsidRDefault="003542E1">
      <w:pPr>
        <w:pStyle w:val="TOC3"/>
        <w:tabs>
          <w:tab w:val="left" w:pos="2127"/>
        </w:tabs>
        <w:rPr>
          <w:szCs w:val="24"/>
          <w:lang w:val="en-AU" w:eastAsia="en-AU"/>
        </w:rPr>
      </w:pPr>
      <w:hyperlink w:anchor="_Toc264368410" w:history="1">
        <w:r w:rsidR="007031C8">
          <w:rPr>
            <w:rStyle w:val="Hyperlink"/>
          </w:rPr>
          <w:t>3.4.5</w:t>
        </w:r>
        <w:r w:rsidR="007031C8">
          <w:rPr>
            <w:szCs w:val="24"/>
            <w:lang w:val="en-AU" w:eastAsia="en-AU"/>
          </w:rPr>
          <w:tab/>
        </w:r>
        <w:r w:rsidR="007031C8">
          <w:rPr>
            <w:rStyle w:val="Hyperlink"/>
          </w:rPr>
          <w:t>Effect of previous studies on AIC allowance eligibility</w:t>
        </w:r>
        <w:r w:rsidR="007031C8">
          <w:rPr>
            <w:webHidden/>
          </w:rPr>
          <w:tab/>
        </w:r>
        <w:r w:rsidR="007031C8">
          <w:rPr>
            <w:webHidden/>
          </w:rPr>
          <w:fldChar w:fldCharType="begin"/>
        </w:r>
        <w:r w:rsidR="007031C8">
          <w:rPr>
            <w:webHidden/>
          </w:rPr>
          <w:instrText xml:space="preserve"> PAGEREF _Toc264368410 \h </w:instrText>
        </w:r>
        <w:r w:rsidR="007031C8">
          <w:rPr>
            <w:webHidden/>
          </w:rPr>
        </w:r>
        <w:r w:rsidR="007031C8">
          <w:rPr>
            <w:webHidden/>
          </w:rPr>
          <w:fldChar w:fldCharType="separate"/>
        </w:r>
        <w:r w:rsidR="00827515">
          <w:rPr>
            <w:webHidden/>
          </w:rPr>
          <w:t>16</w:t>
        </w:r>
        <w:r w:rsidR="007031C8">
          <w:rPr>
            <w:webHidden/>
          </w:rPr>
          <w:fldChar w:fldCharType="end"/>
        </w:r>
      </w:hyperlink>
    </w:p>
    <w:p w:rsidR="007031C8" w:rsidRDefault="003542E1">
      <w:pPr>
        <w:pStyle w:val="TOC2"/>
        <w:rPr>
          <w:szCs w:val="24"/>
          <w:lang w:val="en-AU" w:eastAsia="en-AU"/>
        </w:rPr>
      </w:pPr>
      <w:hyperlink w:anchor="_Toc264368411" w:history="1">
        <w:r w:rsidR="007031C8">
          <w:rPr>
            <w:rStyle w:val="Hyperlink"/>
          </w:rPr>
          <w:t>3.5</w:t>
        </w:r>
        <w:r w:rsidR="007031C8">
          <w:rPr>
            <w:szCs w:val="24"/>
            <w:lang w:val="en-AU" w:eastAsia="en-AU"/>
          </w:rPr>
          <w:tab/>
        </w:r>
        <w:r w:rsidR="007031C8">
          <w:rPr>
            <w:rStyle w:val="Hyperlink"/>
          </w:rPr>
          <w:t>Effect of other Australian Government payments on eligibility</w:t>
        </w:r>
        <w:r w:rsidR="007031C8">
          <w:rPr>
            <w:webHidden/>
          </w:rPr>
          <w:tab/>
        </w:r>
        <w:r w:rsidR="007031C8">
          <w:rPr>
            <w:webHidden/>
          </w:rPr>
          <w:fldChar w:fldCharType="begin"/>
        </w:r>
        <w:r w:rsidR="007031C8">
          <w:rPr>
            <w:webHidden/>
          </w:rPr>
          <w:instrText xml:space="preserve"> PAGEREF _Toc264368411 \h </w:instrText>
        </w:r>
        <w:r w:rsidR="007031C8">
          <w:rPr>
            <w:webHidden/>
          </w:rPr>
        </w:r>
        <w:r w:rsidR="007031C8">
          <w:rPr>
            <w:webHidden/>
          </w:rPr>
          <w:fldChar w:fldCharType="separate"/>
        </w:r>
        <w:r w:rsidR="00827515">
          <w:rPr>
            <w:webHidden/>
          </w:rPr>
          <w:t>16</w:t>
        </w:r>
        <w:r w:rsidR="007031C8">
          <w:rPr>
            <w:webHidden/>
          </w:rPr>
          <w:fldChar w:fldCharType="end"/>
        </w:r>
      </w:hyperlink>
    </w:p>
    <w:p w:rsidR="007031C8" w:rsidRDefault="003542E1">
      <w:pPr>
        <w:pStyle w:val="TOC3"/>
        <w:tabs>
          <w:tab w:val="left" w:pos="2127"/>
        </w:tabs>
        <w:rPr>
          <w:szCs w:val="24"/>
          <w:lang w:val="en-AU" w:eastAsia="en-AU"/>
        </w:rPr>
      </w:pPr>
      <w:hyperlink w:anchor="_Toc264368412" w:history="1">
        <w:r w:rsidR="007031C8">
          <w:rPr>
            <w:rStyle w:val="Hyperlink"/>
          </w:rPr>
          <w:t>3.5.1</w:t>
        </w:r>
        <w:r w:rsidR="007031C8">
          <w:rPr>
            <w:szCs w:val="24"/>
            <w:lang w:val="en-AU" w:eastAsia="en-AU"/>
          </w:rPr>
          <w:tab/>
        </w:r>
        <w:r w:rsidR="007031C8">
          <w:rPr>
            <w:rStyle w:val="Hyperlink"/>
          </w:rPr>
          <w:t>Payments that do not exclude eligibility</w:t>
        </w:r>
        <w:r w:rsidR="007031C8">
          <w:rPr>
            <w:webHidden/>
          </w:rPr>
          <w:tab/>
        </w:r>
        <w:r w:rsidR="007031C8">
          <w:rPr>
            <w:webHidden/>
          </w:rPr>
          <w:fldChar w:fldCharType="begin"/>
        </w:r>
        <w:r w:rsidR="007031C8">
          <w:rPr>
            <w:webHidden/>
          </w:rPr>
          <w:instrText xml:space="preserve"> PAGEREF _Toc264368412 \h </w:instrText>
        </w:r>
        <w:r w:rsidR="007031C8">
          <w:rPr>
            <w:webHidden/>
          </w:rPr>
        </w:r>
        <w:r w:rsidR="007031C8">
          <w:rPr>
            <w:webHidden/>
          </w:rPr>
          <w:fldChar w:fldCharType="separate"/>
        </w:r>
        <w:r w:rsidR="00827515">
          <w:rPr>
            <w:webHidden/>
          </w:rPr>
          <w:t>17</w:t>
        </w:r>
        <w:r w:rsidR="007031C8">
          <w:rPr>
            <w:webHidden/>
          </w:rPr>
          <w:fldChar w:fldCharType="end"/>
        </w:r>
      </w:hyperlink>
    </w:p>
    <w:p w:rsidR="007031C8" w:rsidRDefault="003542E1">
      <w:pPr>
        <w:pStyle w:val="TOC3"/>
        <w:tabs>
          <w:tab w:val="left" w:pos="2127"/>
        </w:tabs>
        <w:rPr>
          <w:szCs w:val="24"/>
          <w:lang w:val="en-AU" w:eastAsia="en-AU"/>
        </w:rPr>
      </w:pPr>
      <w:hyperlink w:anchor="_Toc264368413" w:history="1">
        <w:r w:rsidR="007031C8">
          <w:rPr>
            <w:rStyle w:val="Hyperlink"/>
          </w:rPr>
          <w:t>3.5.2</w:t>
        </w:r>
        <w:r w:rsidR="007031C8">
          <w:rPr>
            <w:szCs w:val="24"/>
            <w:lang w:val="en-AU" w:eastAsia="en-AU"/>
          </w:rPr>
          <w:tab/>
        </w:r>
        <w:r w:rsidR="007031C8">
          <w:rPr>
            <w:rStyle w:val="Hyperlink"/>
          </w:rPr>
          <w:t>Payments that affect the level of entitlement</w:t>
        </w:r>
        <w:r w:rsidR="007031C8">
          <w:rPr>
            <w:webHidden/>
          </w:rPr>
          <w:tab/>
        </w:r>
        <w:r w:rsidR="007031C8">
          <w:rPr>
            <w:webHidden/>
          </w:rPr>
          <w:fldChar w:fldCharType="begin"/>
        </w:r>
        <w:r w:rsidR="007031C8">
          <w:rPr>
            <w:webHidden/>
          </w:rPr>
          <w:instrText xml:space="preserve"> PAGEREF _Toc264368413 \h </w:instrText>
        </w:r>
        <w:r w:rsidR="007031C8">
          <w:rPr>
            <w:webHidden/>
          </w:rPr>
        </w:r>
        <w:r w:rsidR="007031C8">
          <w:rPr>
            <w:webHidden/>
          </w:rPr>
          <w:fldChar w:fldCharType="separate"/>
        </w:r>
        <w:r w:rsidR="00827515">
          <w:rPr>
            <w:webHidden/>
          </w:rPr>
          <w:t>17</w:t>
        </w:r>
        <w:r w:rsidR="007031C8">
          <w:rPr>
            <w:webHidden/>
          </w:rPr>
          <w:fldChar w:fldCharType="end"/>
        </w:r>
      </w:hyperlink>
    </w:p>
    <w:p w:rsidR="007031C8" w:rsidRDefault="003542E1">
      <w:pPr>
        <w:pStyle w:val="TOC3"/>
        <w:tabs>
          <w:tab w:val="left" w:pos="2127"/>
        </w:tabs>
        <w:rPr>
          <w:szCs w:val="24"/>
          <w:lang w:val="en-AU" w:eastAsia="en-AU"/>
        </w:rPr>
      </w:pPr>
      <w:hyperlink w:anchor="_Toc264368414" w:history="1">
        <w:r w:rsidR="007031C8">
          <w:rPr>
            <w:rStyle w:val="Hyperlink"/>
          </w:rPr>
          <w:t>3.5.3</w:t>
        </w:r>
        <w:r w:rsidR="007031C8">
          <w:rPr>
            <w:szCs w:val="24"/>
            <w:lang w:val="en-AU" w:eastAsia="en-AU"/>
          </w:rPr>
          <w:tab/>
        </w:r>
        <w:r w:rsidR="007031C8">
          <w:rPr>
            <w:rStyle w:val="Hyperlink"/>
          </w:rPr>
          <w:t>Payments that exclude eligibility</w:t>
        </w:r>
        <w:r w:rsidR="007031C8">
          <w:rPr>
            <w:webHidden/>
          </w:rPr>
          <w:tab/>
        </w:r>
        <w:r w:rsidR="007031C8">
          <w:rPr>
            <w:webHidden/>
          </w:rPr>
          <w:fldChar w:fldCharType="begin"/>
        </w:r>
        <w:r w:rsidR="007031C8">
          <w:rPr>
            <w:webHidden/>
          </w:rPr>
          <w:instrText xml:space="preserve"> PAGEREF _Toc264368414 \h </w:instrText>
        </w:r>
        <w:r w:rsidR="007031C8">
          <w:rPr>
            <w:webHidden/>
          </w:rPr>
        </w:r>
        <w:r w:rsidR="007031C8">
          <w:rPr>
            <w:webHidden/>
          </w:rPr>
          <w:fldChar w:fldCharType="separate"/>
        </w:r>
        <w:r w:rsidR="00827515">
          <w:rPr>
            <w:webHidden/>
          </w:rPr>
          <w:t>17</w:t>
        </w:r>
        <w:r w:rsidR="007031C8">
          <w:rPr>
            <w:webHidden/>
          </w:rPr>
          <w:fldChar w:fldCharType="end"/>
        </w:r>
      </w:hyperlink>
    </w:p>
    <w:p w:rsidR="007031C8" w:rsidRDefault="003542E1">
      <w:pPr>
        <w:pStyle w:val="TOC2"/>
        <w:rPr>
          <w:szCs w:val="24"/>
          <w:lang w:val="en-AU" w:eastAsia="en-AU"/>
        </w:rPr>
      </w:pPr>
      <w:hyperlink w:anchor="_Toc264368415" w:history="1">
        <w:r w:rsidR="007031C8">
          <w:rPr>
            <w:rStyle w:val="Hyperlink"/>
          </w:rPr>
          <w:t>3.6</w:t>
        </w:r>
        <w:r w:rsidR="007031C8">
          <w:rPr>
            <w:szCs w:val="24"/>
            <w:lang w:val="en-AU" w:eastAsia="en-AU"/>
          </w:rPr>
          <w:tab/>
        </w:r>
        <w:r w:rsidR="007031C8">
          <w:rPr>
            <w:rStyle w:val="Hyperlink"/>
          </w:rPr>
          <w:t>Students in lawful custody or state-authorised care</w:t>
        </w:r>
        <w:r w:rsidR="007031C8">
          <w:rPr>
            <w:webHidden/>
          </w:rPr>
          <w:tab/>
        </w:r>
        <w:r w:rsidR="007031C8">
          <w:rPr>
            <w:webHidden/>
          </w:rPr>
          <w:fldChar w:fldCharType="begin"/>
        </w:r>
        <w:r w:rsidR="007031C8">
          <w:rPr>
            <w:webHidden/>
          </w:rPr>
          <w:instrText xml:space="preserve"> PAGEREF _Toc264368415 \h </w:instrText>
        </w:r>
        <w:r w:rsidR="007031C8">
          <w:rPr>
            <w:webHidden/>
          </w:rPr>
        </w:r>
        <w:r w:rsidR="007031C8">
          <w:rPr>
            <w:webHidden/>
          </w:rPr>
          <w:fldChar w:fldCharType="separate"/>
        </w:r>
        <w:r w:rsidR="00827515">
          <w:rPr>
            <w:webHidden/>
          </w:rPr>
          <w:t>18</w:t>
        </w:r>
        <w:r w:rsidR="007031C8">
          <w:rPr>
            <w:webHidden/>
          </w:rPr>
          <w:fldChar w:fldCharType="end"/>
        </w:r>
      </w:hyperlink>
    </w:p>
    <w:p w:rsidR="007031C8" w:rsidRDefault="003542E1">
      <w:pPr>
        <w:pStyle w:val="TOC2"/>
        <w:rPr>
          <w:szCs w:val="24"/>
          <w:lang w:val="en-AU" w:eastAsia="en-AU"/>
        </w:rPr>
      </w:pPr>
      <w:hyperlink w:anchor="_Toc264368416" w:history="1">
        <w:r w:rsidR="007031C8">
          <w:rPr>
            <w:rStyle w:val="Hyperlink"/>
          </w:rPr>
          <w:t>3.7</w:t>
        </w:r>
        <w:r w:rsidR="007031C8">
          <w:rPr>
            <w:szCs w:val="24"/>
            <w:lang w:val="en-AU" w:eastAsia="en-AU"/>
          </w:rPr>
          <w:tab/>
        </w:r>
        <w:r w:rsidR="007031C8">
          <w:rPr>
            <w:rStyle w:val="Hyperlink"/>
          </w:rPr>
          <w:t>Eligibility period</w:t>
        </w:r>
        <w:r w:rsidR="007031C8">
          <w:rPr>
            <w:webHidden/>
          </w:rPr>
          <w:tab/>
        </w:r>
        <w:r w:rsidR="007031C8">
          <w:rPr>
            <w:webHidden/>
          </w:rPr>
          <w:fldChar w:fldCharType="begin"/>
        </w:r>
        <w:r w:rsidR="007031C8">
          <w:rPr>
            <w:webHidden/>
          </w:rPr>
          <w:instrText xml:space="preserve"> PAGEREF _Toc264368416 \h </w:instrText>
        </w:r>
        <w:r w:rsidR="007031C8">
          <w:rPr>
            <w:webHidden/>
          </w:rPr>
        </w:r>
        <w:r w:rsidR="007031C8">
          <w:rPr>
            <w:webHidden/>
          </w:rPr>
          <w:fldChar w:fldCharType="separate"/>
        </w:r>
        <w:r w:rsidR="00827515">
          <w:rPr>
            <w:webHidden/>
          </w:rPr>
          <w:t>18</w:t>
        </w:r>
        <w:r w:rsidR="007031C8">
          <w:rPr>
            <w:webHidden/>
          </w:rPr>
          <w:fldChar w:fldCharType="end"/>
        </w:r>
      </w:hyperlink>
    </w:p>
    <w:p w:rsidR="007031C8" w:rsidRDefault="003542E1">
      <w:pPr>
        <w:pStyle w:val="TOC3"/>
        <w:tabs>
          <w:tab w:val="left" w:pos="2127"/>
        </w:tabs>
        <w:rPr>
          <w:szCs w:val="24"/>
          <w:lang w:val="en-AU" w:eastAsia="en-AU"/>
        </w:rPr>
      </w:pPr>
      <w:hyperlink w:anchor="_Toc264368417" w:history="1">
        <w:r w:rsidR="007031C8">
          <w:rPr>
            <w:rStyle w:val="Hyperlink"/>
          </w:rPr>
          <w:t>3.7.1</w:t>
        </w:r>
        <w:r w:rsidR="007031C8">
          <w:rPr>
            <w:szCs w:val="24"/>
            <w:lang w:val="en-AU" w:eastAsia="en-AU"/>
          </w:rPr>
          <w:tab/>
        </w:r>
        <w:r w:rsidR="007031C8">
          <w:rPr>
            <w:rStyle w:val="Hyperlink"/>
          </w:rPr>
          <w:t>Eligibility commencement dates</w:t>
        </w:r>
        <w:r w:rsidR="007031C8">
          <w:rPr>
            <w:webHidden/>
          </w:rPr>
          <w:tab/>
        </w:r>
        <w:r w:rsidR="007031C8">
          <w:rPr>
            <w:webHidden/>
          </w:rPr>
          <w:fldChar w:fldCharType="begin"/>
        </w:r>
        <w:r w:rsidR="007031C8">
          <w:rPr>
            <w:webHidden/>
          </w:rPr>
          <w:instrText xml:space="preserve"> PAGEREF _Toc264368417 \h </w:instrText>
        </w:r>
        <w:r w:rsidR="007031C8">
          <w:rPr>
            <w:webHidden/>
          </w:rPr>
        </w:r>
        <w:r w:rsidR="007031C8">
          <w:rPr>
            <w:webHidden/>
          </w:rPr>
          <w:fldChar w:fldCharType="separate"/>
        </w:r>
        <w:r w:rsidR="00827515">
          <w:rPr>
            <w:webHidden/>
          </w:rPr>
          <w:t>18</w:t>
        </w:r>
        <w:r w:rsidR="007031C8">
          <w:rPr>
            <w:webHidden/>
          </w:rPr>
          <w:fldChar w:fldCharType="end"/>
        </w:r>
      </w:hyperlink>
    </w:p>
    <w:p w:rsidR="007031C8" w:rsidRDefault="003542E1">
      <w:pPr>
        <w:pStyle w:val="TOC3"/>
        <w:tabs>
          <w:tab w:val="left" w:pos="2127"/>
        </w:tabs>
        <w:rPr>
          <w:szCs w:val="24"/>
          <w:lang w:val="en-AU" w:eastAsia="en-AU"/>
        </w:rPr>
      </w:pPr>
      <w:hyperlink w:anchor="_Toc264368418" w:history="1">
        <w:r w:rsidR="007031C8">
          <w:rPr>
            <w:rStyle w:val="Hyperlink"/>
          </w:rPr>
          <w:t>3.7.2</w:t>
        </w:r>
        <w:r w:rsidR="007031C8">
          <w:rPr>
            <w:szCs w:val="24"/>
            <w:lang w:val="en-AU" w:eastAsia="en-AU"/>
          </w:rPr>
          <w:tab/>
        </w:r>
        <w:r w:rsidR="007031C8">
          <w:rPr>
            <w:rStyle w:val="Hyperlink"/>
          </w:rPr>
          <w:t>Eligibility for vacations</w:t>
        </w:r>
        <w:r w:rsidR="007031C8">
          <w:rPr>
            <w:webHidden/>
          </w:rPr>
          <w:tab/>
        </w:r>
        <w:r w:rsidR="007031C8">
          <w:rPr>
            <w:webHidden/>
          </w:rPr>
          <w:fldChar w:fldCharType="begin"/>
        </w:r>
        <w:r w:rsidR="007031C8">
          <w:rPr>
            <w:webHidden/>
          </w:rPr>
          <w:instrText xml:space="preserve"> PAGEREF _Toc264368418 \h </w:instrText>
        </w:r>
        <w:r w:rsidR="007031C8">
          <w:rPr>
            <w:webHidden/>
          </w:rPr>
        </w:r>
        <w:r w:rsidR="007031C8">
          <w:rPr>
            <w:webHidden/>
          </w:rPr>
          <w:fldChar w:fldCharType="separate"/>
        </w:r>
        <w:r w:rsidR="00827515">
          <w:rPr>
            <w:webHidden/>
          </w:rPr>
          <w:t>20</w:t>
        </w:r>
        <w:r w:rsidR="007031C8">
          <w:rPr>
            <w:webHidden/>
          </w:rPr>
          <w:fldChar w:fldCharType="end"/>
        </w:r>
      </w:hyperlink>
    </w:p>
    <w:p w:rsidR="007031C8" w:rsidRDefault="003542E1">
      <w:pPr>
        <w:pStyle w:val="TOC3"/>
        <w:tabs>
          <w:tab w:val="left" w:pos="2127"/>
        </w:tabs>
        <w:rPr>
          <w:szCs w:val="24"/>
          <w:lang w:val="en-AU" w:eastAsia="en-AU"/>
        </w:rPr>
      </w:pPr>
      <w:hyperlink w:anchor="_Toc264368419" w:history="1">
        <w:r w:rsidR="007031C8">
          <w:rPr>
            <w:rStyle w:val="Hyperlink"/>
          </w:rPr>
          <w:t>3.7.3</w:t>
        </w:r>
        <w:r w:rsidR="007031C8">
          <w:rPr>
            <w:szCs w:val="24"/>
            <w:lang w:val="en-AU" w:eastAsia="en-AU"/>
          </w:rPr>
          <w:tab/>
        </w:r>
        <w:r w:rsidR="007031C8">
          <w:rPr>
            <w:rStyle w:val="Hyperlink"/>
          </w:rPr>
          <w:t>Usual date for cessation of eligibility</w:t>
        </w:r>
        <w:r w:rsidR="007031C8">
          <w:rPr>
            <w:webHidden/>
          </w:rPr>
          <w:tab/>
        </w:r>
        <w:r w:rsidR="007031C8">
          <w:rPr>
            <w:webHidden/>
          </w:rPr>
          <w:fldChar w:fldCharType="begin"/>
        </w:r>
        <w:r w:rsidR="007031C8">
          <w:rPr>
            <w:webHidden/>
          </w:rPr>
          <w:instrText xml:space="preserve"> PAGEREF _Toc264368419 \h </w:instrText>
        </w:r>
        <w:r w:rsidR="007031C8">
          <w:rPr>
            <w:webHidden/>
          </w:rPr>
        </w:r>
        <w:r w:rsidR="007031C8">
          <w:rPr>
            <w:webHidden/>
          </w:rPr>
          <w:fldChar w:fldCharType="separate"/>
        </w:r>
        <w:r w:rsidR="00827515">
          <w:rPr>
            <w:webHidden/>
          </w:rPr>
          <w:t>20</w:t>
        </w:r>
        <w:r w:rsidR="007031C8">
          <w:rPr>
            <w:webHidden/>
          </w:rPr>
          <w:fldChar w:fldCharType="end"/>
        </w:r>
      </w:hyperlink>
    </w:p>
    <w:p w:rsidR="007031C8" w:rsidRDefault="003542E1">
      <w:pPr>
        <w:pStyle w:val="TOC2"/>
        <w:rPr>
          <w:szCs w:val="24"/>
          <w:lang w:val="en-AU" w:eastAsia="en-AU"/>
        </w:rPr>
      </w:pPr>
      <w:hyperlink w:anchor="_Toc264368420" w:history="1">
        <w:r w:rsidR="007031C8">
          <w:rPr>
            <w:rStyle w:val="Hyperlink"/>
          </w:rPr>
          <w:t>3.8</w:t>
        </w:r>
        <w:r w:rsidR="007031C8">
          <w:rPr>
            <w:szCs w:val="24"/>
            <w:lang w:val="en-AU" w:eastAsia="en-AU"/>
          </w:rPr>
          <w:tab/>
        </w:r>
        <w:r w:rsidR="007031C8">
          <w:rPr>
            <w:rStyle w:val="Hyperlink"/>
          </w:rPr>
          <w:t>Death of student</w:t>
        </w:r>
        <w:r w:rsidR="007031C8">
          <w:rPr>
            <w:webHidden/>
          </w:rPr>
          <w:tab/>
        </w:r>
        <w:r w:rsidR="007031C8">
          <w:rPr>
            <w:webHidden/>
          </w:rPr>
          <w:fldChar w:fldCharType="begin"/>
        </w:r>
        <w:r w:rsidR="007031C8">
          <w:rPr>
            <w:webHidden/>
          </w:rPr>
          <w:instrText xml:space="preserve"> PAGEREF _Toc264368420 \h </w:instrText>
        </w:r>
        <w:r w:rsidR="007031C8">
          <w:rPr>
            <w:webHidden/>
          </w:rPr>
        </w:r>
        <w:r w:rsidR="007031C8">
          <w:rPr>
            <w:webHidden/>
          </w:rPr>
          <w:fldChar w:fldCharType="separate"/>
        </w:r>
        <w:r w:rsidR="00827515">
          <w:rPr>
            <w:webHidden/>
          </w:rPr>
          <w:t>20</w:t>
        </w:r>
        <w:r w:rsidR="007031C8">
          <w:rPr>
            <w:webHidden/>
          </w:rPr>
          <w:fldChar w:fldCharType="end"/>
        </w:r>
      </w:hyperlink>
    </w:p>
    <w:p w:rsidR="007031C8" w:rsidRDefault="003542E1">
      <w:pPr>
        <w:pStyle w:val="TOC1"/>
        <w:rPr>
          <w:b w:val="0"/>
          <w:sz w:val="24"/>
          <w:szCs w:val="24"/>
          <w:lang w:val="en-AU" w:eastAsia="en-AU"/>
        </w:rPr>
      </w:pPr>
      <w:hyperlink w:anchor="_Toc264368421" w:history="1">
        <w:r w:rsidR="007031C8">
          <w:rPr>
            <w:rStyle w:val="Hyperlink"/>
          </w:rPr>
          <w:t>4</w:t>
        </w:r>
        <w:r w:rsidR="007031C8">
          <w:rPr>
            <w:b w:val="0"/>
            <w:sz w:val="24"/>
            <w:szCs w:val="24"/>
            <w:lang w:val="en-AU" w:eastAsia="en-AU"/>
          </w:rPr>
          <w:tab/>
        </w:r>
        <w:r w:rsidR="007031C8">
          <w:rPr>
            <w:rStyle w:val="Hyperlink"/>
          </w:rPr>
          <w:t>Isolation conditions and special needs</w:t>
        </w:r>
        <w:r w:rsidR="007031C8">
          <w:rPr>
            <w:webHidden/>
          </w:rPr>
          <w:tab/>
        </w:r>
        <w:r w:rsidR="007031C8">
          <w:rPr>
            <w:webHidden/>
          </w:rPr>
          <w:fldChar w:fldCharType="begin"/>
        </w:r>
        <w:r w:rsidR="007031C8">
          <w:rPr>
            <w:webHidden/>
          </w:rPr>
          <w:instrText xml:space="preserve"> PAGEREF _Toc264368421 \h </w:instrText>
        </w:r>
        <w:r w:rsidR="007031C8">
          <w:rPr>
            <w:webHidden/>
          </w:rPr>
        </w:r>
        <w:r w:rsidR="007031C8">
          <w:rPr>
            <w:webHidden/>
          </w:rPr>
          <w:fldChar w:fldCharType="separate"/>
        </w:r>
        <w:r w:rsidR="00827515">
          <w:rPr>
            <w:webHidden/>
          </w:rPr>
          <w:t>21</w:t>
        </w:r>
        <w:r w:rsidR="007031C8">
          <w:rPr>
            <w:webHidden/>
          </w:rPr>
          <w:fldChar w:fldCharType="end"/>
        </w:r>
      </w:hyperlink>
    </w:p>
    <w:p w:rsidR="007031C8" w:rsidRDefault="003542E1">
      <w:pPr>
        <w:pStyle w:val="TOC2"/>
        <w:rPr>
          <w:szCs w:val="24"/>
          <w:lang w:val="en-AU" w:eastAsia="en-AU"/>
        </w:rPr>
      </w:pPr>
      <w:hyperlink w:anchor="_Toc264368422" w:history="1">
        <w:r w:rsidR="007031C8">
          <w:rPr>
            <w:rStyle w:val="Hyperlink"/>
          </w:rPr>
          <w:t>4.1</w:t>
        </w:r>
        <w:r w:rsidR="007031C8">
          <w:rPr>
            <w:szCs w:val="24"/>
            <w:lang w:val="en-AU" w:eastAsia="en-AU"/>
          </w:rPr>
          <w:tab/>
        </w:r>
        <w:r w:rsidR="007031C8">
          <w:rPr>
            <w:rStyle w:val="Hyperlink"/>
          </w:rPr>
          <w:t>Summary and definitions</w:t>
        </w:r>
        <w:r w:rsidR="007031C8">
          <w:rPr>
            <w:webHidden/>
          </w:rPr>
          <w:tab/>
        </w:r>
        <w:r w:rsidR="007031C8">
          <w:rPr>
            <w:webHidden/>
          </w:rPr>
          <w:fldChar w:fldCharType="begin"/>
        </w:r>
        <w:r w:rsidR="007031C8">
          <w:rPr>
            <w:webHidden/>
          </w:rPr>
          <w:instrText xml:space="preserve"> PAGEREF _Toc264368422 \h </w:instrText>
        </w:r>
        <w:r w:rsidR="007031C8">
          <w:rPr>
            <w:webHidden/>
          </w:rPr>
        </w:r>
        <w:r w:rsidR="007031C8">
          <w:rPr>
            <w:webHidden/>
          </w:rPr>
          <w:fldChar w:fldCharType="separate"/>
        </w:r>
        <w:r w:rsidR="00827515">
          <w:rPr>
            <w:webHidden/>
          </w:rPr>
          <w:t>21</w:t>
        </w:r>
        <w:r w:rsidR="007031C8">
          <w:rPr>
            <w:webHidden/>
          </w:rPr>
          <w:fldChar w:fldCharType="end"/>
        </w:r>
      </w:hyperlink>
    </w:p>
    <w:p w:rsidR="007031C8" w:rsidRDefault="003542E1">
      <w:pPr>
        <w:pStyle w:val="TOC3"/>
        <w:tabs>
          <w:tab w:val="left" w:pos="2127"/>
        </w:tabs>
        <w:rPr>
          <w:szCs w:val="24"/>
          <w:lang w:val="en-AU" w:eastAsia="en-AU"/>
        </w:rPr>
      </w:pPr>
      <w:hyperlink w:anchor="_Toc264368423" w:history="1">
        <w:r w:rsidR="007031C8">
          <w:rPr>
            <w:rStyle w:val="Hyperlink"/>
          </w:rPr>
          <w:t>4.1.1</w:t>
        </w:r>
        <w:r w:rsidR="007031C8">
          <w:rPr>
            <w:szCs w:val="24"/>
            <w:lang w:val="en-AU" w:eastAsia="en-AU"/>
          </w:rPr>
          <w:tab/>
        </w:r>
        <w:r w:rsidR="007031C8">
          <w:rPr>
            <w:rStyle w:val="Hyperlink"/>
          </w:rPr>
          <w:t>Reasonable daily access</w:t>
        </w:r>
        <w:r w:rsidR="007031C8">
          <w:rPr>
            <w:webHidden/>
          </w:rPr>
          <w:tab/>
        </w:r>
        <w:r w:rsidR="007031C8">
          <w:rPr>
            <w:webHidden/>
          </w:rPr>
          <w:fldChar w:fldCharType="begin"/>
        </w:r>
        <w:r w:rsidR="007031C8">
          <w:rPr>
            <w:webHidden/>
          </w:rPr>
          <w:instrText xml:space="preserve"> PAGEREF _Toc264368423 \h </w:instrText>
        </w:r>
        <w:r w:rsidR="007031C8">
          <w:rPr>
            <w:webHidden/>
          </w:rPr>
        </w:r>
        <w:r w:rsidR="007031C8">
          <w:rPr>
            <w:webHidden/>
          </w:rPr>
          <w:fldChar w:fldCharType="separate"/>
        </w:r>
        <w:r w:rsidR="00827515">
          <w:rPr>
            <w:webHidden/>
          </w:rPr>
          <w:t>21</w:t>
        </w:r>
        <w:r w:rsidR="007031C8">
          <w:rPr>
            <w:webHidden/>
          </w:rPr>
          <w:fldChar w:fldCharType="end"/>
        </w:r>
      </w:hyperlink>
    </w:p>
    <w:p w:rsidR="007031C8" w:rsidRDefault="003542E1">
      <w:pPr>
        <w:pStyle w:val="TOC3"/>
        <w:tabs>
          <w:tab w:val="left" w:pos="2127"/>
        </w:tabs>
        <w:rPr>
          <w:szCs w:val="24"/>
          <w:lang w:val="en-AU" w:eastAsia="en-AU"/>
        </w:rPr>
      </w:pPr>
      <w:hyperlink w:anchor="_Toc264368424" w:history="1">
        <w:r w:rsidR="007031C8">
          <w:rPr>
            <w:rStyle w:val="Hyperlink"/>
          </w:rPr>
          <w:t>4.1.2</w:t>
        </w:r>
        <w:r w:rsidR="007031C8">
          <w:rPr>
            <w:szCs w:val="24"/>
            <w:lang w:val="en-AU" w:eastAsia="en-AU"/>
          </w:rPr>
          <w:tab/>
        </w:r>
        <w:r w:rsidR="007031C8">
          <w:rPr>
            <w:rStyle w:val="Hyperlink"/>
          </w:rPr>
          <w:t>Nearest appropriate state school</w:t>
        </w:r>
        <w:r w:rsidR="007031C8">
          <w:rPr>
            <w:webHidden/>
          </w:rPr>
          <w:tab/>
        </w:r>
        <w:r w:rsidR="007031C8">
          <w:rPr>
            <w:webHidden/>
          </w:rPr>
          <w:fldChar w:fldCharType="begin"/>
        </w:r>
        <w:r w:rsidR="007031C8">
          <w:rPr>
            <w:webHidden/>
          </w:rPr>
          <w:instrText xml:space="preserve"> PAGEREF _Toc264368424 \h </w:instrText>
        </w:r>
        <w:r w:rsidR="007031C8">
          <w:rPr>
            <w:webHidden/>
          </w:rPr>
        </w:r>
        <w:r w:rsidR="007031C8">
          <w:rPr>
            <w:webHidden/>
          </w:rPr>
          <w:fldChar w:fldCharType="separate"/>
        </w:r>
        <w:r w:rsidR="00827515">
          <w:rPr>
            <w:webHidden/>
          </w:rPr>
          <w:t>21</w:t>
        </w:r>
        <w:r w:rsidR="007031C8">
          <w:rPr>
            <w:webHidden/>
          </w:rPr>
          <w:fldChar w:fldCharType="end"/>
        </w:r>
      </w:hyperlink>
    </w:p>
    <w:p w:rsidR="007031C8" w:rsidRDefault="003542E1">
      <w:pPr>
        <w:pStyle w:val="TOC3"/>
        <w:tabs>
          <w:tab w:val="left" w:pos="2127"/>
        </w:tabs>
        <w:rPr>
          <w:szCs w:val="24"/>
          <w:lang w:val="en-AU" w:eastAsia="en-AU"/>
        </w:rPr>
      </w:pPr>
      <w:hyperlink w:anchor="_Toc264368425" w:history="1">
        <w:r w:rsidR="007031C8">
          <w:rPr>
            <w:rStyle w:val="Hyperlink"/>
          </w:rPr>
          <w:t>4.1.3</w:t>
        </w:r>
        <w:r w:rsidR="007031C8">
          <w:rPr>
            <w:szCs w:val="24"/>
            <w:lang w:val="en-AU" w:eastAsia="en-AU"/>
          </w:rPr>
          <w:tab/>
        </w:r>
        <w:r w:rsidR="007031C8">
          <w:rPr>
            <w:rStyle w:val="Hyperlink"/>
          </w:rPr>
          <w:t>Limited program schools</w:t>
        </w:r>
        <w:r w:rsidR="007031C8">
          <w:rPr>
            <w:webHidden/>
          </w:rPr>
          <w:tab/>
        </w:r>
        <w:r w:rsidR="007031C8">
          <w:rPr>
            <w:webHidden/>
          </w:rPr>
          <w:fldChar w:fldCharType="begin"/>
        </w:r>
        <w:r w:rsidR="007031C8">
          <w:rPr>
            <w:webHidden/>
          </w:rPr>
          <w:instrText xml:space="preserve"> PAGEREF _Toc264368425 \h </w:instrText>
        </w:r>
        <w:r w:rsidR="007031C8">
          <w:rPr>
            <w:webHidden/>
          </w:rPr>
        </w:r>
        <w:r w:rsidR="007031C8">
          <w:rPr>
            <w:webHidden/>
          </w:rPr>
          <w:fldChar w:fldCharType="separate"/>
        </w:r>
        <w:r w:rsidR="00827515">
          <w:rPr>
            <w:webHidden/>
          </w:rPr>
          <w:t>22</w:t>
        </w:r>
        <w:r w:rsidR="007031C8">
          <w:rPr>
            <w:webHidden/>
          </w:rPr>
          <w:fldChar w:fldCharType="end"/>
        </w:r>
      </w:hyperlink>
    </w:p>
    <w:p w:rsidR="007031C8" w:rsidRDefault="003542E1">
      <w:pPr>
        <w:pStyle w:val="TOC2"/>
        <w:rPr>
          <w:szCs w:val="24"/>
          <w:lang w:val="en-AU" w:eastAsia="en-AU"/>
        </w:rPr>
      </w:pPr>
      <w:hyperlink w:anchor="_Toc264368426" w:history="1">
        <w:r w:rsidR="007031C8">
          <w:rPr>
            <w:rStyle w:val="Hyperlink"/>
          </w:rPr>
          <w:t>4.2</w:t>
        </w:r>
        <w:r w:rsidR="007031C8">
          <w:rPr>
            <w:szCs w:val="24"/>
            <w:lang w:val="en-AU" w:eastAsia="en-AU"/>
          </w:rPr>
          <w:tab/>
        </w:r>
        <w:r w:rsidR="007031C8">
          <w:rPr>
            <w:rStyle w:val="Hyperlink"/>
          </w:rPr>
          <w:t>Geographical isolation rules</w:t>
        </w:r>
        <w:r w:rsidR="007031C8">
          <w:rPr>
            <w:webHidden/>
          </w:rPr>
          <w:tab/>
        </w:r>
        <w:r w:rsidR="007031C8">
          <w:rPr>
            <w:webHidden/>
          </w:rPr>
          <w:fldChar w:fldCharType="begin"/>
        </w:r>
        <w:r w:rsidR="007031C8">
          <w:rPr>
            <w:webHidden/>
          </w:rPr>
          <w:instrText xml:space="preserve"> PAGEREF _Toc264368426 \h </w:instrText>
        </w:r>
        <w:r w:rsidR="007031C8">
          <w:rPr>
            <w:webHidden/>
          </w:rPr>
        </w:r>
        <w:r w:rsidR="007031C8">
          <w:rPr>
            <w:webHidden/>
          </w:rPr>
          <w:fldChar w:fldCharType="separate"/>
        </w:r>
        <w:r w:rsidR="00827515">
          <w:rPr>
            <w:webHidden/>
          </w:rPr>
          <w:t>23</w:t>
        </w:r>
        <w:r w:rsidR="007031C8">
          <w:rPr>
            <w:webHidden/>
          </w:rPr>
          <w:fldChar w:fldCharType="end"/>
        </w:r>
      </w:hyperlink>
    </w:p>
    <w:p w:rsidR="007031C8" w:rsidRDefault="003542E1">
      <w:pPr>
        <w:pStyle w:val="TOC3"/>
        <w:tabs>
          <w:tab w:val="left" w:pos="2127"/>
        </w:tabs>
        <w:rPr>
          <w:szCs w:val="24"/>
          <w:lang w:val="en-AU" w:eastAsia="en-AU"/>
        </w:rPr>
      </w:pPr>
      <w:hyperlink w:anchor="_Toc264368427" w:history="1">
        <w:r w:rsidR="007031C8">
          <w:rPr>
            <w:rStyle w:val="Hyperlink"/>
          </w:rPr>
          <w:t>4.2.1</w:t>
        </w:r>
        <w:r w:rsidR="007031C8">
          <w:rPr>
            <w:szCs w:val="24"/>
            <w:lang w:val="en-AU" w:eastAsia="en-AU"/>
          </w:rPr>
          <w:tab/>
        </w:r>
        <w:r w:rsidR="007031C8">
          <w:rPr>
            <w:rStyle w:val="Hyperlink"/>
          </w:rPr>
          <w:t>Summary of rules</w:t>
        </w:r>
        <w:r w:rsidR="007031C8">
          <w:rPr>
            <w:webHidden/>
          </w:rPr>
          <w:tab/>
        </w:r>
        <w:r w:rsidR="007031C8">
          <w:rPr>
            <w:webHidden/>
          </w:rPr>
          <w:fldChar w:fldCharType="begin"/>
        </w:r>
        <w:r w:rsidR="007031C8">
          <w:rPr>
            <w:webHidden/>
          </w:rPr>
          <w:instrText xml:space="preserve"> PAGEREF _Toc264368427 \h </w:instrText>
        </w:r>
        <w:r w:rsidR="007031C8">
          <w:rPr>
            <w:webHidden/>
          </w:rPr>
        </w:r>
        <w:r w:rsidR="007031C8">
          <w:rPr>
            <w:webHidden/>
          </w:rPr>
          <w:fldChar w:fldCharType="separate"/>
        </w:r>
        <w:r w:rsidR="00827515">
          <w:rPr>
            <w:webHidden/>
          </w:rPr>
          <w:t>23</w:t>
        </w:r>
        <w:r w:rsidR="007031C8">
          <w:rPr>
            <w:webHidden/>
          </w:rPr>
          <w:fldChar w:fldCharType="end"/>
        </w:r>
      </w:hyperlink>
    </w:p>
    <w:p w:rsidR="007031C8" w:rsidRDefault="003542E1">
      <w:pPr>
        <w:pStyle w:val="TOC3"/>
        <w:tabs>
          <w:tab w:val="left" w:pos="2127"/>
        </w:tabs>
        <w:rPr>
          <w:szCs w:val="24"/>
          <w:lang w:val="en-AU" w:eastAsia="en-AU"/>
        </w:rPr>
      </w:pPr>
      <w:hyperlink w:anchor="_Toc264368428" w:history="1">
        <w:r w:rsidR="007031C8">
          <w:rPr>
            <w:rStyle w:val="Hyperlink"/>
          </w:rPr>
          <w:t>4.2.2</w:t>
        </w:r>
        <w:r w:rsidR="007031C8">
          <w:rPr>
            <w:szCs w:val="24"/>
            <w:lang w:val="en-AU" w:eastAsia="en-AU"/>
          </w:rPr>
          <w:tab/>
        </w:r>
        <w:r w:rsidR="007031C8">
          <w:rPr>
            <w:rStyle w:val="Hyperlink"/>
          </w:rPr>
          <w:t>Applying Rules 1 and 2 (distance to school)</w:t>
        </w:r>
        <w:r w:rsidR="007031C8">
          <w:rPr>
            <w:webHidden/>
          </w:rPr>
          <w:tab/>
        </w:r>
        <w:r w:rsidR="007031C8">
          <w:rPr>
            <w:webHidden/>
          </w:rPr>
          <w:fldChar w:fldCharType="begin"/>
        </w:r>
        <w:r w:rsidR="007031C8">
          <w:rPr>
            <w:webHidden/>
          </w:rPr>
          <w:instrText xml:space="preserve"> PAGEREF _Toc264368428 \h </w:instrText>
        </w:r>
        <w:r w:rsidR="007031C8">
          <w:rPr>
            <w:webHidden/>
          </w:rPr>
        </w:r>
        <w:r w:rsidR="007031C8">
          <w:rPr>
            <w:webHidden/>
          </w:rPr>
          <w:fldChar w:fldCharType="separate"/>
        </w:r>
        <w:r w:rsidR="00827515">
          <w:rPr>
            <w:webHidden/>
          </w:rPr>
          <w:t>23</w:t>
        </w:r>
        <w:r w:rsidR="007031C8">
          <w:rPr>
            <w:webHidden/>
          </w:rPr>
          <w:fldChar w:fldCharType="end"/>
        </w:r>
      </w:hyperlink>
    </w:p>
    <w:p w:rsidR="007031C8" w:rsidRDefault="003542E1">
      <w:pPr>
        <w:pStyle w:val="TOC3"/>
        <w:tabs>
          <w:tab w:val="left" w:pos="2127"/>
        </w:tabs>
        <w:rPr>
          <w:szCs w:val="24"/>
          <w:lang w:val="en-AU" w:eastAsia="en-AU"/>
        </w:rPr>
      </w:pPr>
      <w:hyperlink w:anchor="_Toc264368429" w:history="1">
        <w:r w:rsidR="007031C8">
          <w:rPr>
            <w:rStyle w:val="Hyperlink"/>
          </w:rPr>
          <w:t>4.2.3</w:t>
        </w:r>
        <w:r w:rsidR="007031C8">
          <w:rPr>
            <w:szCs w:val="24"/>
            <w:lang w:val="en-AU" w:eastAsia="en-AU"/>
          </w:rPr>
          <w:tab/>
        </w:r>
        <w:r w:rsidR="007031C8">
          <w:rPr>
            <w:rStyle w:val="Hyperlink"/>
          </w:rPr>
          <w:t>Applying Rule 3 (reasonable access)</w:t>
        </w:r>
        <w:r w:rsidR="007031C8">
          <w:rPr>
            <w:webHidden/>
          </w:rPr>
          <w:tab/>
        </w:r>
        <w:r w:rsidR="007031C8">
          <w:rPr>
            <w:webHidden/>
          </w:rPr>
          <w:fldChar w:fldCharType="begin"/>
        </w:r>
        <w:r w:rsidR="007031C8">
          <w:rPr>
            <w:webHidden/>
          </w:rPr>
          <w:instrText xml:space="preserve"> PAGEREF _Toc264368429 \h </w:instrText>
        </w:r>
        <w:r w:rsidR="007031C8">
          <w:rPr>
            <w:webHidden/>
          </w:rPr>
        </w:r>
        <w:r w:rsidR="007031C8">
          <w:rPr>
            <w:webHidden/>
          </w:rPr>
          <w:fldChar w:fldCharType="separate"/>
        </w:r>
        <w:r w:rsidR="00827515">
          <w:rPr>
            <w:webHidden/>
          </w:rPr>
          <w:t>24</w:t>
        </w:r>
        <w:r w:rsidR="007031C8">
          <w:rPr>
            <w:webHidden/>
          </w:rPr>
          <w:fldChar w:fldCharType="end"/>
        </w:r>
      </w:hyperlink>
    </w:p>
    <w:p w:rsidR="007031C8" w:rsidRDefault="003542E1">
      <w:pPr>
        <w:pStyle w:val="TOC2"/>
        <w:rPr>
          <w:szCs w:val="24"/>
          <w:lang w:val="en-AU" w:eastAsia="en-AU"/>
        </w:rPr>
      </w:pPr>
      <w:hyperlink w:anchor="_Toc264368430" w:history="1">
        <w:r w:rsidR="007031C8">
          <w:rPr>
            <w:rStyle w:val="Hyperlink"/>
          </w:rPr>
          <w:t>4.3</w:t>
        </w:r>
        <w:r w:rsidR="007031C8">
          <w:rPr>
            <w:szCs w:val="24"/>
            <w:lang w:val="en-AU" w:eastAsia="en-AU"/>
          </w:rPr>
          <w:tab/>
        </w:r>
        <w:r w:rsidR="007031C8">
          <w:rPr>
            <w:rStyle w:val="Hyperlink"/>
          </w:rPr>
          <w:t>Students with special needs</w:t>
        </w:r>
        <w:r w:rsidR="007031C8">
          <w:rPr>
            <w:webHidden/>
          </w:rPr>
          <w:tab/>
        </w:r>
        <w:r w:rsidR="007031C8">
          <w:rPr>
            <w:webHidden/>
          </w:rPr>
          <w:fldChar w:fldCharType="begin"/>
        </w:r>
        <w:r w:rsidR="007031C8">
          <w:rPr>
            <w:webHidden/>
          </w:rPr>
          <w:instrText xml:space="preserve"> PAGEREF _Toc264368430 \h </w:instrText>
        </w:r>
        <w:r w:rsidR="007031C8">
          <w:rPr>
            <w:webHidden/>
          </w:rPr>
        </w:r>
        <w:r w:rsidR="007031C8">
          <w:rPr>
            <w:webHidden/>
          </w:rPr>
          <w:fldChar w:fldCharType="separate"/>
        </w:r>
        <w:r w:rsidR="00827515">
          <w:rPr>
            <w:webHidden/>
          </w:rPr>
          <w:t>28</w:t>
        </w:r>
        <w:r w:rsidR="007031C8">
          <w:rPr>
            <w:webHidden/>
          </w:rPr>
          <w:fldChar w:fldCharType="end"/>
        </w:r>
      </w:hyperlink>
    </w:p>
    <w:p w:rsidR="007031C8" w:rsidRDefault="003542E1">
      <w:pPr>
        <w:pStyle w:val="TOC3"/>
        <w:tabs>
          <w:tab w:val="left" w:pos="2127"/>
        </w:tabs>
        <w:rPr>
          <w:szCs w:val="24"/>
          <w:lang w:val="en-AU" w:eastAsia="en-AU"/>
        </w:rPr>
      </w:pPr>
      <w:hyperlink w:anchor="_Toc264368431" w:history="1">
        <w:r w:rsidR="007031C8">
          <w:rPr>
            <w:rStyle w:val="Hyperlink"/>
          </w:rPr>
          <w:t>4.3.1</w:t>
        </w:r>
        <w:r w:rsidR="007031C8">
          <w:rPr>
            <w:szCs w:val="24"/>
            <w:lang w:val="en-AU" w:eastAsia="en-AU"/>
          </w:rPr>
          <w:tab/>
        </w:r>
        <w:r w:rsidR="007031C8">
          <w:rPr>
            <w:rStyle w:val="Hyperlink"/>
          </w:rPr>
          <w:t>Summary</w:t>
        </w:r>
        <w:r w:rsidR="007031C8">
          <w:rPr>
            <w:webHidden/>
          </w:rPr>
          <w:tab/>
        </w:r>
        <w:r w:rsidR="007031C8">
          <w:rPr>
            <w:webHidden/>
          </w:rPr>
          <w:fldChar w:fldCharType="begin"/>
        </w:r>
        <w:r w:rsidR="007031C8">
          <w:rPr>
            <w:webHidden/>
          </w:rPr>
          <w:instrText xml:space="preserve"> PAGEREF _Toc264368431 \h </w:instrText>
        </w:r>
        <w:r w:rsidR="007031C8">
          <w:rPr>
            <w:webHidden/>
          </w:rPr>
        </w:r>
        <w:r w:rsidR="007031C8">
          <w:rPr>
            <w:webHidden/>
          </w:rPr>
          <w:fldChar w:fldCharType="separate"/>
        </w:r>
        <w:r w:rsidR="00827515">
          <w:rPr>
            <w:webHidden/>
          </w:rPr>
          <w:t>28</w:t>
        </w:r>
        <w:r w:rsidR="007031C8">
          <w:rPr>
            <w:webHidden/>
          </w:rPr>
          <w:fldChar w:fldCharType="end"/>
        </w:r>
      </w:hyperlink>
    </w:p>
    <w:p w:rsidR="007031C8" w:rsidRDefault="003542E1">
      <w:pPr>
        <w:pStyle w:val="TOC3"/>
        <w:tabs>
          <w:tab w:val="left" w:pos="2127"/>
        </w:tabs>
        <w:rPr>
          <w:szCs w:val="24"/>
          <w:lang w:val="en-AU" w:eastAsia="en-AU"/>
        </w:rPr>
      </w:pPr>
      <w:hyperlink w:anchor="_Toc264368432" w:history="1">
        <w:r w:rsidR="007031C8">
          <w:rPr>
            <w:rStyle w:val="Hyperlink"/>
          </w:rPr>
          <w:t>4.3.2</w:t>
        </w:r>
        <w:r w:rsidR="007031C8">
          <w:rPr>
            <w:szCs w:val="24"/>
            <w:lang w:val="en-AU" w:eastAsia="en-AU"/>
          </w:rPr>
          <w:tab/>
        </w:r>
        <w:r w:rsidR="007031C8">
          <w:rPr>
            <w:rStyle w:val="Hyperlink"/>
          </w:rPr>
          <w:t>Definition of a disability or other health-related condition</w:t>
        </w:r>
        <w:r w:rsidR="007031C8">
          <w:rPr>
            <w:webHidden/>
          </w:rPr>
          <w:tab/>
        </w:r>
        <w:r w:rsidR="007031C8">
          <w:rPr>
            <w:webHidden/>
          </w:rPr>
          <w:fldChar w:fldCharType="begin"/>
        </w:r>
        <w:r w:rsidR="007031C8">
          <w:rPr>
            <w:webHidden/>
          </w:rPr>
          <w:instrText xml:space="preserve"> PAGEREF _Toc264368432 \h </w:instrText>
        </w:r>
        <w:r w:rsidR="007031C8">
          <w:rPr>
            <w:webHidden/>
          </w:rPr>
        </w:r>
        <w:r w:rsidR="007031C8">
          <w:rPr>
            <w:webHidden/>
          </w:rPr>
          <w:fldChar w:fldCharType="separate"/>
        </w:r>
        <w:r w:rsidR="00827515">
          <w:rPr>
            <w:webHidden/>
          </w:rPr>
          <w:t>28</w:t>
        </w:r>
        <w:r w:rsidR="007031C8">
          <w:rPr>
            <w:webHidden/>
          </w:rPr>
          <w:fldChar w:fldCharType="end"/>
        </w:r>
      </w:hyperlink>
    </w:p>
    <w:p w:rsidR="007031C8" w:rsidRDefault="003542E1">
      <w:pPr>
        <w:pStyle w:val="TOC3"/>
        <w:tabs>
          <w:tab w:val="left" w:pos="2127"/>
        </w:tabs>
        <w:rPr>
          <w:szCs w:val="24"/>
          <w:lang w:val="en-AU" w:eastAsia="en-AU"/>
        </w:rPr>
      </w:pPr>
      <w:hyperlink w:anchor="_Toc264368433" w:history="1">
        <w:r w:rsidR="007031C8">
          <w:rPr>
            <w:rStyle w:val="Hyperlink"/>
          </w:rPr>
          <w:t>4.3.3</w:t>
        </w:r>
        <w:r w:rsidR="007031C8">
          <w:rPr>
            <w:szCs w:val="24"/>
            <w:lang w:val="en-AU" w:eastAsia="en-AU"/>
          </w:rPr>
          <w:tab/>
        </w:r>
        <w:r w:rsidR="007031C8">
          <w:rPr>
            <w:rStyle w:val="Hyperlink"/>
          </w:rPr>
          <w:t>Evidence requirements</w:t>
        </w:r>
        <w:r w:rsidR="007031C8">
          <w:rPr>
            <w:webHidden/>
          </w:rPr>
          <w:tab/>
        </w:r>
        <w:r w:rsidR="007031C8">
          <w:rPr>
            <w:webHidden/>
          </w:rPr>
          <w:fldChar w:fldCharType="begin"/>
        </w:r>
        <w:r w:rsidR="007031C8">
          <w:rPr>
            <w:webHidden/>
          </w:rPr>
          <w:instrText xml:space="preserve"> PAGEREF _Toc264368433 \h </w:instrText>
        </w:r>
        <w:r w:rsidR="007031C8">
          <w:rPr>
            <w:webHidden/>
          </w:rPr>
        </w:r>
        <w:r w:rsidR="007031C8">
          <w:rPr>
            <w:webHidden/>
          </w:rPr>
          <w:fldChar w:fldCharType="separate"/>
        </w:r>
        <w:r w:rsidR="00827515">
          <w:rPr>
            <w:webHidden/>
          </w:rPr>
          <w:t>28</w:t>
        </w:r>
        <w:r w:rsidR="007031C8">
          <w:rPr>
            <w:webHidden/>
          </w:rPr>
          <w:fldChar w:fldCharType="end"/>
        </w:r>
      </w:hyperlink>
    </w:p>
    <w:p w:rsidR="007031C8" w:rsidRDefault="003542E1">
      <w:pPr>
        <w:pStyle w:val="TOC3"/>
        <w:tabs>
          <w:tab w:val="left" w:pos="2127"/>
        </w:tabs>
        <w:rPr>
          <w:szCs w:val="24"/>
          <w:lang w:val="en-AU" w:eastAsia="en-AU"/>
        </w:rPr>
      </w:pPr>
      <w:hyperlink w:anchor="_Toc264368434" w:history="1">
        <w:r w:rsidR="007031C8">
          <w:rPr>
            <w:rStyle w:val="Hyperlink"/>
          </w:rPr>
          <w:t>4.3.4</w:t>
        </w:r>
        <w:r w:rsidR="007031C8">
          <w:rPr>
            <w:szCs w:val="24"/>
            <w:lang w:val="en-AU" w:eastAsia="en-AU"/>
          </w:rPr>
          <w:tab/>
        </w:r>
        <w:r w:rsidR="007031C8">
          <w:rPr>
            <w:rStyle w:val="Hyperlink"/>
          </w:rPr>
          <w:t>Duration of special need assessment</w:t>
        </w:r>
        <w:r w:rsidR="007031C8">
          <w:rPr>
            <w:webHidden/>
          </w:rPr>
          <w:tab/>
        </w:r>
        <w:r w:rsidR="007031C8">
          <w:rPr>
            <w:webHidden/>
          </w:rPr>
          <w:fldChar w:fldCharType="begin"/>
        </w:r>
        <w:r w:rsidR="007031C8">
          <w:rPr>
            <w:webHidden/>
          </w:rPr>
          <w:instrText xml:space="preserve"> PAGEREF _Toc264368434 \h </w:instrText>
        </w:r>
        <w:r w:rsidR="007031C8">
          <w:rPr>
            <w:webHidden/>
          </w:rPr>
        </w:r>
        <w:r w:rsidR="007031C8">
          <w:rPr>
            <w:webHidden/>
          </w:rPr>
          <w:fldChar w:fldCharType="separate"/>
        </w:r>
        <w:r w:rsidR="00827515">
          <w:rPr>
            <w:webHidden/>
          </w:rPr>
          <w:t>29</w:t>
        </w:r>
        <w:r w:rsidR="007031C8">
          <w:rPr>
            <w:webHidden/>
          </w:rPr>
          <w:fldChar w:fldCharType="end"/>
        </w:r>
      </w:hyperlink>
    </w:p>
    <w:p w:rsidR="007031C8" w:rsidRDefault="003542E1">
      <w:pPr>
        <w:pStyle w:val="TOC3"/>
        <w:tabs>
          <w:tab w:val="left" w:pos="2127"/>
        </w:tabs>
        <w:rPr>
          <w:szCs w:val="24"/>
          <w:lang w:val="en-AU" w:eastAsia="en-AU"/>
        </w:rPr>
      </w:pPr>
      <w:hyperlink w:anchor="_Toc264368435" w:history="1">
        <w:r w:rsidR="007031C8">
          <w:rPr>
            <w:rStyle w:val="Hyperlink"/>
          </w:rPr>
          <w:t>4.3.5</w:t>
        </w:r>
        <w:r w:rsidR="007031C8">
          <w:rPr>
            <w:szCs w:val="24"/>
            <w:lang w:val="en-AU" w:eastAsia="en-AU"/>
          </w:rPr>
          <w:tab/>
        </w:r>
        <w:r w:rsidR="007031C8">
          <w:rPr>
            <w:rStyle w:val="Hyperlink"/>
          </w:rPr>
          <w:t>Types of special needs</w:t>
        </w:r>
        <w:r w:rsidR="007031C8">
          <w:rPr>
            <w:webHidden/>
          </w:rPr>
          <w:tab/>
        </w:r>
        <w:r w:rsidR="007031C8">
          <w:rPr>
            <w:webHidden/>
          </w:rPr>
          <w:fldChar w:fldCharType="begin"/>
        </w:r>
        <w:r w:rsidR="007031C8">
          <w:rPr>
            <w:webHidden/>
          </w:rPr>
          <w:instrText xml:space="preserve"> PAGEREF _Toc264368435 \h </w:instrText>
        </w:r>
        <w:r w:rsidR="007031C8">
          <w:rPr>
            <w:webHidden/>
          </w:rPr>
        </w:r>
        <w:r w:rsidR="007031C8">
          <w:rPr>
            <w:webHidden/>
          </w:rPr>
          <w:fldChar w:fldCharType="separate"/>
        </w:r>
        <w:r w:rsidR="00827515">
          <w:rPr>
            <w:webHidden/>
          </w:rPr>
          <w:t>29</w:t>
        </w:r>
        <w:r w:rsidR="007031C8">
          <w:rPr>
            <w:webHidden/>
          </w:rPr>
          <w:fldChar w:fldCharType="end"/>
        </w:r>
      </w:hyperlink>
    </w:p>
    <w:p w:rsidR="007031C8" w:rsidRDefault="003542E1">
      <w:pPr>
        <w:pStyle w:val="TOC2"/>
        <w:rPr>
          <w:szCs w:val="24"/>
          <w:lang w:val="en-AU" w:eastAsia="en-AU"/>
        </w:rPr>
      </w:pPr>
      <w:hyperlink w:anchor="_Toc264368436" w:history="1">
        <w:r w:rsidR="007031C8">
          <w:rPr>
            <w:rStyle w:val="Hyperlink"/>
          </w:rPr>
          <w:t>4.4</w:t>
        </w:r>
        <w:r w:rsidR="007031C8">
          <w:rPr>
            <w:szCs w:val="24"/>
            <w:lang w:val="en-AU" w:eastAsia="en-AU"/>
          </w:rPr>
          <w:tab/>
        </w:r>
        <w:r w:rsidR="007031C8">
          <w:rPr>
            <w:rStyle w:val="Hyperlink"/>
          </w:rPr>
          <w:t>Students deemed to be isolated</w:t>
        </w:r>
        <w:r w:rsidR="007031C8">
          <w:rPr>
            <w:webHidden/>
          </w:rPr>
          <w:tab/>
        </w:r>
        <w:r w:rsidR="007031C8">
          <w:rPr>
            <w:webHidden/>
          </w:rPr>
          <w:fldChar w:fldCharType="begin"/>
        </w:r>
        <w:r w:rsidR="007031C8">
          <w:rPr>
            <w:webHidden/>
          </w:rPr>
          <w:instrText xml:space="preserve"> PAGEREF _Toc264368436 \h </w:instrText>
        </w:r>
        <w:r w:rsidR="007031C8">
          <w:rPr>
            <w:webHidden/>
          </w:rPr>
        </w:r>
        <w:r w:rsidR="007031C8">
          <w:rPr>
            <w:webHidden/>
          </w:rPr>
          <w:fldChar w:fldCharType="separate"/>
        </w:r>
        <w:r w:rsidR="00827515">
          <w:rPr>
            <w:webHidden/>
          </w:rPr>
          <w:t>36</w:t>
        </w:r>
        <w:r w:rsidR="007031C8">
          <w:rPr>
            <w:webHidden/>
          </w:rPr>
          <w:fldChar w:fldCharType="end"/>
        </w:r>
      </w:hyperlink>
    </w:p>
    <w:p w:rsidR="007031C8" w:rsidRDefault="003542E1">
      <w:pPr>
        <w:pStyle w:val="TOC3"/>
        <w:tabs>
          <w:tab w:val="left" w:pos="2127"/>
        </w:tabs>
        <w:rPr>
          <w:szCs w:val="24"/>
          <w:lang w:val="en-AU" w:eastAsia="en-AU"/>
        </w:rPr>
      </w:pPr>
      <w:hyperlink w:anchor="_Toc264368437" w:history="1">
        <w:r w:rsidR="007031C8">
          <w:rPr>
            <w:rStyle w:val="Hyperlink"/>
          </w:rPr>
          <w:t>4.4.1</w:t>
        </w:r>
        <w:r w:rsidR="007031C8">
          <w:rPr>
            <w:szCs w:val="24"/>
            <w:lang w:val="en-AU" w:eastAsia="en-AU"/>
          </w:rPr>
          <w:tab/>
        </w:r>
        <w:r w:rsidR="007031C8">
          <w:rPr>
            <w:rStyle w:val="Hyperlink"/>
          </w:rPr>
          <w:t>Student lives in a special institution</w:t>
        </w:r>
        <w:r w:rsidR="007031C8">
          <w:rPr>
            <w:webHidden/>
          </w:rPr>
          <w:tab/>
        </w:r>
        <w:r w:rsidR="007031C8">
          <w:rPr>
            <w:webHidden/>
          </w:rPr>
          <w:fldChar w:fldCharType="begin"/>
        </w:r>
        <w:r w:rsidR="007031C8">
          <w:rPr>
            <w:webHidden/>
          </w:rPr>
          <w:instrText xml:space="preserve"> PAGEREF _Toc264368437 \h </w:instrText>
        </w:r>
        <w:r w:rsidR="007031C8">
          <w:rPr>
            <w:webHidden/>
          </w:rPr>
        </w:r>
        <w:r w:rsidR="007031C8">
          <w:rPr>
            <w:webHidden/>
          </w:rPr>
          <w:fldChar w:fldCharType="separate"/>
        </w:r>
        <w:r w:rsidR="00827515">
          <w:rPr>
            <w:webHidden/>
          </w:rPr>
          <w:t>36</w:t>
        </w:r>
        <w:r w:rsidR="007031C8">
          <w:rPr>
            <w:webHidden/>
          </w:rPr>
          <w:fldChar w:fldCharType="end"/>
        </w:r>
      </w:hyperlink>
    </w:p>
    <w:p w:rsidR="007031C8" w:rsidRDefault="003542E1">
      <w:pPr>
        <w:pStyle w:val="TOC3"/>
        <w:tabs>
          <w:tab w:val="left" w:pos="2127"/>
        </w:tabs>
        <w:rPr>
          <w:szCs w:val="24"/>
          <w:lang w:val="en-AU" w:eastAsia="en-AU"/>
        </w:rPr>
      </w:pPr>
      <w:hyperlink w:anchor="_Toc264368438" w:history="1">
        <w:r w:rsidR="007031C8">
          <w:rPr>
            <w:rStyle w:val="Hyperlink"/>
          </w:rPr>
          <w:t>4.4.2</w:t>
        </w:r>
        <w:r w:rsidR="007031C8">
          <w:rPr>
            <w:szCs w:val="24"/>
            <w:lang w:val="en-AU" w:eastAsia="en-AU"/>
          </w:rPr>
          <w:tab/>
        </w:r>
        <w:r w:rsidR="007031C8">
          <w:rPr>
            <w:rStyle w:val="Hyperlink"/>
          </w:rPr>
          <w:t>Parental occupation involves frequent moves</w:t>
        </w:r>
        <w:r w:rsidR="007031C8">
          <w:rPr>
            <w:webHidden/>
          </w:rPr>
          <w:tab/>
        </w:r>
        <w:r w:rsidR="007031C8">
          <w:rPr>
            <w:webHidden/>
          </w:rPr>
          <w:fldChar w:fldCharType="begin"/>
        </w:r>
        <w:r w:rsidR="007031C8">
          <w:rPr>
            <w:webHidden/>
          </w:rPr>
          <w:instrText xml:space="preserve"> PAGEREF _Toc264368438 \h </w:instrText>
        </w:r>
        <w:r w:rsidR="007031C8">
          <w:rPr>
            <w:webHidden/>
          </w:rPr>
        </w:r>
        <w:r w:rsidR="007031C8">
          <w:rPr>
            <w:webHidden/>
          </w:rPr>
          <w:fldChar w:fldCharType="separate"/>
        </w:r>
        <w:r w:rsidR="00827515">
          <w:rPr>
            <w:webHidden/>
          </w:rPr>
          <w:t>36</w:t>
        </w:r>
        <w:r w:rsidR="007031C8">
          <w:rPr>
            <w:webHidden/>
          </w:rPr>
          <w:fldChar w:fldCharType="end"/>
        </w:r>
      </w:hyperlink>
    </w:p>
    <w:p w:rsidR="007031C8" w:rsidRDefault="003542E1">
      <w:pPr>
        <w:pStyle w:val="TOC3"/>
        <w:tabs>
          <w:tab w:val="left" w:pos="2127"/>
        </w:tabs>
        <w:rPr>
          <w:szCs w:val="24"/>
          <w:lang w:val="en-AU" w:eastAsia="en-AU"/>
        </w:rPr>
      </w:pPr>
      <w:hyperlink w:anchor="_Toc264368439" w:history="1">
        <w:r w:rsidR="007031C8">
          <w:rPr>
            <w:rStyle w:val="Hyperlink"/>
          </w:rPr>
          <w:t>4.4.3</w:t>
        </w:r>
        <w:r w:rsidR="007031C8">
          <w:rPr>
            <w:szCs w:val="24"/>
            <w:lang w:val="en-AU" w:eastAsia="en-AU"/>
          </w:rPr>
          <w:tab/>
        </w:r>
        <w:r w:rsidR="007031C8">
          <w:rPr>
            <w:rStyle w:val="Hyperlink"/>
          </w:rPr>
          <w:t>Student and sibling live in a second family home</w:t>
        </w:r>
        <w:r w:rsidR="007031C8">
          <w:rPr>
            <w:webHidden/>
          </w:rPr>
          <w:tab/>
        </w:r>
        <w:r w:rsidR="007031C8">
          <w:rPr>
            <w:webHidden/>
          </w:rPr>
          <w:fldChar w:fldCharType="begin"/>
        </w:r>
        <w:r w:rsidR="007031C8">
          <w:rPr>
            <w:webHidden/>
          </w:rPr>
          <w:instrText xml:space="preserve"> PAGEREF _Toc264368439 \h </w:instrText>
        </w:r>
        <w:r w:rsidR="007031C8">
          <w:rPr>
            <w:webHidden/>
          </w:rPr>
        </w:r>
        <w:r w:rsidR="007031C8">
          <w:rPr>
            <w:webHidden/>
          </w:rPr>
          <w:fldChar w:fldCharType="separate"/>
        </w:r>
        <w:r w:rsidR="00827515">
          <w:rPr>
            <w:webHidden/>
          </w:rPr>
          <w:t>37</w:t>
        </w:r>
        <w:r w:rsidR="007031C8">
          <w:rPr>
            <w:webHidden/>
          </w:rPr>
          <w:fldChar w:fldCharType="end"/>
        </w:r>
      </w:hyperlink>
    </w:p>
    <w:p w:rsidR="007031C8" w:rsidRDefault="003542E1">
      <w:pPr>
        <w:pStyle w:val="TOC3"/>
        <w:tabs>
          <w:tab w:val="left" w:pos="2127"/>
        </w:tabs>
        <w:rPr>
          <w:szCs w:val="24"/>
          <w:lang w:val="en-AU" w:eastAsia="en-AU"/>
        </w:rPr>
      </w:pPr>
      <w:hyperlink w:anchor="_Toc264368440" w:history="1">
        <w:r w:rsidR="007031C8">
          <w:rPr>
            <w:rStyle w:val="Hyperlink"/>
          </w:rPr>
          <w:t>4.4.4</w:t>
        </w:r>
        <w:r w:rsidR="007031C8">
          <w:rPr>
            <w:szCs w:val="24"/>
            <w:lang w:val="en-AU" w:eastAsia="en-AU"/>
          </w:rPr>
          <w:tab/>
        </w:r>
        <w:r w:rsidR="007031C8">
          <w:rPr>
            <w:rStyle w:val="Hyperlink"/>
          </w:rPr>
          <w:t>Student’s sole parent’s occupation requires frequent overnight absences</w:t>
        </w:r>
        <w:r w:rsidR="007031C8">
          <w:rPr>
            <w:webHidden/>
          </w:rPr>
          <w:tab/>
        </w:r>
        <w:r w:rsidR="007031C8">
          <w:rPr>
            <w:webHidden/>
          </w:rPr>
          <w:fldChar w:fldCharType="begin"/>
        </w:r>
        <w:r w:rsidR="007031C8">
          <w:rPr>
            <w:webHidden/>
          </w:rPr>
          <w:instrText xml:space="preserve"> PAGEREF _Toc264368440 \h </w:instrText>
        </w:r>
        <w:r w:rsidR="007031C8">
          <w:rPr>
            <w:webHidden/>
          </w:rPr>
        </w:r>
        <w:r w:rsidR="007031C8">
          <w:rPr>
            <w:webHidden/>
          </w:rPr>
          <w:fldChar w:fldCharType="separate"/>
        </w:r>
        <w:r w:rsidR="00827515">
          <w:rPr>
            <w:webHidden/>
          </w:rPr>
          <w:t>38</w:t>
        </w:r>
        <w:r w:rsidR="007031C8">
          <w:rPr>
            <w:webHidden/>
          </w:rPr>
          <w:fldChar w:fldCharType="end"/>
        </w:r>
      </w:hyperlink>
    </w:p>
    <w:p w:rsidR="007031C8" w:rsidRDefault="003542E1">
      <w:pPr>
        <w:pStyle w:val="TOC3"/>
        <w:tabs>
          <w:tab w:val="left" w:pos="2127"/>
        </w:tabs>
        <w:rPr>
          <w:szCs w:val="24"/>
          <w:lang w:val="en-AU" w:eastAsia="en-AU"/>
        </w:rPr>
      </w:pPr>
      <w:hyperlink w:anchor="_Toc264368441" w:history="1">
        <w:r w:rsidR="007031C8">
          <w:rPr>
            <w:rStyle w:val="Hyperlink"/>
          </w:rPr>
          <w:t>4.4.5</w:t>
        </w:r>
        <w:r w:rsidR="007031C8">
          <w:rPr>
            <w:szCs w:val="24"/>
            <w:lang w:val="en-AU" w:eastAsia="en-AU"/>
          </w:rPr>
          <w:tab/>
        </w:r>
        <w:r w:rsidR="007031C8">
          <w:rPr>
            <w:rStyle w:val="Hyperlink"/>
          </w:rPr>
          <w:t>Continuation and concessions</w:t>
        </w:r>
        <w:r w:rsidR="007031C8">
          <w:rPr>
            <w:webHidden/>
          </w:rPr>
          <w:tab/>
        </w:r>
        <w:r w:rsidR="007031C8">
          <w:rPr>
            <w:webHidden/>
          </w:rPr>
          <w:fldChar w:fldCharType="begin"/>
        </w:r>
        <w:r w:rsidR="007031C8">
          <w:rPr>
            <w:webHidden/>
          </w:rPr>
          <w:instrText xml:space="preserve"> PAGEREF _Toc264368441 \h </w:instrText>
        </w:r>
        <w:r w:rsidR="007031C8">
          <w:rPr>
            <w:webHidden/>
          </w:rPr>
        </w:r>
        <w:r w:rsidR="007031C8">
          <w:rPr>
            <w:webHidden/>
          </w:rPr>
          <w:fldChar w:fldCharType="separate"/>
        </w:r>
        <w:r w:rsidR="00827515">
          <w:rPr>
            <w:webHidden/>
          </w:rPr>
          <w:t>38</w:t>
        </w:r>
        <w:r w:rsidR="007031C8">
          <w:rPr>
            <w:webHidden/>
          </w:rPr>
          <w:fldChar w:fldCharType="end"/>
        </w:r>
      </w:hyperlink>
    </w:p>
    <w:p w:rsidR="007031C8" w:rsidRDefault="003542E1">
      <w:pPr>
        <w:pStyle w:val="TOC1"/>
        <w:rPr>
          <w:b w:val="0"/>
          <w:sz w:val="24"/>
          <w:szCs w:val="24"/>
          <w:lang w:val="en-AU" w:eastAsia="en-AU"/>
        </w:rPr>
      </w:pPr>
      <w:hyperlink w:anchor="_Toc264368442" w:history="1">
        <w:r w:rsidR="007031C8">
          <w:rPr>
            <w:rStyle w:val="Hyperlink"/>
          </w:rPr>
          <w:t>5</w:t>
        </w:r>
        <w:r w:rsidR="007031C8">
          <w:rPr>
            <w:b w:val="0"/>
            <w:sz w:val="24"/>
            <w:szCs w:val="24"/>
            <w:lang w:val="en-AU" w:eastAsia="en-AU"/>
          </w:rPr>
          <w:tab/>
        </w:r>
        <w:r w:rsidR="007031C8">
          <w:rPr>
            <w:rStyle w:val="Hyperlink"/>
          </w:rPr>
          <w:t>AIC allowances</w:t>
        </w:r>
        <w:r w:rsidR="007031C8">
          <w:rPr>
            <w:webHidden/>
          </w:rPr>
          <w:tab/>
        </w:r>
        <w:r w:rsidR="007031C8">
          <w:rPr>
            <w:webHidden/>
          </w:rPr>
          <w:fldChar w:fldCharType="begin"/>
        </w:r>
        <w:r w:rsidR="007031C8">
          <w:rPr>
            <w:webHidden/>
          </w:rPr>
          <w:instrText xml:space="preserve"> PAGEREF _Toc264368442 \h </w:instrText>
        </w:r>
        <w:r w:rsidR="007031C8">
          <w:rPr>
            <w:webHidden/>
          </w:rPr>
        </w:r>
        <w:r w:rsidR="007031C8">
          <w:rPr>
            <w:webHidden/>
          </w:rPr>
          <w:fldChar w:fldCharType="separate"/>
        </w:r>
        <w:r w:rsidR="00827515">
          <w:rPr>
            <w:webHidden/>
          </w:rPr>
          <w:t>41</w:t>
        </w:r>
        <w:r w:rsidR="007031C8">
          <w:rPr>
            <w:webHidden/>
          </w:rPr>
          <w:fldChar w:fldCharType="end"/>
        </w:r>
      </w:hyperlink>
    </w:p>
    <w:p w:rsidR="007031C8" w:rsidRDefault="003542E1">
      <w:pPr>
        <w:pStyle w:val="TOC2"/>
        <w:rPr>
          <w:szCs w:val="24"/>
          <w:lang w:val="en-AU" w:eastAsia="en-AU"/>
        </w:rPr>
      </w:pPr>
      <w:hyperlink w:anchor="_Toc264368443" w:history="1">
        <w:r w:rsidR="007031C8">
          <w:rPr>
            <w:rStyle w:val="Hyperlink"/>
          </w:rPr>
          <w:t>5.1</w:t>
        </w:r>
        <w:r w:rsidR="007031C8">
          <w:rPr>
            <w:szCs w:val="24"/>
            <w:lang w:val="en-AU" w:eastAsia="en-AU"/>
          </w:rPr>
          <w:tab/>
        </w:r>
        <w:r w:rsidR="007031C8">
          <w:rPr>
            <w:rStyle w:val="Hyperlink"/>
          </w:rPr>
          <w:t>General entitlement and payment features</w:t>
        </w:r>
        <w:r w:rsidR="007031C8">
          <w:rPr>
            <w:webHidden/>
          </w:rPr>
          <w:tab/>
        </w:r>
        <w:r w:rsidR="007031C8">
          <w:rPr>
            <w:webHidden/>
          </w:rPr>
          <w:fldChar w:fldCharType="begin"/>
        </w:r>
        <w:r w:rsidR="007031C8">
          <w:rPr>
            <w:webHidden/>
          </w:rPr>
          <w:instrText xml:space="preserve"> PAGEREF _Toc264368443 \h </w:instrText>
        </w:r>
        <w:r w:rsidR="007031C8">
          <w:rPr>
            <w:webHidden/>
          </w:rPr>
        </w:r>
        <w:r w:rsidR="007031C8">
          <w:rPr>
            <w:webHidden/>
          </w:rPr>
          <w:fldChar w:fldCharType="separate"/>
        </w:r>
        <w:r w:rsidR="00827515">
          <w:rPr>
            <w:webHidden/>
          </w:rPr>
          <w:t>41</w:t>
        </w:r>
        <w:r w:rsidR="007031C8">
          <w:rPr>
            <w:webHidden/>
          </w:rPr>
          <w:fldChar w:fldCharType="end"/>
        </w:r>
      </w:hyperlink>
    </w:p>
    <w:p w:rsidR="007031C8" w:rsidRDefault="003542E1">
      <w:pPr>
        <w:pStyle w:val="TOC3"/>
        <w:tabs>
          <w:tab w:val="left" w:pos="2127"/>
        </w:tabs>
        <w:rPr>
          <w:szCs w:val="24"/>
          <w:lang w:val="en-AU" w:eastAsia="en-AU"/>
        </w:rPr>
      </w:pPr>
      <w:hyperlink w:anchor="_Toc264368444" w:history="1">
        <w:r w:rsidR="007031C8">
          <w:rPr>
            <w:rStyle w:val="Hyperlink"/>
          </w:rPr>
          <w:t>5.1.1</w:t>
        </w:r>
        <w:r w:rsidR="007031C8">
          <w:rPr>
            <w:szCs w:val="24"/>
            <w:lang w:val="en-AU" w:eastAsia="en-AU"/>
          </w:rPr>
          <w:tab/>
        </w:r>
        <w:r w:rsidR="007031C8">
          <w:rPr>
            <w:rStyle w:val="Hyperlink"/>
          </w:rPr>
          <w:t>Which allowances apply</w:t>
        </w:r>
        <w:r w:rsidR="007031C8">
          <w:rPr>
            <w:webHidden/>
          </w:rPr>
          <w:tab/>
        </w:r>
        <w:r w:rsidR="007031C8">
          <w:rPr>
            <w:webHidden/>
          </w:rPr>
          <w:fldChar w:fldCharType="begin"/>
        </w:r>
        <w:r w:rsidR="007031C8">
          <w:rPr>
            <w:webHidden/>
          </w:rPr>
          <w:instrText xml:space="preserve"> PAGEREF _Toc264368444 \h </w:instrText>
        </w:r>
        <w:r w:rsidR="007031C8">
          <w:rPr>
            <w:webHidden/>
          </w:rPr>
        </w:r>
        <w:r w:rsidR="007031C8">
          <w:rPr>
            <w:webHidden/>
          </w:rPr>
          <w:fldChar w:fldCharType="separate"/>
        </w:r>
        <w:r w:rsidR="00827515">
          <w:rPr>
            <w:webHidden/>
          </w:rPr>
          <w:t>41</w:t>
        </w:r>
        <w:r w:rsidR="007031C8">
          <w:rPr>
            <w:webHidden/>
          </w:rPr>
          <w:fldChar w:fldCharType="end"/>
        </w:r>
      </w:hyperlink>
    </w:p>
    <w:p w:rsidR="007031C8" w:rsidRDefault="003542E1">
      <w:pPr>
        <w:pStyle w:val="TOC3"/>
        <w:tabs>
          <w:tab w:val="left" w:pos="2127"/>
        </w:tabs>
        <w:rPr>
          <w:szCs w:val="24"/>
          <w:lang w:val="en-AU" w:eastAsia="en-AU"/>
        </w:rPr>
      </w:pPr>
      <w:hyperlink w:anchor="_Toc264368445" w:history="1">
        <w:r w:rsidR="007031C8">
          <w:rPr>
            <w:rStyle w:val="Hyperlink"/>
          </w:rPr>
          <w:t>5.1.2</w:t>
        </w:r>
        <w:r w:rsidR="007031C8">
          <w:rPr>
            <w:szCs w:val="24"/>
            <w:lang w:val="en-AU" w:eastAsia="en-AU"/>
          </w:rPr>
          <w:tab/>
        </w:r>
        <w:r w:rsidR="007031C8">
          <w:rPr>
            <w:rStyle w:val="Hyperlink"/>
          </w:rPr>
          <w:t>Calculation of amount of entitlement</w:t>
        </w:r>
        <w:r w:rsidR="007031C8">
          <w:rPr>
            <w:webHidden/>
          </w:rPr>
          <w:tab/>
        </w:r>
        <w:r w:rsidR="007031C8">
          <w:rPr>
            <w:webHidden/>
          </w:rPr>
          <w:fldChar w:fldCharType="begin"/>
        </w:r>
        <w:r w:rsidR="007031C8">
          <w:rPr>
            <w:webHidden/>
          </w:rPr>
          <w:instrText xml:space="preserve"> PAGEREF _Toc264368445 \h </w:instrText>
        </w:r>
        <w:r w:rsidR="007031C8">
          <w:rPr>
            <w:webHidden/>
          </w:rPr>
        </w:r>
        <w:r w:rsidR="007031C8">
          <w:rPr>
            <w:webHidden/>
          </w:rPr>
          <w:fldChar w:fldCharType="separate"/>
        </w:r>
        <w:r w:rsidR="00827515">
          <w:rPr>
            <w:webHidden/>
          </w:rPr>
          <w:t>41</w:t>
        </w:r>
        <w:r w:rsidR="007031C8">
          <w:rPr>
            <w:webHidden/>
          </w:rPr>
          <w:fldChar w:fldCharType="end"/>
        </w:r>
      </w:hyperlink>
    </w:p>
    <w:p w:rsidR="007031C8" w:rsidRDefault="003542E1">
      <w:pPr>
        <w:pStyle w:val="TOC3"/>
        <w:tabs>
          <w:tab w:val="left" w:pos="2127"/>
        </w:tabs>
        <w:rPr>
          <w:szCs w:val="24"/>
          <w:lang w:val="en-AU" w:eastAsia="en-AU"/>
        </w:rPr>
      </w:pPr>
      <w:hyperlink w:anchor="_Toc264368446" w:history="1">
        <w:r w:rsidR="007031C8">
          <w:rPr>
            <w:rStyle w:val="Hyperlink"/>
          </w:rPr>
          <w:t>5.1.3</w:t>
        </w:r>
        <w:r w:rsidR="007031C8">
          <w:rPr>
            <w:szCs w:val="24"/>
            <w:lang w:val="en-AU" w:eastAsia="en-AU"/>
          </w:rPr>
          <w:tab/>
        </w:r>
        <w:r w:rsidR="007031C8">
          <w:rPr>
            <w:rStyle w:val="Hyperlink"/>
          </w:rPr>
          <w:t>Payment frequency</w:t>
        </w:r>
        <w:r w:rsidR="007031C8">
          <w:rPr>
            <w:webHidden/>
          </w:rPr>
          <w:tab/>
        </w:r>
        <w:r w:rsidR="007031C8">
          <w:rPr>
            <w:webHidden/>
          </w:rPr>
          <w:fldChar w:fldCharType="begin"/>
        </w:r>
        <w:r w:rsidR="007031C8">
          <w:rPr>
            <w:webHidden/>
          </w:rPr>
          <w:instrText xml:space="preserve"> PAGEREF _Toc264368446 \h </w:instrText>
        </w:r>
        <w:r w:rsidR="007031C8">
          <w:rPr>
            <w:webHidden/>
          </w:rPr>
        </w:r>
        <w:r w:rsidR="007031C8">
          <w:rPr>
            <w:webHidden/>
          </w:rPr>
          <w:fldChar w:fldCharType="separate"/>
        </w:r>
        <w:r w:rsidR="00827515">
          <w:rPr>
            <w:webHidden/>
          </w:rPr>
          <w:t>42</w:t>
        </w:r>
        <w:r w:rsidR="007031C8">
          <w:rPr>
            <w:webHidden/>
          </w:rPr>
          <w:fldChar w:fldCharType="end"/>
        </w:r>
      </w:hyperlink>
    </w:p>
    <w:p w:rsidR="007031C8" w:rsidRDefault="003542E1">
      <w:pPr>
        <w:pStyle w:val="TOC3"/>
        <w:tabs>
          <w:tab w:val="left" w:pos="2127"/>
        </w:tabs>
        <w:rPr>
          <w:szCs w:val="24"/>
          <w:lang w:val="en-AU" w:eastAsia="en-AU"/>
        </w:rPr>
      </w:pPr>
      <w:hyperlink w:anchor="_Toc264368447" w:history="1">
        <w:r w:rsidR="007031C8">
          <w:rPr>
            <w:rStyle w:val="Hyperlink"/>
          </w:rPr>
          <w:t>5.1.4</w:t>
        </w:r>
        <w:r w:rsidR="007031C8">
          <w:rPr>
            <w:szCs w:val="24"/>
            <w:lang w:val="en-AU" w:eastAsia="en-AU"/>
          </w:rPr>
          <w:tab/>
        </w:r>
        <w:r w:rsidR="007031C8">
          <w:rPr>
            <w:rStyle w:val="Hyperlink"/>
          </w:rPr>
          <w:t>Term instalment periods</w:t>
        </w:r>
        <w:r w:rsidR="007031C8">
          <w:rPr>
            <w:webHidden/>
          </w:rPr>
          <w:tab/>
        </w:r>
        <w:r w:rsidR="007031C8">
          <w:rPr>
            <w:webHidden/>
          </w:rPr>
          <w:fldChar w:fldCharType="begin"/>
        </w:r>
        <w:r w:rsidR="007031C8">
          <w:rPr>
            <w:webHidden/>
          </w:rPr>
          <w:instrText xml:space="preserve"> PAGEREF _Toc264368447 \h </w:instrText>
        </w:r>
        <w:r w:rsidR="007031C8">
          <w:rPr>
            <w:webHidden/>
          </w:rPr>
        </w:r>
        <w:r w:rsidR="007031C8">
          <w:rPr>
            <w:webHidden/>
          </w:rPr>
          <w:fldChar w:fldCharType="separate"/>
        </w:r>
        <w:r w:rsidR="00827515">
          <w:rPr>
            <w:webHidden/>
          </w:rPr>
          <w:t>43</w:t>
        </w:r>
        <w:r w:rsidR="007031C8">
          <w:rPr>
            <w:webHidden/>
          </w:rPr>
          <w:fldChar w:fldCharType="end"/>
        </w:r>
      </w:hyperlink>
    </w:p>
    <w:p w:rsidR="007031C8" w:rsidRDefault="003542E1">
      <w:pPr>
        <w:pStyle w:val="TOC3"/>
        <w:tabs>
          <w:tab w:val="left" w:pos="2127"/>
        </w:tabs>
        <w:rPr>
          <w:szCs w:val="24"/>
          <w:lang w:val="en-AU" w:eastAsia="en-AU"/>
        </w:rPr>
      </w:pPr>
      <w:hyperlink w:anchor="_Toc264368448" w:history="1">
        <w:r w:rsidR="007031C8">
          <w:rPr>
            <w:rStyle w:val="Hyperlink"/>
          </w:rPr>
          <w:t>5.1.5</w:t>
        </w:r>
        <w:r w:rsidR="007031C8">
          <w:rPr>
            <w:szCs w:val="24"/>
            <w:lang w:val="en-AU" w:eastAsia="en-AU"/>
          </w:rPr>
          <w:tab/>
        </w:r>
        <w:r w:rsidR="007031C8">
          <w:rPr>
            <w:rStyle w:val="Hyperlink"/>
          </w:rPr>
          <w:t>Taxation of allowances</w:t>
        </w:r>
        <w:r w:rsidR="007031C8">
          <w:rPr>
            <w:webHidden/>
          </w:rPr>
          <w:tab/>
        </w:r>
        <w:r w:rsidR="007031C8">
          <w:rPr>
            <w:webHidden/>
          </w:rPr>
          <w:fldChar w:fldCharType="begin"/>
        </w:r>
        <w:r w:rsidR="007031C8">
          <w:rPr>
            <w:webHidden/>
          </w:rPr>
          <w:instrText xml:space="preserve"> PAGEREF _Toc264368448 \h </w:instrText>
        </w:r>
        <w:r w:rsidR="007031C8">
          <w:rPr>
            <w:webHidden/>
          </w:rPr>
        </w:r>
        <w:r w:rsidR="007031C8">
          <w:rPr>
            <w:webHidden/>
          </w:rPr>
          <w:fldChar w:fldCharType="separate"/>
        </w:r>
        <w:r w:rsidR="00827515">
          <w:rPr>
            <w:webHidden/>
          </w:rPr>
          <w:t>43</w:t>
        </w:r>
        <w:r w:rsidR="007031C8">
          <w:rPr>
            <w:webHidden/>
          </w:rPr>
          <w:fldChar w:fldCharType="end"/>
        </w:r>
      </w:hyperlink>
    </w:p>
    <w:p w:rsidR="007031C8" w:rsidRDefault="003542E1">
      <w:pPr>
        <w:pStyle w:val="TOC3"/>
        <w:tabs>
          <w:tab w:val="left" w:pos="2127"/>
        </w:tabs>
        <w:rPr>
          <w:szCs w:val="24"/>
          <w:lang w:val="en-AU" w:eastAsia="en-AU"/>
        </w:rPr>
      </w:pPr>
      <w:hyperlink w:anchor="_Toc264368449" w:history="1">
        <w:r w:rsidR="007031C8">
          <w:rPr>
            <w:rStyle w:val="Hyperlink"/>
          </w:rPr>
          <w:t>5.1.6</w:t>
        </w:r>
        <w:r w:rsidR="007031C8">
          <w:rPr>
            <w:szCs w:val="24"/>
            <w:lang w:val="en-AU" w:eastAsia="en-AU"/>
          </w:rPr>
          <w:tab/>
        </w:r>
        <w:r w:rsidR="007031C8">
          <w:rPr>
            <w:rStyle w:val="Hyperlink"/>
          </w:rPr>
          <w:t>Payee for allowances</w:t>
        </w:r>
        <w:r w:rsidR="007031C8">
          <w:rPr>
            <w:webHidden/>
          </w:rPr>
          <w:tab/>
        </w:r>
        <w:r w:rsidR="007031C8">
          <w:rPr>
            <w:webHidden/>
          </w:rPr>
          <w:fldChar w:fldCharType="begin"/>
        </w:r>
        <w:r w:rsidR="007031C8">
          <w:rPr>
            <w:webHidden/>
          </w:rPr>
          <w:instrText xml:space="preserve"> PAGEREF _Toc264368449 \h </w:instrText>
        </w:r>
        <w:r w:rsidR="007031C8">
          <w:rPr>
            <w:webHidden/>
          </w:rPr>
        </w:r>
        <w:r w:rsidR="007031C8">
          <w:rPr>
            <w:webHidden/>
          </w:rPr>
          <w:fldChar w:fldCharType="separate"/>
        </w:r>
        <w:r w:rsidR="00827515">
          <w:rPr>
            <w:webHidden/>
          </w:rPr>
          <w:t>43</w:t>
        </w:r>
        <w:r w:rsidR="007031C8">
          <w:rPr>
            <w:webHidden/>
          </w:rPr>
          <w:fldChar w:fldCharType="end"/>
        </w:r>
      </w:hyperlink>
    </w:p>
    <w:p w:rsidR="007031C8" w:rsidRDefault="003542E1">
      <w:pPr>
        <w:pStyle w:val="TOC2"/>
        <w:rPr>
          <w:szCs w:val="24"/>
          <w:lang w:val="en-AU" w:eastAsia="en-AU"/>
        </w:rPr>
      </w:pPr>
      <w:hyperlink w:anchor="_Toc264368450" w:history="1">
        <w:r w:rsidR="007031C8">
          <w:rPr>
            <w:rStyle w:val="Hyperlink"/>
          </w:rPr>
          <w:t>5.2</w:t>
        </w:r>
        <w:r w:rsidR="007031C8">
          <w:rPr>
            <w:szCs w:val="24"/>
            <w:lang w:val="en-AU" w:eastAsia="en-AU"/>
          </w:rPr>
          <w:tab/>
        </w:r>
        <w:r w:rsidR="007031C8">
          <w:rPr>
            <w:rStyle w:val="Hyperlink"/>
          </w:rPr>
          <w:t>Boarding allowances</w:t>
        </w:r>
        <w:r w:rsidR="007031C8">
          <w:rPr>
            <w:webHidden/>
          </w:rPr>
          <w:tab/>
        </w:r>
        <w:r w:rsidR="007031C8">
          <w:rPr>
            <w:webHidden/>
          </w:rPr>
          <w:fldChar w:fldCharType="begin"/>
        </w:r>
        <w:r w:rsidR="007031C8">
          <w:rPr>
            <w:webHidden/>
          </w:rPr>
          <w:instrText xml:space="preserve"> PAGEREF _Toc264368450 \h </w:instrText>
        </w:r>
        <w:r w:rsidR="007031C8">
          <w:rPr>
            <w:webHidden/>
          </w:rPr>
        </w:r>
        <w:r w:rsidR="007031C8">
          <w:rPr>
            <w:webHidden/>
          </w:rPr>
          <w:fldChar w:fldCharType="separate"/>
        </w:r>
        <w:r w:rsidR="00827515">
          <w:rPr>
            <w:webHidden/>
          </w:rPr>
          <w:t>44</w:t>
        </w:r>
        <w:r w:rsidR="007031C8">
          <w:rPr>
            <w:webHidden/>
          </w:rPr>
          <w:fldChar w:fldCharType="end"/>
        </w:r>
      </w:hyperlink>
    </w:p>
    <w:p w:rsidR="007031C8" w:rsidRDefault="003542E1">
      <w:pPr>
        <w:pStyle w:val="TOC3"/>
        <w:tabs>
          <w:tab w:val="left" w:pos="2127"/>
        </w:tabs>
        <w:rPr>
          <w:szCs w:val="24"/>
          <w:lang w:val="en-AU" w:eastAsia="en-AU"/>
        </w:rPr>
      </w:pPr>
      <w:hyperlink w:anchor="_Toc264368451" w:history="1">
        <w:r w:rsidR="007031C8">
          <w:rPr>
            <w:rStyle w:val="Hyperlink"/>
          </w:rPr>
          <w:t>5.2.1</w:t>
        </w:r>
        <w:r w:rsidR="007031C8">
          <w:rPr>
            <w:szCs w:val="24"/>
            <w:lang w:val="en-AU" w:eastAsia="en-AU"/>
          </w:rPr>
          <w:tab/>
        </w:r>
        <w:r w:rsidR="007031C8">
          <w:rPr>
            <w:rStyle w:val="Hyperlink"/>
          </w:rPr>
          <w:t>Basic Boarding Allowance</w:t>
        </w:r>
        <w:r w:rsidR="007031C8">
          <w:rPr>
            <w:webHidden/>
          </w:rPr>
          <w:tab/>
        </w:r>
        <w:r w:rsidR="007031C8">
          <w:rPr>
            <w:webHidden/>
          </w:rPr>
          <w:fldChar w:fldCharType="begin"/>
        </w:r>
        <w:r w:rsidR="007031C8">
          <w:rPr>
            <w:webHidden/>
          </w:rPr>
          <w:instrText xml:space="preserve"> PAGEREF _Toc264368451 \h </w:instrText>
        </w:r>
        <w:r w:rsidR="007031C8">
          <w:rPr>
            <w:webHidden/>
          </w:rPr>
        </w:r>
        <w:r w:rsidR="007031C8">
          <w:rPr>
            <w:webHidden/>
          </w:rPr>
          <w:fldChar w:fldCharType="separate"/>
        </w:r>
        <w:r w:rsidR="00827515">
          <w:rPr>
            <w:webHidden/>
          </w:rPr>
          <w:t>44</w:t>
        </w:r>
        <w:r w:rsidR="007031C8">
          <w:rPr>
            <w:webHidden/>
          </w:rPr>
          <w:fldChar w:fldCharType="end"/>
        </w:r>
      </w:hyperlink>
    </w:p>
    <w:p w:rsidR="007031C8" w:rsidRDefault="003542E1">
      <w:pPr>
        <w:pStyle w:val="TOC3"/>
        <w:tabs>
          <w:tab w:val="left" w:pos="2127"/>
        </w:tabs>
        <w:rPr>
          <w:szCs w:val="24"/>
          <w:lang w:val="en-AU" w:eastAsia="en-AU"/>
        </w:rPr>
      </w:pPr>
      <w:hyperlink w:anchor="_Toc264368452" w:history="1">
        <w:r w:rsidR="007031C8">
          <w:rPr>
            <w:rStyle w:val="Hyperlink"/>
          </w:rPr>
          <w:t>5.2.2</w:t>
        </w:r>
        <w:r w:rsidR="007031C8">
          <w:rPr>
            <w:szCs w:val="24"/>
            <w:lang w:val="en-AU" w:eastAsia="en-AU"/>
          </w:rPr>
          <w:tab/>
        </w:r>
        <w:r w:rsidR="007031C8">
          <w:rPr>
            <w:rStyle w:val="Hyperlink"/>
          </w:rPr>
          <w:t>Additional Boarding Allowance</w:t>
        </w:r>
        <w:r w:rsidR="007031C8">
          <w:rPr>
            <w:webHidden/>
          </w:rPr>
          <w:tab/>
        </w:r>
        <w:r w:rsidR="007031C8">
          <w:rPr>
            <w:webHidden/>
          </w:rPr>
          <w:fldChar w:fldCharType="begin"/>
        </w:r>
        <w:r w:rsidR="007031C8">
          <w:rPr>
            <w:webHidden/>
          </w:rPr>
          <w:instrText xml:space="preserve"> PAGEREF _Toc264368452 \h </w:instrText>
        </w:r>
        <w:r w:rsidR="007031C8">
          <w:rPr>
            <w:webHidden/>
          </w:rPr>
        </w:r>
        <w:r w:rsidR="007031C8">
          <w:rPr>
            <w:webHidden/>
          </w:rPr>
          <w:fldChar w:fldCharType="separate"/>
        </w:r>
        <w:r w:rsidR="00827515">
          <w:rPr>
            <w:webHidden/>
          </w:rPr>
          <w:t>45</w:t>
        </w:r>
        <w:r w:rsidR="007031C8">
          <w:rPr>
            <w:webHidden/>
          </w:rPr>
          <w:fldChar w:fldCharType="end"/>
        </w:r>
      </w:hyperlink>
    </w:p>
    <w:p w:rsidR="007031C8" w:rsidRDefault="003542E1">
      <w:pPr>
        <w:pStyle w:val="TOC3"/>
        <w:tabs>
          <w:tab w:val="left" w:pos="2127"/>
        </w:tabs>
        <w:rPr>
          <w:szCs w:val="24"/>
          <w:lang w:val="en-AU" w:eastAsia="en-AU"/>
        </w:rPr>
      </w:pPr>
      <w:hyperlink w:anchor="_Toc264368453" w:history="1">
        <w:r w:rsidR="007031C8">
          <w:rPr>
            <w:rStyle w:val="Hyperlink"/>
          </w:rPr>
          <w:t>5.2.3</w:t>
        </w:r>
        <w:r w:rsidR="007031C8">
          <w:rPr>
            <w:szCs w:val="24"/>
            <w:lang w:val="en-AU" w:eastAsia="en-AU"/>
          </w:rPr>
          <w:tab/>
        </w:r>
        <w:r w:rsidR="007031C8">
          <w:rPr>
            <w:rStyle w:val="Hyperlink"/>
          </w:rPr>
          <w:t>Actual boarding charges</w:t>
        </w:r>
        <w:r w:rsidR="007031C8">
          <w:rPr>
            <w:webHidden/>
          </w:rPr>
          <w:tab/>
        </w:r>
        <w:r w:rsidR="007031C8">
          <w:rPr>
            <w:webHidden/>
          </w:rPr>
          <w:fldChar w:fldCharType="begin"/>
        </w:r>
        <w:r w:rsidR="007031C8">
          <w:rPr>
            <w:webHidden/>
          </w:rPr>
          <w:instrText xml:space="preserve"> PAGEREF _Toc264368453 \h </w:instrText>
        </w:r>
        <w:r w:rsidR="007031C8">
          <w:rPr>
            <w:webHidden/>
          </w:rPr>
        </w:r>
        <w:r w:rsidR="007031C8">
          <w:rPr>
            <w:webHidden/>
          </w:rPr>
          <w:fldChar w:fldCharType="separate"/>
        </w:r>
        <w:r w:rsidR="00827515">
          <w:rPr>
            <w:webHidden/>
          </w:rPr>
          <w:t>47</w:t>
        </w:r>
        <w:r w:rsidR="007031C8">
          <w:rPr>
            <w:webHidden/>
          </w:rPr>
          <w:fldChar w:fldCharType="end"/>
        </w:r>
      </w:hyperlink>
    </w:p>
    <w:p w:rsidR="007031C8" w:rsidRDefault="003542E1">
      <w:pPr>
        <w:pStyle w:val="TOC3"/>
        <w:tabs>
          <w:tab w:val="left" w:pos="2127"/>
        </w:tabs>
        <w:rPr>
          <w:szCs w:val="24"/>
          <w:lang w:val="en-AU" w:eastAsia="en-AU"/>
        </w:rPr>
      </w:pPr>
      <w:hyperlink w:anchor="_Toc264368454" w:history="1">
        <w:r w:rsidR="007031C8">
          <w:rPr>
            <w:rStyle w:val="Hyperlink"/>
          </w:rPr>
          <w:t>5.2.4</w:t>
        </w:r>
        <w:r w:rsidR="007031C8">
          <w:rPr>
            <w:szCs w:val="24"/>
            <w:lang w:val="en-AU" w:eastAsia="en-AU"/>
          </w:rPr>
          <w:tab/>
        </w:r>
        <w:r w:rsidR="007031C8">
          <w:rPr>
            <w:rStyle w:val="Hyperlink"/>
          </w:rPr>
          <w:t>Full-time boarders</w:t>
        </w:r>
        <w:r w:rsidR="007031C8">
          <w:rPr>
            <w:webHidden/>
          </w:rPr>
          <w:tab/>
        </w:r>
        <w:r w:rsidR="007031C8">
          <w:rPr>
            <w:webHidden/>
          </w:rPr>
          <w:fldChar w:fldCharType="begin"/>
        </w:r>
        <w:r w:rsidR="007031C8">
          <w:rPr>
            <w:webHidden/>
          </w:rPr>
          <w:instrText xml:space="preserve"> PAGEREF _Toc264368454 \h </w:instrText>
        </w:r>
        <w:r w:rsidR="007031C8">
          <w:rPr>
            <w:webHidden/>
          </w:rPr>
        </w:r>
        <w:r w:rsidR="007031C8">
          <w:rPr>
            <w:webHidden/>
          </w:rPr>
          <w:fldChar w:fldCharType="separate"/>
        </w:r>
        <w:r w:rsidR="00827515">
          <w:rPr>
            <w:webHidden/>
          </w:rPr>
          <w:t>47</w:t>
        </w:r>
        <w:r w:rsidR="007031C8">
          <w:rPr>
            <w:webHidden/>
          </w:rPr>
          <w:fldChar w:fldCharType="end"/>
        </w:r>
      </w:hyperlink>
    </w:p>
    <w:p w:rsidR="007031C8" w:rsidRDefault="003542E1">
      <w:pPr>
        <w:pStyle w:val="TOC3"/>
        <w:tabs>
          <w:tab w:val="left" w:pos="2127"/>
        </w:tabs>
        <w:rPr>
          <w:szCs w:val="24"/>
          <w:lang w:val="en-AU" w:eastAsia="en-AU"/>
        </w:rPr>
      </w:pPr>
      <w:hyperlink w:anchor="_Toc264368455" w:history="1">
        <w:r w:rsidR="007031C8">
          <w:rPr>
            <w:rStyle w:val="Hyperlink"/>
          </w:rPr>
          <w:t>5.2.5</w:t>
        </w:r>
        <w:r w:rsidR="007031C8">
          <w:rPr>
            <w:szCs w:val="24"/>
            <w:lang w:val="en-AU" w:eastAsia="en-AU"/>
          </w:rPr>
          <w:tab/>
        </w:r>
        <w:r w:rsidR="007031C8">
          <w:rPr>
            <w:rStyle w:val="Hyperlink"/>
          </w:rPr>
          <w:t>Part-time boarders</w:t>
        </w:r>
        <w:r w:rsidR="007031C8">
          <w:rPr>
            <w:webHidden/>
          </w:rPr>
          <w:tab/>
        </w:r>
        <w:r w:rsidR="007031C8">
          <w:rPr>
            <w:webHidden/>
          </w:rPr>
          <w:fldChar w:fldCharType="begin"/>
        </w:r>
        <w:r w:rsidR="007031C8">
          <w:rPr>
            <w:webHidden/>
          </w:rPr>
          <w:instrText xml:space="preserve"> PAGEREF _Toc264368455 \h </w:instrText>
        </w:r>
        <w:r w:rsidR="007031C8">
          <w:rPr>
            <w:webHidden/>
          </w:rPr>
        </w:r>
        <w:r w:rsidR="007031C8">
          <w:rPr>
            <w:webHidden/>
          </w:rPr>
          <w:fldChar w:fldCharType="separate"/>
        </w:r>
        <w:r w:rsidR="00827515">
          <w:rPr>
            <w:webHidden/>
          </w:rPr>
          <w:t>47</w:t>
        </w:r>
        <w:r w:rsidR="007031C8">
          <w:rPr>
            <w:webHidden/>
          </w:rPr>
          <w:fldChar w:fldCharType="end"/>
        </w:r>
      </w:hyperlink>
    </w:p>
    <w:p w:rsidR="007031C8" w:rsidRDefault="003542E1">
      <w:pPr>
        <w:pStyle w:val="TOC3"/>
        <w:tabs>
          <w:tab w:val="left" w:pos="2127"/>
        </w:tabs>
        <w:rPr>
          <w:szCs w:val="24"/>
          <w:lang w:val="en-AU" w:eastAsia="en-AU"/>
        </w:rPr>
      </w:pPr>
      <w:hyperlink w:anchor="_Toc264368456" w:history="1">
        <w:r w:rsidR="007031C8">
          <w:rPr>
            <w:rStyle w:val="Hyperlink"/>
          </w:rPr>
          <w:t>5.2.6</w:t>
        </w:r>
        <w:r w:rsidR="007031C8">
          <w:rPr>
            <w:szCs w:val="24"/>
            <w:lang w:val="en-AU" w:eastAsia="en-AU"/>
          </w:rPr>
          <w:tab/>
        </w:r>
        <w:r w:rsidR="007031C8">
          <w:rPr>
            <w:rStyle w:val="Hyperlink"/>
          </w:rPr>
          <w:t>Short-term boarders</w:t>
        </w:r>
        <w:r w:rsidR="007031C8">
          <w:rPr>
            <w:webHidden/>
          </w:rPr>
          <w:tab/>
        </w:r>
        <w:r w:rsidR="007031C8">
          <w:rPr>
            <w:webHidden/>
          </w:rPr>
          <w:fldChar w:fldCharType="begin"/>
        </w:r>
        <w:r w:rsidR="007031C8">
          <w:rPr>
            <w:webHidden/>
          </w:rPr>
          <w:instrText xml:space="preserve"> PAGEREF _Toc264368456 \h </w:instrText>
        </w:r>
        <w:r w:rsidR="007031C8">
          <w:rPr>
            <w:webHidden/>
          </w:rPr>
        </w:r>
        <w:r w:rsidR="007031C8">
          <w:rPr>
            <w:webHidden/>
          </w:rPr>
          <w:fldChar w:fldCharType="separate"/>
        </w:r>
        <w:r w:rsidR="00827515">
          <w:rPr>
            <w:webHidden/>
          </w:rPr>
          <w:t>48</w:t>
        </w:r>
        <w:r w:rsidR="007031C8">
          <w:rPr>
            <w:webHidden/>
          </w:rPr>
          <w:fldChar w:fldCharType="end"/>
        </w:r>
      </w:hyperlink>
    </w:p>
    <w:p w:rsidR="007031C8" w:rsidRDefault="003542E1">
      <w:pPr>
        <w:pStyle w:val="TOC2"/>
        <w:rPr>
          <w:szCs w:val="24"/>
          <w:lang w:val="en-AU" w:eastAsia="en-AU"/>
        </w:rPr>
      </w:pPr>
      <w:hyperlink w:anchor="_Toc264368457" w:history="1">
        <w:r w:rsidR="007031C8">
          <w:rPr>
            <w:rStyle w:val="Hyperlink"/>
          </w:rPr>
          <w:t>5.3</w:t>
        </w:r>
        <w:r w:rsidR="007031C8">
          <w:rPr>
            <w:szCs w:val="24"/>
            <w:lang w:val="en-AU" w:eastAsia="en-AU"/>
          </w:rPr>
          <w:tab/>
        </w:r>
        <w:r w:rsidR="007031C8">
          <w:rPr>
            <w:rStyle w:val="Hyperlink"/>
          </w:rPr>
          <w:t>Second Home Allowance</w:t>
        </w:r>
        <w:r w:rsidR="007031C8">
          <w:rPr>
            <w:webHidden/>
          </w:rPr>
          <w:tab/>
        </w:r>
        <w:r w:rsidR="007031C8">
          <w:rPr>
            <w:webHidden/>
          </w:rPr>
          <w:fldChar w:fldCharType="begin"/>
        </w:r>
        <w:r w:rsidR="007031C8">
          <w:rPr>
            <w:webHidden/>
          </w:rPr>
          <w:instrText xml:space="preserve"> PAGEREF _Toc264368457 \h </w:instrText>
        </w:r>
        <w:r w:rsidR="007031C8">
          <w:rPr>
            <w:webHidden/>
          </w:rPr>
        </w:r>
        <w:r w:rsidR="007031C8">
          <w:rPr>
            <w:webHidden/>
          </w:rPr>
          <w:fldChar w:fldCharType="separate"/>
        </w:r>
        <w:r w:rsidR="00827515">
          <w:rPr>
            <w:webHidden/>
          </w:rPr>
          <w:t>49</w:t>
        </w:r>
        <w:r w:rsidR="007031C8">
          <w:rPr>
            <w:webHidden/>
          </w:rPr>
          <w:fldChar w:fldCharType="end"/>
        </w:r>
      </w:hyperlink>
    </w:p>
    <w:p w:rsidR="007031C8" w:rsidRDefault="003542E1">
      <w:pPr>
        <w:pStyle w:val="TOC3"/>
        <w:tabs>
          <w:tab w:val="left" w:pos="2127"/>
        </w:tabs>
        <w:rPr>
          <w:szCs w:val="24"/>
          <w:lang w:val="en-AU" w:eastAsia="en-AU"/>
        </w:rPr>
      </w:pPr>
      <w:hyperlink w:anchor="_Toc264368458" w:history="1">
        <w:r w:rsidR="007031C8">
          <w:rPr>
            <w:rStyle w:val="Hyperlink"/>
          </w:rPr>
          <w:t>5.3.1</w:t>
        </w:r>
        <w:r w:rsidR="007031C8">
          <w:rPr>
            <w:szCs w:val="24"/>
            <w:lang w:val="en-AU" w:eastAsia="en-AU"/>
          </w:rPr>
          <w:tab/>
        </w:r>
        <w:r w:rsidR="007031C8">
          <w:rPr>
            <w:rStyle w:val="Hyperlink"/>
          </w:rPr>
          <w:t>Purpose</w:t>
        </w:r>
        <w:r w:rsidR="007031C8">
          <w:rPr>
            <w:webHidden/>
          </w:rPr>
          <w:tab/>
        </w:r>
        <w:r w:rsidR="007031C8">
          <w:rPr>
            <w:webHidden/>
          </w:rPr>
          <w:fldChar w:fldCharType="begin"/>
        </w:r>
        <w:r w:rsidR="007031C8">
          <w:rPr>
            <w:webHidden/>
          </w:rPr>
          <w:instrText xml:space="preserve"> PAGEREF _Toc264368458 \h </w:instrText>
        </w:r>
        <w:r w:rsidR="007031C8">
          <w:rPr>
            <w:webHidden/>
          </w:rPr>
        </w:r>
        <w:r w:rsidR="007031C8">
          <w:rPr>
            <w:webHidden/>
          </w:rPr>
          <w:fldChar w:fldCharType="separate"/>
        </w:r>
        <w:r w:rsidR="00827515">
          <w:rPr>
            <w:webHidden/>
          </w:rPr>
          <w:t>49</w:t>
        </w:r>
        <w:r w:rsidR="007031C8">
          <w:rPr>
            <w:webHidden/>
          </w:rPr>
          <w:fldChar w:fldCharType="end"/>
        </w:r>
      </w:hyperlink>
    </w:p>
    <w:p w:rsidR="007031C8" w:rsidRDefault="003542E1">
      <w:pPr>
        <w:pStyle w:val="TOC3"/>
        <w:tabs>
          <w:tab w:val="left" w:pos="2127"/>
        </w:tabs>
        <w:rPr>
          <w:szCs w:val="24"/>
          <w:lang w:val="en-AU" w:eastAsia="en-AU"/>
        </w:rPr>
      </w:pPr>
      <w:hyperlink w:anchor="_Toc264368459" w:history="1">
        <w:r w:rsidR="007031C8">
          <w:rPr>
            <w:rStyle w:val="Hyperlink"/>
          </w:rPr>
          <w:t>5.3.2</w:t>
        </w:r>
        <w:r w:rsidR="007031C8">
          <w:rPr>
            <w:szCs w:val="24"/>
            <w:lang w:val="en-AU" w:eastAsia="en-AU"/>
          </w:rPr>
          <w:tab/>
        </w:r>
        <w:r w:rsidR="007031C8">
          <w:rPr>
            <w:rStyle w:val="Hyperlink"/>
          </w:rPr>
          <w:t>Eligibility</w:t>
        </w:r>
        <w:r w:rsidR="007031C8">
          <w:rPr>
            <w:webHidden/>
          </w:rPr>
          <w:tab/>
        </w:r>
        <w:r w:rsidR="007031C8">
          <w:rPr>
            <w:webHidden/>
          </w:rPr>
          <w:fldChar w:fldCharType="begin"/>
        </w:r>
        <w:r w:rsidR="007031C8">
          <w:rPr>
            <w:webHidden/>
          </w:rPr>
          <w:instrText xml:space="preserve"> PAGEREF _Toc264368459 \h </w:instrText>
        </w:r>
        <w:r w:rsidR="007031C8">
          <w:rPr>
            <w:webHidden/>
          </w:rPr>
        </w:r>
        <w:r w:rsidR="007031C8">
          <w:rPr>
            <w:webHidden/>
          </w:rPr>
          <w:fldChar w:fldCharType="separate"/>
        </w:r>
        <w:r w:rsidR="00827515">
          <w:rPr>
            <w:webHidden/>
          </w:rPr>
          <w:t>49</w:t>
        </w:r>
        <w:r w:rsidR="007031C8">
          <w:rPr>
            <w:webHidden/>
          </w:rPr>
          <w:fldChar w:fldCharType="end"/>
        </w:r>
      </w:hyperlink>
    </w:p>
    <w:p w:rsidR="007031C8" w:rsidRDefault="003542E1">
      <w:pPr>
        <w:pStyle w:val="TOC3"/>
        <w:tabs>
          <w:tab w:val="left" w:pos="2127"/>
        </w:tabs>
        <w:rPr>
          <w:szCs w:val="24"/>
          <w:lang w:val="en-AU" w:eastAsia="en-AU"/>
        </w:rPr>
      </w:pPr>
      <w:hyperlink w:anchor="_Toc264368460" w:history="1">
        <w:r w:rsidR="007031C8">
          <w:rPr>
            <w:rStyle w:val="Hyperlink"/>
          </w:rPr>
          <w:t>5.3.3</w:t>
        </w:r>
        <w:r w:rsidR="007031C8">
          <w:rPr>
            <w:szCs w:val="24"/>
            <w:lang w:val="en-AU" w:eastAsia="en-AU"/>
          </w:rPr>
          <w:tab/>
        </w:r>
        <w:r w:rsidR="007031C8">
          <w:rPr>
            <w:rStyle w:val="Hyperlink"/>
          </w:rPr>
          <w:t>Approved second family home</w:t>
        </w:r>
        <w:r w:rsidR="007031C8">
          <w:rPr>
            <w:webHidden/>
          </w:rPr>
          <w:tab/>
        </w:r>
        <w:r w:rsidR="007031C8">
          <w:rPr>
            <w:webHidden/>
          </w:rPr>
          <w:fldChar w:fldCharType="begin"/>
        </w:r>
        <w:r w:rsidR="007031C8">
          <w:rPr>
            <w:webHidden/>
          </w:rPr>
          <w:instrText xml:space="preserve"> PAGEREF _Toc264368460 \h </w:instrText>
        </w:r>
        <w:r w:rsidR="007031C8">
          <w:rPr>
            <w:webHidden/>
          </w:rPr>
        </w:r>
        <w:r w:rsidR="007031C8">
          <w:rPr>
            <w:webHidden/>
          </w:rPr>
          <w:fldChar w:fldCharType="separate"/>
        </w:r>
        <w:r w:rsidR="00827515">
          <w:rPr>
            <w:webHidden/>
          </w:rPr>
          <w:t>50</w:t>
        </w:r>
        <w:r w:rsidR="007031C8">
          <w:rPr>
            <w:webHidden/>
          </w:rPr>
          <w:fldChar w:fldCharType="end"/>
        </w:r>
      </w:hyperlink>
    </w:p>
    <w:p w:rsidR="007031C8" w:rsidRDefault="003542E1">
      <w:pPr>
        <w:pStyle w:val="TOC3"/>
        <w:tabs>
          <w:tab w:val="left" w:pos="2127"/>
        </w:tabs>
        <w:rPr>
          <w:szCs w:val="24"/>
          <w:lang w:val="en-AU" w:eastAsia="en-AU"/>
        </w:rPr>
      </w:pPr>
      <w:hyperlink w:anchor="_Toc264368461" w:history="1">
        <w:r w:rsidR="007031C8">
          <w:rPr>
            <w:rStyle w:val="Hyperlink"/>
          </w:rPr>
          <w:t>5.3.4</w:t>
        </w:r>
        <w:r w:rsidR="007031C8">
          <w:rPr>
            <w:szCs w:val="24"/>
            <w:lang w:val="en-AU" w:eastAsia="en-AU"/>
          </w:rPr>
          <w:tab/>
        </w:r>
        <w:r w:rsidR="007031C8">
          <w:rPr>
            <w:rStyle w:val="Hyperlink"/>
          </w:rPr>
          <w:t>Parent temporarily employed in isolated area</w:t>
        </w:r>
        <w:r w:rsidR="007031C8">
          <w:rPr>
            <w:webHidden/>
          </w:rPr>
          <w:tab/>
        </w:r>
        <w:r w:rsidR="007031C8">
          <w:rPr>
            <w:webHidden/>
          </w:rPr>
          <w:fldChar w:fldCharType="begin"/>
        </w:r>
        <w:r w:rsidR="007031C8">
          <w:rPr>
            <w:webHidden/>
          </w:rPr>
          <w:instrText xml:space="preserve"> PAGEREF _Toc264368461 \h </w:instrText>
        </w:r>
        <w:r w:rsidR="007031C8">
          <w:rPr>
            <w:webHidden/>
          </w:rPr>
        </w:r>
        <w:r w:rsidR="007031C8">
          <w:rPr>
            <w:webHidden/>
          </w:rPr>
          <w:fldChar w:fldCharType="separate"/>
        </w:r>
        <w:r w:rsidR="00827515">
          <w:rPr>
            <w:webHidden/>
          </w:rPr>
          <w:t>50</w:t>
        </w:r>
        <w:r w:rsidR="007031C8">
          <w:rPr>
            <w:webHidden/>
          </w:rPr>
          <w:fldChar w:fldCharType="end"/>
        </w:r>
      </w:hyperlink>
    </w:p>
    <w:p w:rsidR="007031C8" w:rsidRDefault="003542E1">
      <w:pPr>
        <w:pStyle w:val="TOC3"/>
        <w:tabs>
          <w:tab w:val="left" w:pos="2127"/>
        </w:tabs>
        <w:rPr>
          <w:szCs w:val="24"/>
          <w:lang w:val="en-AU" w:eastAsia="en-AU"/>
        </w:rPr>
      </w:pPr>
      <w:hyperlink w:anchor="_Toc264368462" w:history="1">
        <w:r w:rsidR="007031C8">
          <w:rPr>
            <w:rStyle w:val="Hyperlink"/>
          </w:rPr>
          <w:t>5.3.5</w:t>
        </w:r>
        <w:r w:rsidR="007031C8">
          <w:rPr>
            <w:szCs w:val="24"/>
            <w:lang w:val="en-AU" w:eastAsia="en-AU"/>
          </w:rPr>
          <w:tab/>
        </w:r>
        <w:r w:rsidR="007031C8">
          <w:rPr>
            <w:rStyle w:val="Hyperlink"/>
          </w:rPr>
          <w:t>Loss of a parent</w:t>
        </w:r>
        <w:r w:rsidR="007031C8">
          <w:rPr>
            <w:webHidden/>
          </w:rPr>
          <w:tab/>
        </w:r>
        <w:r w:rsidR="007031C8">
          <w:rPr>
            <w:webHidden/>
          </w:rPr>
          <w:fldChar w:fldCharType="begin"/>
        </w:r>
        <w:r w:rsidR="007031C8">
          <w:rPr>
            <w:webHidden/>
          </w:rPr>
          <w:instrText xml:space="preserve"> PAGEREF _Toc264368462 \h </w:instrText>
        </w:r>
        <w:r w:rsidR="007031C8">
          <w:rPr>
            <w:webHidden/>
          </w:rPr>
        </w:r>
        <w:r w:rsidR="007031C8">
          <w:rPr>
            <w:webHidden/>
          </w:rPr>
          <w:fldChar w:fldCharType="separate"/>
        </w:r>
        <w:r w:rsidR="00827515">
          <w:rPr>
            <w:webHidden/>
          </w:rPr>
          <w:t>51</w:t>
        </w:r>
        <w:r w:rsidR="007031C8">
          <w:rPr>
            <w:webHidden/>
          </w:rPr>
          <w:fldChar w:fldCharType="end"/>
        </w:r>
      </w:hyperlink>
    </w:p>
    <w:p w:rsidR="007031C8" w:rsidRDefault="003542E1">
      <w:pPr>
        <w:pStyle w:val="TOC3"/>
        <w:tabs>
          <w:tab w:val="left" w:pos="2127"/>
        </w:tabs>
        <w:rPr>
          <w:szCs w:val="24"/>
          <w:lang w:val="en-AU" w:eastAsia="en-AU"/>
        </w:rPr>
      </w:pPr>
      <w:hyperlink w:anchor="_Toc264368463" w:history="1">
        <w:r w:rsidR="007031C8">
          <w:rPr>
            <w:rStyle w:val="Hyperlink"/>
          </w:rPr>
          <w:t>5.3.6</w:t>
        </w:r>
        <w:r w:rsidR="007031C8">
          <w:rPr>
            <w:szCs w:val="24"/>
            <w:lang w:val="en-AU" w:eastAsia="en-AU"/>
          </w:rPr>
          <w:tab/>
        </w:r>
        <w:r w:rsidR="007031C8">
          <w:rPr>
            <w:rStyle w:val="Hyperlink"/>
          </w:rPr>
          <w:t>Eligibility where no parent normally lives at the principal family home</w:t>
        </w:r>
        <w:r w:rsidR="007031C8">
          <w:rPr>
            <w:webHidden/>
          </w:rPr>
          <w:tab/>
        </w:r>
        <w:r w:rsidR="007031C8">
          <w:rPr>
            <w:webHidden/>
          </w:rPr>
          <w:fldChar w:fldCharType="begin"/>
        </w:r>
        <w:r w:rsidR="007031C8">
          <w:rPr>
            <w:webHidden/>
          </w:rPr>
          <w:instrText xml:space="preserve"> PAGEREF _Toc264368463 \h </w:instrText>
        </w:r>
        <w:r w:rsidR="007031C8">
          <w:rPr>
            <w:webHidden/>
          </w:rPr>
        </w:r>
        <w:r w:rsidR="007031C8">
          <w:rPr>
            <w:webHidden/>
          </w:rPr>
          <w:fldChar w:fldCharType="separate"/>
        </w:r>
        <w:r w:rsidR="00827515">
          <w:rPr>
            <w:webHidden/>
          </w:rPr>
          <w:t>52</w:t>
        </w:r>
        <w:r w:rsidR="007031C8">
          <w:rPr>
            <w:webHidden/>
          </w:rPr>
          <w:fldChar w:fldCharType="end"/>
        </w:r>
      </w:hyperlink>
    </w:p>
    <w:p w:rsidR="007031C8" w:rsidRDefault="003542E1">
      <w:pPr>
        <w:pStyle w:val="TOC3"/>
        <w:tabs>
          <w:tab w:val="left" w:pos="2127"/>
        </w:tabs>
        <w:rPr>
          <w:szCs w:val="24"/>
          <w:lang w:val="en-AU" w:eastAsia="en-AU"/>
        </w:rPr>
      </w:pPr>
      <w:hyperlink w:anchor="_Toc264368464" w:history="1">
        <w:r w:rsidR="007031C8">
          <w:rPr>
            <w:rStyle w:val="Hyperlink"/>
          </w:rPr>
          <w:t>5.3.7</w:t>
        </w:r>
        <w:r w:rsidR="007031C8">
          <w:rPr>
            <w:szCs w:val="24"/>
            <w:lang w:val="en-AU" w:eastAsia="en-AU"/>
          </w:rPr>
          <w:tab/>
        </w:r>
        <w:r w:rsidR="007031C8">
          <w:rPr>
            <w:rStyle w:val="Hyperlink"/>
          </w:rPr>
          <w:t>Pro-rata entitlement</w:t>
        </w:r>
        <w:r w:rsidR="007031C8">
          <w:rPr>
            <w:webHidden/>
          </w:rPr>
          <w:tab/>
        </w:r>
        <w:r w:rsidR="007031C8">
          <w:rPr>
            <w:webHidden/>
          </w:rPr>
          <w:fldChar w:fldCharType="begin"/>
        </w:r>
        <w:r w:rsidR="007031C8">
          <w:rPr>
            <w:webHidden/>
          </w:rPr>
          <w:instrText xml:space="preserve"> PAGEREF _Toc264368464 \h </w:instrText>
        </w:r>
        <w:r w:rsidR="007031C8">
          <w:rPr>
            <w:webHidden/>
          </w:rPr>
        </w:r>
        <w:r w:rsidR="007031C8">
          <w:rPr>
            <w:webHidden/>
          </w:rPr>
          <w:fldChar w:fldCharType="separate"/>
        </w:r>
        <w:r w:rsidR="00827515">
          <w:rPr>
            <w:webHidden/>
          </w:rPr>
          <w:t>52</w:t>
        </w:r>
        <w:r w:rsidR="007031C8">
          <w:rPr>
            <w:webHidden/>
          </w:rPr>
          <w:fldChar w:fldCharType="end"/>
        </w:r>
      </w:hyperlink>
    </w:p>
    <w:p w:rsidR="007031C8" w:rsidRDefault="003542E1">
      <w:pPr>
        <w:pStyle w:val="TOC3"/>
        <w:tabs>
          <w:tab w:val="left" w:pos="2127"/>
        </w:tabs>
        <w:rPr>
          <w:szCs w:val="24"/>
          <w:lang w:val="en-AU" w:eastAsia="en-AU"/>
        </w:rPr>
      </w:pPr>
      <w:hyperlink w:anchor="_Toc264368465" w:history="1">
        <w:r w:rsidR="007031C8">
          <w:rPr>
            <w:rStyle w:val="Hyperlink"/>
          </w:rPr>
          <w:t>5.3.8</w:t>
        </w:r>
        <w:r w:rsidR="007031C8">
          <w:rPr>
            <w:szCs w:val="24"/>
            <w:lang w:val="en-AU" w:eastAsia="en-AU"/>
          </w:rPr>
          <w:tab/>
        </w:r>
        <w:r w:rsidR="007031C8">
          <w:rPr>
            <w:rStyle w:val="Hyperlink"/>
          </w:rPr>
          <w:t>Maximum annual entitlement per family</w:t>
        </w:r>
        <w:r w:rsidR="007031C8">
          <w:rPr>
            <w:webHidden/>
          </w:rPr>
          <w:tab/>
        </w:r>
        <w:r w:rsidR="007031C8">
          <w:rPr>
            <w:webHidden/>
          </w:rPr>
          <w:fldChar w:fldCharType="begin"/>
        </w:r>
        <w:r w:rsidR="007031C8">
          <w:rPr>
            <w:webHidden/>
          </w:rPr>
          <w:instrText xml:space="preserve"> PAGEREF _Toc264368465 \h </w:instrText>
        </w:r>
        <w:r w:rsidR="007031C8">
          <w:rPr>
            <w:webHidden/>
          </w:rPr>
        </w:r>
        <w:r w:rsidR="007031C8">
          <w:rPr>
            <w:webHidden/>
          </w:rPr>
          <w:fldChar w:fldCharType="separate"/>
        </w:r>
        <w:r w:rsidR="00827515">
          <w:rPr>
            <w:webHidden/>
          </w:rPr>
          <w:t>52</w:t>
        </w:r>
        <w:r w:rsidR="007031C8">
          <w:rPr>
            <w:webHidden/>
          </w:rPr>
          <w:fldChar w:fldCharType="end"/>
        </w:r>
      </w:hyperlink>
    </w:p>
    <w:p w:rsidR="007031C8" w:rsidRDefault="003542E1">
      <w:pPr>
        <w:pStyle w:val="TOC2"/>
        <w:rPr>
          <w:szCs w:val="24"/>
          <w:lang w:val="en-AU" w:eastAsia="en-AU"/>
        </w:rPr>
      </w:pPr>
      <w:hyperlink w:anchor="_Toc264368466" w:history="1">
        <w:r w:rsidR="007031C8">
          <w:rPr>
            <w:rStyle w:val="Hyperlink"/>
          </w:rPr>
          <w:t>5.4</w:t>
        </w:r>
        <w:r w:rsidR="007031C8">
          <w:rPr>
            <w:szCs w:val="24"/>
            <w:lang w:val="en-AU" w:eastAsia="en-AU"/>
          </w:rPr>
          <w:tab/>
        </w:r>
        <w:r w:rsidR="007031C8">
          <w:rPr>
            <w:rStyle w:val="Hyperlink"/>
          </w:rPr>
          <w:t>Distance Education allowances</w:t>
        </w:r>
        <w:r w:rsidR="007031C8">
          <w:rPr>
            <w:webHidden/>
          </w:rPr>
          <w:tab/>
        </w:r>
        <w:r w:rsidR="007031C8">
          <w:rPr>
            <w:webHidden/>
          </w:rPr>
          <w:fldChar w:fldCharType="begin"/>
        </w:r>
        <w:r w:rsidR="007031C8">
          <w:rPr>
            <w:webHidden/>
          </w:rPr>
          <w:instrText xml:space="preserve"> PAGEREF _Toc264368466 \h </w:instrText>
        </w:r>
        <w:r w:rsidR="007031C8">
          <w:rPr>
            <w:webHidden/>
          </w:rPr>
        </w:r>
        <w:r w:rsidR="007031C8">
          <w:rPr>
            <w:webHidden/>
          </w:rPr>
          <w:fldChar w:fldCharType="separate"/>
        </w:r>
        <w:r w:rsidR="00827515">
          <w:rPr>
            <w:webHidden/>
          </w:rPr>
          <w:t>53</w:t>
        </w:r>
        <w:r w:rsidR="007031C8">
          <w:rPr>
            <w:webHidden/>
          </w:rPr>
          <w:fldChar w:fldCharType="end"/>
        </w:r>
      </w:hyperlink>
    </w:p>
    <w:p w:rsidR="007031C8" w:rsidRDefault="003542E1">
      <w:pPr>
        <w:pStyle w:val="TOC3"/>
        <w:tabs>
          <w:tab w:val="left" w:pos="2127"/>
        </w:tabs>
        <w:rPr>
          <w:szCs w:val="24"/>
          <w:lang w:val="en-AU" w:eastAsia="en-AU"/>
        </w:rPr>
      </w:pPr>
      <w:hyperlink w:anchor="_Toc264368467" w:history="1">
        <w:r w:rsidR="007031C8">
          <w:rPr>
            <w:rStyle w:val="Hyperlink"/>
          </w:rPr>
          <w:t>5.4.1</w:t>
        </w:r>
        <w:r w:rsidR="007031C8">
          <w:rPr>
            <w:szCs w:val="24"/>
            <w:lang w:val="en-AU" w:eastAsia="en-AU"/>
          </w:rPr>
          <w:tab/>
        </w:r>
        <w:r w:rsidR="007031C8">
          <w:rPr>
            <w:rStyle w:val="Hyperlink"/>
          </w:rPr>
          <w:t>Purpose</w:t>
        </w:r>
        <w:r w:rsidR="007031C8">
          <w:rPr>
            <w:webHidden/>
          </w:rPr>
          <w:tab/>
        </w:r>
        <w:r w:rsidR="007031C8">
          <w:rPr>
            <w:webHidden/>
          </w:rPr>
          <w:fldChar w:fldCharType="begin"/>
        </w:r>
        <w:r w:rsidR="007031C8">
          <w:rPr>
            <w:webHidden/>
          </w:rPr>
          <w:instrText xml:space="preserve"> PAGEREF _Toc264368467 \h </w:instrText>
        </w:r>
        <w:r w:rsidR="007031C8">
          <w:rPr>
            <w:webHidden/>
          </w:rPr>
        </w:r>
        <w:r w:rsidR="007031C8">
          <w:rPr>
            <w:webHidden/>
          </w:rPr>
          <w:fldChar w:fldCharType="separate"/>
        </w:r>
        <w:r w:rsidR="00827515">
          <w:rPr>
            <w:webHidden/>
          </w:rPr>
          <w:t>53</w:t>
        </w:r>
        <w:r w:rsidR="007031C8">
          <w:rPr>
            <w:webHidden/>
          </w:rPr>
          <w:fldChar w:fldCharType="end"/>
        </w:r>
      </w:hyperlink>
    </w:p>
    <w:p w:rsidR="007031C8" w:rsidRDefault="003542E1">
      <w:pPr>
        <w:pStyle w:val="TOC3"/>
        <w:tabs>
          <w:tab w:val="left" w:pos="2127"/>
        </w:tabs>
        <w:rPr>
          <w:szCs w:val="24"/>
          <w:lang w:val="en-AU" w:eastAsia="en-AU"/>
        </w:rPr>
      </w:pPr>
      <w:hyperlink w:anchor="_Toc264368468" w:history="1">
        <w:r w:rsidR="007031C8">
          <w:rPr>
            <w:rStyle w:val="Hyperlink"/>
          </w:rPr>
          <w:t>5.4.2</w:t>
        </w:r>
        <w:r w:rsidR="007031C8">
          <w:rPr>
            <w:szCs w:val="24"/>
            <w:lang w:val="en-AU" w:eastAsia="en-AU"/>
          </w:rPr>
          <w:tab/>
        </w:r>
        <w:r w:rsidR="007031C8">
          <w:rPr>
            <w:rStyle w:val="Hyperlink"/>
          </w:rPr>
          <w:t>Eligibility</w:t>
        </w:r>
        <w:r w:rsidR="007031C8">
          <w:rPr>
            <w:webHidden/>
          </w:rPr>
          <w:tab/>
        </w:r>
        <w:r w:rsidR="007031C8">
          <w:rPr>
            <w:webHidden/>
          </w:rPr>
          <w:fldChar w:fldCharType="begin"/>
        </w:r>
        <w:r w:rsidR="007031C8">
          <w:rPr>
            <w:webHidden/>
          </w:rPr>
          <w:instrText xml:space="preserve"> PAGEREF _Toc264368468 \h </w:instrText>
        </w:r>
        <w:r w:rsidR="007031C8">
          <w:rPr>
            <w:webHidden/>
          </w:rPr>
        </w:r>
        <w:r w:rsidR="007031C8">
          <w:rPr>
            <w:webHidden/>
          </w:rPr>
          <w:fldChar w:fldCharType="separate"/>
        </w:r>
        <w:r w:rsidR="00827515">
          <w:rPr>
            <w:webHidden/>
          </w:rPr>
          <w:t>53</w:t>
        </w:r>
        <w:r w:rsidR="007031C8">
          <w:rPr>
            <w:webHidden/>
          </w:rPr>
          <w:fldChar w:fldCharType="end"/>
        </w:r>
      </w:hyperlink>
    </w:p>
    <w:p w:rsidR="007031C8" w:rsidRDefault="003542E1">
      <w:pPr>
        <w:pStyle w:val="TOC3"/>
        <w:tabs>
          <w:tab w:val="left" w:pos="2127"/>
        </w:tabs>
        <w:rPr>
          <w:szCs w:val="24"/>
          <w:lang w:val="en-AU" w:eastAsia="en-AU"/>
        </w:rPr>
      </w:pPr>
      <w:hyperlink w:anchor="_Toc264368469" w:history="1">
        <w:r w:rsidR="007031C8">
          <w:rPr>
            <w:rStyle w:val="Hyperlink"/>
          </w:rPr>
          <w:t>5.4.3</w:t>
        </w:r>
        <w:r w:rsidR="007031C8">
          <w:rPr>
            <w:szCs w:val="24"/>
            <w:lang w:val="en-AU" w:eastAsia="en-AU"/>
          </w:rPr>
          <w:tab/>
        </w:r>
        <w:r w:rsidR="007031C8">
          <w:rPr>
            <w:rStyle w:val="Hyperlink"/>
          </w:rPr>
          <w:t>Acceptable study locations</w:t>
        </w:r>
        <w:r w:rsidR="007031C8">
          <w:rPr>
            <w:webHidden/>
          </w:rPr>
          <w:tab/>
        </w:r>
        <w:r w:rsidR="007031C8">
          <w:rPr>
            <w:webHidden/>
          </w:rPr>
          <w:fldChar w:fldCharType="begin"/>
        </w:r>
        <w:r w:rsidR="007031C8">
          <w:rPr>
            <w:webHidden/>
          </w:rPr>
          <w:instrText xml:space="preserve"> PAGEREF _Toc264368469 \h </w:instrText>
        </w:r>
        <w:r w:rsidR="007031C8">
          <w:rPr>
            <w:webHidden/>
          </w:rPr>
        </w:r>
        <w:r w:rsidR="007031C8">
          <w:rPr>
            <w:webHidden/>
          </w:rPr>
          <w:fldChar w:fldCharType="separate"/>
        </w:r>
        <w:r w:rsidR="00827515">
          <w:rPr>
            <w:webHidden/>
          </w:rPr>
          <w:t>53</w:t>
        </w:r>
        <w:r w:rsidR="007031C8">
          <w:rPr>
            <w:webHidden/>
          </w:rPr>
          <w:fldChar w:fldCharType="end"/>
        </w:r>
      </w:hyperlink>
    </w:p>
    <w:p w:rsidR="007031C8" w:rsidRDefault="003542E1">
      <w:pPr>
        <w:pStyle w:val="TOC3"/>
        <w:tabs>
          <w:tab w:val="left" w:pos="2127"/>
        </w:tabs>
        <w:rPr>
          <w:szCs w:val="24"/>
          <w:lang w:val="en-AU" w:eastAsia="en-AU"/>
        </w:rPr>
      </w:pPr>
      <w:hyperlink w:anchor="_Toc264368470" w:history="1">
        <w:r w:rsidR="007031C8">
          <w:rPr>
            <w:rStyle w:val="Hyperlink"/>
          </w:rPr>
          <w:t>5.4.4</w:t>
        </w:r>
        <w:r w:rsidR="007031C8">
          <w:rPr>
            <w:szCs w:val="24"/>
            <w:lang w:val="en-AU" w:eastAsia="en-AU"/>
          </w:rPr>
          <w:tab/>
        </w:r>
        <w:r w:rsidR="007031C8">
          <w:rPr>
            <w:rStyle w:val="Hyperlink"/>
          </w:rPr>
          <w:t>Home tuition</w:t>
        </w:r>
        <w:r w:rsidR="007031C8">
          <w:rPr>
            <w:webHidden/>
          </w:rPr>
          <w:tab/>
        </w:r>
        <w:r w:rsidR="007031C8">
          <w:rPr>
            <w:webHidden/>
          </w:rPr>
          <w:fldChar w:fldCharType="begin"/>
        </w:r>
        <w:r w:rsidR="007031C8">
          <w:rPr>
            <w:webHidden/>
          </w:rPr>
          <w:instrText xml:space="preserve"> PAGEREF _Toc264368470 \h </w:instrText>
        </w:r>
        <w:r w:rsidR="007031C8">
          <w:rPr>
            <w:webHidden/>
          </w:rPr>
        </w:r>
        <w:r w:rsidR="007031C8">
          <w:rPr>
            <w:webHidden/>
          </w:rPr>
          <w:fldChar w:fldCharType="separate"/>
        </w:r>
        <w:r w:rsidR="00827515">
          <w:rPr>
            <w:webHidden/>
          </w:rPr>
          <w:t>54</w:t>
        </w:r>
        <w:r w:rsidR="007031C8">
          <w:rPr>
            <w:webHidden/>
          </w:rPr>
          <w:fldChar w:fldCharType="end"/>
        </w:r>
      </w:hyperlink>
    </w:p>
    <w:p w:rsidR="007031C8" w:rsidRDefault="003542E1">
      <w:pPr>
        <w:pStyle w:val="TOC2"/>
        <w:rPr>
          <w:szCs w:val="24"/>
          <w:lang w:val="en-AU" w:eastAsia="en-AU"/>
        </w:rPr>
      </w:pPr>
      <w:hyperlink w:anchor="_Toc264368471" w:history="1">
        <w:r w:rsidR="007031C8">
          <w:rPr>
            <w:rStyle w:val="Hyperlink"/>
          </w:rPr>
          <w:t>5.5</w:t>
        </w:r>
        <w:r w:rsidR="007031C8">
          <w:rPr>
            <w:szCs w:val="24"/>
            <w:lang w:val="en-AU" w:eastAsia="en-AU"/>
          </w:rPr>
          <w:tab/>
        </w:r>
        <w:r w:rsidR="007031C8">
          <w:rPr>
            <w:rStyle w:val="Hyperlink"/>
          </w:rPr>
          <w:t>Pensioner Education Supplement</w:t>
        </w:r>
        <w:r w:rsidR="007031C8">
          <w:rPr>
            <w:webHidden/>
          </w:rPr>
          <w:tab/>
        </w:r>
        <w:r w:rsidR="007031C8">
          <w:rPr>
            <w:webHidden/>
          </w:rPr>
          <w:fldChar w:fldCharType="begin"/>
        </w:r>
        <w:r w:rsidR="007031C8">
          <w:rPr>
            <w:webHidden/>
          </w:rPr>
          <w:instrText xml:space="preserve"> PAGEREF _Toc264368471 \h </w:instrText>
        </w:r>
        <w:r w:rsidR="007031C8">
          <w:rPr>
            <w:webHidden/>
          </w:rPr>
        </w:r>
        <w:r w:rsidR="007031C8">
          <w:rPr>
            <w:webHidden/>
          </w:rPr>
          <w:fldChar w:fldCharType="separate"/>
        </w:r>
        <w:r w:rsidR="00827515">
          <w:rPr>
            <w:webHidden/>
          </w:rPr>
          <w:t>54</w:t>
        </w:r>
        <w:r w:rsidR="007031C8">
          <w:rPr>
            <w:webHidden/>
          </w:rPr>
          <w:fldChar w:fldCharType="end"/>
        </w:r>
      </w:hyperlink>
    </w:p>
    <w:p w:rsidR="007031C8" w:rsidRDefault="003542E1">
      <w:pPr>
        <w:pStyle w:val="TOC3"/>
        <w:tabs>
          <w:tab w:val="left" w:pos="2127"/>
        </w:tabs>
        <w:rPr>
          <w:szCs w:val="24"/>
          <w:lang w:val="en-AU" w:eastAsia="en-AU"/>
        </w:rPr>
      </w:pPr>
      <w:hyperlink w:anchor="_Toc264368472" w:history="1">
        <w:r w:rsidR="007031C8">
          <w:rPr>
            <w:rStyle w:val="Hyperlink"/>
          </w:rPr>
          <w:t>5.5.1</w:t>
        </w:r>
        <w:r w:rsidR="007031C8">
          <w:rPr>
            <w:szCs w:val="24"/>
            <w:lang w:val="en-AU" w:eastAsia="en-AU"/>
          </w:rPr>
          <w:tab/>
        </w:r>
        <w:r w:rsidR="007031C8">
          <w:rPr>
            <w:rStyle w:val="Hyperlink"/>
          </w:rPr>
          <w:t>Purpose</w:t>
        </w:r>
        <w:r w:rsidR="007031C8">
          <w:rPr>
            <w:webHidden/>
          </w:rPr>
          <w:tab/>
        </w:r>
        <w:r w:rsidR="007031C8">
          <w:rPr>
            <w:webHidden/>
          </w:rPr>
          <w:fldChar w:fldCharType="begin"/>
        </w:r>
        <w:r w:rsidR="007031C8">
          <w:rPr>
            <w:webHidden/>
          </w:rPr>
          <w:instrText xml:space="preserve"> PAGEREF _Toc264368472 \h </w:instrText>
        </w:r>
        <w:r w:rsidR="007031C8">
          <w:rPr>
            <w:webHidden/>
          </w:rPr>
        </w:r>
        <w:r w:rsidR="007031C8">
          <w:rPr>
            <w:webHidden/>
          </w:rPr>
          <w:fldChar w:fldCharType="separate"/>
        </w:r>
        <w:r w:rsidR="00827515">
          <w:rPr>
            <w:webHidden/>
          </w:rPr>
          <w:t>54</w:t>
        </w:r>
        <w:r w:rsidR="007031C8">
          <w:rPr>
            <w:webHidden/>
          </w:rPr>
          <w:fldChar w:fldCharType="end"/>
        </w:r>
      </w:hyperlink>
    </w:p>
    <w:p w:rsidR="007031C8" w:rsidRDefault="003542E1">
      <w:pPr>
        <w:pStyle w:val="TOC3"/>
        <w:tabs>
          <w:tab w:val="left" w:pos="2127"/>
        </w:tabs>
        <w:rPr>
          <w:szCs w:val="24"/>
          <w:lang w:val="en-AU" w:eastAsia="en-AU"/>
        </w:rPr>
      </w:pPr>
      <w:hyperlink w:anchor="_Toc264368473" w:history="1">
        <w:r w:rsidR="007031C8">
          <w:rPr>
            <w:rStyle w:val="Hyperlink"/>
          </w:rPr>
          <w:t>5.5.2</w:t>
        </w:r>
        <w:r w:rsidR="007031C8">
          <w:rPr>
            <w:szCs w:val="24"/>
            <w:lang w:val="en-AU" w:eastAsia="en-AU"/>
          </w:rPr>
          <w:tab/>
        </w:r>
        <w:r w:rsidR="007031C8">
          <w:rPr>
            <w:rStyle w:val="Hyperlink"/>
          </w:rPr>
          <w:t>Eligibility</w:t>
        </w:r>
        <w:r w:rsidR="007031C8">
          <w:rPr>
            <w:webHidden/>
          </w:rPr>
          <w:tab/>
        </w:r>
        <w:r w:rsidR="007031C8">
          <w:rPr>
            <w:webHidden/>
          </w:rPr>
          <w:fldChar w:fldCharType="begin"/>
        </w:r>
        <w:r w:rsidR="007031C8">
          <w:rPr>
            <w:webHidden/>
          </w:rPr>
          <w:instrText xml:space="preserve"> PAGEREF _Toc264368473 \h </w:instrText>
        </w:r>
        <w:r w:rsidR="007031C8">
          <w:rPr>
            <w:webHidden/>
          </w:rPr>
        </w:r>
        <w:r w:rsidR="007031C8">
          <w:rPr>
            <w:webHidden/>
          </w:rPr>
          <w:fldChar w:fldCharType="separate"/>
        </w:r>
        <w:r w:rsidR="00827515">
          <w:rPr>
            <w:webHidden/>
          </w:rPr>
          <w:t>54</w:t>
        </w:r>
        <w:r w:rsidR="007031C8">
          <w:rPr>
            <w:webHidden/>
          </w:rPr>
          <w:fldChar w:fldCharType="end"/>
        </w:r>
      </w:hyperlink>
    </w:p>
    <w:p w:rsidR="007031C8" w:rsidRDefault="003542E1">
      <w:pPr>
        <w:pStyle w:val="TOC2"/>
        <w:rPr>
          <w:szCs w:val="24"/>
          <w:lang w:val="en-AU" w:eastAsia="en-AU"/>
        </w:rPr>
      </w:pPr>
      <w:hyperlink w:anchor="_Toc264368474" w:history="1">
        <w:r w:rsidR="007031C8">
          <w:rPr>
            <w:rStyle w:val="Hyperlink"/>
          </w:rPr>
          <w:t>5.6</w:t>
        </w:r>
        <w:r w:rsidR="007031C8">
          <w:rPr>
            <w:szCs w:val="24"/>
            <w:lang w:val="en-AU" w:eastAsia="en-AU"/>
          </w:rPr>
          <w:tab/>
        </w:r>
        <w:r w:rsidR="007031C8">
          <w:rPr>
            <w:rStyle w:val="Hyperlink"/>
          </w:rPr>
          <w:t>Current AIC allowance rates</w:t>
        </w:r>
        <w:r w:rsidR="007031C8">
          <w:rPr>
            <w:webHidden/>
          </w:rPr>
          <w:tab/>
        </w:r>
        <w:r w:rsidR="007031C8">
          <w:rPr>
            <w:webHidden/>
          </w:rPr>
          <w:fldChar w:fldCharType="begin"/>
        </w:r>
        <w:r w:rsidR="007031C8">
          <w:rPr>
            <w:webHidden/>
          </w:rPr>
          <w:instrText xml:space="preserve"> PAGEREF _Toc264368474 \h </w:instrText>
        </w:r>
        <w:r w:rsidR="007031C8">
          <w:rPr>
            <w:webHidden/>
          </w:rPr>
        </w:r>
        <w:r w:rsidR="007031C8">
          <w:rPr>
            <w:webHidden/>
          </w:rPr>
          <w:fldChar w:fldCharType="separate"/>
        </w:r>
        <w:r w:rsidR="00827515">
          <w:rPr>
            <w:webHidden/>
          </w:rPr>
          <w:t>56</w:t>
        </w:r>
        <w:r w:rsidR="007031C8">
          <w:rPr>
            <w:webHidden/>
          </w:rPr>
          <w:fldChar w:fldCharType="end"/>
        </w:r>
      </w:hyperlink>
    </w:p>
    <w:p w:rsidR="007031C8" w:rsidRDefault="003542E1">
      <w:pPr>
        <w:pStyle w:val="TOC3"/>
        <w:tabs>
          <w:tab w:val="left" w:pos="2127"/>
        </w:tabs>
        <w:rPr>
          <w:szCs w:val="24"/>
          <w:lang w:val="en-AU" w:eastAsia="en-AU"/>
        </w:rPr>
      </w:pPr>
      <w:hyperlink w:anchor="_Toc264368475" w:history="1">
        <w:r w:rsidR="007031C8">
          <w:rPr>
            <w:rStyle w:val="Hyperlink"/>
          </w:rPr>
          <w:t>5.6.1</w:t>
        </w:r>
        <w:r w:rsidR="007031C8">
          <w:rPr>
            <w:szCs w:val="24"/>
            <w:lang w:val="en-AU" w:eastAsia="en-AU"/>
          </w:rPr>
          <w:tab/>
        </w:r>
        <w:r w:rsidR="007031C8">
          <w:rPr>
            <w:rStyle w:val="Hyperlink"/>
          </w:rPr>
          <w:t>Boarding allowances</w:t>
        </w:r>
        <w:r w:rsidR="007031C8">
          <w:rPr>
            <w:webHidden/>
          </w:rPr>
          <w:tab/>
        </w:r>
        <w:r w:rsidR="007031C8">
          <w:rPr>
            <w:webHidden/>
          </w:rPr>
          <w:fldChar w:fldCharType="begin"/>
        </w:r>
        <w:r w:rsidR="007031C8">
          <w:rPr>
            <w:webHidden/>
          </w:rPr>
          <w:instrText xml:space="preserve"> PAGEREF _Toc264368475 \h </w:instrText>
        </w:r>
        <w:r w:rsidR="007031C8">
          <w:rPr>
            <w:webHidden/>
          </w:rPr>
        </w:r>
        <w:r w:rsidR="007031C8">
          <w:rPr>
            <w:webHidden/>
          </w:rPr>
          <w:fldChar w:fldCharType="separate"/>
        </w:r>
        <w:r w:rsidR="00827515">
          <w:rPr>
            <w:webHidden/>
          </w:rPr>
          <w:t>56</w:t>
        </w:r>
        <w:r w:rsidR="007031C8">
          <w:rPr>
            <w:webHidden/>
          </w:rPr>
          <w:fldChar w:fldCharType="end"/>
        </w:r>
      </w:hyperlink>
    </w:p>
    <w:p w:rsidR="007031C8" w:rsidRDefault="003542E1">
      <w:pPr>
        <w:pStyle w:val="TOC3"/>
        <w:tabs>
          <w:tab w:val="left" w:pos="2127"/>
        </w:tabs>
        <w:rPr>
          <w:szCs w:val="24"/>
          <w:lang w:val="en-AU" w:eastAsia="en-AU"/>
        </w:rPr>
      </w:pPr>
      <w:hyperlink w:anchor="_Toc264368476" w:history="1">
        <w:r w:rsidR="007031C8">
          <w:rPr>
            <w:rStyle w:val="Hyperlink"/>
          </w:rPr>
          <w:t>5.6.2</w:t>
        </w:r>
        <w:r w:rsidR="007031C8">
          <w:rPr>
            <w:szCs w:val="24"/>
            <w:lang w:val="en-AU" w:eastAsia="en-AU"/>
          </w:rPr>
          <w:tab/>
        </w:r>
        <w:r w:rsidR="007031C8">
          <w:rPr>
            <w:rStyle w:val="Hyperlink"/>
          </w:rPr>
          <w:t>Additional Boarding Allowance</w:t>
        </w:r>
        <w:r w:rsidR="007031C8">
          <w:rPr>
            <w:webHidden/>
          </w:rPr>
          <w:tab/>
        </w:r>
        <w:r w:rsidR="007031C8">
          <w:rPr>
            <w:webHidden/>
          </w:rPr>
          <w:fldChar w:fldCharType="begin"/>
        </w:r>
        <w:r w:rsidR="007031C8">
          <w:rPr>
            <w:webHidden/>
          </w:rPr>
          <w:instrText xml:space="preserve"> PAGEREF _Toc264368476 \h </w:instrText>
        </w:r>
        <w:r w:rsidR="007031C8">
          <w:rPr>
            <w:webHidden/>
          </w:rPr>
        </w:r>
        <w:r w:rsidR="007031C8">
          <w:rPr>
            <w:webHidden/>
          </w:rPr>
          <w:fldChar w:fldCharType="separate"/>
        </w:r>
        <w:r w:rsidR="00827515">
          <w:rPr>
            <w:webHidden/>
          </w:rPr>
          <w:t>56</w:t>
        </w:r>
        <w:r w:rsidR="007031C8">
          <w:rPr>
            <w:webHidden/>
          </w:rPr>
          <w:fldChar w:fldCharType="end"/>
        </w:r>
      </w:hyperlink>
    </w:p>
    <w:p w:rsidR="007031C8" w:rsidRDefault="003542E1">
      <w:pPr>
        <w:pStyle w:val="TOC3"/>
        <w:tabs>
          <w:tab w:val="left" w:pos="2127"/>
        </w:tabs>
        <w:rPr>
          <w:szCs w:val="24"/>
          <w:lang w:val="en-AU" w:eastAsia="en-AU"/>
        </w:rPr>
      </w:pPr>
      <w:hyperlink w:anchor="_Toc264368477" w:history="1">
        <w:r w:rsidR="007031C8">
          <w:rPr>
            <w:rStyle w:val="Hyperlink"/>
          </w:rPr>
          <w:t>5.6.3</w:t>
        </w:r>
        <w:r w:rsidR="007031C8">
          <w:rPr>
            <w:szCs w:val="24"/>
            <w:lang w:val="en-AU" w:eastAsia="en-AU"/>
          </w:rPr>
          <w:tab/>
        </w:r>
        <w:r w:rsidR="007031C8">
          <w:rPr>
            <w:rStyle w:val="Hyperlink"/>
          </w:rPr>
          <w:t>Second Home Allowance</w:t>
        </w:r>
        <w:r w:rsidR="007031C8">
          <w:rPr>
            <w:webHidden/>
          </w:rPr>
          <w:tab/>
        </w:r>
        <w:r w:rsidR="007031C8">
          <w:rPr>
            <w:webHidden/>
          </w:rPr>
          <w:fldChar w:fldCharType="begin"/>
        </w:r>
        <w:r w:rsidR="007031C8">
          <w:rPr>
            <w:webHidden/>
          </w:rPr>
          <w:instrText xml:space="preserve"> PAGEREF _Toc264368477 \h </w:instrText>
        </w:r>
        <w:r w:rsidR="007031C8">
          <w:rPr>
            <w:webHidden/>
          </w:rPr>
        </w:r>
        <w:r w:rsidR="007031C8">
          <w:rPr>
            <w:webHidden/>
          </w:rPr>
          <w:fldChar w:fldCharType="separate"/>
        </w:r>
        <w:r w:rsidR="00827515">
          <w:rPr>
            <w:webHidden/>
          </w:rPr>
          <w:t>57</w:t>
        </w:r>
        <w:r w:rsidR="007031C8">
          <w:rPr>
            <w:webHidden/>
          </w:rPr>
          <w:fldChar w:fldCharType="end"/>
        </w:r>
      </w:hyperlink>
    </w:p>
    <w:p w:rsidR="007031C8" w:rsidRDefault="003542E1">
      <w:pPr>
        <w:pStyle w:val="TOC3"/>
        <w:tabs>
          <w:tab w:val="left" w:pos="2127"/>
        </w:tabs>
        <w:rPr>
          <w:szCs w:val="24"/>
          <w:lang w:val="en-AU" w:eastAsia="en-AU"/>
        </w:rPr>
      </w:pPr>
      <w:hyperlink w:anchor="_Toc264368478" w:history="1">
        <w:r w:rsidR="007031C8">
          <w:rPr>
            <w:rStyle w:val="Hyperlink"/>
          </w:rPr>
          <w:t>5.6.4</w:t>
        </w:r>
        <w:r w:rsidR="007031C8">
          <w:rPr>
            <w:szCs w:val="24"/>
            <w:lang w:val="en-AU" w:eastAsia="en-AU"/>
          </w:rPr>
          <w:tab/>
        </w:r>
        <w:r w:rsidR="007031C8">
          <w:rPr>
            <w:rStyle w:val="Hyperlink"/>
          </w:rPr>
          <w:t>Distance Education Allowances</w:t>
        </w:r>
        <w:r w:rsidR="007031C8">
          <w:rPr>
            <w:webHidden/>
          </w:rPr>
          <w:tab/>
        </w:r>
        <w:r w:rsidR="007031C8">
          <w:rPr>
            <w:webHidden/>
          </w:rPr>
          <w:fldChar w:fldCharType="begin"/>
        </w:r>
        <w:r w:rsidR="007031C8">
          <w:rPr>
            <w:webHidden/>
          </w:rPr>
          <w:instrText xml:space="preserve"> PAGEREF _Toc264368478 \h </w:instrText>
        </w:r>
        <w:r w:rsidR="007031C8">
          <w:rPr>
            <w:webHidden/>
          </w:rPr>
        </w:r>
        <w:r w:rsidR="007031C8">
          <w:rPr>
            <w:webHidden/>
          </w:rPr>
          <w:fldChar w:fldCharType="separate"/>
        </w:r>
        <w:r w:rsidR="00827515">
          <w:rPr>
            <w:webHidden/>
          </w:rPr>
          <w:t>57</w:t>
        </w:r>
        <w:r w:rsidR="007031C8">
          <w:rPr>
            <w:webHidden/>
          </w:rPr>
          <w:fldChar w:fldCharType="end"/>
        </w:r>
      </w:hyperlink>
    </w:p>
    <w:p w:rsidR="007031C8" w:rsidRDefault="003542E1">
      <w:pPr>
        <w:pStyle w:val="TOC3"/>
        <w:rPr>
          <w:szCs w:val="24"/>
          <w:lang w:val="en-AU" w:eastAsia="en-AU"/>
        </w:rPr>
      </w:pPr>
      <w:hyperlink w:anchor="_Toc264368479" w:history="1">
        <w:r w:rsidR="007031C8">
          <w:rPr>
            <w:rStyle w:val="Hyperlink"/>
          </w:rPr>
          <w:t>Distance Education Allowance</w:t>
        </w:r>
        <w:r w:rsidR="007031C8">
          <w:rPr>
            <w:webHidden/>
          </w:rPr>
          <w:tab/>
        </w:r>
        <w:r w:rsidR="007031C8">
          <w:rPr>
            <w:webHidden/>
          </w:rPr>
          <w:fldChar w:fldCharType="begin"/>
        </w:r>
        <w:r w:rsidR="007031C8">
          <w:rPr>
            <w:webHidden/>
          </w:rPr>
          <w:instrText xml:space="preserve"> PAGEREF _Toc264368479 \h </w:instrText>
        </w:r>
        <w:r w:rsidR="007031C8">
          <w:rPr>
            <w:webHidden/>
          </w:rPr>
        </w:r>
        <w:r w:rsidR="007031C8">
          <w:rPr>
            <w:webHidden/>
          </w:rPr>
          <w:fldChar w:fldCharType="separate"/>
        </w:r>
        <w:r w:rsidR="00827515">
          <w:rPr>
            <w:webHidden/>
          </w:rPr>
          <w:t>57</w:t>
        </w:r>
        <w:r w:rsidR="007031C8">
          <w:rPr>
            <w:webHidden/>
          </w:rPr>
          <w:fldChar w:fldCharType="end"/>
        </w:r>
      </w:hyperlink>
    </w:p>
    <w:p w:rsidR="007031C8" w:rsidRDefault="003542E1">
      <w:pPr>
        <w:pStyle w:val="TOC3"/>
        <w:rPr>
          <w:szCs w:val="24"/>
          <w:lang w:val="en-AU" w:eastAsia="en-AU"/>
        </w:rPr>
      </w:pPr>
      <w:hyperlink w:anchor="_Toc264368480" w:history="1">
        <w:r w:rsidR="007031C8">
          <w:rPr>
            <w:rStyle w:val="Hyperlink"/>
          </w:rPr>
          <w:t>Distance Education Allowance Supplement</w:t>
        </w:r>
        <w:r w:rsidR="007031C8">
          <w:rPr>
            <w:webHidden/>
          </w:rPr>
          <w:tab/>
        </w:r>
        <w:r w:rsidR="007031C8">
          <w:rPr>
            <w:webHidden/>
          </w:rPr>
          <w:fldChar w:fldCharType="begin"/>
        </w:r>
        <w:r w:rsidR="007031C8">
          <w:rPr>
            <w:webHidden/>
          </w:rPr>
          <w:instrText xml:space="preserve"> PAGEREF _Toc264368480 \h </w:instrText>
        </w:r>
        <w:r w:rsidR="007031C8">
          <w:rPr>
            <w:webHidden/>
          </w:rPr>
        </w:r>
        <w:r w:rsidR="007031C8">
          <w:rPr>
            <w:webHidden/>
          </w:rPr>
          <w:fldChar w:fldCharType="separate"/>
        </w:r>
        <w:r w:rsidR="00827515">
          <w:rPr>
            <w:webHidden/>
          </w:rPr>
          <w:t>57</w:t>
        </w:r>
        <w:r w:rsidR="007031C8">
          <w:rPr>
            <w:webHidden/>
          </w:rPr>
          <w:fldChar w:fldCharType="end"/>
        </w:r>
      </w:hyperlink>
    </w:p>
    <w:p w:rsidR="007031C8" w:rsidRDefault="003542E1">
      <w:pPr>
        <w:pStyle w:val="TOC3"/>
        <w:tabs>
          <w:tab w:val="left" w:pos="2127"/>
        </w:tabs>
        <w:rPr>
          <w:szCs w:val="24"/>
          <w:lang w:val="en-AU" w:eastAsia="en-AU"/>
        </w:rPr>
      </w:pPr>
      <w:hyperlink w:anchor="_Toc264368481" w:history="1">
        <w:r w:rsidR="007031C8">
          <w:rPr>
            <w:rStyle w:val="Hyperlink"/>
          </w:rPr>
          <w:t>5.6.5</w:t>
        </w:r>
        <w:r w:rsidR="007031C8">
          <w:rPr>
            <w:szCs w:val="24"/>
            <w:lang w:val="en-AU" w:eastAsia="en-AU"/>
          </w:rPr>
          <w:tab/>
        </w:r>
        <w:r w:rsidR="007031C8">
          <w:rPr>
            <w:rStyle w:val="Hyperlink"/>
          </w:rPr>
          <w:t>Pensioner Education Supplement</w:t>
        </w:r>
        <w:r w:rsidR="007031C8">
          <w:rPr>
            <w:webHidden/>
          </w:rPr>
          <w:tab/>
        </w:r>
        <w:r w:rsidR="007031C8">
          <w:rPr>
            <w:webHidden/>
          </w:rPr>
          <w:fldChar w:fldCharType="begin"/>
        </w:r>
        <w:r w:rsidR="007031C8">
          <w:rPr>
            <w:webHidden/>
          </w:rPr>
          <w:instrText xml:space="preserve"> PAGEREF _Toc264368481 \h </w:instrText>
        </w:r>
        <w:r w:rsidR="007031C8">
          <w:rPr>
            <w:webHidden/>
          </w:rPr>
        </w:r>
        <w:r w:rsidR="007031C8">
          <w:rPr>
            <w:webHidden/>
          </w:rPr>
          <w:fldChar w:fldCharType="separate"/>
        </w:r>
        <w:r w:rsidR="00827515">
          <w:rPr>
            <w:webHidden/>
          </w:rPr>
          <w:t>57</w:t>
        </w:r>
        <w:r w:rsidR="007031C8">
          <w:rPr>
            <w:webHidden/>
          </w:rPr>
          <w:fldChar w:fldCharType="end"/>
        </w:r>
      </w:hyperlink>
    </w:p>
    <w:p w:rsidR="007031C8" w:rsidRDefault="003542E1">
      <w:pPr>
        <w:pStyle w:val="TOC1"/>
        <w:rPr>
          <w:b w:val="0"/>
          <w:sz w:val="24"/>
          <w:szCs w:val="24"/>
          <w:lang w:val="en-AU" w:eastAsia="en-AU"/>
        </w:rPr>
      </w:pPr>
      <w:hyperlink w:anchor="_Toc264368482" w:history="1">
        <w:r w:rsidR="007031C8">
          <w:rPr>
            <w:rStyle w:val="Hyperlink"/>
          </w:rPr>
          <w:t>6</w:t>
        </w:r>
        <w:r w:rsidR="007031C8">
          <w:rPr>
            <w:b w:val="0"/>
            <w:sz w:val="24"/>
            <w:szCs w:val="24"/>
            <w:lang w:val="en-AU" w:eastAsia="en-AU"/>
          </w:rPr>
          <w:tab/>
        </w:r>
        <w:r w:rsidR="007031C8">
          <w:rPr>
            <w:rStyle w:val="Hyperlink"/>
          </w:rPr>
          <w:t>The Parental Income Test</w:t>
        </w:r>
        <w:r w:rsidR="007031C8">
          <w:rPr>
            <w:webHidden/>
          </w:rPr>
          <w:tab/>
        </w:r>
        <w:r w:rsidR="007031C8">
          <w:rPr>
            <w:webHidden/>
          </w:rPr>
          <w:fldChar w:fldCharType="begin"/>
        </w:r>
        <w:r w:rsidR="007031C8">
          <w:rPr>
            <w:webHidden/>
          </w:rPr>
          <w:instrText xml:space="preserve"> PAGEREF _Toc264368482 \h </w:instrText>
        </w:r>
        <w:r w:rsidR="007031C8">
          <w:rPr>
            <w:webHidden/>
          </w:rPr>
        </w:r>
        <w:r w:rsidR="007031C8">
          <w:rPr>
            <w:webHidden/>
          </w:rPr>
          <w:fldChar w:fldCharType="separate"/>
        </w:r>
        <w:r w:rsidR="00827515">
          <w:rPr>
            <w:webHidden/>
          </w:rPr>
          <w:t>59</w:t>
        </w:r>
        <w:r w:rsidR="007031C8">
          <w:rPr>
            <w:webHidden/>
          </w:rPr>
          <w:fldChar w:fldCharType="end"/>
        </w:r>
      </w:hyperlink>
    </w:p>
    <w:p w:rsidR="007031C8" w:rsidRDefault="003542E1">
      <w:pPr>
        <w:pStyle w:val="TOC2"/>
        <w:rPr>
          <w:szCs w:val="24"/>
          <w:lang w:val="en-AU" w:eastAsia="en-AU"/>
        </w:rPr>
      </w:pPr>
      <w:hyperlink w:anchor="_Toc264368483" w:history="1">
        <w:r w:rsidR="007031C8">
          <w:rPr>
            <w:rStyle w:val="Hyperlink"/>
          </w:rPr>
          <w:t>6.1</w:t>
        </w:r>
        <w:r w:rsidR="007031C8">
          <w:rPr>
            <w:szCs w:val="24"/>
            <w:lang w:val="en-AU" w:eastAsia="en-AU"/>
          </w:rPr>
          <w:tab/>
        </w:r>
        <w:r w:rsidR="007031C8">
          <w:rPr>
            <w:rStyle w:val="Hyperlink"/>
          </w:rPr>
          <w:t>Overview</w:t>
        </w:r>
        <w:r w:rsidR="007031C8">
          <w:rPr>
            <w:webHidden/>
          </w:rPr>
          <w:tab/>
        </w:r>
        <w:r w:rsidR="007031C8">
          <w:rPr>
            <w:webHidden/>
          </w:rPr>
          <w:fldChar w:fldCharType="begin"/>
        </w:r>
        <w:r w:rsidR="007031C8">
          <w:rPr>
            <w:webHidden/>
          </w:rPr>
          <w:instrText xml:space="preserve"> PAGEREF _Toc264368483 \h </w:instrText>
        </w:r>
        <w:r w:rsidR="007031C8">
          <w:rPr>
            <w:webHidden/>
          </w:rPr>
        </w:r>
        <w:r w:rsidR="007031C8">
          <w:rPr>
            <w:webHidden/>
          </w:rPr>
          <w:fldChar w:fldCharType="separate"/>
        </w:r>
        <w:r w:rsidR="00827515">
          <w:rPr>
            <w:webHidden/>
          </w:rPr>
          <w:t>59</w:t>
        </w:r>
        <w:r w:rsidR="007031C8">
          <w:rPr>
            <w:webHidden/>
          </w:rPr>
          <w:fldChar w:fldCharType="end"/>
        </w:r>
      </w:hyperlink>
    </w:p>
    <w:p w:rsidR="007031C8" w:rsidRDefault="003542E1">
      <w:pPr>
        <w:pStyle w:val="TOC3"/>
        <w:tabs>
          <w:tab w:val="left" w:pos="2127"/>
        </w:tabs>
        <w:rPr>
          <w:szCs w:val="24"/>
          <w:lang w:val="en-AU" w:eastAsia="en-AU"/>
        </w:rPr>
      </w:pPr>
      <w:hyperlink w:anchor="_Toc264368484" w:history="1">
        <w:r w:rsidR="007031C8">
          <w:rPr>
            <w:rStyle w:val="Hyperlink"/>
          </w:rPr>
          <w:t>6.1.1</w:t>
        </w:r>
        <w:r w:rsidR="007031C8">
          <w:rPr>
            <w:szCs w:val="24"/>
            <w:lang w:val="en-AU" w:eastAsia="en-AU"/>
          </w:rPr>
          <w:tab/>
        </w:r>
        <w:r w:rsidR="007031C8">
          <w:rPr>
            <w:rStyle w:val="Hyperlink"/>
          </w:rPr>
          <w:t>Purpose and application</w:t>
        </w:r>
        <w:r w:rsidR="007031C8">
          <w:rPr>
            <w:webHidden/>
          </w:rPr>
          <w:tab/>
        </w:r>
        <w:r w:rsidR="007031C8">
          <w:rPr>
            <w:webHidden/>
          </w:rPr>
          <w:fldChar w:fldCharType="begin"/>
        </w:r>
        <w:r w:rsidR="007031C8">
          <w:rPr>
            <w:webHidden/>
          </w:rPr>
          <w:instrText xml:space="preserve"> PAGEREF _Toc264368484 \h </w:instrText>
        </w:r>
        <w:r w:rsidR="007031C8">
          <w:rPr>
            <w:webHidden/>
          </w:rPr>
        </w:r>
        <w:r w:rsidR="007031C8">
          <w:rPr>
            <w:webHidden/>
          </w:rPr>
          <w:fldChar w:fldCharType="separate"/>
        </w:r>
        <w:r w:rsidR="00827515">
          <w:rPr>
            <w:webHidden/>
          </w:rPr>
          <w:t>59</w:t>
        </w:r>
        <w:r w:rsidR="007031C8">
          <w:rPr>
            <w:webHidden/>
          </w:rPr>
          <w:fldChar w:fldCharType="end"/>
        </w:r>
      </w:hyperlink>
    </w:p>
    <w:p w:rsidR="007031C8" w:rsidRDefault="003542E1">
      <w:pPr>
        <w:pStyle w:val="TOC3"/>
        <w:tabs>
          <w:tab w:val="left" w:pos="2127"/>
        </w:tabs>
        <w:rPr>
          <w:szCs w:val="24"/>
          <w:lang w:val="en-AU" w:eastAsia="en-AU"/>
        </w:rPr>
      </w:pPr>
      <w:hyperlink w:anchor="_Toc264368485" w:history="1">
        <w:r w:rsidR="007031C8">
          <w:rPr>
            <w:rStyle w:val="Hyperlink"/>
          </w:rPr>
          <w:t>6.1.2</w:t>
        </w:r>
        <w:r w:rsidR="007031C8">
          <w:rPr>
            <w:szCs w:val="24"/>
            <w:lang w:val="en-AU" w:eastAsia="en-AU"/>
          </w:rPr>
          <w:tab/>
        </w:r>
        <w:r w:rsidR="007031C8">
          <w:rPr>
            <w:rStyle w:val="Hyperlink"/>
          </w:rPr>
          <w:t>Tax year used for assessment</w:t>
        </w:r>
        <w:r w:rsidR="007031C8">
          <w:rPr>
            <w:webHidden/>
          </w:rPr>
          <w:tab/>
        </w:r>
        <w:r w:rsidR="007031C8">
          <w:rPr>
            <w:webHidden/>
          </w:rPr>
          <w:fldChar w:fldCharType="begin"/>
        </w:r>
        <w:r w:rsidR="007031C8">
          <w:rPr>
            <w:webHidden/>
          </w:rPr>
          <w:instrText xml:space="preserve"> PAGEREF _Toc264368485 \h </w:instrText>
        </w:r>
        <w:r w:rsidR="007031C8">
          <w:rPr>
            <w:webHidden/>
          </w:rPr>
        </w:r>
        <w:r w:rsidR="007031C8">
          <w:rPr>
            <w:webHidden/>
          </w:rPr>
          <w:fldChar w:fldCharType="separate"/>
        </w:r>
        <w:r w:rsidR="00827515">
          <w:rPr>
            <w:webHidden/>
          </w:rPr>
          <w:t>59</w:t>
        </w:r>
        <w:r w:rsidR="007031C8">
          <w:rPr>
            <w:webHidden/>
          </w:rPr>
          <w:fldChar w:fldCharType="end"/>
        </w:r>
      </w:hyperlink>
    </w:p>
    <w:p w:rsidR="007031C8" w:rsidRDefault="003542E1">
      <w:pPr>
        <w:pStyle w:val="TOC3"/>
        <w:tabs>
          <w:tab w:val="left" w:pos="2127"/>
        </w:tabs>
        <w:rPr>
          <w:szCs w:val="24"/>
          <w:lang w:val="en-AU" w:eastAsia="en-AU"/>
        </w:rPr>
      </w:pPr>
      <w:hyperlink w:anchor="_Toc264368486" w:history="1">
        <w:r w:rsidR="007031C8">
          <w:rPr>
            <w:rStyle w:val="Hyperlink"/>
          </w:rPr>
          <w:t>6.1.3</w:t>
        </w:r>
        <w:r w:rsidR="007031C8">
          <w:rPr>
            <w:szCs w:val="24"/>
            <w:lang w:val="en-AU" w:eastAsia="en-AU"/>
          </w:rPr>
          <w:tab/>
        </w:r>
        <w:r w:rsidR="007031C8">
          <w:rPr>
            <w:rStyle w:val="Hyperlink"/>
          </w:rPr>
          <w:t>Proof of income</w:t>
        </w:r>
        <w:r w:rsidR="007031C8">
          <w:rPr>
            <w:webHidden/>
          </w:rPr>
          <w:tab/>
        </w:r>
        <w:r w:rsidR="007031C8">
          <w:rPr>
            <w:webHidden/>
          </w:rPr>
          <w:fldChar w:fldCharType="begin"/>
        </w:r>
        <w:r w:rsidR="007031C8">
          <w:rPr>
            <w:webHidden/>
          </w:rPr>
          <w:instrText xml:space="preserve"> PAGEREF _Toc264368486 \h </w:instrText>
        </w:r>
        <w:r w:rsidR="007031C8">
          <w:rPr>
            <w:webHidden/>
          </w:rPr>
        </w:r>
        <w:r w:rsidR="007031C8">
          <w:rPr>
            <w:webHidden/>
          </w:rPr>
          <w:fldChar w:fldCharType="separate"/>
        </w:r>
        <w:r w:rsidR="00827515">
          <w:rPr>
            <w:webHidden/>
          </w:rPr>
          <w:t>60</w:t>
        </w:r>
        <w:r w:rsidR="007031C8">
          <w:rPr>
            <w:webHidden/>
          </w:rPr>
          <w:fldChar w:fldCharType="end"/>
        </w:r>
      </w:hyperlink>
    </w:p>
    <w:p w:rsidR="007031C8" w:rsidRDefault="003542E1">
      <w:pPr>
        <w:pStyle w:val="TOC2"/>
        <w:rPr>
          <w:szCs w:val="24"/>
          <w:lang w:val="en-AU" w:eastAsia="en-AU"/>
        </w:rPr>
      </w:pPr>
      <w:hyperlink w:anchor="_Toc264368487" w:history="1">
        <w:r w:rsidR="007031C8">
          <w:rPr>
            <w:rStyle w:val="Hyperlink"/>
          </w:rPr>
          <w:t>6.2</w:t>
        </w:r>
        <w:r w:rsidR="007031C8">
          <w:rPr>
            <w:szCs w:val="24"/>
            <w:lang w:val="en-AU" w:eastAsia="en-AU"/>
          </w:rPr>
          <w:tab/>
        </w:r>
        <w:r w:rsidR="007031C8">
          <w:rPr>
            <w:rStyle w:val="Hyperlink"/>
          </w:rPr>
          <w:t>Whose income is taken into account?</w:t>
        </w:r>
        <w:r w:rsidR="007031C8">
          <w:rPr>
            <w:webHidden/>
          </w:rPr>
          <w:tab/>
        </w:r>
        <w:r w:rsidR="007031C8">
          <w:rPr>
            <w:webHidden/>
          </w:rPr>
          <w:fldChar w:fldCharType="begin"/>
        </w:r>
        <w:r w:rsidR="007031C8">
          <w:rPr>
            <w:webHidden/>
          </w:rPr>
          <w:instrText xml:space="preserve"> PAGEREF _Toc264368487 \h </w:instrText>
        </w:r>
        <w:r w:rsidR="007031C8">
          <w:rPr>
            <w:webHidden/>
          </w:rPr>
        </w:r>
        <w:r w:rsidR="007031C8">
          <w:rPr>
            <w:webHidden/>
          </w:rPr>
          <w:fldChar w:fldCharType="separate"/>
        </w:r>
        <w:r w:rsidR="00827515">
          <w:rPr>
            <w:webHidden/>
          </w:rPr>
          <w:t>61</w:t>
        </w:r>
        <w:r w:rsidR="007031C8">
          <w:rPr>
            <w:webHidden/>
          </w:rPr>
          <w:fldChar w:fldCharType="end"/>
        </w:r>
      </w:hyperlink>
    </w:p>
    <w:p w:rsidR="007031C8" w:rsidRDefault="003542E1">
      <w:pPr>
        <w:pStyle w:val="TOC3"/>
        <w:tabs>
          <w:tab w:val="left" w:pos="2127"/>
        </w:tabs>
        <w:rPr>
          <w:szCs w:val="24"/>
          <w:lang w:val="en-AU" w:eastAsia="en-AU"/>
        </w:rPr>
      </w:pPr>
      <w:hyperlink w:anchor="_Toc264368488" w:history="1">
        <w:r w:rsidR="007031C8">
          <w:rPr>
            <w:rStyle w:val="Hyperlink"/>
          </w:rPr>
          <w:t>6.2.1</w:t>
        </w:r>
        <w:r w:rsidR="007031C8">
          <w:rPr>
            <w:szCs w:val="24"/>
            <w:lang w:val="en-AU" w:eastAsia="en-AU"/>
          </w:rPr>
          <w:tab/>
        </w:r>
        <w:r w:rsidR="007031C8">
          <w:rPr>
            <w:rStyle w:val="Hyperlink"/>
          </w:rPr>
          <w:t>Applicant and partner</w:t>
        </w:r>
        <w:r w:rsidR="007031C8">
          <w:rPr>
            <w:webHidden/>
          </w:rPr>
          <w:tab/>
        </w:r>
        <w:r w:rsidR="007031C8">
          <w:rPr>
            <w:webHidden/>
          </w:rPr>
          <w:fldChar w:fldCharType="begin"/>
        </w:r>
        <w:r w:rsidR="007031C8">
          <w:rPr>
            <w:webHidden/>
          </w:rPr>
          <w:instrText xml:space="preserve"> PAGEREF _Toc264368488 \h </w:instrText>
        </w:r>
        <w:r w:rsidR="007031C8">
          <w:rPr>
            <w:webHidden/>
          </w:rPr>
        </w:r>
        <w:r w:rsidR="007031C8">
          <w:rPr>
            <w:webHidden/>
          </w:rPr>
          <w:fldChar w:fldCharType="separate"/>
        </w:r>
        <w:r w:rsidR="00827515">
          <w:rPr>
            <w:webHidden/>
          </w:rPr>
          <w:t>61</w:t>
        </w:r>
        <w:r w:rsidR="007031C8">
          <w:rPr>
            <w:webHidden/>
          </w:rPr>
          <w:fldChar w:fldCharType="end"/>
        </w:r>
      </w:hyperlink>
    </w:p>
    <w:p w:rsidR="007031C8" w:rsidRDefault="003542E1">
      <w:pPr>
        <w:pStyle w:val="TOC3"/>
        <w:tabs>
          <w:tab w:val="left" w:pos="2127"/>
        </w:tabs>
        <w:rPr>
          <w:szCs w:val="24"/>
          <w:lang w:val="en-AU" w:eastAsia="en-AU"/>
        </w:rPr>
      </w:pPr>
      <w:hyperlink w:anchor="_Toc264368489" w:history="1">
        <w:r w:rsidR="007031C8">
          <w:rPr>
            <w:rStyle w:val="Hyperlink"/>
          </w:rPr>
          <w:t>6.2.2</w:t>
        </w:r>
        <w:r w:rsidR="007031C8">
          <w:rPr>
            <w:szCs w:val="24"/>
            <w:lang w:val="en-AU" w:eastAsia="en-AU"/>
          </w:rPr>
          <w:tab/>
        </w:r>
        <w:r w:rsidR="007031C8">
          <w:rPr>
            <w:rStyle w:val="Hyperlink"/>
          </w:rPr>
          <w:t>Separated or divorced parents</w:t>
        </w:r>
        <w:r w:rsidR="007031C8">
          <w:rPr>
            <w:webHidden/>
          </w:rPr>
          <w:tab/>
        </w:r>
        <w:r w:rsidR="007031C8">
          <w:rPr>
            <w:webHidden/>
          </w:rPr>
          <w:fldChar w:fldCharType="begin"/>
        </w:r>
        <w:r w:rsidR="007031C8">
          <w:rPr>
            <w:webHidden/>
          </w:rPr>
          <w:instrText xml:space="preserve"> PAGEREF _Toc264368489 \h </w:instrText>
        </w:r>
        <w:r w:rsidR="007031C8">
          <w:rPr>
            <w:webHidden/>
          </w:rPr>
        </w:r>
        <w:r w:rsidR="007031C8">
          <w:rPr>
            <w:webHidden/>
          </w:rPr>
          <w:fldChar w:fldCharType="separate"/>
        </w:r>
        <w:r w:rsidR="00827515">
          <w:rPr>
            <w:webHidden/>
          </w:rPr>
          <w:t>61</w:t>
        </w:r>
        <w:r w:rsidR="007031C8">
          <w:rPr>
            <w:webHidden/>
          </w:rPr>
          <w:fldChar w:fldCharType="end"/>
        </w:r>
      </w:hyperlink>
    </w:p>
    <w:p w:rsidR="007031C8" w:rsidRDefault="003542E1">
      <w:pPr>
        <w:pStyle w:val="TOC3"/>
        <w:tabs>
          <w:tab w:val="left" w:pos="2127"/>
        </w:tabs>
        <w:rPr>
          <w:szCs w:val="24"/>
          <w:lang w:val="en-AU" w:eastAsia="en-AU"/>
        </w:rPr>
      </w:pPr>
      <w:hyperlink w:anchor="_Toc264368490" w:history="1">
        <w:r w:rsidR="007031C8">
          <w:rPr>
            <w:rStyle w:val="Hyperlink"/>
          </w:rPr>
          <w:t>6.2.3</w:t>
        </w:r>
        <w:r w:rsidR="007031C8">
          <w:rPr>
            <w:szCs w:val="24"/>
            <w:lang w:val="en-AU" w:eastAsia="en-AU"/>
          </w:rPr>
          <w:tab/>
        </w:r>
        <w:r w:rsidR="007031C8">
          <w:rPr>
            <w:rStyle w:val="Hyperlink"/>
          </w:rPr>
          <w:t>Applicant’s new partner</w:t>
        </w:r>
        <w:r w:rsidR="007031C8">
          <w:rPr>
            <w:webHidden/>
          </w:rPr>
          <w:tab/>
        </w:r>
        <w:r w:rsidR="007031C8">
          <w:rPr>
            <w:webHidden/>
          </w:rPr>
          <w:fldChar w:fldCharType="begin"/>
        </w:r>
        <w:r w:rsidR="007031C8">
          <w:rPr>
            <w:webHidden/>
          </w:rPr>
          <w:instrText xml:space="preserve"> PAGEREF _Toc264368490 \h </w:instrText>
        </w:r>
        <w:r w:rsidR="007031C8">
          <w:rPr>
            <w:webHidden/>
          </w:rPr>
        </w:r>
        <w:r w:rsidR="007031C8">
          <w:rPr>
            <w:webHidden/>
          </w:rPr>
          <w:fldChar w:fldCharType="separate"/>
        </w:r>
        <w:r w:rsidR="00827515">
          <w:rPr>
            <w:webHidden/>
          </w:rPr>
          <w:t>61</w:t>
        </w:r>
        <w:r w:rsidR="007031C8">
          <w:rPr>
            <w:webHidden/>
          </w:rPr>
          <w:fldChar w:fldCharType="end"/>
        </w:r>
      </w:hyperlink>
    </w:p>
    <w:p w:rsidR="007031C8" w:rsidRDefault="003542E1">
      <w:pPr>
        <w:pStyle w:val="TOC3"/>
        <w:tabs>
          <w:tab w:val="left" w:pos="2127"/>
        </w:tabs>
        <w:rPr>
          <w:szCs w:val="24"/>
          <w:lang w:val="en-AU" w:eastAsia="en-AU"/>
        </w:rPr>
      </w:pPr>
      <w:hyperlink w:anchor="_Toc264368491" w:history="1">
        <w:r w:rsidR="007031C8">
          <w:rPr>
            <w:rStyle w:val="Hyperlink"/>
          </w:rPr>
          <w:t>6.2.4</w:t>
        </w:r>
        <w:r w:rsidR="007031C8">
          <w:rPr>
            <w:szCs w:val="24"/>
            <w:lang w:val="en-AU" w:eastAsia="en-AU"/>
          </w:rPr>
          <w:tab/>
        </w:r>
        <w:r w:rsidR="007031C8">
          <w:rPr>
            <w:rStyle w:val="Hyperlink"/>
          </w:rPr>
          <w:t>Loss or change of applicant or partner during the year of study</w:t>
        </w:r>
        <w:r w:rsidR="007031C8">
          <w:rPr>
            <w:webHidden/>
          </w:rPr>
          <w:tab/>
        </w:r>
        <w:r w:rsidR="007031C8">
          <w:rPr>
            <w:webHidden/>
          </w:rPr>
          <w:fldChar w:fldCharType="begin"/>
        </w:r>
        <w:r w:rsidR="007031C8">
          <w:rPr>
            <w:webHidden/>
          </w:rPr>
          <w:instrText xml:space="preserve"> PAGEREF _Toc264368491 \h </w:instrText>
        </w:r>
        <w:r w:rsidR="007031C8">
          <w:rPr>
            <w:webHidden/>
          </w:rPr>
        </w:r>
        <w:r w:rsidR="007031C8">
          <w:rPr>
            <w:webHidden/>
          </w:rPr>
          <w:fldChar w:fldCharType="separate"/>
        </w:r>
        <w:r w:rsidR="00827515">
          <w:rPr>
            <w:webHidden/>
          </w:rPr>
          <w:t>61</w:t>
        </w:r>
        <w:r w:rsidR="007031C8">
          <w:rPr>
            <w:webHidden/>
          </w:rPr>
          <w:fldChar w:fldCharType="end"/>
        </w:r>
      </w:hyperlink>
    </w:p>
    <w:p w:rsidR="007031C8" w:rsidRDefault="003542E1">
      <w:pPr>
        <w:pStyle w:val="TOC2"/>
        <w:rPr>
          <w:szCs w:val="24"/>
          <w:lang w:val="en-AU" w:eastAsia="en-AU"/>
        </w:rPr>
      </w:pPr>
      <w:hyperlink w:anchor="_Toc264368492" w:history="1">
        <w:r w:rsidR="007031C8">
          <w:rPr>
            <w:rStyle w:val="Hyperlink"/>
          </w:rPr>
          <w:t>6.3</w:t>
        </w:r>
        <w:r w:rsidR="007031C8">
          <w:rPr>
            <w:szCs w:val="24"/>
            <w:lang w:val="en-AU" w:eastAsia="en-AU"/>
          </w:rPr>
          <w:tab/>
        </w:r>
        <w:r w:rsidR="007031C8">
          <w:rPr>
            <w:rStyle w:val="Hyperlink"/>
          </w:rPr>
          <w:t>Calculating parental income</w:t>
        </w:r>
        <w:r w:rsidR="007031C8">
          <w:rPr>
            <w:webHidden/>
          </w:rPr>
          <w:tab/>
        </w:r>
        <w:r w:rsidR="007031C8">
          <w:rPr>
            <w:webHidden/>
          </w:rPr>
          <w:fldChar w:fldCharType="begin"/>
        </w:r>
        <w:r w:rsidR="007031C8">
          <w:rPr>
            <w:webHidden/>
          </w:rPr>
          <w:instrText xml:space="preserve"> PAGEREF _Toc264368492 \h </w:instrText>
        </w:r>
        <w:r w:rsidR="007031C8">
          <w:rPr>
            <w:webHidden/>
          </w:rPr>
        </w:r>
        <w:r w:rsidR="007031C8">
          <w:rPr>
            <w:webHidden/>
          </w:rPr>
          <w:fldChar w:fldCharType="separate"/>
        </w:r>
        <w:r w:rsidR="00827515">
          <w:rPr>
            <w:webHidden/>
          </w:rPr>
          <w:t>63</w:t>
        </w:r>
        <w:r w:rsidR="007031C8">
          <w:rPr>
            <w:webHidden/>
          </w:rPr>
          <w:fldChar w:fldCharType="end"/>
        </w:r>
      </w:hyperlink>
    </w:p>
    <w:p w:rsidR="007031C8" w:rsidRDefault="003542E1">
      <w:pPr>
        <w:pStyle w:val="TOC3"/>
        <w:tabs>
          <w:tab w:val="left" w:pos="2127"/>
        </w:tabs>
        <w:rPr>
          <w:szCs w:val="24"/>
          <w:lang w:val="en-AU" w:eastAsia="en-AU"/>
        </w:rPr>
      </w:pPr>
      <w:hyperlink w:anchor="_Toc264368493" w:history="1">
        <w:r w:rsidR="007031C8">
          <w:rPr>
            <w:rStyle w:val="Hyperlink"/>
          </w:rPr>
          <w:t>6.3.1</w:t>
        </w:r>
        <w:r w:rsidR="007031C8">
          <w:rPr>
            <w:szCs w:val="24"/>
            <w:lang w:val="en-AU" w:eastAsia="en-AU"/>
          </w:rPr>
          <w:tab/>
        </w:r>
        <w:r w:rsidR="007031C8">
          <w:rPr>
            <w:rStyle w:val="Hyperlink"/>
          </w:rPr>
          <w:t>Basic calculation</w:t>
        </w:r>
        <w:r w:rsidR="007031C8">
          <w:rPr>
            <w:webHidden/>
          </w:rPr>
          <w:tab/>
        </w:r>
        <w:r w:rsidR="007031C8">
          <w:rPr>
            <w:webHidden/>
          </w:rPr>
          <w:fldChar w:fldCharType="begin"/>
        </w:r>
        <w:r w:rsidR="007031C8">
          <w:rPr>
            <w:webHidden/>
          </w:rPr>
          <w:instrText xml:space="preserve"> PAGEREF _Toc264368493 \h </w:instrText>
        </w:r>
        <w:r w:rsidR="007031C8">
          <w:rPr>
            <w:webHidden/>
          </w:rPr>
        </w:r>
        <w:r w:rsidR="007031C8">
          <w:rPr>
            <w:webHidden/>
          </w:rPr>
          <w:fldChar w:fldCharType="separate"/>
        </w:r>
        <w:r w:rsidR="00827515">
          <w:rPr>
            <w:webHidden/>
          </w:rPr>
          <w:t>63</w:t>
        </w:r>
        <w:r w:rsidR="007031C8">
          <w:rPr>
            <w:webHidden/>
          </w:rPr>
          <w:fldChar w:fldCharType="end"/>
        </w:r>
      </w:hyperlink>
    </w:p>
    <w:p w:rsidR="007031C8" w:rsidRDefault="003542E1">
      <w:pPr>
        <w:pStyle w:val="TOC3"/>
        <w:tabs>
          <w:tab w:val="left" w:pos="2127"/>
        </w:tabs>
        <w:rPr>
          <w:szCs w:val="24"/>
          <w:lang w:val="en-AU" w:eastAsia="en-AU"/>
        </w:rPr>
      </w:pPr>
      <w:hyperlink w:anchor="_Toc264368494" w:history="1">
        <w:r w:rsidR="007031C8">
          <w:rPr>
            <w:rStyle w:val="Hyperlink"/>
          </w:rPr>
          <w:t>6.3.2</w:t>
        </w:r>
        <w:r w:rsidR="007031C8">
          <w:rPr>
            <w:szCs w:val="24"/>
            <w:lang w:val="en-AU" w:eastAsia="en-AU"/>
          </w:rPr>
          <w:tab/>
        </w:r>
        <w:r w:rsidR="007031C8">
          <w:rPr>
            <w:rStyle w:val="Hyperlink"/>
          </w:rPr>
          <w:t>Parental Income Free Area</w:t>
        </w:r>
        <w:r w:rsidR="007031C8">
          <w:rPr>
            <w:webHidden/>
          </w:rPr>
          <w:tab/>
        </w:r>
        <w:r w:rsidR="007031C8">
          <w:rPr>
            <w:webHidden/>
          </w:rPr>
          <w:fldChar w:fldCharType="begin"/>
        </w:r>
        <w:r w:rsidR="007031C8">
          <w:rPr>
            <w:webHidden/>
          </w:rPr>
          <w:instrText xml:space="preserve"> PAGEREF _Toc264368494 \h </w:instrText>
        </w:r>
        <w:r w:rsidR="007031C8">
          <w:rPr>
            <w:webHidden/>
          </w:rPr>
        </w:r>
        <w:r w:rsidR="007031C8">
          <w:rPr>
            <w:webHidden/>
          </w:rPr>
          <w:fldChar w:fldCharType="separate"/>
        </w:r>
        <w:r w:rsidR="00827515">
          <w:rPr>
            <w:webHidden/>
          </w:rPr>
          <w:t>64</w:t>
        </w:r>
        <w:r w:rsidR="007031C8">
          <w:rPr>
            <w:webHidden/>
          </w:rPr>
          <w:fldChar w:fldCharType="end"/>
        </w:r>
      </w:hyperlink>
    </w:p>
    <w:p w:rsidR="007031C8" w:rsidRDefault="003542E1">
      <w:pPr>
        <w:pStyle w:val="TOC3"/>
        <w:tabs>
          <w:tab w:val="left" w:pos="2127"/>
        </w:tabs>
        <w:rPr>
          <w:szCs w:val="24"/>
          <w:lang w:val="en-AU" w:eastAsia="en-AU"/>
        </w:rPr>
      </w:pPr>
      <w:hyperlink w:anchor="_Toc264368495" w:history="1">
        <w:r w:rsidR="007031C8">
          <w:rPr>
            <w:rStyle w:val="Hyperlink"/>
          </w:rPr>
          <w:t>6.3.3</w:t>
        </w:r>
        <w:r w:rsidR="007031C8">
          <w:rPr>
            <w:szCs w:val="24"/>
            <w:lang w:val="en-AU" w:eastAsia="en-AU"/>
          </w:rPr>
          <w:tab/>
        </w:r>
        <w:r w:rsidR="007031C8">
          <w:rPr>
            <w:rStyle w:val="Hyperlink"/>
          </w:rPr>
          <w:t>Upper Income Limit</w:t>
        </w:r>
        <w:r w:rsidR="007031C8">
          <w:rPr>
            <w:webHidden/>
          </w:rPr>
          <w:tab/>
        </w:r>
        <w:r w:rsidR="007031C8">
          <w:rPr>
            <w:webHidden/>
          </w:rPr>
          <w:fldChar w:fldCharType="begin"/>
        </w:r>
        <w:r w:rsidR="007031C8">
          <w:rPr>
            <w:webHidden/>
          </w:rPr>
          <w:instrText xml:space="preserve"> PAGEREF _Toc264368495 \h </w:instrText>
        </w:r>
        <w:r w:rsidR="007031C8">
          <w:rPr>
            <w:webHidden/>
          </w:rPr>
        </w:r>
        <w:r w:rsidR="007031C8">
          <w:rPr>
            <w:webHidden/>
          </w:rPr>
          <w:fldChar w:fldCharType="separate"/>
        </w:r>
        <w:r w:rsidR="00827515">
          <w:rPr>
            <w:webHidden/>
          </w:rPr>
          <w:t>64</w:t>
        </w:r>
        <w:r w:rsidR="007031C8">
          <w:rPr>
            <w:webHidden/>
          </w:rPr>
          <w:fldChar w:fldCharType="end"/>
        </w:r>
      </w:hyperlink>
    </w:p>
    <w:p w:rsidR="007031C8" w:rsidRDefault="003542E1">
      <w:pPr>
        <w:pStyle w:val="TOC3"/>
        <w:tabs>
          <w:tab w:val="left" w:pos="2127"/>
        </w:tabs>
        <w:rPr>
          <w:szCs w:val="24"/>
          <w:lang w:val="en-AU" w:eastAsia="en-AU"/>
        </w:rPr>
      </w:pPr>
      <w:hyperlink w:anchor="_Toc264368496" w:history="1">
        <w:r w:rsidR="007031C8">
          <w:rPr>
            <w:rStyle w:val="Hyperlink"/>
          </w:rPr>
          <w:t>6.3.4</w:t>
        </w:r>
        <w:r w:rsidR="007031C8">
          <w:rPr>
            <w:szCs w:val="24"/>
            <w:lang w:val="en-AU" w:eastAsia="en-AU"/>
          </w:rPr>
          <w:tab/>
        </w:r>
        <w:r w:rsidR="007031C8">
          <w:rPr>
            <w:rStyle w:val="Hyperlink"/>
          </w:rPr>
          <w:t>Other dependent children or students</w:t>
        </w:r>
        <w:r w:rsidR="007031C8">
          <w:rPr>
            <w:webHidden/>
          </w:rPr>
          <w:tab/>
        </w:r>
        <w:r w:rsidR="007031C8">
          <w:rPr>
            <w:webHidden/>
          </w:rPr>
          <w:fldChar w:fldCharType="begin"/>
        </w:r>
        <w:r w:rsidR="007031C8">
          <w:rPr>
            <w:webHidden/>
          </w:rPr>
          <w:instrText xml:space="preserve"> PAGEREF _Toc264368496 \h </w:instrText>
        </w:r>
        <w:r w:rsidR="007031C8">
          <w:rPr>
            <w:webHidden/>
          </w:rPr>
        </w:r>
        <w:r w:rsidR="007031C8">
          <w:rPr>
            <w:webHidden/>
          </w:rPr>
          <w:fldChar w:fldCharType="separate"/>
        </w:r>
        <w:r w:rsidR="00827515">
          <w:rPr>
            <w:webHidden/>
          </w:rPr>
          <w:t>64</w:t>
        </w:r>
        <w:r w:rsidR="007031C8">
          <w:rPr>
            <w:webHidden/>
          </w:rPr>
          <w:fldChar w:fldCharType="end"/>
        </w:r>
      </w:hyperlink>
    </w:p>
    <w:p w:rsidR="007031C8" w:rsidRDefault="003542E1">
      <w:pPr>
        <w:pStyle w:val="TOC3"/>
        <w:tabs>
          <w:tab w:val="left" w:pos="2127"/>
        </w:tabs>
        <w:rPr>
          <w:szCs w:val="24"/>
          <w:lang w:val="en-AU" w:eastAsia="en-AU"/>
        </w:rPr>
      </w:pPr>
      <w:hyperlink w:anchor="_Toc264368497" w:history="1">
        <w:r w:rsidR="007031C8">
          <w:rPr>
            <w:rStyle w:val="Hyperlink"/>
          </w:rPr>
          <w:t>6.3.5</w:t>
        </w:r>
        <w:r w:rsidR="007031C8">
          <w:rPr>
            <w:szCs w:val="24"/>
            <w:lang w:val="en-AU" w:eastAsia="en-AU"/>
          </w:rPr>
          <w:tab/>
        </w:r>
        <w:r w:rsidR="007031C8">
          <w:rPr>
            <w:rStyle w:val="Hyperlink"/>
          </w:rPr>
          <w:t>Maintenance payments</w:t>
        </w:r>
        <w:r w:rsidR="007031C8">
          <w:rPr>
            <w:webHidden/>
          </w:rPr>
          <w:tab/>
        </w:r>
        <w:r w:rsidR="007031C8">
          <w:rPr>
            <w:webHidden/>
          </w:rPr>
          <w:fldChar w:fldCharType="begin"/>
        </w:r>
        <w:r w:rsidR="007031C8">
          <w:rPr>
            <w:webHidden/>
          </w:rPr>
          <w:instrText xml:space="preserve"> PAGEREF _Toc264368497 \h </w:instrText>
        </w:r>
        <w:r w:rsidR="007031C8">
          <w:rPr>
            <w:webHidden/>
          </w:rPr>
        </w:r>
        <w:r w:rsidR="007031C8">
          <w:rPr>
            <w:webHidden/>
          </w:rPr>
          <w:fldChar w:fldCharType="separate"/>
        </w:r>
        <w:r w:rsidR="00827515">
          <w:rPr>
            <w:webHidden/>
          </w:rPr>
          <w:t>66</w:t>
        </w:r>
        <w:r w:rsidR="007031C8">
          <w:rPr>
            <w:webHidden/>
          </w:rPr>
          <w:fldChar w:fldCharType="end"/>
        </w:r>
      </w:hyperlink>
    </w:p>
    <w:p w:rsidR="007031C8" w:rsidRDefault="003542E1">
      <w:pPr>
        <w:pStyle w:val="TOC3"/>
        <w:tabs>
          <w:tab w:val="left" w:pos="2127"/>
        </w:tabs>
        <w:rPr>
          <w:szCs w:val="24"/>
          <w:lang w:val="en-AU" w:eastAsia="en-AU"/>
        </w:rPr>
      </w:pPr>
      <w:hyperlink w:anchor="_Toc264368498" w:history="1">
        <w:r w:rsidR="007031C8">
          <w:rPr>
            <w:rStyle w:val="Hyperlink"/>
          </w:rPr>
          <w:t>6.3.6</w:t>
        </w:r>
        <w:r w:rsidR="007031C8">
          <w:rPr>
            <w:szCs w:val="24"/>
            <w:lang w:val="en-AU" w:eastAsia="en-AU"/>
          </w:rPr>
          <w:tab/>
        </w:r>
        <w:r w:rsidR="007031C8">
          <w:rPr>
            <w:rStyle w:val="Hyperlink"/>
          </w:rPr>
          <w:t>Textiles, Clothing and Footwear Special Allowance</w:t>
        </w:r>
        <w:r w:rsidR="007031C8">
          <w:rPr>
            <w:webHidden/>
          </w:rPr>
          <w:tab/>
        </w:r>
        <w:r w:rsidR="007031C8">
          <w:rPr>
            <w:webHidden/>
          </w:rPr>
          <w:fldChar w:fldCharType="begin"/>
        </w:r>
        <w:r w:rsidR="007031C8">
          <w:rPr>
            <w:webHidden/>
          </w:rPr>
          <w:instrText xml:space="preserve"> PAGEREF _Toc264368498 \h </w:instrText>
        </w:r>
        <w:r w:rsidR="007031C8">
          <w:rPr>
            <w:webHidden/>
          </w:rPr>
        </w:r>
        <w:r w:rsidR="007031C8">
          <w:rPr>
            <w:webHidden/>
          </w:rPr>
          <w:fldChar w:fldCharType="separate"/>
        </w:r>
        <w:r w:rsidR="00827515">
          <w:rPr>
            <w:webHidden/>
          </w:rPr>
          <w:t>66</w:t>
        </w:r>
        <w:r w:rsidR="007031C8">
          <w:rPr>
            <w:webHidden/>
          </w:rPr>
          <w:fldChar w:fldCharType="end"/>
        </w:r>
      </w:hyperlink>
    </w:p>
    <w:p w:rsidR="007031C8" w:rsidRDefault="003542E1">
      <w:pPr>
        <w:pStyle w:val="TOC3"/>
        <w:tabs>
          <w:tab w:val="left" w:pos="2127"/>
        </w:tabs>
        <w:rPr>
          <w:szCs w:val="24"/>
          <w:lang w:val="en-AU" w:eastAsia="en-AU"/>
        </w:rPr>
      </w:pPr>
      <w:hyperlink w:anchor="_Toc264368499" w:history="1">
        <w:r w:rsidR="007031C8">
          <w:rPr>
            <w:rStyle w:val="Hyperlink"/>
          </w:rPr>
          <w:t>6.3.7</w:t>
        </w:r>
        <w:r w:rsidR="007031C8">
          <w:rPr>
            <w:szCs w:val="24"/>
            <w:lang w:val="en-AU" w:eastAsia="en-AU"/>
          </w:rPr>
          <w:tab/>
        </w:r>
        <w:r w:rsidR="007031C8">
          <w:rPr>
            <w:rStyle w:val="Hyperlink"/>
          </w:rPr>
          <w:t>Treatment of negative income</w:t>
        </w:r>
        <w:r w:rsidR="007031C8">
          <w:rPr>
            <w:webHidden/>
          </w:rPr>
          <w:tab/>
        </w:r>
        <w:r w:rsidR="007031C8">
          <w:rPr>
            <w:webHidden/>
          </w:rPr>
          <w:fldChar w:fldCharType="begin"/>
        </w:r>
        <w:r w:rsidR="007031C8">
          <w:rPr>
            <w:webHidden/>
          </w:rPr>
          <w:instrText xml:space="preserve"> PAGEREF _Toc264368499 \h </w:instrText>
        </w:r>
        <w:r w:rsidR="007031C8">
          <w:rPr>
            <w:webHidden/>
          </w:rPr>
        </w:r>
        <w:r w:rsidR="007031C8">
          <w:rPr>
            <w:webHidden/>
          </w:rPr>
          <w:fldChar w:fldCharType="separate"/>
        </w:r>
        <w:r w:rsidR="00827515">
          <w:rPr>
            <w:webHidden/>
          </w:rPr>
          <w:t>66</w:t>
        </w:r>
        <w:r w:rsidR="007031C8">
          <w:rPr>
            <w:webHidden/>
          </w:rPr>
          <w:fldChar w:fldCharType="end"/>
        </w:r>
      </w:hyperlink>
    </w:p>
    <w:p w:rsidR="007031C8" w:rsidRDefault="003542E1">
      <w:pPr>
        <w:pStyle w:val="TOC3"/>
        <w:tabs>
          <w:tab w:val="left" w:pos="2127"/>
        </w:tabs>
        <w:rPr>
          <w:szCs w:val="24"/>
          <w:lang w:val="en-AU" w:eastAsia="en-AU"/>
        </w:rPr>
      </w:pPr>
      <w:hyperlink w:anchor="_Toc264368500" w:history="1">
        <w:r w:rsidR="007031C8">
          <w:rPr>
            <w:rStyle w:val="Hyperlink"/>
          </w:rPr>
          <w:t>6.3.8</w:t>
        </w:r>
        <w:r w:rsidR="007031C8">
          <w:rPr>
            <w:szCs w:val="24"/>
            <w:lang w:val="en-AU" w:eastAsia="en-AU"/>
          </w:rPr>
          <w:tab/>
        </w:r>
        <w:r w:rsidR="007031C8">
          <w:rPr>
            <w:rStyle w:val="Hyperlink"/>
          </w:rPr>
          <w:t>Income averaging not permitted</w:t>
        </w:r>
        <w:r w:rsidR="007031C8">
          <w:rPr>
            <w:webHidden/>
          </w:rPr>
          <w:tab/>
        </w:r>
        <w:r w:rsidR="007031C8">
          <w:rPr>
            <w:webHidden/>
          </w:rPr>
          <w:fldChar w:fldCharType="begin"/>
        </w:r>
        <w:r w:rsidR="007031C8">
          <w:rPr>
            <w:webHidden/>
          </w:rPr>
          <w:instrText xml:space="preserve"> PAGEREF _Toc264368500 \h </w:instrText>
        </w:r>
        <w:r w:rsidR="007031C8">
          <w:rPr>
            <w:webHidden/>
          </w:rPr>
        </w:r>
        <w:r w:rsidR="007031C8">
          <w:rPr>
            <w:webHidden/>
          </w:rPr>
          <w:fldChar w:fldCharType="separate"/>
        </w:r>
        <w:r w:rsidR="00827515">
          <w:rPr>
            <w:webHidden/>
          </w:rPr>
          <w:t>66</w:t>
        </w:r>
        <w:r w:rsidR="007031C8">
          <w:rPr>
            <w:webHidden/>
          </w:rPr>
          <w:fldChar w:fldCharType="end"/>
        </w:r>
      </w:hyperlink>
    </w:p>
    <w:p w:rsidR="007031C8" w:rsidRDefault="003542E1">
      <w:pPr>
        <w:pStyle w:val="TOC3"/>
        <w:tabs>
          <w:tab w:val="left" w:pos="2127"/>
        </w:tabs>
        <w:rPr>
          <w:szCs w:val="24"/>
          <w:lang w:val="en-AU" w:eastAsia="en-AU"/>
        </w:rPr>
      </w:pPr>
      <w:hyperlink w:anchor="_Toc264368501" w:history="1">
        <w:r w:rsidR="007031C8">
          <w:rPr>
            <w:rStyle w:val="Hyperlink"/>
          </w:rPr>
          <w:t>6.3.9</w:t>
        </w:r>
        <w:r w:rsidR="007031C8">
          <w:rPr>
            <w:szCs w:val="24"/>
            <w:lang w:val="en-AU" w:eastAsia="en-AU"/>
          </w:rPr>
          <w:tab/>
        </w:r>
        <w:r w:rsidR="007031C8">
          <w:rPr>
            <w:rStyle w:val="Hyperlink"/>
          </w:rPr>
          <w:t>Income earned or received from overseas</w:t>
        </w:r>
        <w:r w:rsidR="007031C8">
          <w:rPr>
            <w:webHidden/>
          </w:rPr>
          <w:tab/>
        </w:r>
        <w:r w:rsidR="007031C8">
          <w:rPr>
            <w:webHidden/>
          </w:rPr>
          <w:fldChar w:fldCharType="begin"/>
        </w:r>
        <w:r w:rsidR="007031C8">
          <w:rPr>
            <w:webHidden/>
          </w:rPr>
          <w:instrText xml:space="preserve"> PAGEREF _Toc264368501 \h </w:instrText>
        </w:r>
        <w:r w:rsidR="007031C8">
          <w:rPr>
            <w:webHidden/>
          </w:rPr>
        </w:r>
        <w:r w:rsidR="007031C8">
          <w:rPr>
            <w:webHidden/>
          </w:rPr>
          <w:fldChar w:fldCharType="separate"/>
        </w:r>
        <w:r w:rsidR="00827515">
          <w:rPr>
            <w:webHidden/>
          </w:rPr>
          <w:t>66</w:t>
        </w:r>
        <w:r w:rsidR="007031C8">
          <w:rPr>
            <w:webHidden/>
          </w:rPr>
          <w:fldChar w:fldCharType="end"/>
        </w:r>
      </w:hyperlink>
    </w:p>
    <w:p w:rsidR="007031C8" w:rsidRPr="00B636D5" w:rsidRDefault="003542E1">
      <w:pPr>
        <w:pStyle w:val="TOC2"/>
        <w:rPr>
          <w:szCs w:val="24"/>
          <w:lang w:val="en-AU" w:eastAsia="en-AU"/>
        </w:rPr>
      </w:pPr>
      <w:hyperlink w:anchor="_Toc264368502" w:history="1">
        <w:r w:rsidR="007031C8" w:rsidRPr="00B636D5">
          <w:rPr>
            <w:rStyle w:val="Hyperlink"/>
          </w:rPr>
          <w:t>6.4</w:t>
        </w:r>
        <w:r w:rsidR="007031C8" w:rsidRPr="00B636D5">
          <w:rPr>
            <w:szCs w:val="24"/>
            <w:lang w:val="en-AU" w:eastAsia="en-AU"/>
          </w:rPr>
          <w:tab/>
        </w:r>
        <w:r w:rsidR="007031C8" w:rsidRPr="00B636D5">
          <w:rPr>
            <w:rStyle w:val="Hyperlink"/>
          </w:rPr>
          <w:t>Parental Income Test from 1 July 2010</w:t>
        </w:r>
        <w:r w:rsidR="007031C8" w:rsidRPr="00B636D5">
          <w:rPr>
            <w:webHidden/>
          </w:rPr>
          <w:tab/>
        </w:r>
        <w:r w:rsidR="007031C8" w:rsidRPr="00B636D5">
          <w:rPr>
            <w:webHidden/>
          </w:rPr>
          <w:fldChar w:fldCharType="begin"/>
        </w:r>
        <w:r w:rsidR="007031C8" w:rsidRPr="00B636D5">
          <w:rPr>
            <w:webHidden/>
          </w:rPr>
          <w:instrText xml:space="preserve"> PAGEREF _Toc264368502 \h </w:instrText>
        </w:r>
        <w:r w:rsidR="007031C8" w:rsidRPr="00B636D5">
          <w:rPr>
            <w:webHidden/>
          </w:rPr>
        </w:r>
        <w:r w:rsidR="007031C8" w:rsidRPr="00B636D5">
          <w:rPr>
            <w:webHidden/>
          </w:rPr>
          <w:fldChar w:fldCharType="separate"/>
        </w:r>
        <w:r w:rsidR="00827515" w:rsidRPr="00B636D5">
          <w:rPr>
            <w:webHidden/>
          </w:rPr>
          <w:t>67</w:t>
        </w:r>
        <w:r w:rsidR="007031C8" w:rsidRPr="00B636D5">
          <w:rPr>
            <w:webHidden/>
          </w:rPr>
          <w:fldChar w:fldCharType="end"/>
        </w:r>
      </w:hyperlink>
    </w:p>
    <w:p w:rsidR="007031C8" w:rsidRPr="00B636D5" w:rsidRDefault="003542E1">
      <w:pPr>
        <w:pStyle w:val="TOC3"/>
        <w:rPr>
          <w:szCs w:val="24"/>
          <w:lang w:val="en-AU" w:eastAsia="en-AU"/>
        </w:rPr>
      </w:pPr>
      <w:hyperlink w:anchor="_Toc264368503" w:history="1">
        <w:r w:rsidR="007031C8" w:rsidRPr="00B636D5">
          <w:rPr>
            <w:rStyle w:val="Hyperlink"/>
          </w:rPr>
          <w:t>6.4.1 Parental Income Calculation from 1 July 2010</w:t>
        </w:r>
        <w:r w:rsidR="007031C8" w:rsidRPr="00B636D5">
          <w:rPr>
            <w:webHidden/>
          </w:rPr>
          <w:tab/>
        </w:r>
        <w:r w:rsidR="007031C8" w:rsidRPr="00B636D5">
          <w:rPr>
            <w:webHidden/>
          </w:rPr>
          <w:fldChar w:fldCharType="begin"/>
        </w:r>
        <w:r w:rsidR="007031C8" w:rsidRPr="00B636D5">
          <w:rPr>
            <w:webHidden/>
          </w:rPr>
          <w:instrText xml:space="preserve"> PAGEREF _Toc264368503 \h </w:instrText>
        </w:r>
        <w:r w:rsidR="007031C8" w:rsidRPr="00B636D5">
          <w:rPr>
            <w:webHidden/>
          </w:rPr>
        </w:r>
        <w:r w:rsidR="007031C8" w:rsidRPr="00B636D5">
          <w:rPr>
            <w:webHidden/>
          </w:rPr>
          <w:fldChar w:fldCharType="separate"/>
        </w:r>
        <w:r w:rsidR="00827515" w:rsidRPr="00B636D5">
          <w:rPr>
            <w:webHidden/>
          </w:rPr>
          <w:t>67</w:t>
        </w:r>
        <w:r w:rsidR="007031C8" w:rsidRPr="00B636D5">
          <w:rPr>
            <w:webHidden/>
          </w:rPr>
          <w:fldChar w:fldCharType="end"/>
        </w:r>
      </w:hyperlink>
    </w:p>
    <w:p w:rsidR="007031C8" w:rsidRDefault="003542E1">
      <w:pPr>
        <w:pStyle w:val="TOC3"/>
        <w:rPr>
          <w:szCs w:val="24"/>
          <w:lang w:val="en-AU" w:eastAsia="en-AU"/>
        </w:rPr>
      </w:pPr>
      <w:hyperlink w:anchor="_Toc264368504" w:history="1">
        <w:r w:rsidR="007031C8" w:rsidRPr="00B636D5">
          <w:rPr>
            <w:rStyle w:val="Hyperlink"/>
          </w:rPr>
          <w:t>6.4.2 Parental income test reduction amount</w:t>
        </w:r>
        <w:r w:rsidR="007031C8" w:rsidRPr="00B636D5">
          <w:rPr>
            <w:webHidden/>
          </w:rPr>
          <w:tab/>
        </w:r>
        <w:r w:rsidR="007031C8" w:rsidRPr="00B636D5">
          <w:rPr>
            <w:webHidden/>
          </w:rPr>
          <w:fldChar w:fldCharType="begin"/>
        </w:r>
        <w:r w:rsidR="007031C8" w:rsidRPr="00B636D5">
          <w:rPr>
            <w:webHidden/>
          </w:rPr>
          <w:instrText xml:space="preserve"> PAGEREF _Toc264368504 \h </w:instrText>
        </w:r>
        <w:r w:rsidR="007031C8" w:rsidRPr="00B636D5">
          <w:rPr>
            <w:webHidden/>
          </w:rPr>
        </w:r>
        <w:r w:rsidR="007031C8" w:rsidRPr="00B636D5">
          <w:rPr>
            <w:webHidden/>
          </w:rPr>
          <w:fldChar w:fldCharType="separate"/>
        </w:r>
        <w:r w:rsidR="00827515" w:rsidRPr="00B636D5">
          <w:rPr>
            <w:webHidden/>
          </w:rPr>
          <w:t>67</w:t>
        </w:r>
        <w:r w:rsidR="007031C8" w:rsidRPr="00B636D5">
          <w:rPr>
            <w:webHidden/>
          </w:rPr>
          <w:fldChar w:fldCharType="end"/>
        </w:r>
      </w:hyperlink>
    </w:p>
    <w:p w:rsidR="007031C8" w:rsidRDefault="003542E1">
      <w:pPr>
        <w:pStyle w:val="TOC2"/>
        <w:rPr>
          <w:szCs w:val="24"/>
          <w:lang w:val="en-AU" w:eastAsia="en-AU"/>
        </w:rPr>
      </w:pPr>
      <w:hyperlink w:anchor="_Toc264368505" w:history="1">
        <w:r w:rsidR="007031C8">
          <w:rPr>
            <w:rStyle w:val="Hyperlink"/>
          </w:rPr>
          <w:t>6.5</w:t>
        </w:r>
        <w:r w:rsidR="007031C8">
          <w:rPr>
            <w:szCs w:val="24"/>
            <w:lang w:val="en-AU" w:eastAsia="en-AU"/>
          </w:rPr>
          <w:tab/>
        </w:r>
        <w:r w:rsidR="007031C8">
          <w:rPr>
            <w:rStyle w:val="Hyperlink"/>
          </w:rPr>
          <w:t>Total Net Investment Losses</w:t>
        </w:r>
        <w:r w:rsidR="007031C8">
          <w:rPr>
            <w:webHidden/>
          </w:rPr>
          <w:tab/>
        </w:r>
        <w:r w:rsidR="007031C8">
          <w:rPr>
            <w:webHidden/>
          </w:rPr>
          <w:fldChar w:fldCharType="begin"/>
        </w:r>
        <w:r w:rsidR="007031C8">
          <w:rPr>
            <w:webHidden/>
          </w:rPr>
          <w:instrText xml:space="preserve"> PAGEREF _Toc264368505 \h </w:instrText>
        </w:r>
        <w:r w:rsidR="007031C8">
          <w:rPr>
            <w:webHidden/>
          </w:rPr>
        </w:r>
        <w:r w:rsidR="007031C8">
          <w:rPr>
            <w:webHidden/>
          </w:rPr>
          <w:fldChar w:fldCharType="separate"/>
        </w:r>
        <w:r w:rsidR="00827515">
          <w:rPr>
            <w:webHidden/>
          </w:rPr>
          <w:t>69</w:t>
        </w:r>
        <w:r w:rsidR="007031C8">
          <w:rPr>
            <w:webHidden/>
          </w:rPr>
          <w:fldChar w:fldCharType="end"/>
        </w:r>
      </w:hyperlink>
    </w:p>
    <w:p w:rsidR="007031C8" w:rsidRDefault="003542E1">
      <w:pPr>
        <w:pStyle w:val="TOC3"/>
        <w:tabs>
          <w:tab w:val="left" w:pos="2127"/>
        </w:tabs>
        <w:rPr>
          <w:szCs w:val="24"/>
          <w:lang w:val="en-AU" w:eastAsia="en-AU"/>
        </w:rPr>
      </w:pPr>
      <w:hyperlink w:anchor="_Toc264368506" w:history="1">
        <w:r w:rsidR="007031C8">
          <w:rPr>
            <w:rStyle w:val="Hyperlink"/>
          </w:rPr>
          <w:t>6.5.1</w:t>
        </w:r>
        <w:r w:rsidR="007031C8">
          <w:rPr>
            <w:szCs w:val="24"/>
            <w:lang w:val="en-AU" w:eastAsia="en-AU"/>
          </w:rPr>
          <w:tab/>
        </w:r>
        <w:r w:rsidR="007031C8">
          <w:rPr>
            <w:rStyle w:val="Hyperlink"/>
          </w:rPr>
          <w:t>Effect of total net investment losses</w:t>
        </w:r>
        <w:r w:rsidR="007031C8">
          <w:rPr>
            <w:webHidden/>
          </w:rPr>
          <w:tab/>
        </w:r>
        <w:r w:rsidR="007031C8">
          <w:rPr>
            <w:webHidden/>
          </w:rPr>
          <w:fldChar w:fldCharType="begin"/>
        </w:r>
        <w:r w:rsidR="007031C8">
          <w:rPr>
            <w:webHidden/>
          </w:rPr>
          <w:instrText xml:space="preserve"> PAGEREF _Toc264368506 \h </w:instrText>
        </w:r>
        <w:r w:rsidR="007031C8">
          <w:rPr>
            <w:webHidden/>
          </w:rPr>
        </w:r>
        <w:r w:rsidR="007031C8">
          <w:rPr>
            <w:webHidden/>
          </w:rPr>
          <w:fldChar w:fldCharType="separate"/>
        </w:r>
        <w:r w:rsidR="00827515">
          <w:rPr>
            <w:webHidden/>
          </w:rPr>
          <w:t>69</w:t>
        </w:r>
        <w:r w:rsidR="007031C8">
          <w:rPr>
            <w:webHidden/>
          </w:rPr>
          <w:fldChar w:fldCharType="end"/>
        </w:r>
      </w:hyperlink>
    </w:p>
    <w:p w:rsidR="007031C8" w:rsidRDefault="003542E1">
      <w:pPr>
        <w:pStyle w:val="TOC3"/>
        <w:tabs>
          <w:tab w:val="left" w:pos="2127"/>
        </w:tabs>
        <w:rPr>
          <w:szCs w:val="24"/>
          <w:lang w:val="en-AU" w:eastAsia="en-AU"/>
        </w:rPr>
      </w:pPr>
      <w:hyperlink w:anchor="_Toc264368507" w:history="1">
        <w:r w:rsidR="007031C8">
          <w:rPr>
            <w:rStyle w:val="Hyperlink"/>
          </w:rPr>
          <w:t>6.5.2</w:t>
        </w:r>
        <w:r w:rsidR="007031C8">
          <w:rPr>
            <w:szCs w:val="24"/>
            <w:lang w:val="en-AU" w:eastAsia="en-AU"/>
          </w:rPr>
          <w:tab/>
        </w:r>
        <w:r w:rsidR="007031C8">
          <w:rPr>
            <w:rStyle w:val="Hyperlink"/>
          </w:rPr>
          <w:t>Definitions</w:t>
        </w:r>
        <w:r w:rsidR="007031C8">
          <w:rPr>
            <w:webHidden/>
          </w:rPr>
          <w:tab/>
        </w:r>
        <w:r w:rsidR="007031C8">
          <w:rPr>
            <w:webHidden/>
          </w:rPr>
          <w:fldChar w:fldCharType="begin"/>
        </w:r>
        <w:r w:rsidR="007031C8">
          <w:rPr>
            <w:webHidden/>
          </w:rPr>
          <w:instrText xml:space="preserve"> PAGEREF _Toc264368507 \h </w:instrText>
        </w:r>
        <w:r w:rsidR="007031C8">
          <w:rPr>
            <w:webHidden/>
          </w:rPr>
        </w:r>
        <w:r w:rsidR="007031C8">
          <w:rPr>
            <w:webHidden/>
          </w:rPr>
          <w:fldChar w:fldCharType="separate"/>
        </w:r>
        <w:r w:rsidR="00827515">
          <w:rPr>
            <w:webHidden/>
          </w:rPr>
          <w:t>69</w:t>
        </w:r>
        <w:r w:rsidR="007031C8">
          <w:rPr>
            <w:webHidden/>
          </w:rPr>
          <w:fldChar w:fldCharType="end"/>
        </w:r>
      </w:hyperlink>
    </w:p>
    <w:p w:rsidR="007031C8" w:rsidRDefault="003542E1">
      <w:pPr>
        <w:pStyle w:val="TOC3"/>
        <w:tabs>
          <w:tab w:val="left" w:pos="2127"/>
        </w:tabs>
        <w:rPr>
          <w:szCs w:val="24"/>
          <w:lang w:val="en-AU" w:eastAsia="en-AU"/>
        </w:rPr>
      </w:pPr>
      <w:hyperlink w:anchor="_Toc264368508" w:history="1">
        <w:r w:rsidR="007031C8">
          <w:rPr>
            <w:rStyle w:val="Hyperlink"/>
          </w:rPr>
          <w:t>6.5.3</w:t>
        </w:r>
        <w:r w:rsidR="007031C8">
          <w:rPr>
            <w:szCs w:val="24"/>
            <w:lang w:val="en-AU" w:eastAsia="en-AU"/>
          </w:rPr>
          <w:tab/>
        </w:r>
        <w:r w:rsidR="007031C8">
          <w:rPr>
            <w:rStyle w:val="Hyperlink"/>
          </w:rPr>
          <w:t>Valuing losses from rental properties and/or shares/investments</w:t>
        </w:r>
        <w:r w:rsidR="007031C8">
          <w:rPr>
            <w:webHidden/>
          </w:rPr>
          <w:tab/>
        </w:r>
        <w:r w:rsidR="007031C8">
          <w:rPr>
            <w:webHidden/>
          </w:rPr>
          <w:fldChar w:fldCharType="begin"/>
        </w:r>
        <w:r w:rsidR="007031C8">
          <w:rPr>
            <w:webHidden/>
          </w:rPr>
          <w:instrText xml:space="preserve"> PAGEREF _Toc264368508 \h </w:instrText>
        </w:r>
        <w:r w:rsidR="007031C8">
          <w:rPr>
            <w:webHidden/>
          </w:rPr>
        </w:r>
        <w:r w:rsidR="007031C8">
          <w:rPr>
            <w:webHidden/>
          </w:rPr>
          <w:fldChar w:fldCharType="separate"/>
        </w:r>
        <w:r w:rsidR="00827515">
          <w:rPr>
            <w:webHidden/>
          </w:rPr>
          <w:t>70</w:t>
        </w:r>
        <w:r w:rsidR="007031C8">
          <w:rPr>
            <w:webHidden/>
          </w:rPr>
          <w:fldChar w:fldCharType="end"/>
        </w:r>
      </w:hyperlink>
    </w:p>
    <w:p w:rsidR="007031C8" w:rsidRDefault="003542E1">
      <w:pPr>
        <w:pStyle w:val="TOC3"/>
        <w:tabs>
          <w:tab w:val="left" w:pos="2127"/>
        </w:tabs>
        <w:rPr>
          <w:szCs w:val="24"/>
          <w:lang w:val="en-AU" w:eastAsia="en-AU"/>
        </w:rPr>
      </w:pPr>
      <w:hyperlink w:anchor="_Toc264368509" w:history="1">
        <w:r w:rsidR="007031C8">
          <w:rPr>
            <w:rStyle w:val="Hyperlink"/>
          </w:rPr>
          <w:t>6.5.4</w:t>
        </w:r>
        <w:r w:rsidR="007031C8">
          <w:rPr>
            <w:szCs w:val="24"/>
            <w:lang w:val="en-AU" w:eastAsia="en-AU"/>
          </w:rPr>
          <w:tab/>
        </w:r>
        <w:r w:rsidR="007031C8">
          <w:rPr>
            <w:rStyle w:val="Hyperlink"/>
          </w:rPr>
          <w:t>Self-declaration and compliance checks</w:t>
        </w:r>
        <w:r w:rsidR="007031C8">
          <w:rPr>
            <w:webHidden/>
          </w:rPr>
          <w:tab/>
        </w:r>
        <w:r w:rsidR="007031C8">
          <w:rPr>
            <w:webHidden/>
          </w:rPr>
          <w:fldChar w:fldCharType="begin"/>
        </w:r>
        <w:r w:rsidR="007031C8">
          <w:rPr>
            <w:webHidden/>
          </w:rPr>
          <w:instrText xml:space="preserve"> PAGEREF _Toc264368509 \h </w:instrText>
        </w:r>
        <w:r w:rsidR="007031C8">
          <w:rPr>
            <w:webHidden/>
          </w:rPr>
        </w:r>
        <w:r w:rsidR="007031C8">
          <w:rPr>
            <w:webHidden/>
          </w:rPr>
          <w:fldChar w:fldCharType="separate"/>
        </w:r>
        <w:r w:rsidR="00827515">
          <w:rPr>
            <w:webHidden/>
          </w:rPr>
          <w:t>70</w:t>
        </w:r>
        <w:r w:rsidR="007031C8">
          <w:rPr>
            <w:webHidden/>
          </w:rPr>
          <w:fldChar w:fldCharType="end"/>
        </w:r>
      </w:hyperlink>
    </w:p>
    <w:p w:rsidR="007031C8" w:rsidRDefault="003542E1">
      <w:pPr>
        <w:pStyle w:val="TOC2"/>
        <w:rPr>
          <w:szCs w:val="24"/>
          <w:lang w:val="en-AU" w:eastAsia="en-AU"/>
        </w:rPr>
      </w:pPr>
      <w:hyperlink w:anchor="_Toc264368510" w:history="1">
        <w:r w:rsidR="007031C8">
          <w:rPr>
            <w:rStyle w:val="Hyperlink"/>
          </w:rPr>
          <w:t>6.6</w:t>
        </w:r>
        <w:r w:rsidR="007031C8">
          <w:rPr>
            <w:szCs w:val="24"/>
            <w:lang w:val="en-AU" w:eastAsia="en-AU"/>
          </w:rPr>
          <w:tab/>
        </w:r>
        <w:r w:rsidR="007031C8">
          <w:rPr>
            <w:rStyle w:val="Hyperlink"/>
          </w:rPr>
          <w:t>Fringe benefits</w:t>
        </w:r>
        <w:r w:rsidR="007031C8">
          <w:rPr>
            <w:webHidden/>
          </w:rPr>
          <w:tab/>
        </w:r>
        <w:r w:rsidR="007031C8">
          <w:rPr>
            <w:webHidden/>
          </w:rPr>
          <w:fldChar w:fldCharType="begin"/>
        </w:r>
        <w:r w:rsidR="007031C8">
          <w:rPr>
            <w:webHidden/>
          </w:rPr>
          <w:instrText xml:space="preserve"> PAGEREF _Toc264368510 \h </w:instrText>
        </w:r>
        <w:r w:rsidR="007031C8">
          <w:rPr>
            <w:webHidden/>
          </w:rPr>
        </w:r>
        <w:r w:rsidR="007031C8">
          <w:rPr>
            <w:webHidden/>
          </w:rPr>
          <w:fldChar w:fldCharType="separate"/>
        </w:r>
        <w:r w:rsidR="00827515">
          <w:rPr>
            <w:webHidden/>
          </w:rPr>
          <w:t>71</w:t>
        </w:r>
        <w:r w:rsidR="007031C8">
          <w:rPr>
            <w:webHidden/>
          </w:rPr>
          <w:fldChar w:fldCharType="end"/>
        </w:r>
      </w:hyperlink>
    </w:p>
    <w:p w:rsidR="007031C8" w:rsidRDefault="003542E1">
      <w:pPr>
        <w:pStyle w:val="TOC3"/>
        <w:tabs>
          <w:tab w:val="left" w:pos="2127"/>
        </w:tabs>
        <w:rPr>
          <w:szCs w:val="24"/>
          <w:lang w:val="en-AU" w:eastAsia="en-AU"/>
        </w:rPr>
      </w:pPr>
      <w:hyperlink w:anchor="_Toc264368511" w:history="1">
        <w:r w:rsidR="007031C8">
          <w:rPr>
            <w:rStyle w:val="Hyperlink"/>
          </w:rPr>
          <w:t>6.6.1</w:t>
        </w:r>
        <w:r w:rsidR="007031C8">
          <w:rPr>
            <w:szCs w:val="24"/>
            <w:lang w:val="en-AU" w:eastAsia="en-AU"/>
          </w:rPr>
          <w:tab/>
        </w:r>
        <w:r w:rsidR="007031C8">
          <w:rPr>
            <w:rStyle w:val="Hyperlink"/>
          </w:rPr>
          <w:t>Definitions</w:t>
        </w:r>
        <w:r w:rsidR="007031C8">
          <w:rPr>
            <w:webHidden/>
          </w:rPr>
          <w:tab/>
        </w:r>
        <w:r w:rsidR="007031C8">
          <w:rPr>
            <w:webHidden/>
          </w:rPr>
          <w:fldChar w:fldCharType="begin"/>
        </w:r>
        <w:r w:rsidR="007031C8">
          <w:rPr>
            <w:webHidden/>
          </w:rPr>
          <w:instrText xml:space="preserve"> PAGEREF _Toc264368511 \h </w:instrText>
        </w:r>
        <w:r w:rsidR="007031C8">
          <w:rPr>
            <w:webHidden/>
          </w:rPr>
        </w:r>
        <w:r w:rsidR="007031C8">
          <w:rPr>
            <w:webHidden/>
          </w:rPr>
          <w:fldChar w:fldCharType="separate"/>
        </w:r>
        <w:r w:rsidR="00827515">
          <w:rPr>
            <w:webHidden/>
          </w:rPr>
          <w:t>71</w:t>
        </w:r>
        <w:r w:rsidR="007031C8">
          <w:rPr>
            <w:webHidden/>
          </w:rPr>
          <w:fldChar w:fldCharType="end"/>
        </w:r>
      </w:hyperlink>
    </w:p>
    <w:p w:rsidR="007031C8" w:rsidRDefault="003542E1">
      <w:pPr>
        <w:pStyle w:val="TOC3"/>
        <w:tabs>
          <w:tab w:val="left" w:pos="2127"/>
        </w:tabs>
        <w:rPr>
          <w:szCs w:val="24"/>
          <w:lang w:val="en-AU" w:eastAsia="en-AU"/>
        </w:rPr>
      </w:pPr>
      <w:hyperlink w:anchor="_Toc264368512" w:history="1">
        <w:r w:rsidR="007031C8">
          <w:rPr>
            <w:rStyle w:val="Hyperlink"/>
          </w:rPr>
          <w:t>6.6.2</w:t>
        </w:r>
        <w:r w:rsidR="007031C8">
          <w:rPr>
            <w:szCs w:val="24"/>
            <w:lang w:val="en-AU" w:eastAsia="en-AU"/>
          </w:rPr>
          <w:tab/>
        </w:r>
        <w:r w:rsidR="007031C8">
          <w:rPr>
            <w:rStyle w:val="Hyperlink"/>
          </w:rPr>
          <w:t>Types of benefits to be included</w:t>
        </w:r>
        <w:r w:rsidR="007031C8">
          <w:rPr>
            <w:webHidden/>
          </w:rPr>
          <w:tab/>
        </w:r>
        <w:r w:rsidR="007031C8">
          <w:rPr>
            <w:webHidden/>
          </w:rPr>
          <w:fldChar w:fldCharType="begin"/>
        </w:r>
        <w:r w:rsidR="007031C8">
          <w:rPr>
            <w:webHidden/>
          </w:rPr>
          <w:instrText xml:space="preserve"> PAGEREF _Toc264368512 \h </w:instrText>
        </w:r>
        <w:r w:rsidR="007031C8">
          <w:rPr>
            <w:webHidden/>
          </w:rPr>
        </w:r>
        <w:r w:rsidR="007031C8">
          <w:rPr>
            <w:webHidden/>
          </w:rPr>
          <w:fldChar w:fldCharType="separate"/>
        </w:r>
        <w:r w:rsidR="00827515">
          <w:rPr>
            <w:webHidden/>
          </w:rPr>
          <w:t>71</w:t>
        </w:r>
        <w:r w:rsidR="007031C8">
          <w:rPr>
            <w:webHidden/>
          </w:rPr>
          <w:fldChar w:fldCharType="end"/>
        </w:r>
      </w:hyperlink>
    </w:p>
    <w:p w:rsidR="007031C8" w:rsidRDefault="003542E1">
      <w:pPr>
        <w:pStyle w:val="TOC3"/>
        <w:tabs>
          <w:tab w:val="left" w:pos="2127"/>
        </w:tabs>
        <w:rPr>
          <w:szCs w:val="24"/>
          <w:lang w:val="en-AU" w:eastAsia="en-AU"/>
        </w:rPr>
      </w:pPr>
      <w:hyperlink w:anchor="_Toc264368513" w:history="1">
        <w:r w:rsidR="007031C8">
          <w:rPr>
            <w:rStyle w:val="Hyperlink"/>
          </w:rPr>
          <w:t>6.6.3</w:t>
        </w:r>
        <w:r w:rsidR="007031C8">
          <w:rPr>
            <w:szCs w:val="24"/>
            <w:lang w:val="en-AU" w:eastAsia="en-AU"/>
          </w:rPr>
          <w:tab/>
        </w:r>
        <w:r w:rsidR="007031C8">
          <w:rPr>
            <w:rStyle w:val="Hyperlink"/>
          </w:rPr>
          <w:t>Valuing fringe benefits</w:t>
        </w:r>
        <w:r w:rsidR="007031C8">
          <w:rPr>
            <w:webHidden/>
          </w:rPr>
          <w:tab/>
        </w:r>
        <w:r w:rsidR="007031C8">
          <w:rPr>
            <w:webHidden/>
          </w:rPr>
          <w:fldChar w:fldCharType="begin"/>
        </w:r>
        <w:r w:rsidR="007031C8">
          <w:rPr>
            <w:webHidden/>
          </w:rPr>
          <w:instrText xml:space="preserve"> PAGEREF _Toc264368513 \h </w:instrText>
        </w:r>
        <w:r w:rsidR="007031C8">
          <w:rPr>
            <w:webHidden/>
          </w:rPr>
        </w:r>
        <w:r w:rsidR="007031C8">
          <w:rPr>
            <w:webHidden/>
          </w:rPr>
          <w:fldChar w:fldCharType="separate"/>
        </w:r>
        <w:r w:rsidR="00827515">
          <w:rPr>
            <w:webHidden/>
          </w:rPr>
          <w:t>71</w:t>
        </w:r>
        <w:r w:rsidR="007031C8">
          <w:rPr>
            <w:webHidden/>
          </w:rPr>
          <w:fldChar w:fldCharType="end"/>
        </w:r>
      </w:hyperlink>
    </w:p>
    <w:p w:rsidR="007031C8" w:rsidRDefault="003542E1">
      <w:pPr>
        <w:pStyle w:val="TOC3"/>
        <w:tabs>
          <w:tab w:val="left" w:pos="2127"/>
        </w:tabs>
        <w:rPr>
          <w:szCs w:val="24"/>
          <w:lang w:val="en-AU" w:eastAsia="en-AU"/>
        </w:rPr>
      </w:pPr>
      <w:hyperlink w:anchor="_Toc264368514" w:history="1">
        <w:r w:rsidR="007031C8">
          <w:rPr>
            <w:rStyle w:val="Hyperlink"/>
          </w:rPr>
          <w:t>6.6.4</w:t>
        </w:r>
        <w:r w:rsidR="007031C8">
          <w:rPr>
            <w:szCs w:val="24"/>
            <w:lang w:val="en-AU" w:eastAsia="en-AU"/>
          </w:rPr>
          <w:tab/>
        </w:r>
        <w:r w:rsidR="007031C8">
          <w:rPr>
            <w:rStyle w:val="Hyperlink"/>
          </w:rPr>
          <w:t>First $1,000 of reportable fringe benefits exempt</w:t>
        </w:r>
        <w:r w:rsidR="007031C8">
          <w:rPr>
            <w:webHidden/>
          </w:rPr>
          <w:tab/>
        </w:r>
        <w:r w:rsidR="007031C8">
          <w:rPr>
            <w:webHidden/>
          </w:rPr>
          <w:fldChar w:fldCharType="begin"/>
        </w:r>
        <w:r w:rsidR="007031C8">
          <w:rPr>
            <w:webHidden/>
          </w:rPr>
          <w:instrText xml:space="preserve"> PAGEREF _Toc264368514 \h </w:instrText>
        </w:r>
        <w:r w:rsidR="007031C8">
          <w:rPr>
            <w:webHidden/>
          </w:rPr>
        </w:r>
        <w:r w:rsidR="007031C8">
          <w:rPr>
            <w:webHidden/>
          </w:rPr>
          <w:fldChar w:fldCharType="separate"/>
        </w:r>
        <w:r w:rsidR="00827515">
          <w:rPr>
            <w:webHidden/>
          </w:rPr>
          <w:t>72</w:t>
        </w:r>
        <w:r w:rsidR="007031C8">
          <w:rPr>
            <w:webHidden/>
          </w:rPr>
          <w:fldChar w:fldCharType="end"/>
        </w:r>
      </w:hyperlink>
    </w:p>
    <w:p w:rsidR="007031C8" w:rsidRDefault="003542E1">
      <w:pPr>
        <w:pStyle w:val="TOC3"/>
        <w:tabs>
          <w:tab w:val="left" w:pos="2127"/>
        </w:tabs>
        <w:rPr>
          <w:szCs w:val="24"/>
          <w:lang w:val="en-AU" w:eastAsia="en-AU"/>
        </w:rPr>
      </w:pPr>
      <w:hyperlink w:anchor="_Toc264368515" w:history="1">
        <w:r w:rsidR="007031C8">
          <w:rPr>
            <w:rStyle w:val="Hyperlink"/>
          </w:rPr>
          <w:t>6.6.5</w:t>
        </w:r>
        <w:r w:rsidR="007031C8">
          <w:rPr>
            <w:szCs w:val="24"/>
            <w:lang w:val="en-AU" w:eastAsia="en-AU"/>
          </w:rPr>
          <w:tab/>
        </w:r>
        <w:r w:rsidR="007031C8">
          <w:rPr>
            <w:rStyle w:val="Hyperlink"/>
          </w:rPr>
          <w:t>Overseas fringe benefits</w:t>
        </w:r>
        <w:r w:rsidR="007031C8">
          <w:rPr>
            <w:webHidden/>
          </w:rPr>
          <w:tab/>
        </w:r>
        <w:r w:rsidR="007031C8">
          <w:rPr>
            <w:webHidden/>
          </w:rPr>
          <w:fldChar w:fldCharType="begin"/>
        </w:r>
        <w:r w:rsidR="007031C8">
          <w:rPr>
            <w:webHidden/>
          </w:rPr>
          <w:instrText xml:space="preserve"> PAGEREF _Toc264368515 \h </w:instrText>
        </w:r>
        <w:r w:rsidR="007031C8">
          <w:rPr>
            <w:webHidden/>
          </w:rPr>
        </w:r>
        <w:r w:rsidR="007031C8">
          <w:rPr>
            <w:webHidden/>
          </w:rPr>
          <w:fldChar w:fldCharType="separate"/>
        </w:r>
        <w:r w:rsidR="00827515">
          <w:rPr>
            <w:webHidden/>
          </w:rPr>
          <w:t>72</w:t>
        </w:r>
        <w:r w:rsidR="007031C8">
          <w:rPr>
            <w:webHidden/>
          </w:rPr>
          <w:fldChar w:fldCharType="end"/>
        </w:r>
      </w:hyperlink>
    </w:p>
    <w:p w:rsidR="007031C8" w:rsidRDefault="003542E1">
      <w:pPr>
        <w:pStyle w:val="TOC3"/>
        <w:tabs>
          <w:tab w:val="left" w:pos="2127"/>
        </w:tabs>
        <w:rPr>
          <w:szCs w:val="24"/>
          <w:lang w:val="en-AU" w:eastAsia="en-AU"/>
        </w:rPr>
      </w:pPr>
      <w:hyperlink w:anchor="_Toc264368516" w:history="1">
        <w:r w:rsidR="007031C8">
          <w:rPr>
            <w:rStyle w:val="Hyperlink"/>
          </w:rPr>
          <w:t>6.6.6</w:t>
        </w:r>
        <w:r w:rsidR="007031C8">
          <w:rPr>
            <w:szCs w:val="24"/>
            <w:lang w:val="en-AU" w:eastAsia="en-AU"/>
          </w:rPr>
          <w:tab/>
        </w:r>
        <w:r w:rsidR="007031C8">
          <w:rPr>
            <w:rStyle w:val="Hyperlink"/>
          </w:rPr>
          <w:t>Ministers of religion</w:t>
        </w:r>
        <w:r w:rsidR="007031C8">
          <w:rPr>
            <w:webHidden/>
          </w:rPr>
          <w:tab/>
        </w:r>
        <w:r w:rsidR="007031C8">
          <w:rPr>
            <w:webHidden/>
          </w:rPr>
          <w:fldChar w:fldCharType="begin"/>
        </w:r>
        <w:r w:rsidR="007031C8">
          <w:rPr>
            <w:webHidden/>
          </w:rPr>
          <w:instrText xml:space="preserve"> PAGEREF _Toc264368516 \h </w:instrText>
        </w:r>
        <w:r w:rsidR="007031C8">
          <w:rPr>
            <w:webHidden/>
          </w:rPr>
        </w:r>
        <w:r w:rsidR="007031C8">
          <w:rPr>
            <w:webHidden/>
          </w:rPr>
          <w:fldChar w:fldCharType="separate"/>
        </w:r>
        <w:r w:rsidR="00827515">
          <w:rPr>
            <w:webHidden/>
          </w:rPr>
          <w:t>72</w:t>
        </w:r>
        <w:r w:rsidR="007031C8">
          <w:rPr>
            <w:webHidden/>
          </w:rPr>
          <w:fldChar w:fldCharType="end"/>
        </w:r>
      </w:hyperlink>
    </w:p>
    <w:p w:rsidR="007031C8" w:rsidRDefault="003542E1">
      <w:pPr>
        <w:pStyle w:val="TOC2"/>
        <w:rPr>
          <w:szCs w:val="24"/>
          <w:lang w:val="en-AU" w:eastAsia="en-AU"/>
        </w:rPr>
      </w:pPr>
      <w:hyperlink w:anchor="_Toc264368517" w:history="1">
        <w:r w:rsidR="007031C8">
          <w:rPr>
            <w:rStyle w:val="Hyperlink"/>
          </w:rPr>
          <w:t>6.7</w:t>
        </w:r>
        <w:r w:rsidR="007031C8">
          <w:rPr>
            <w:szCs w:val="24"/>
            <w:lang w:val="en-AU" w:eastAsia="en-AU"/>
          </w:rPr>
          <w:tab/>
        </w:r>
        <w:r w:rsidR="007031C8">
          <w:rPr>
            <w:rStyle w:val="Hyperlink"/>
          </w:rPr>
          <w:t>Reportable Superannuation Contributions</w:t>
        </w:r>
        <w:r w:rsidR="007031C8">
          <w:rPr>
            <w:webHidden/>
          </w:rPr>
          <w:tab/>
        </w:r>
        <w:r w:rsidR="007031C8">
          <w:rPr>
            <w:webHidden/>
          </w:rPr>
          <w:fldChar w:fldCharType="begin"/>
        </w:r>
        <w:r w:rsidR="007031C8">
          <w:rPr>
            <w:webHidden/>
          </w:rPr>
          <w:instrText xml:space="preserve"> PAGEREF _Toc264368517 \h </w:instrText>
        </w:r>
        <w:r w:rsidR="007031C8">
          <w:rPr>
            <w:webHidden/>
          </w:rPr>
        </w:r>
        <w:r w:rsidR="007031C8">
          <w:rPr>
            <w:webHidden/>
          </w:rPr>
          <w:fldChar w:fldCharType="separate"/>
        </w:r>
        <w:r w:rsidR="00827515">
          <w:rPr>
            <w:webHidden/>
          </w:rPr>
          <w:t>72</w:t>
        </w:r>
        <w:r w:rsidR="007031C8">
          <w:rPr>
            <w:webHidden/>
          </w:rPr>
          <w:fldChar w:fldCharType="end"/>
        </w:r>
      </w:hyperlink>
    </w:p>
    <w:p w:rsidR="007031C8" w:rsidRDefault="003542E1">
      <w:pPr>
        <w:pStyle w:val="TOC3"/>
        <w:tabs>
          <w:tab w:val="left" w:pos="2127"/>
        </w:tabs>
        <w:rPr>
          <w:szCs w:val="24"/>
          <w:lang w:val="en-AU" w:eastAsia="en-AU"/>
        </w:rPr>
      </w:pPr>
      <w:hyperlink w:anchor="_Toc264368518" w:history="1">
        <w:r w:rsidR="007031C8">
          <w:rPr>
            <w:rStyle w:val="Hyperlink"/>
          </w:rPr>
          <w:t xml:space="preserve">6.7.1 </w:t>
        </w:r>
        <w:r w:rsidR="007031C8">
          <w:rPr>
            <w:szCs w:val="24"/>
            <w:lang w:val="en-AU" w:eastAsia="en-AU"/>
          </w:rPr>
          <w:tab/>
        </w:r>
        <w:r w:rsidR="007031C8">
          <w:rPr>
            <w:rStyle w:val="Hyperlink"/>
          </w:rPr>
          <w:t>Definitions</w:t>
        </w:r>
        <w:r w:rsidR="007031C8">
          <w:rPr>
            <w:webHidden/>
          </w:rPr>
          <w:tab/>
        </w:r>
        <w:r w:rsidR="007031C8">
          <w:rPr>
            <w:webHidden/>
          </w:rPr>
          <w:fldChar w:fldCharType="begin"/>
        </w:r>
        <w:r w:rsidR="007031C8">
          <w:rPr>
            <w:webHidden/>
          </w:rPr>
          <w:instrText xml:space="preserve"> PAGEREF _Toc264368518 \h </w:instrText>
        </w:r>
        <w:r w:rsidR="007031C8">
          <w:rPr>
            <w:webHidden/>
          </w:rPr>
        </w:r>
        <w:r w:rsidR="007031C8">
          <w:rPr>
            <w:webHidden/>
          </w:rPr>
          <w:fldChar w:fldCharType="separate"/>
        </w:r>
        <w:r w:rsidR="00827515">
          <w:rPr>
            <w:webHidden/>
          </w:rPr>
          <w:t>72</w:t>
        </w:r>
        <w:r w:rsidR="007031C8">
          <w:rPr>
            <w:webHidden/>
          </w:rPr>
          <w:fldChar w:fldCharType="end"/>
        </w:r>
      </w:hyperlink>
    </w:p>
    <w:p w:rsidR="007031C8" w:rsidRDefault="003542E1">
      <w:pPr>
        <w:pStyle w:val="TOC3"/>
        <w:tabs>
          <w:tab w:val="left" w:pos="2127"/>
        </w:tabs>
        <w:rPr>
          <w:szCs w:val="24"/>
          <w:lang w:val="en-AU" w:eastAsia="en-AU"/>
        </w:rPr>
      </w:pPr>
      <w:hyperlink w:anchor="_Toc264368519" w:history="1">
        <w:r w:rsidR="007031C8">
          <w:rPr>
            <w:rStyle w:val="Hyperlink"/>
          </w:rPr>
          <w:t xml:space="preserve">6.7.2 </w:t>
        </w:r>
        <w:r w:rsidR="007031C8">
          <w:rPr>
            <w:szCs w:val="24"/>
            <w:lang w:val="en-AU" w:eastAsia="en-AU"/>
          </w:rPr>
          <w:tab/>
        </w:r>
        <w:r w:rsidR="007031C8">
          <w:rPr>
            <w:rStyle w:val="Hyperlink"/>
          </w:rPr>
          <w:t>Reportable employer superannuation contributions</w:t>
        </w:r>
        <w:r w:rsidR="007031C8">
          <w:rPr>
            <w:webHidden/>
          </w:rPr>
          <w:tab/>
        </w:r>
        <w:r w:rsidR="007031C8">
          <w:rPr>
            <w:webHidden/>
          </w:rPr>
          <w:fldChar w:fldCharType="begin"/>
        </w:r>
        <w:r w:rsidR="007031C8">
          <w:rPr>
            <w:webHidden/>
          </w:rPr>
          <w:instrText xml:space="preserve"> PAGEREF _Toc264368519 \h </w:instrText>
        </w:r>
        <w:r w:rsidR="007031C8">
          <w:rPr>
            <w:webHidden/>
          </w:rPr>
        </w:r>
        <w:r w:rsidR="007031C8">
          <w:rPr>
            <w:webHidden/>
          </w:rPr>
          <w:fldChar w:fldCharType="separate"/>
        </w:r>
        <w:r w:rsidR="00827515">
          <w:rPr>
            <w:webHidden/>
          </w:rPr>
          <w:t>73</w:t>
        </w:r>
        <w:r w:rsidR="007031C8">
          <w:rPr>
            <w:webHidden/>
          </w:rPr>
          <w:fldChar w:fldCharType="end"/>
        </w:r>
      </w:hyperlink>
    </w:p>
    <w:p w:rsidR="007031C8" w:rsidRDefault="003542E1">
      <w:pPr>
        <w:pStyle w:val="TOC3"/>
        <w:tabs>
          <w:tab w:val="left" w:pos="2127"/>
        </w:tabs>
        <w:rPr>
          <w:szCs w:val="24"/>
          <w:lang w:val="en-AU" w:eastAsia="en-AU"/>
        </w:rPr>
      </w:pPr>
      <w:hyperlink w:anchor="_Toc264368520" w:history="1">
        <w:r w:rsidR="007031C8">
          <w:rPr>
            <w:rStyle w:val="Hyperlink"/>
          </w:rPr>
          <w:t xml:space="preserve">6.7.3 </w:t>
        </w:r>
        <w:r w:rsidR="007031C8">
          <w:rPr>
            <w:szCs w:val="24"/>
            <w:lang w:val="en-AU" w:eastAsia="en-AU"/>
          </w:rPr>
          <w:tab/>
        </w:r>
        <w:r w:rsidR="007031C8">
          <w:rPr>
            <w:rStyle w:val="Hyperlink"/>
          </w:rPr>
          <w:t>Self-employed superannuation contributions</w:t>
        </w:r>
        <w:r w:rsidR="007031C8">
          <w:rPr>
            <w:webHidden/>
          </w:rPr>
          <w:tab/>
        </w:r>
        <w:r w:rsidR="007031C8">
          <w:rPr>
            <w:webHidden/>
          </w:rPr>
          <w:fldChar w:fldCharType="begin"/>
        </w:r>
        <w:r w:rsidR="007031C8">
          <w:rPr>
            <w:webHidden/>
          </w:rPr>
          <w:instrText xml:space="preserve"> PAGEREF _Toc264368520 \h </w:instrText>
        </w:r>
        <w:r w:rsidR="007031C8">
          <w:rPr>
            <w:webHidden/>
          </w:rPr>
        </w:r>
        <w:r w:rsidR="007031C8">
          <w:rPr>
            <w:webHidden/>
          </w:rPr>
          <w:fldChar w:fldCharType="separate"/>
        </w:r>
        <w:r w:rsidR="00827515">
          <w:rPr>
            <w:webHidden/>
          </w:rPr>
          <w:t>73</w:t>
        </w:r>
        <w:r w:rsidR="007031C8">
          <w:rPr>
            <w:webHidden/>
          </w:rPr>
          <w:fldChar w:fldCharType="end"/>
        </w:r>
      </w:hyperlink>
    </w:p>
    <w:p w:rsidR="007031C8" w:rsidRDefault="003542E1">
      <w:pPr>
        <w:pStyle w:val="TOC2"/>
        <w:rPr>
          <w:szCs w:val="24"/>
          <w:lang w:val="en-AU" w:eastAsia="en-AU"/>
        </w:rPr>
      </w:pPr>
      <w:hyperlink w:anchor="_Toc264368521" w:history="1">
        <w:r w:rsidR="007031C8">
          <w:rPr>
            <w:rStyle w:val="Hyperlink"/>
          </w:rPr>
          <w:t>6.8</w:t>
        </w:r>
        <w:r w:rsidR="007031C8">
          <w:rPr>
            <w:szCs w:val="24"/>
            <w:lang w:val="en-AU" w:eastAsia="en-AU"/>
          </w:rPr>
          <w:tab/>
        </w:r>
        <w:r w:rsidR="007031C8">
          <w:rPr>
            <w:rStyle w:val="Hyperlink"/>
          </w:rPr>
          <w:t>Current income assessment until 1 July 2010</w:t>
        </w:r>
        <w:r w:rsidR="007031C8">
          <w:rPr>
            <w:webHidden/>
          </w:rPr>
          <w:tab/>
        </w:r>
        <w:r w:rsidR="007031C8">
          <w:rPr>
            <w:webHidden/>
          </w:rPr>
          <w:fldChar w:fldCharType="begin"/>
        </w:r>
        <w:r w:rsidR="007031C8">
          <w:rPr>
            <w:webHidden/>
          </w:rPr>
          <w:instrText xml:space="preserve"> PAGEREF _Toc264368521 \h </w:instrText>
        </w:r>
        <w:r w:rsidR="007031C8">
          <w:rPr>
            <w:webHidden/>
          </w:rPr>
        </w:r>
        <w:r w:rsidR="007031C8">
          <w:rPr>
            <w:webHidden/>
          </w:rPr>
          <w:fldChar w:fldCharType="separate"/>
        </w:r>
        <w:r w:rsidR="00827515">
          <w:rPr>
            <w:webHidden/>
          </w:rPr>
          <w:t>73</w:t>
        </w:r>
        <w:r w:rsidR="007031C8">
          <w:rPr>
            <w:webHidden/>
          </w:rPr>
          <w:fldChar w:fldCharType="end"/>
        </w:r>
      </w:hyperlink>
    </w:p>
    <w:p w:rsidR="007031C8" w:rsidRDefault="003542E1">
      <w:pPr>
        <w:pStyle w:val="TOC3"/>
        <w:tabs>
          <w:tab w:val="left" w:pos="2127"/>
        </w:tabs>
        <w:rPr>
          <w:szCs w:val="24"/>
          <w:lang w:val="en-AU" w:eastAsia="en-AU"/>
        </w:rPr>
      </w:pPr>
      <w:hyperlink w:anchor="_Toc264368522" w:history="1">
        <w:r w:rsidR="007031C8">
          <w:rPr>
            <w:rStyle w:val="Hyperlink"/>
          </w:rPr>
          <w:t>6.8.1</w:t>
        </w:r>
        <w:r w:rsidR="007031C8">
          <w:rPr>
            <w:szCs w:val="24"/>
            <w:lang w:val="en-AU" w:eastAsia="en-AU"/>
          </w:rPr>
          <w:tab/>
        </w:r>
        <w:r w:rsidR="007031C8">
          <w:rPr>
            <w:rStyle w:val="Hyperlink"/>
          </w:rPr>
          <w:t>Assessment based on current tax year</w:t>
        </w:r>
        <w:r w:rsidR="007031C8">
          <w:rPr>
            <w:webHidden/>
          </w:rPr>
          <w:tab/>
        </w:r>
        <w:r w:rsidR="007031C8">
          <w:rPr>
            <w:webHidden/>
          </w:rPr>
          <w:fldChar w:fldCharType="begin"/>
        </w:r>
        <w:r w:rsidR="007031C8">
          <w:rPr>
            <w:webHidden/>
          </w:rPr>
          <w:instrText xml:space="preserve"> PAGEREF _Toc264368522 \h </w:instrText>
        </w:r>
        <w:r w:rsidR="007031C8">
          <w:rPr>
            <w:webHidden/>
          </w:rPr>
        </w:r>
        <w:r w:rsidR="007031C8">
          <w:rPr>
            <w:webHidden/>
          </w:rPr>
          <w:fldChar w:fldCharType="separate"/>
        </w:r>
        <w:r w:rsidR="00827515">
          <w:rPr>
            <w:webHidden/>
          </w:rPr>
          <w:t>73</w:t>
        </w:r>
        <w:r w:rsidR="007031C8">
          <w:rPr>
            <w:webHidden/>
          </w:rPr>
          <w:fldChar w:fldCharType="end"/>
        </w:r>
      </w:hyperlink>
    </w:p>
    <w:p w:rsidR="007031C8" w:rsidRDefault="003542E1">
      <w:pPr>
        <w:pStyle w:val="TOC3"/>
        <w:tabs>
          <w:tab w:val="left" w:pos="2127"/>
        </w:tabs>
        <w:rPr>
          <w:szCs w:val="24"/>
          <w:lang w:val="en-AU" w:eastAsia="en-AU"/>
        </w:rPr>
      </w:pPr>
      <w:hyperlink w:anchor="_Toc264368523" w:history="1">
        <w:r w:rsidR="007031C8">
          <w:rPr>
            <w:rStyle w:val="Hyperlink"/>
          </w:rPr>
          <w:t>6.8.2</w:t>
        </w:r>
        <w:r w:rsidR="007031C8">
          <w:rPr>
            <w:szCs w:val="24"/>
            <w:lang w:val="en-AU" w:eastAsia="en-AU"/>
          </w:rPr>
          <w:tab/>
        </w:r>
        <w:r w:rsidR="007031C8">
          <w:rPr>
            <w:rStyle w:val="Hyperlink"/>
          </w:rPr>
          <w:t>Current tax year assessment (fall in income)</w:t>
        </w:r>
        <w:r w:rsidR="007031C8">
          <w:rPr>
            <w:webHidden/>
          </w:rPr>
          <w:tab/>
        </w:r>
        <w:r w:rsidR="007031C8">
          <w:rPr>
            <w:webHidden/>
          </w:rPr>
          <w:fldChar w:fldCharType="begin"/>
        </w:r>
        <w:r w:rsidR="007031C8">
          <w:rPr>
            <w:webHidden/>
          </w:rPr>
          <w:instrText xml:space="preserve"> PAGEREF _Toc264368523 \h </w:instrText>
        </w:r>
        <w:r w:rsidR="007031C8">
          <w:rPr>
            <w:webHidden/>
          </w:rPr>
        </w:r>
        <w:r w:rsidR="007031C8">
          <w:rPr>
            <w:webHidden/>
          </w:rPr>
          <w:fldChar w:fldCharType="separate"/>
        </w:r>
        <w:r w:rsidR="00827515">
          <w:rPr>
            <w:webHidden/>
          </w:rPr>
          <w:t>74</w:t>
        </w:r>
        <w:r w:rsidR="007031C8">
          <w:rPr>
            <w:webHidden/>
          </w:rPr>
          <w:fldChar w:fldCharType="end"/>
        </w:r>
      </w:hyperlink>
    </w:p>
    <w:p w:rsidR="007031C8" w:rsidRDefault="003542E1">
      <w:pPr>
        <w:pStyle w:val="TOC3"/>
        <w:tabs>
          <w:tab w:val="left" w:pos="2127"/>
        </w:tabs>
        <w:rPr>
          <w:szCs w:val="24"/>
          <w:lang w:val="en-AU" w:eastAsia="en-AU"/>
        </w:rPr>
      </w:pPr>
      <w:hyperlink w:anchor="_Toc264368524" w:history="1">
        <w:r w:rsidR="007031C8">
          <w:rPr>
            <w:rStyle w:val="Hyperlink"/>
          </w:rPr>
          <w:t>6.8.3</w:t>
        </w:r>
        <w:r w:rsidR="007031C8">
          <w:rPr>
            <w:szCs w:val="24"/>
            <w:lang w:val="en-AU" w:eastAsia="en-AU"/>
          </w:rPr>
          <w:tab/>
        </w:r>
        <w:r w:rsidR="007031C8">
          <w:rPr>
            <w:rStyle w:val="Hyperlink"/>
          </w:rPr>
          <w:t>Estimated income</w:t>
        </w:r>
        <w:r w:rsidR="007031C8">
          <w:rPr>
            <w:webHidden/>
          </w:rPr>
          <w:tab/>
        </w:r>
        <w:r w:rsidR="007031C8">
          <w:rPr>
            <w:webHidden/>
          </w:rPr>
          <w:fldChar w:fldCharType="begin"/>
        </w:r>
        <w:r w:rsidR="007031C8">
          <w:rPr>
            <w:webHidden/>
          </w:rPr>
          <w:instrText xml:space="preserve"> PAGEREF _Toc264368524 \h </w:instrText>
        </w:r>
        <w:r w:rsidR="007031C8">
          <w:rPr>
            <w:webHidden/>
          </w:rPr>
        </w:r>
        <w:r w:rsidR="007031C8">
          <w:rPr>
            <w:webHidden/>
          </w:rPr>
          <w:fldChar w:fldCharType="separate"/>
        </w:r>
        <w:r w:rsidR="00827515">
          <w:rPr>
            <w:webHidden/>
          </w:rPr>
          <w:t>75</w:t>
        </w:r>
        <w:r w:rsidR="007031C8">
          <w:rPr>
            <w:webHidden/>
          </w:rPr>
          <w:fldChar w:fldCharType="end"/>
        </w:r>
      </w:hyperlink>
    </w:p>
    <w:p w:rsidR="007031C8" w:rsidRDefault="003542E1">
      <w:pPr>
        <w:pStyle w:val="TOC3"/>
        <w:tabs>
          <w:tab w:val="left" w:pos="2127"/>
        </w:tabs>
        <w:rPr>
          <w:szCs w:val="24"/>
          <w:lang w:val="en-AU" w:eastAsia="en-AU"/>
        </w:rPr>
      </w:pPr>
      <w:hyperlink w:anchor="_Toc264368525" w:history="1">
        <w:r w:rsidR="007031C8">
          <w:rPr>
            <w:rStyle w:val="Hyperlink"/>
          </w:rPr>
          <w:t>6.8.4</w:t>
        </w:r>
        <w:r w:rsidR="007031C8">
          <w:rPr>
            <w:szCs w:val="24"/>
            <w:lang w:val="en-AU" w:eastAsia="en-AU"/>
          </w:rPr>
          <w:tab/>
        </w:r>
        <w:r w:rsidR="007031C8">
          <w:rPr>
            <w:rStyle w:val="Hyperlink"/>
          </w:rPr>
          <w:t>Approval of estimated income</w:t>
        </w:r>
        <w:r w:rsidR="007031C8">
          <w:rPr>
            <w:webHidden/>
          </w:rPr>
          <w:tab/>
        </w:r>
        <w:r w:rsidR="007031C8">
          <w:rPr>
            <w:webHidden/>
          </w:rPr>
          <w:fldChar w:fldCharType="begin"/>
        </w:r>
        <w:r w:rsidR="007031C8">
          <w:rPr>
            <w:webHidden/>
          </w:rPr>
          <w:instrText xml:space="preserve"> PAGEREF _Toc264368525 \h </w:instrText>
        </w:r>
        <w:r w:rsidR="007031C8">
          <w:rPr>
            <w:webHidden/>
          </w:rPr>
        </w:r>
        <w:r w:rsidR="007031C8">
          <w:rPr>
            <w:webHidden/>
          </w:rPr>
          <w:fldChar w:fldCharType="separate"/>
        </w:r>
        <w:r w:rsidR="00827515">
          <w:rPr>
            <w:webHidden/>
          </w:rPr>
          <w:t>76</w:t>
        </w:r>
        <w:r w:rsidR="007031C8">
          <w:rPr>
            <w:webHidden/>
          </w:rPr>
          <w:fldChar w:fldCharType="end"/>
        </w:r>
      </w:hyperlink>
    </w:p>
    <w:p w:rsidR="007031C8" w:rsidRDefault="003542E1">
      <w:pPr>
        <w:pStyle w:val="TOC3"/>
        <w:tabs>
          <w:tab w:val="left" w:pos="2127"/>
        </w:tabs>
        <w:rPr>
          <w:szCs w:val="24"/>
          <w:lang w:val="en-AU" w:eastAsia="en-AU"/>
        </w:rPr>
      </w:pPr>
      <w:hyperlink w:anchor="_Toc264368526" w:history="1">
        <w:r w:rsidR="007031C8">
          <w:rPr>
            <w:rStyle w:val="Hyperlink"/>
          </w:rPr>
          <w:t>6.8.5</w:t>
        </w:r>
        <w:r w:rsidR="007031C8">
          <w:rPr>
            <w:szCs w:val="24"/>
            <w:lang w:val="en-AU" w:eastAsia="en-AU"/>
          </w:rPr>
          <w:tab/>
        </w:r>
        <w:r w:rsidR="007031C8">
          <w:rPr>
            <w:rStyle w:val="Hyperlink"/>
          </w:rPr>
          <w:t>Reverse current income (increase in income)</w:t>
        </w:r>
        <w:r w:rsidR="007031C8">
          <w:rPr>
            <w:webHidden/>
          </w:rPr>
          <w:tab/>
        </w:r>
        <w:r w:rsidR="007031C8">
          <w:rPr>
            <w:webHidden/>
          </w:rPr>
          <w:fldChar w:fldCharType="begin"/>
        </w:r>
        <w:r w:rsidR="007031C8">
          <w:rPr>
            <w:webHidden/>
          </w:rPr>
          <w:instrText xml:space="preserve"> PAGEREF _Toc264368526 \h </w:instrText>
        </w:r>
        <w:r w:rsidR="007031C8">
          <w:rPr>
            <w:webHidden/>
          </w:rPr>
        </w:r>
        <w:r w:rsidR="007031C8">
          <w:rPr>
            <w:webHidden/>
          </w:rPr>
          <w:fldChar w:fldCharType="separate"/>
        </w:r>
        <w:r w:rsidR="00827515">
          <w:rPr>
            <w:webHidden/>
          </w:rPr>
          <w:t>76</w:t>
        </w:r>
        <w:r w:rsidR="007031C8">
          <w:rPr>
            <w:webHidden/>
          </w:rPr>
          <w:fldChar w:fldCharType="end"/>
        </w:r>
      </w:hyperlink>
    </w:p>
    <w:p w:rsidR="007031C8" w:rsidRDefault="003542E1">
      <w:pPr>
        <w:pStyle w:val="TOC2"/>
        <w:rPr>
          <w:szCs w:val="24"/>
          <w:lang w:val="en-AU" w:eastAsia="en-AU"/>
        </w:rPr>
      </w:pPr>
      <w:hyperlink w:anchor="_Toc264368527" w:history="1">
        <w:r w:rsidR="007031C8">
          <w:rPr>
            <w:rStyle w:val="Hyperlink"/>
          </w:rPr>
          <w:t>6.9</w:t>
        </w:r>
        <w:r w:rsidR="007031C8">
          <w:rPr>
            <w:szCs w:val="24"/>
            <w:lang w:val="en-AU" w:eastAsia="en-AU"/>
          </w:rPr>
          <w:tab/>
        </w:r>
        <w:r w:rsidR="007031C8">
          <w:rPr>
            <w:rStyle w:val="Hyperlink"/>
          </w:rPr>
          <w:t>Current AIC Scheme income limits</w:t>
        </w:r>
        <w:r w:rsidR="007031C8">
          <w:rPr>
            <w:webHidden/>
          </w:rPr>
          <w:tab/>
        </w:r>
        <w:r w:rsidR="007031C8">
          <w:rPr>
            <w:webHidden/>
          </w:rPr>
          <w:fldChar w:fldCharType="begin"/>
        </w:r>
        <w:r w:rsidR="007031C8">
          <w:rPr>
            <w:webHidden/>
          </w:rPr>
          <w:instrText xml:space="preserve"> PAGEREF _Toc264368527 \h </w:instrText>
        </w:r>
        <w:r w:rsidR="007031C8">
          <w:rPr>
            <w:webHidden/>
          </w:rPr>
        </w:r>
        <w:r w:rsidR="007031C8">
          <w:rPr>
            <w:webHidden/>
          </w:rPr>
          <w:fldChar w:fldCharType="separate"/>
        </w:r>
        <w:r w:rsidR="00827515">
          <w:rPr>
            <w:webHidden/>
          </w:rPr>
          <w:t>78</w:t>
        </w:r>
        <w:r w:rsidR="007031C8">
          <w:rPr>
            <w:webHidden/>
          </w:rPr>
          <w:fldChar w:fldCharType="end"/>
        </w:r>
      </w:hyperlink>
    </w:p>
    <w:p w:rsidR="007031C8" w:rsidRDefault="003542E1">
      <w:pPr>
        <w:pStyle w:val="TOC3"/>
        <w:tabs>
          <w:tab w:val="left" w:pos="2127"/>
        </w:tabs>
        <w:rPr>
          <w:szCs w:val="24"/>
          <w:lang w:val="en-AU" w:eastAsia="en-AU"/>
        </w:rPr>
      </w:pPr>
      <w:hyperlink w:anchor="_Toc264368528" w:history="1">
        <w:r w:rsidR="007031C8">
          <w:rPr>
            <w:rStyle w:val="Hyperlink"/>
          </w:rPr>
          <w:t>6.9.1</w:t>
        </w:r>
        <w:r w:rsidR="007031C8">
          <w:rPr>
            <w:szCs w:val="24"/>
            <w:lang w:val="en-AU" w:eastAsia="en-AU"/>
          </w:rPr>
          <w:tab/>
        </w:r>
        <w:r w:rsidR="007031C8">
          <w:rPr>
            <w:rStyle w:val="Hyperlink"/>
          </w:rPr>
          <w:t>Parental Income Free Area</w:t>
        </w:r>
        <w:r w:rsidR="007031C8">
          <w:rPr>
            <w:webHidden/>
          </w:rPr>
          <w:tab/>
        </w:r>
        <w:r w:rsidR="007031C8">
          <w:rPr>
            <w:webHidden/>
          </w:rPr>
          <w:fldChar w:fldCharType="begin"/>
        </w:r>
        <w:r w:rsidR="007031C8">
          <w:rPr>
            <w:webHidden/>
          </w:rPr>
          <w:instrText xml:space="preserve"> PAGEREF _Toc264368528 \h </w:instrText>
        </w:r>
        <w:r w:rsidR="007031C8">
          <w:rPr>
            <w:webHidden/>
          </w:rPr>
        </w:r>
        <w:r w:rsidR="007031C8">
          <w:rPr>
            <w:webHidden/>
          </w:rPr>
          <w:fldChar w:fldCharType="separate"/>
        </w:r>
        <w:r w:rsidR="00827515">
          <w:rPr>
            <w:webHidden/>
          </w:rPr>
          <w:t>78</w:t>
        </w:r>
        <w:r w:rsidR="007031C8">
          <w:rPr>
            <w:webHidden/>
          </w:rPr>
          <w:fldChar w:fldCharType="end"/>
        </w:r>
      </w:hyperlink>
    </w:p>
    <w:p w:rsidR="007031C8" w:rsidRDefault="003542E1">
      <w:pPr>
        <w:pStyle w:val="TOC3"/>
        <w:tabs>
          <w:tab w:val="left" w:pos="2127"/>
        </w:tabs>
        <w:rPr>
          <w:szCs w:val="24"/>
          <w:lang w:val="en-AU" w:eastAsia="en-AU"/>
        </w:rPr>
      </w:pPr>
      <w:hyperlink w:anchor="_Toc264368529" w:history="1">
        <w:r w:rsidR="007031C8">
          <w:rPr>
            <w:rStyle w:val="Hyperlink"/>
          </w:rPr>
          <w:t>6.9.2</w:t>
        </w:r>
        <w:r w:rsidR="007031C8">
          <w:rPr>
            <w:szCs w:val="24"/>
            <w:lang w:val="en-AU" w:eastAsia="en-AU"/>
          </w:rPr>
          <w:tab/>
        </w:r>
        <w:r w:rsidR="007031C8">
          <w:rPr>
            <w:rStyle w:val="Hyperlink"/>
          </w:rPr>
          <w:t>Upper Income Limit</w:t>
        </w:r>
        <w:r w:rsidR="007031C8">
          <w:rPr>
            <w:webHidden/>
          </w:rPr>
          <w:tab/>
        </w:r>
        <w:r w:rsidR="007031C8">
          <w:rPr>
            <w:webHidden/>
          </w:rPr>
          <w:fldChar w:fldCharType="begin"/>
        </w:r>
        <w:r w:rsidR="007031C8">
          <w:rPr>
            <w:webHidden/>
          </w:rPr>
          <w:instrText xml:space="preserve"> PAGEREF _Toc264368529 \h </w:instrText>
        </w:r>
        <w:r w:rsidR="007031C8">
          <w:rPr>
            <w:webHidden/>
          </w:rPr>
        </w:r>
        <w:r w:rsidR="007031C8">
          <w:rPr>
            <w:webHidden/>
          </w:rPr>
          <w:fldChar w:fldCharType="separate"/>
        </w:r>
        <w:r w:rsidR="00827515">
          <w:rPr>
            <w:webHidden/>
          </w:rPr>
          <w:t>78</w:t>
        </w:r>
        <w:r w:rsidR="007031C8">
          <w:rPr>
            <w:webHidden/>
          </w:rPr>
          <w:fldChar w:fldCharType="end"/>
        </w:r>
      </w:hyperlink>
    </w:p>
    <w:p w:rsidR="007031C8" w:rsidRDefault="003542E1">
      <w:pPr>
        <w:pStyle w:val="TOC3"/>
        <w:tabs>
          <w:tab w:val="left" w:pos="2127"/>
        </w:tabs>
        <w:rPr>
          <w:szCs w:val="24"/>
          <w:lang w:val="en-AU" w:eastAsia="en-AU"/>
        </w:rPr>
      </w:pPr>
      <w:hyperlink w:anchor="_Toc264368530" w:history="1">
        <w:r w:rsidR="007031C8">
          <w:rPr>
            <w:rStyle w:val="Hyperlink"/>
          </w:rPr>
          <w:t>6.9.3</w:t>
        </w:r>
        <w:r w:rsidR="007031C8">
          <w:rPr>
            <w:szCs w:val="24"/>
            <w:lang w:val="en-AU" w:eastAsia="en-AU"/>
          </w:rPr>
          <w:tab/>
        </w:r>
        <w:r w:rsidR="007031C8">
          <w:rPr>
            <w:rStyle w:val="Hyperlink"/>
          </w:rPr>
          <w:t>Effect of other dependent children or students</w:t>
        </w:r>
        <w:r w:rsidR="007031C8">
          <w:rPr>
            <w:webHidden/>
          </w:rPr>
          <w:tab/>
        </w:r>
        <w:r w:rsidR="007031C8">
          <w:rPr>
            <w:webHidden/>
          </w:rPr>
          <w:fldChar w:fldCharType="begin"/>
        </w:r>
        <w:r w:rsidR="007031C8">
          <w:rPr>
            <w:webHidden/>
          </w:rPr>
          <w:instrText xml:space="preserve"> PAGEREF _Toc264368530 \h </w:instrText>
        </w:r>
        <w:r w:rsidR="007031C8">
          <w:rPr>
            <w:webHidden/>
          </w:rPr>
        </w:r>
        <w:r w:rsidR="007031C8">
          <w:rPr>
            <w:webHidden/>
          </w:rPr>
          <w:fldChar w:fldCharType="separate"/>
        </w:r>
        <w:r w:rsidR="00827515">
          <w:rPr>
            <w:webHidden/>
          </w:rPr>
          <w:t>79</w:t>
        </w:r>
        <w:r w:rsidR="007031C8">
          <w:rPr>
            <w:webHidden/>
          </w:rPr>
          <w:fldChar w:fldCharType="end"/>
        </w:r>
      </w:hyperlink>
    </w:p>
    <w:p w:rsidR="007031C8" w:rsidRDefault="003542E1">
      <w:pPr>
        <w:pStyle w:val="TOC2"/>
        <w:rPr>
          <w:szCs w:val="24"/>
          <w:lang w:val="en-AU" w:eastAsia="en-AU"/>
        </w:rPr>
      </w:pPr>
      <w:hyperlink w:anchor="_Toc264368531" w:history="1">
        <w:r w:rsidR="007031C8">
          <w:rPr>
            <w:rStyle w:val="Hyperlink"/>
          </w:rPr>
          <w:t>6.10</w:t>
        </w:r>
        <w:r w:rsidR="007031C8">
          <w:rPr>
            <w:szCs w:val="24"/>
            <w:lang w:val="en-AU" w:eastAsia="en-AU"/>
          </w:rPr>
          <w:tab/>
        </w:r>
        <w:r w:rsidR="007031C8">
          <w:rPr>
            <w:rStyle w:val="Hyperlink"/>
          </w:rPr>
          <w:t>Waiver of the Parental Income Test</w:t>
        </w:r>
        <w:r w:rsidR="007031C8">
          <w:rPr>
            <w:webHidden/>
          </w:rPr>
          <w:tab/>
        </w:r>
        <w:r w:rsidR="007031C8">
          <w:rPr>
            <w:webHidden/>
          </w:rPr>
          <w:fldChar w:fldCharType="begin"/>
        </w:r>
        <w:r w:rsidR="007031C8">
          <w:rPr>
            <w:webHidden/>
          </w:rPr>
          <w:instrText xml:space="preserve"> PAGEREF _Toc264368531 \h </w:instrText>
        </w:r>
        <w:r w:rsidR="007031C8">
          <w:rPr>
            <w:webHidden/>
          </w:rPr>
        </w:r>
        <w:r w:rsidR="007031C8">
          <w:rPr>
            <w:webHidden/>
          </w:rPr>
          <w:fldChar w:fldCharType="separate"/>
        </w:r>
        <w:r w:rsidR="00827515">
          <w:rPr>
            <w:webHidden/>
          </w:rPr>
          <w:t>79</w:t>
        </w:r>
        <w:r w:rsidR="007031C8">
          <w:rPr>
            <w:webHidden/>
          </w:rPr>
          <w:fldChar w:fldCharType="end"/>
        </w:r>
      </w:hyperlink>
    </w:p>
    <w:p w:rsidR="007031C8" w:rsidRDefault="003542E1">
      <w:pPr>
        <w:pStyle w:val="TOC3"/>
        <w:tabs>
          <w:tab w:val="left" w:pos="2127"/>
        </w:tabs>
        <w:rPr>
          <w:szCs w:val="24"/>
          <w:lang w:val="en-AU" w:eastAsia="en-AU"/>
        </w:rPr>
      </w:pPr>
      <w:hyperlink w:anchor="_Toc264368532" w:history="1">
        <w:r w:rsidR="007031C8">
          <w:rPr>
            <w:rStyle w:val="Hyperlink"/>
          </w:rPr>
          <w:t>6.10.1</w:t>
        </w:r>
        <w:r w:rsidR="007031C8">
          <w:rPr>
            <w:szCs w:val="24"/>
            <w:lang w:val="en-AU" w:eastAsia="en-AU"/>
          </w:rPr>
          <w:tab/>
        </w:r>
        <w:r w:rsidR="007031C8">
          <w:rPr>
            <w:rStyle w:val="Hyperlink"/>
          </w:rPr>
          <w:t>Reasons for waiver</w:t>
        </w:r>
        <w:r w:rsidR="007031C8">
          <w:rPr>
            <w:webHidden/>
          </w:rPr>
          <w:tab/>
        </w:r>
        <w:r w:rsidR="007031C8">
          <w:rPr>
            <w:webHidden/>
          </w:rPr>
          <w:fldChar w:fldCharType="begin"/>
        </w:r>
        <w:r w:rsidR="007031C8">
          <w:rPr>
            <w:webHidden/>
          </w:rPr>
          <w:instrText xml:space="preserve"> PAGEREF _Toc264368532 \h </w:instrText>
        </w:r>
        <w:r w:rsidR="007031C8">
          <w:rPr>
            <w:webHidden/>
          </w:rPr>
        </w:r>
        <w:r w:rsidR="007031C8">
          <w:rPr>
            <w:webHidden/>
          </w:rPr>
          <w:fldChar w:fldCharType="separate"/>
        </w:r>
        <w:r w:rsidR="00827515">
          <w:rPr>
            <w:webHidden/>
          </w:rPr>
          <w:t>79</w:t>
        </w:r>
        <w:r w:rsidR="007031C8">
          <w:rPr>
            <w:webHidden/>
          </w:rPr>
          <w:fldChar w:fldCharType="end"/>
        </w:r>
      </w:hyperlink>
    </w:p>
    <w:p w:rsidR="007031C8" w:rsidRDefault="003542E1">
      <w:pPr>
        <w:pStyle w:val="TOC3"/>
        <w:tabs>
          <w:tab w:val="left" w:pos="2127"/>
        </w:tabs>
        <w:rPr>
          <w:szCs w:val="24"/>
          <w:lang w:val="en-AU" w:eastAsia="en-AU"/>
        </w:rPr>
      </w:pPr>
      <w:hyperlink w:anchor="_Toc264368533" w:history="1">
        <w:r w:rsidR="007031C8">
          <w:rPr>
            <w:rStyle w:val="Hyperlink"/>
          </w:rPr>
          <w:t>6.10.2</w:t>
        </w:r>
        <w:r w:rsidR="007031C8">
          <w:rPr>
            <w:szCs w:val="24"/>
            <w:lang w:val="en-AU" w:eastAsia="en-AU"/>
          </w:rPr>
          <w:tab/>
        </w:r>
        <w:r w:rsidR="007031C8">
          <w:rPr>
            <w:rStyle w:val="Hyperlink"/>
          </w:rPr>
          <w:t>Special assessment</w:t>
        </w:r>
        <w:r w:rsidR="007031C8">
          <w:rPr>
            <w:webHidden/>
          </w:rPr>
          <w:tab/>
        </w:r>
        <w:r w:rsidR="007031C8">
          <w:rPr>
            <w:webHidden/>
          </w:rPr>
          <w:fldChar w:fldCharType="begin"/>
        </w:r>
        <w:r w:rsidR="007031C8">
          <w:rPr>
            <w:webHidden/>
          </w:rPr>
          <w:instrText xml:space="preserve"> PAGEREF _Toc264368533 \h </w:instrText>
        </w:r>
        <w:r w:rsidR="007031C8">
          <w:rPr>
            <w:webHidden/>
          </w:rPr>
        </w:r>
        <w:r w:rsidR="007031C8">
          <w:rPr>
            <w:webHidden/>
          </w:rPr>
          <w:fldChar w:fldCharType="separate"/>
        </w:r>
        <w:r w:rsidR="00827515">
          <w:rPr>
            <w:webHidden/>
          </w:rPr>
          <w:t>80</w:t>
        </w:r>
        <w:r w:rsidR="007031C8">
          <w:rPr>
            <w:webHidden/>
          </w:rPr>
          <w:fldChar w:fldCharType="end"/>
        </w:r>
      </w:hyperlink>
    </w:p>
    <w:p w:rsidR="007031C8" w:rsidRDefault="003542E1">
      <w:pPr>
        <w:pStyle w:val="TOC3"/>
        <w:rPr>
          <w:szCs w:val="24"/>
          <w:lang w:val="en-AU" w:eastAsia="en-AU"/>
        </w:rPr>
      </w:pPr>
      <w:hyperlink w:anchor="_Toc264368534" w:history="1">
        <w:r w:rsidR="007031C8">
          <w:rPr>
            <w:rStyle w:val="Hyperlink"/>
          </w:rPr>
          <w:t>Special assessment because student is in foster care</w:t>
        </w:r>
        <w:r w:rsidR="007031C8">
          <w:rPr>
            <w:webHidden/>
          </w:rPr>
          <w:tab/>
        </w:r>
        <w:r w:rsidR="007031C8">
          <w:rPr>
            <w:webHidden/>
          </w:rPr>
          <w:fldChar w:fldCharType="begin"/>
        </w:r>
        <w:r w:rsidR="007031C8">
          <w:rPr>
            <w:webHidden/>
          </w:rPr>
          <w:instrText xml:space="preserve"> PAGEREF _Toc264368534 \h </w:instrText>
        </w:r>
        <w:r w:rsidR="007031C8">
          <w:rPr>
            <w:webHidden/>
          </w:rPr>
        </w:r>
        <w:r w:rsidR="007031C8">
          <w:rPr>
            <w:webHidden/>
          </w:rPr>
          <w:fldChar w:fldCharType="separate"/>
        </w:r>
        <w:r w:rsidR="00827515">
          <w:rPr>
            <w:webHidden/>
          </w:rPr>
          <w:t>81</w:t>
        </w:r>
        <w:r w:rsidR="007031C8">
          <w:rPr>
            <w:webHidden/>
          </w:rPr>
          <w:fldChar w:fldCharType="end"/>
        </w:r>
      </w:hyperlink>
    </w:p>
    <w:p w:rsidR="007031C8" w:rsidRDefault="003542E1">
      <w:pPr>
        <w:pStyle w:val="TOC3"/>
        <w:rPr>
          <w:szCs w:val="24"/>
          <w:lang w:val="en-AU" w:eastAsia="en-AU"/>
        </w:rPr>
      </w:pPr>
      <w:hyperlink w:anchor="_Toc264368535" w:history="1">
        <w:r w:rsidR="007031C8">
          <w:rPr>
            <w:rStyle w:val="Hyperlink"/>
          </w:rPr>
          <w:t>Special assessment where applicant is an organisation or institution</w:t>
        </w:r>
        <w:r w:rsidR="007031C8">
          <w:rPr>
            <w:webHidden/>
          </w:rPr>
          <w:tab/>
        </w:r>
        <w:r w:rsidR="007031C8">
          <w:rPr>
            <w:webHidden/>
          </w:rPr>
          <w:fldChar w:fldCharType="begin"/>
        </w:r>
        <w:r w:rsidR="007031C8">
          <w:rPr>
            <w:webHidden/>
          </w:rPr>
          <w:instrText xml:space="preserve"> PAGEREF _Toc264368535 \h </w:instrText>
        </w:r>
        <w:r w:rsidR="007031C8">
          <w:rPr>
            <w:webHidden/>
          </w:rPr>
        </w:r>
        <w:r w:rsidR="007031C8">
          <w:rPr>
            <w:webHidden/>
          </w:rPr>
          <w:fldChar w:fldCharType="separate"/>
        </w:r>
        <w:r w:rsidR="00827515">
          <w:rPr>
            <w:webHidden/>
          </w:rPr>
          <w:t>81</w:t>
        </w:r>
        <w:r w:rsidR="007031C8">
          <w:rPr>
            <w:webHidden/>
          </w:rPr>
          <w:fldChar w:fldCharType="end"/>
        </w:r>
      </w:hyperlink>
    </w:p>
    <w:p w:rsidR="007031C8" w:rsidRDefault="003542E1">
      <w:pPr>
        <w:pStyle w:val="TOC3"/>
        <w:tabs>
          <w:tab w:val="left" w:pos="2127"/>
        </w:tabs>
        <w:rPr>
          <w:szCs w:val="24"/>
          <w:lang w:val="en-AU" w:eastAsia="en-AU"/>
        </w:rPr>
      </w:pPr>
      <w:hyperlink w:anchor="_Toc264368536" w:history="1">
        <w:r w:rsidR="007031C8">
          <w:rPr>
            <w:rStyle w:val="Hyperlink"/>
          </w:rPr>
          <w:t>6.10.3</w:t>
        </w:r>
        <w:r w:rsidR="007031C8">
          <w:rPr>
            <w:szCs w:val="24"/>
            <w:lang w:val="en-AU" w:eastAsia="en-AU"/>
          </w:rPr>
          <w:tab/>
        </w:r>
        <w:r w:rsidR="007031C8">
          <w:rPr>
            <w:rStyle w:val="Hyperlink"/>
          </w:rPr>
          <w:t>Duration of special assessment</w:t>
        </w:r>
        <w:r w:rsidR="007031C8">
          <w:rPr>
            <w:webHidden/>
          </w:rPr>
          <w:tab/>
        </w:r>
        <w:r w:rsidR="007031C8">
          <w:rPr>
            <w:webHidden/>
          </w:rPr>
          <w:fldChar w:fldCharType="begin"/>
        </w:r>
        <w:r w:rsidR="007031C8">
          <w:rPr>
            <w:webHidden/>
          </w:rPr>
          <w:instrText xml:space="preserve"> PAGEREF _Toc264368536 \h </w:instrText>
        </w:r>
        <w:r w:rsidR="007031C8">
          <w:rPr>
            <w:webHidden/>
          </w:rPr>
        </w:r>
        <w:r w:rsidR="007031C8">
          <w:rPr>
            <w:webHidden/>
          </w:rPr>
          <w:fldChar w:fldCharType="separate"/>
        </w:r>
        <w:r w:rsidR="00827515">
          <w:rPr>
            <w:webHidden/>
          </w:rPr>
          <w:t>81</w:t>
        </w:r>
        <w:r w:rsidR="007031C8">
          <w:rPr>
            <w:webHidden/>
          </w:rPr>
          <w:fldChar w:fldCharType="end"/>
        </w:r>
      </w:hyperlink>
    </w:p>
    <w:p w:rsidR="007031C8" w:rsidRDefault="003542E1">
      <w:pPr>
        <w:pStyle w:val="TOC3"/>
        <w:tabs>
          <w:tab w:val="left" w:pos="2127"/>
        </w:tabs>
        <w:rPr>
          <w:szCs w:val="24"/>
          <w:lang w:val="en-AU" w:eastAsia="en-AU"/>
        </w:rPr>
      </w:pPr>
      <w:hyperlink w:anchor="_Toc264368537" w:history="1">
        <w:r w:rsidR="007031C8">
          <w:rPr>
            <w:rStyle w:val="Hyperlink"/>
          </w:rPr>
          <w:t>6.10.4</w:t>
        </w:r>
        <w:r w:rsidR="007031C8">
          <w:rPr>
            <w:szCs w:val="24"/>
            <w:lang w:val="en-AU" w:eastAsia="en-AU"/>
          </w:rPr>
          <w:tab/>
        </w:r>
        <w:r w:rsidR="007031C8">
          <w:rPr>
            <w:rStyle w:val="Hyperlink"/>
          </w:rPr>
          <w:t>Reassessment after special assessment lapses</w:t>
        </w:r>
        <w:r w:rsidR="007031C8">
          <w:rPr>
            <w:webHidden/>
          </w:rPr>
          <w:tab/>
        </w:r>
        <w:r w:rsidR="007031C8">
          <w:rPr>
            <w:webHidden/>
          </w:rPr>
          <w:fldChar w:fldCharType="begin"/>
        </w:r>
        <w:r w:rsidR="007031C8">
          <w:rPr>
            <w:webHidden/>
          </w:rPr>
          <w:instrText xml:space="preserve"> PAGEREF _Toc264368537 \h </w:instrText>
        </w:r>
        <w:r w:rsidR="007031C8">
          <w:rPr>
            <w:webHidden/>
          </w:rPr>
        </w:r>
        <w:r w:rsidR="007031C8">
          <w:rPr>
            <w:webHidden/>
          </w:rPr>
          <w:fldChar w:fldCharType="separate"/>
        </w:r>
        <w:r w:rsidR="00827515">
          <w:rPr>
            <w:webHidden/>
          </w:rPr>
          <w:t>81</w:t>
        </w:r>
        <w:r w:rsidR="007031C8">
          <w:rPr>
            <w:webHidden/>
          </w:rPr>
          <w:fldChar w:fldCharType="end"/>
        </w:r>
      </w:hyperlink>
    </w:p>
    <w:p w:rsidR="007031C8" w:rsidRDefault="003542E1">
      <w:pPr>
        <w:pStyle w:val="TOC1"/>
        <w:rPr>
          <w:b w:val="0"/>
          <w:sz w:val="24"/>
          <w:szCs w:val="24"/>
          <w:lang w:val="en-AU" w:eastAsia="en-AU"/>
        </w:rPr>
      </w:pPr>
      <w:hyperlink w:anchor="_Toc264368538" w:history="1">
        <w:r w:rsidR="007031C8">
          <w:rPr>
            <w:rStyle w:val="Hyperlink"/>
          </w:rPr>
          <w:t>7</w:t>
        </w:r>
        <w:r w:rsidR="007031C8">
          <w:rPr>
            <w:b w:val="0"/>
            <w:sz w:val="24"/>
            <w:szCs w:val="24"/>
            <w:lang w:val="en-AU" w:eastAsia="en-AU"/>
          </w:rPr>
          <w:tab/>
        </w:r>
        <w:r w:rsidR="007031C8">
          <w:rPr>
            <w:rStyle w:val="Hyperlink"/>
          </w:rPr>
          <w:t>Administrative information</w:t>
        </w:r>
        <w:r w:rsidR="007031C8">
          <w:rPr>
            <w:webHidden/>
          </w:rPr>
          <w:tab/>
        </w:r>
        <w:r w:rsidR="007031C8">
          <w:rPr>
            <w:webHidden/>
          </w:rPr>
          <w:fldChar w:fldCharType="begin"/>
        </w:r>
        <w:r w:rsidR="007031C8">
          <w:rPr>
            <w:webHidden/>
          </w:rPr>
          <w:instrText xml:space="preserve"> PAGEREF _Toc264368538 \h </w:instrText>
        </w:r>
        <w:r w:rsidR="007031C8">
          <w:rPr>
            <w:webHidden/>
          </w:rPr>
        </w:r>
        <w:r w:rsidR="007031C8">
          <w:rPr>
            <w:webHidden/>
          </w:rPr>
          <w:fldChar w:fldCharType="separate"/>
        </w:r>
        <w:r w:rsidR="00827515">
          <w:rPr>
            <w:webHidden/>
          </w:rPr>
          <w:t>83</w:t>
        </w:r>
        <w:r w:rsidR="007031C8">
          <w:rPr>
            <w:webHidden/>
          </w:rPr>
          <w:fldChar w:fldCharType="end"/>
        </w:r>
      </w:hyperlink>
    </w:p>
    <w:p w:rsidR="007031C8" w:rsidRDefault="003542E1">
      <w:pPr>
        <w:pStyle w:val="TOC2"/>
        <w:rPr>
          <w:szCs w:val="24"/>
          <w:lang w:val="en-AU" w:eastAsia="en-AU"/>
        </w:rPr>
      </w:pPr>
      <w:hyperlink w:anchor="_Toc264368539" w:history="1">
        <w:r w:rsidR="007031C8">
          <w:rPr>
            <w:rStyle w:val="Hyperlink"/>
          </w:rPr>
          <w:t>7.1</w:t>
        </w:r>
        <w:r w:rsidR="007031C8">
          <w:rPr>
            <w:szCs w:val="24"/>
            <w:lang w:val="en-AU" w:eastAsia="en-AU"/>
          </w:rPr>
          <w:tab/>
        </w:r>
        <w:r w:rsidR="007031C8">
          <w:rPr>
            <w:rStyle w:val="Hyperlink"/>
          </w:rPr>
          <w:t>The claim assessment process</w:t>
        </w:r>
        <w:r w:rsidR="007031C8">
          <w:rPr>
            <w:webHidden/>
          </w:rPr>
          <w:tab/>
        </w:r>
        <w:r w:rsidR="007031C8">
          <w:rPr>
            <w:webHidden/>
          </w:rPr>
          <w:fldChar w:fldCharType="begin"/>
        </w:r>
        <w:r w:rsidR="007031C8">
          <w:rPr>
            <w:webHidden/>
          </w:rPr>
          <w:instrText xml:space="preserve"> PAGEREF _Toc264368539 \h </w:instrText>
        </w:r>
        <w:r w:rsidR="007031C8">
          <w:rPr>
            <w:webHidden/>
          </w:rPr>
        </w:r>
        <w:r w:rsidR="007031C8">
          <w:rPr>
            <w:webHidden/>
          </w:rPr>
          <w:fldChar w:fldCharType="separate"/>
        </w:r>
        <w:r w:rsidR="00827515">
          <w:rPr>
            <w:webHidden/>
          </w:rPr>
          <w:t>83</w:t>
        </w:r>
        <w:r w:rsidR="007031C8">
          <w:rPr>
            <w:webHidden/>
          </w:rPr>
          <w:fldChar w:fldCharType="end"/>
        </w:r>
      </w:hyperlink>
    </w:p>
    <w:p w:rsidR="007031C8" w:rsidRDefault="003542E1">
      <w:pPr>
        <w:pStyle w:val="TOC3"/>
        <w:tabs>
          <w:tab w:val="left" w:pos="2127"/>
        </w:tabs>
        <w:rPr>
          <w:szCs w:val="24"/>
          <w:lang w:val="en-AU" w:eastAsia="en-AU"/>
        </w:rPr>
      </w:pPr>
      <w:hyperlink w:anchor="_Toc264368540" w:history="1">
        <w:r w:rsidR="007031C8">
          <w:rPr>
            <w:rStyle w:val="Hyperlink"/>
          </w:rPr>
          <w:t>7.1.1</w:t>
        </w:r>
        <w:r w:rsidR="007031C8">
          <w:rPr>
            <w:szCs w:val="24"/>
            <w:lang w:val="en-AU" w:eastAsia="en-AU"/>
          </w:rPr>
          <w:tab/>
        </w:r>
        <w:r w:rsidR="007031C8">
          <w:rPr>
            <w:rStyle w:val="Hyperlink"/>
          </w:rPr>
          <w:t>Initial assessment</w:t>
        </w:r>
        <w:r w:rsidR="007031C8">
          <w:rPr>
            <w:webHidden/>
          </w:rPr>
          <w:tab/>
        </w:r>
        <w:r w:rsidR="007031C8">
          <w:rPr>
            <w:webHidden/>
          </w:rPr>
          <w:fldChar w:fldCharType="begin"/>
        </w:r>
        <w:r w:rsidR="007031C8">
          <w:rPr>
            <w:webHidden/>
          </w:rPr>
          <w:instrText xml:space="preserve"> PAGEREF _Toc264368540 \h </w:instrText>
        </w:r>
        <w:r w:rsidR="007031C8">
          <w:rPr>
            <w:webHidden/>
          </w:rPr>
        </w:r>
        <w:r w:rsidR="007031C8">
          <w:rPr>
            <w:webHidden/>
          </w:rPr>
          <w:fldChar w:fldCharType="separate"/>
        </w:r>
        <w:r w:rsidR="00827515">
          <w:rPr>
            <w:webHidden/>
          </w:rPr>
          <w:t>83</w:t>
        </w:r>
        <w:r w:rsidR="007031C8">
          <w:rPr>
            <w:webHidden/>
          </w:rPr>
          <w:fldChar w:fldCharType="end"/>
        </w:r>
      </w:hyperlink>
    </w:p>
    <w:p w:rsidR="007031C8" w:rsidRDefault="003542E1">
      <w:pPr>
        <w:pStyle w:val="TOC3"/>
        <w:tabs>
          <w:tab w:val="left" w:pos="2127"/>
        </w:tabs>
        <w:rPr>
          <w:szCs w:val="24"/>
          <w:lang w:val="en-AU" w:eastAsia="en-AU"/>
        </w:rPr>
      </w:pPr>
      <w:hyperlink w:anchor="_Toc264368541" w:history="1">
        <w:r w:rsidR="007031C8">
          <w:rPr>
            <w:rStyle w:val="Hyperlink"/>
          </w:rPr>
          <w:t>7.1.2</w:t>
        </w:r>
        <w:r w:rsidR="007031C8">
          <w:rPr>
            <w:szCs w:val="24"/>
            <w:lang w:val="en-AU" w:eastAsia="en-AU"/>
          </w:rPr>
          <w:tab/>
        </w:r>
        <w:r w:rsidR="007031C8">
          <w:rPr>
            <w:rStyle w:val="Hyperlink"/>
          </w:rPr>
          <w:t>When a claim can be lodged</w:t>
        </w:r>
        <w:r w:rsidR="007031C8">
          <w:rPr>
            <w:webHidden/>
          </w:rPr>
          <w:tab/>
        </w:r>
        <w:r w:rsidR="007031C8">
          <w:rPr>
            <w:webHidden/>
          </w:rPr>
          <w:fldChar w:fldCharType="begin"/>
        </w:r>
        <w:r w:rsidR="007031C8">
          <w:rPr>
            <w:webHidden/>
          </w:rPr>
          <w:instrText xml:space="preserve"> PAGEREF _Toc264368541 \h </w:instrText>
        </w:r>
        <w:r w:rsidR="007031C8">
          <w:rPr>
            <w:webHidden/>
          </w:rPr>
        </w:r>
        <w:r w:rsidR="007031C8">
          <w:rPr>
            <w:webHidden/>
          </w:rPr>
          <w:fldChar w:fldCharType="separate"/>
        </w:r>
        <w:r w:rsidR="00827515">
          <w:rPr>
            <w:webHidden/>
          </w:rPr>
          <w:t>83</w:t>
        </w:r>
        <w:r w:rsidR="007031C8">
          <w:rPr>
            <w:webHidden/>
          </w:rPr>
          <w:fldChar w:fldCharType="end"/>
        </w:r>
      </w:hyperlink>
    </w:p>
    <w:p w:rsidR="007031C8" w:rsidRDefault="003542E1">
      <w:pPr>
        <w:pStyle w:val="TOC3"/>
        <w:tabs>
          <w:tab w:val="left" w:pos="2127"/>
        </w:tabs>
        <w:rPr>
          <w:szCs w:val="24"/>
          <w:lang w:val="en-AU" w:eastAsia="en-AU"/>
        </w:rPr>
      </w:pPr>
      <w:hyperlink w:anchor="_Toc264368542" w:history="1">
        <w:r w:rsidR="007031C8">
          <w:rPr>
            <w:rStyle w:val="Hyperlink"/>
          </w:rPr>
          <w:t>7.1.3</w:t>
        </w:r>
        <w:r w:rsidR="007031C8">
          <w:rPr>
            <w:szCs w:val="24"/>
            <w:lang w:val="en-AU" w:eastAsia="en-AU"/>
          </w:rPr>
          <w:tab/>
        </w:r>
        <w:r w:rsidR="007031C8">
          <w:rPr>
            <w:rStyle w:val="Hyperlink"/>
          </w:rPr>
          <w:t>Who can complete a claim</w:t>
        </w:r>
        <w:r w:rsidR="007031C8">
          <w:rPr>
            <w:webHidden/>
          </w:rPr>
          <w:tab/>
        </w:r>
        <w:r w:rsidR="007031C8">
          <w:rPr>
            <w:webHidden/>
          </w:rPr>
          <w:fldChar w:fldCharType="begin"/>
        </w:r>
        <w:r w:rsidR="007031C8">
          <w:rPr>
            <w:webHidden/>
          </w:rPr>
          <w:instrText xml:space="preserve"> PAGEREF _Toc264368542 \h </w:instrText>
        </w:r>
        <w:r w:rsidR="007031C8">
          <w:rPr>
            <w:webHidden/>
          </w:rPr>
        </w:r>
        <w:r w:rsidR="007031C8">
          <w:rPr>
            <w:webHidden/>
          </w:rPr>
          <w:fldChar w:fldCharType="separate"/>
        </w:r>
        <w:r w:rsidR="00827515">
          <w:rPr>
            <w:webHidden/>
          </w:rPr>
          <w:t>84</w:t>
        </w:r>
        <w:r w:rsidR="007031C8">
          <w:rPr>
            <w:webHidden/>
          </w:rPr>
          <w:fldChar w:fldCharType="end"/>
        </w:r>
      </w:hyperlink>
    </w:p>
    <w:p w:rsidR="007031C8" w:rsidRDefault="003542E1">
      <w:pPr>
        <w:pStyle w:val="TOC3"/>
        <w:tabs>
          <w:tab w:val="left" w:pos="2127"/>
        </w:tabs>
        <w:rPr>
          <w:szCs w:val="24"/>
          <w:lang w:val="en-AU" w:eastAsia="en-AU"/>
        </w:rPr>
      </w:pPr>
      <w:hyperlink w:anchor="_Toc264368543" w:history="1">
        <w:r w:rsidR="007031C8">
          <w:rPr>
            <w:rStyle w:val="Hyperlink"/>
          </w:rPr>
          <w:t>7.1.4</w:t>
        </w:r>
        <w:r w:rsidR="007031C8">
          <w:rPr>
            <w:szCs w:val="24"/>
            <w:lang w:val="en-AU" w:eastAsia="en-AU"/>
          </w:rPr>
          <w:tab/>
        </w:r>
        <w:r w:rsidR="007031C8">
          <w:rPr>
            <w:rStyle w:val="Hyperlink"/>
          </w:rPr>
          <w:t>Tax file numbers and exemptions</w:t>
        </w:r>
        <w:r w:rsidR="007031C8">
          <w:rPr>
            <w:webHidden/>
          </w:rPr>
          <w:tab/>
        </w:r>
        <w:r w:rsidR="007031C8">
          <w:rPr>
            <w:webHidden/>
          </w:rPr>
          <w:fldChar w:fldCharType="begin"/>
        </w:r>
        <w:r w:rsidR="007031C8">
          <w:rPr>
            <w:webHidden/>
          </w:rPr>
          <w:instrText xml:space="preserve"> PAGEREF _Toc264368543 \h </w:instrText>
        </w:r>
        <w:r w:rsidR="007031C8">
          <w:rPr>
            <w:webHidden/>
          </w:rPr>
        </w:r>
        <w:r w:rsidR="007031C8">
          <w:rPr>
            <w:webHidden/>
          </w:rPr>
          <w:fldChar w:fldCharType="separate"/>
        </w:r>
        <w:r w:rsidR="00827515">
          <w:rPr>
            <w:webHidden/>
          </w:rPr>
          <w:t>84</w:t>
        </w:r>
        <w:r w:rsidR="007031C8">
          <w:rPr>
            <w:webHidden/>
          </w:rPr>
          <w:fldChar w:fldCharType="end"/>
        </w:r>
      </w:hyperlink>
    </w:p>
    <w:p w:rsidR="007031C8" w:rsidRDefault="003542E1">
      <w:pPr>
        <w:pStyle w:val="TOC3"/>
        <w:tabs>
          <w:tab w:val="left" w:pos="2127"/>
        </w:tabs>
        <w:rPr>
          <w:szCs w:val="24"/>
          <w:lang w:val="en-AU" w:eastAsia="en-AU"/>
        </w:rPr>
      </w:pPr>
      <w:hyperlink w:anchor="_Toc264368544" w:history="1">
        <w:r w:rsidR="007031C8">
          <w:rPr>
            <w:rStyle w:val="Hyperlink"/>
          </w:rPr>
          <w:t>7.1.5</w:t>
        </w:r>
        <w:r w:rsidR="007031C8">
          <w:rPr>
            <w:szCs w:val="24"/>
            <w:lang w:val="en-AU" w:eastAsia="en-AU"/>
          </w:rPr>
          <w:tab/>
        </w:r>
        <w:r w:rsidR="007031C8">
          <w:rPr>
            <w:rStyle w:val="Hyperlink"/>
          </w:rPr>
          <w:t>Supporting evidence required</w:t>
        </w:r>
        <w:r w:rsidR="007031C8">
          <w:rPr>
            <w:webHidden/>
          </w:rPr>
          <w:tab/>
        </w:r>
        <w:r w:rsidR="007031C8">
          <w:rPr>
            <w:webHidden/>
          </w:rPr>
          <w:fldChar w:fldCharType="begin"/>
        </w:r>
        <w:r w:rsidR="007031C8">
          <w:rPr>
            <w:webHidden/>
          </w:rPr>
          <w:instrText xml:space="preserve"> PAGEREF _Toc264368544 \h </w:instrText>
        </w:r>
        <w:r w:rsidR="007031C8">
          <w:rPr>
            <w:webHidden/>
          </w:rPr>
        </w:r>
        <w:r w:rsidR="007031C8">
          <w:rPr>
            <w:webHidden/>
          </w:rPr>
          <w:fldChar w:fldCharType="separate"/>
        </w:r>
        <w:r w:rsidR="00827515">
          <w:rPr>
            <w:webHidden/>
          </w:rPr>
          <w:t>85</w:t>
        </w:r>
        <w:r w:rsidR="007031C8">
          <w:rPr>
            <w:webHidden/>
          </w:rPr>
          <w:fldChar w:fldCharType="end"/>
        </w:r>
      </w:hyperlink>
    </w:p>
    <w:p w:rsidR="007031C8" w:rsidRDefault="003542E1">
      <w:pPr>
        <w:pStyle w:val="TOC3"/>
        <w:tabs>
          <w:tab w:val="left" w:pos="2127"/>
        </w:tabs>
        <w:rPr>
          <w:szCs w:val="24"/>
          <w:lang w:val="en-AU" w:eastAsia="en-AU"/>
        </w:rPr>
      </w:pPr>
      <w:hyperlink w:anchor="_Toc264368545" w:history="1">
        <w:r w:rsidR="007031C8">
          <w:rPr>
            <w:rStyle w:val="Hyperlink"/>
          </w:rPr>
          <w:t>7.1.6</w:t>
        </w:r>
        <w:r w:rsidR="007031C8">
          <w:rPr>
            <w:szCs w:val="24"/>
            <w:lang w:val="en-AU" w:eastAsia="en-AU"/>
          </w:rPr>
          <w:tab/>
        </w:r>
        <w:r w:rsidR="007031C8">
          <w:rPr>
            <w:rStyle w:val="Hyperlink"/>
          </w:rPr>
          <w:t>Notice of assessment</w:t>
        </w:r>
        <w:r w:rsidR="007031C8">
          <w:rPr>
            <w:webHidden/>
          </w:rPr>
          <w:tab/>
        </w:r>
        <w:r w:rsidR="007031C8">
          <w:rPr>
            <w:webHidden/>
          </w:rPr>
          <w:fldChar w:fldCharType="begin"/>
        </w:r>
        <w:r w:rsidR="007031C8">
          <w:rPr>
            <w:webHidden/>
          </w:rPr>
          <w:instrText xml:space="preserve"> PAGEREF _Toc264368545 \h </w:instrText>
        </w:r>
        <w:r w:rsidR="007031C8">
          <w:rPr>
            <w:webHidden/>
          </w:rPr>
        </w:r>
        <w:r w:rsidR="007031C8">
          <w:rPr>
            <w:webHidden/>
          </w:rPr>
          <w:fldChar w:fldCharType="separate"/>
        </w:r>
        <w:r w:rsidR="00827515">
          <w:rPr>
            <w:webHidden/>
          </w:rPr>
          <w:t>86</w:t>
        </w:r>
        <w:r w:rsidR="007031C8">
          <w:rPr>
            <w:webHidden/>
          </w:rPr>
          <w:fldChar w:fldCharType="end"/>
        </w:r>
      </w:hyperlink>
    </w:p>
    <w:p w:rsidR="007031C8" w:rsidRDefault="003542E1">
      <w:pPr>
        <w:pStyle w:val="TOC2"/>
        <w:rPr>
          <w:szCs w:val="24"/>
          <w:lang w:val="en-AU" w:eastAsia="en-AU"/>
        </w:rPr>
      </w:pPr>
      <w:hyperlink w:anchor="_Toc264368546" w:history="1">
        <w:r w:rsidR="007031C8">
          <w:rPr>
            <w:rStyle w:val="Hyperlink"/>
          </w:rPr>
          <w:t>7.2</w:t>
        </w:r>
        <w:r w:rsidR="007031C8">
          <w:rPr>
            <w:szCs w:val="24"/>
            <w:lang w:val="en-AU" w:eastAsia="en-AU"/>
          </w:rPr>
          <w:tab/>
        </w:r>
        <w:r w:rsidR="007031C8">
          <w:rPr>
            <w:rStyle w:val="Hyperlink"/>
          </w:rPr>
          <w:t>Applicant’s rights and obligations</w:t>
        </w:r>
        <w:r w:rsidR="007031C8">
          <w:rPr>
            <w:webHidden/>
          </w:rPr>
          <w:tab/>
        </w:r>
        <w:r w:rsidR="007031C8">
          <w:rPr>
            <w:webHidden/>
          </w:rPr>
          <w:fldChar w:fldCharType="begin"/>
        </w:r>
        <w:r w:rsidR="007031C8">
          <w:rPr>
            <w:webHidden/>
          </w:rPr>
          <w:instrText xml:space="preserve"> PAGEREF _Toc264368546 \h </w:instrText>
        </w:r>
        <w:r w:rsidR="007031C8">
          <w:rPr>
            <w:webHidden/>
          </w:rPr>
        </w:r>
        <w:r w:rsidR="007031C8">
          <w:rPr>
            <w:webHidden/>
          </w:rPr>
          <w:fldChar w:fldCharType="separate"/>
        </w:r>
        <w:r w:rsidR="00827515">
          <w:rPr>
            <w:webHidden/>
          </w:rPr>
          <w:t>86</w:t>
        </w:r>
        <w:r w:rsidR="007031C8">
          <w:rPr>
            <w:webHidden/>
          </w:rPr>
          <w:fldChar w:fldCharType="end"/>
        </w:r>
      </w:hyperlink>
    </w:p>
    <w:p w:rsidR="007031C8" w:rsidRDefault="003542E1">
      <w:pPr>
        <w:pStyle w:val="TOC3"/>
        <w:tabs>
          <w:tab w:val="left" w:pos="2127"/>
        </w:tabs>
        <w:rPr>
          <w:szCs w:val="24"/>
          <w:lang w:val="en-AU" w:eastAsia="en-AU"/>
        </w:rPr>
      </w:pPr>
      <w:hyperlink w:anchor="_Toc264368547" w:history="1">
        <w:r w:rsidR="007031C8">
          <w:rPr>
            <w:rStyle w:val="Hyperlink"/>
          </w:rPr>
          <w:t>7.2.1</w:t>
        </w:r>
        <w:r w:rsidR="007031C8">
          <w:rPr>
            <w:szCs w:val="24"/>
            <w:lang w:val="en-AU" w:eastAsia="en-AU"/>
          </w:rPr>
          <w:tab/>
        </w:r>
        <w:r w:rsidR="007031C8">
          <w:rPr>
            <w:rStyle w:val="Hyperlink"/>
          </w:rPr>
          <w:t>Obligations</w:t>
        </w:r>
        <w:r w:rsidR="007031C8">
          <w:rPr>
            <w:webHidden/>
          </w:rPr>
          <w:tab/>
        </w:r>
        <w:r w:rsidR="007031C8">
          <w:rPr>
            <w:webHidden/>
          </w:rPr>
          <w:fldChar w:fldCharType="begin"/>
        </w:r>
        <w:r w:rsidR="007031C8">
          <w:rPr>
            <w:webHidden/>
          </w:rPr>
          <w:instrText xml:space="preserve"> PAGEREF _Toc264368547 \h </w:instrText>
        </w:r>
        <w:r w:rsidR="007031C8">
          <w:rPr>
            <w:webHidden/>
          </w:rPr>
        </w:r>
        <w:r w:rsidR="007031C8">
          <w:rPr>
            <w:webHidden/>
          </w:rPr>
          <w:fldChar w:fldCharType="separate"/>
        </w:r>
        <w:r w:rsidR="00827515">
          <w:rPr>
            <w:webHidden/>
          </w:rPr>
          <w:t>86</w:t>
        </w:r>
        <w:r w:rsidR="007031C8">
          <w:rPr>
            <w:webHidden/>
          </w:rPr>
          <w:fldChar w:fldCharType="end"/>
        </w:r>
      </w:hyperlink>
    </w:p>
    <w:p w:rsidR="007031C8" w:rsidRDefault="003542E1">
      <w:pPr>
        <w:pStyle w:val="TOC3"/>
        <w:tabs>
          <w:tab w:val="left" w:pos="2127"/>
        </w:tabs>
        <w:rPr>
          <w:szCs w:val="24"/>
          <w:lang w:val="en-AU" w:eastAsia="en-AU"/>
        </w:rPr>
      </w:pPr>
      <w:hyperlink w:anchor="_Toc264368548" w:history="1">
        <w:r w:rsidR="007031C8">
          <w:rPr>
            <w:rStyle w:val="Hyperlink"/>
          </w:rPr>
          <w:t>7.2.2</w:t>
        </w:r>
        <w:r w:rsidR="007031C8">
          <w:rPr>
            <w:szCs w:val="24"/>
            <w:lang w:val="en-AU" w:eastAsia="en-AU"/>
          </w:rPr>
          <w:tab/>
        </w:r>
        <w:r w:rsidR="007031C8">
          <w:rPr>
            <w:rStyle w:val="Hyperlink"/>
          </w:rPr>
          <w:t>Rights to privacy and confidentiality</w:t>
        </w:r>
        <w:r w:rsidR="007031C8">
          <w:rPr>
            <w:webHidden/>
          </w:rPr>
          <w:tab/>
        </w:r>
        <w:r w:rsidR="007031C8">
          <w:rPr>
            <w:webHidden/>
          </w:rPr>
          <w:fldChar w:fldCharType="begin"/>
        </w:r>
        <w:r w:rsidR="007031C8">
          <w:rPr>
            <w:webHidden/>
          </w:rPr>
          <w:instrText xml:space="preserve"> PAGEREF _Toc264368548 \h </w:instrText>
        </w:r>
        <w:r w:rsidR="007031C8">
          <w:rPr>
            <w:webHidden/>
          </w:rPr>
        </w:r>
        <w:r w:rsidR="007031C8">
          <w:rPr>
            <w:webHidden/>
          </w:rPr>
          <w:fldChar w:fldCharType="separate"/>
        </w:r>
        <w:r w:rsidR="00827515">
          <w:rPr>
            <w:webHidden/>
          </w:rPr>
          <w:t>88</w:t>
        </w:r>
        <w:r w:rsidR="007031C8">
          <w:rPr>
            <w:webHidden/>
          </w:rPr>
          <w:fldChar w:fldCharType="end"/>
        </w:r>
      </w:hyperlink>
    </w:p>
    <w:p w:rsidR="007031C8" w:rsidRDefault="003542E1">
      <w:pPr>
        <w:pStyle w:val="TOC3"/>
        <w:tabs>
          <w:tab w:val="left" w:pos="2127"/>
        </w:tabs>
        <w:rPr>
          <w:szCs w:val="24"/>
          <w:lang w:val="en-AU" w:eastAsia="en-AU"/>
        </w:rPr>
      </w:pPr>
      <w:hyperlink w:anchor="_Toc264368549" w:history="1">
        <w:r w:rsidR="007031C8">
          <w:rPr>
            <w:rStyle w:val="Hyperlink"/>
          </w:rPr>
          <w:t>7.2.3</w:t>
        </w:r>
        <w:r w:rsidR="007031C8">
          <w:rPr>
            <w:szCs w:val="24"/>
            <w:lang w:val="en-AU" w:eastAsia="en-AU"/>
          </w:rPr>
          <w:tab/>
        </w:r>
        <w:r w:rsidR="007031C8">
          <w:rPr>
            <w:rStyle w:val="Hyperlink"/>
          </w:rPr>
          <w:t>Use of information by government</w:t>
        </w:r>
        <w:r w:rsidR="007031C8">
          <w:rPr>
            <w:webHidden/>
          </w:rPr>
          <w:tab/>
        </w:r>
        <w:r w:rsidR="007031C8">
          <w:rPr>
            <w:webHidden/>
          </w:rPr>
          <w:fldChar w:fldCharType="begin"/>
        </w:r>
        <w:r w:rsidR="007031C8">
          <w:rPr>
            <w:webHidden/>
          </w:rPr>
          <w:instrText xml:space="preserve"> PAGEREF _Toc264368549 \h </w:instrText>
        </w:r>
        <w:r w:rsidR="007031C8">
          <w:rPr>
            <w:webHidden/>
          </w:rPr>
        </w:r>
        <w:r w:rsidR="007031C8">
          <w:rPr>
            <w:webHidden/>
          </w:rPr>
          <w:fldChar w:fldCharType="separate"/>
        </w:r>
        <w:r w:rsidR="00827515">
          <w:rPr>
            <w:webHidden/>
          </w:rPr>
          <w:t>89</w:t>
        </w:r>
        <w:r w:rsidR="007031C8">
          <w:rPr>
            <w:webHidden/>
          </w:rPr>
          <w:fldChar w:fldCharType="end"/>
        </w:r>
      </w:hyperlink>
    </w:p>
    <w:p w:rsidR="007031C8" w:rsidRDefault="003542E1">
      <w:pPr>
        <w:pStyle w:val="TOC2"/>
        <w:rPr>
          <w:szCs w:val="24"/>
          <w:lang w:val="en-AU" w:eastAsia="en-AU"/>
        </w:rPr>
      </w:pPr>
      <w:hyperlink w:anchor="_Toc264368550" w:history="1">
        <w:r w:rsidR="007031C8">
          <w:rPr>
            <w:rStyle w:val="Hyperlink"/>
          </w:rPr>
          <w:t>7.3</w:t>
        </w:r>
        <w:r w:rsidR="007031C8">
          <w:rPr>
            <w:szCs w:val="24"/>
            <w:lang w:val="en-AU" w:eastAsia="en-AU"/>
          </w:rPr>
          <w:tab/>
        </w:r>
        <w:r w:rsidR="007031C8">
          <w:rPr>
            <w:rStyle w:val="Hyperlink"/>
          </w:rPr>
          <w:t>Reviews and appeals</w:t>
        </w:r>
        <w:r w:rsidR="007031C8">
          <w:rPr>
            <w:webHidden/>
          </w:rPr>
          <w:tab/>
        </w:r>
        <w:r w:rsidR="007031C8">
          <w:rPr>
            <w:webHidden/>
          </w:rPr>
          <w:fldChar w:fldCharType="begin"/>
        </w:r>
        <w:r w:rsidR="007031C8">
          <w:rPr>
            <w:webHidden/>
          </w:rPr>
          <w:instrText xml:space="preserve"> PAGEREF _Toc264368550 \h </w:instrText>
        </w:r>
        <w:r w:rsidR="007031C8">
          <w:rPr>
            <w:webHidden/>
          </w:rPr>
        </w:r>
        <w:r w:rsidR="007031C8">
          <w:rPr>
            <w:webHidden/>
          </w:rPr>
          <w:fldChar w:fldCharType="separate"/>
        </w:r>
        <w:r w:rsidR="00827515">
          <w:rPr>
            <w:webHidden/>
          </w:rPr>
          <w:t>91</w:t>
        </w:r>
        <w:r w:rsidR="007031C8">
          <w:rPr>
            <w:webHidden/>
          </w:rPr>
          <w:fldChar w:fldCharType="end"/>
        </w:r>
      </w:hyperlink>
    </w:p>
    <w:p w:rsidR="007031C8" w:rsidRDefault="003542E1">
      <w:pPr>
        <w:pStyle w:val="TOC3"/>
        <w:tabs>
          <w:tab w:val="left" w:pos="2127"/>
        </w:tabs>
        <w:rPr>
          <w:szCs w:val="24"/>
          <w:lang w:val="en-AU" w:eastAsia="en-AU"/>
        </w:rPr>
      </w:pPr>
      <w:hyperlink w:anchor="_Toc264368551" w:history="1">
        <w:r w:rsidR="007031C8">
          <w:rPr>
            <w:rStyle w:val="Hyperlink"/>
          </w:rPr>
          <w:t>7.3.1</w:t>
        </w:r>
        <w:r w:rsidR="007031C8">
          <w:rPr>
            <w:szCs w:val="24"/>
            <w:lang w:val="en-AU" w:eastAsia="en-AU"/>
          </w:rPr>
          <w:tab/>
        </w:r>
        <w:r w:rsidR="007031C8">
          <w:rPr>
            <w:rStyle w:val="Hyperlink"/>
          </w:rPr>
          <w:t>Assessments, reassessments and reviews</w:t>
        </w:r>
        <w:r w:rsidR="007031C8">
          <w:rPr>
            <w:webHidden/>
          </w:rPr>
          <w:tab/>
        </w:r>
        <w:r w:rsidR="007031C8">
          <w:rPr>
            <w:webHidden/>
          </w:rPr>
          <w:fldChar w:fldCharType="begin"/>
        </w:r>
        <w:r w:rsidR="007031C8">
          <w:rPr>
            <w:webHidden/>
          </w:rPr>
          <w:instrText xml:space="preserve"> PAGEREF _Toc264368551 \h </w:instrText>
        </w:r>
        <w:r w:rsidR="007031C8">
          <w:rPr>
            <w:webHidden/>
          </w:rPr>
        </w:r>
        <w:r w:rsidR="007031C8">
          <w:rPr>
            <w:webHidden/>
          </w:rPr>
          <w:fldChar w:fldCharType="separate"/>
        </w:r>
        <w:r w:rsidR="00827515">
          <w:rPr>
            <w:webHidden/>
          </w:rPr>
          <w:t>91</w:t>
        </w:r>
        <w:r w:rsidR="007031C8">
          <w:rPr>
            <w:webHidden/>
          </w:rPr>
          <w:fldChar w:fldCharType="end"/>
        </w:r>
      </w:hyperlink>
    </w:p>
    <w:p w:rsidR="007031C8" w:rsidRDefault="003542E1">
      <w:pPr>
        <w:pStyle w:val="TOC3"/>
        <w:tabs>
          <w:tab w:val="left" w:pos="2127"/>
        </w:tabs>
        <w:rPr>
          <w:szCs w:val="24"/>
          <w:lang w:val="en-AU" w:eastAsia="en-AU"/>
        </w:rPr>
      </w:pPr>
      <w:hyperlink w:anchor="_Toc264368552" w:history="1">
        <w:r w:rsidR="007031C8">
          <w:rPr>
            <w:rStyle w:val="Hyperlink"/>
          </w:rPr>
          <w:t>7.3.2</w:t>
        </w:r>
        <w:r w:rsidR="007031C8">
          <w:rPr>
            <w:szCs w:val="24"/>
            <w:lang w:val="en-AU" w:eastAsia="en-AU"/>
          </w:rPr>
          <w:tab/>
        </w:r>
        <w:r w:rsidR="007031C8">
          <w:rPr>
            <w:rStyle w:val="Hyperlink"/>
          </w:rPr>
          <w:t>Appeals about assessments of eligibility and/or entitlement</w:t>
        </w:r>
        <w:r w:rsidR="007031C8">
          <w:rPr>
            <w:webHidden/>
          </w:rPr>
          <w:tab/>
        </w:r>
        <w:r w:rsidR="007031C8">
          <w:rPr>
            <w:webHidden/>
          </w:rPr>
          <w:fldChar w:fldCharType="begin"/>
        </w:r>
        <w:r w:rsidR="007031C8">
          <w:rPr>
            <w:webHidden/>
          </w:rPr>
          <w:instrText xml:space="preserve"> PAGEREF _Toc264368552 \h </w:instrText>
        </w:r>
        <w:r w:rsidR="007031C8">
          <w:rPr>
            <w:webHidden/>
          </w:rPr>
        </w:r>
        <w:r w:rsidR="007031C8">
          <w:rPr>
            <w:webHidden/>
          </w:rPr>
          <w:fldChar w:fldCharType="separate"/>
        </w:r>
        <w:r w:rsidR="00827515">
          <w:rPr>
            <w:webHidden/>
          </w:rPr>
          <w:t>92</w:t>
        </w:r>
        <w:r w:rsidR="007031C8">
          <w:rPr>
            <w:webHidden/>
          </w:rPr>
          <w:fldChar w:fldCharType="end"/>
        </w:r>
      </w:hyperlink>
    </w:p>
    <w:p w:rsidR="007031C8" w:rsidRDefault="003542E1">
      <w:pPr>
        <w:pStyle w:val="TOC3"/>
        <w:tabs>
          <w:tab w:val="left" w:pos="2127"/>
        </w:tabs>
        <w:rPr>
          <w:szCs w:val="24"/>
          <w:lang w:val="en-AU" w:eastAsia="en-AU"/>
        </w:rPr>
      </w:pPr>
      <w:hyperlink w:anchor="_Toc264368553" w:history="1">
        <w:r w:rsidR="007031C8">
          <w:rPr>
            <w:rStyle w:val="Hyperlink"/>
          </w:rPr>
          <w:t>7.3.3</w:t>
        </w:r>
        <w:r w:rsidR="007031C8">
          <w:rPr>
            <w:szCs w:val="24"/>
            <w:lang w:val="en-AU" w:eastAsia="en-AU"/>
          </w:rPr>
          <w:tab/>
        </w:r>
        <w:r w:rsidR="007031C8">
          <w:rPr>
            <w:rStyle w:val="Hyperlink"/>
          </w:rPr>
          <w:t>Recovery of debt</w:t>
        </w:r>
        <w:r w:rsidR="007031C8">
          <w:rPr>
            <w:webHidden/>
          </w:rPr>
          <w:tab/>
        </w:r>
        <w:r w:rsidR="007031C8">
          <w:rPr>
            <w:webHidden/>
          </w:rPr>
          <w:fldChar w:fldCharType="begin"/>
        </w:r>
        <w:r w:rsidR="007031C8">
          <w:rPr>
            <w:webHidden/>
          </w:rPr>
          <w:instrText xml:space="preserve"> PAGEREF _Toc264368553 \h </w:instrText>
        </w:r>
        <w:r w:rsidR="007031C8">
          <w:rPr>
            <w:webHidden/>
          </w:rPr>
        </w:r>
        <w:r w:rsidR="007031C8">
          <w:rPr>
            <w:webHidden/>
          </w:rPr>
          <w:fldChar w:fldCharType="separate"/>
        </w:r>
        <w:r w:rsidR="00827515">
          <w:rPr>
            <w:webHidden/>
          </w:rPr>
          <w:t>92</w:t>
        </w:r>
        <w:r w:rsidR="007031C8">
          <w:rPr>
            <w:webHidden/>
          </w:rPr>
          <w:fldChar w:fldCharType="end"/>
        </w:r>
      </w:hyperlink>
    </w:p>
    <w:p w:rsidR="007031C8" w:rsidRDefault="003542E1">
      <w:pPr>
        <w:pStyle w:val="TOC2"/>
        <w:rPr>
          <w:szCs w:val="24"/>
          <w:lang w:val="en-AU" w:eastAsia="en-AU"/>
        </w:rPr>
      </w:pPr>
      <w:hyperlink w:anchor="_Toc264368554" w:history="1">
        <w:r w:rsidR="007031C8">
          <w:rPr>
            <w:rStyle w:val="Hyperlink"/>
          </w:rPr>
          <w:t>7.4</w:t>
        </w:r>
        <w:r w:rsidR="007031C8">
          <w:rPr>
            <w:szCs w:val="24"/>
            <w:lang w:val="en-AU" w:eastAsia="en-AU"/>
          </w:rPr>
          <w:tab/>
        </w:r>
        <w:r w:rsidR="007031C8">
          <w:rPr>
            <w:rStyle w:val="Hyperlink"/>
          </w:rPr>
          <w:t>Roles and responsibilities for administration of the scheme</w:t>
        </w:r>
        <w:r w:rsidR="007031C8">
          <w:rPr>
            <w:webHidden/>
          </w:rPr>
          <w:tab/>
        </w:r>
        <w:r w:rsidR="007031C8">
          <w:rPr>
            <w:webHidden/>
          </w:rPr>
          <w:fldChar w:fldCharType="begin"/>
        </w:r>
        <w:r w:rsidR="007031C8">
          <w:rPr>
            <w:webHidden/>
          </w:rPr>
          <w:instrText xml:space="preserve"> PAGEREF _Toc264368554 \h </w:instrText>
        </w:r>
        <w:r w:rsidR="007031C8">
          <w:rPr>
            <w:webHidden/>
          </w:rPr>
        </w:r>
        <w:r w:rsidR="007031C8">
          <w:rPr>
            <w:webHidden/>
          </w:rPr>
          <w:fldChar w:fldCharType="separate"/>
        </w:r>
        <w:r w:rsidR="00827515">
          <w:rPr>
            <w:webHidden/>
          </w:rPr>
          <w:t>95</w:t>
        </w:r>
        <w:r w:rsidR="007031C8">
          <w:rPr>
            <w:webHidden/>
          </w:rPr>
          <w:fldChar w:fldCharType="end"/>
        </w:r>
      </w:hyperlink>
    </w:p>
    <w:p w:rsidR="007031C8" w:rsidRDefault="007031C8">
      <w:r>
        <w:rPr>
          <w:b/>
          <w:noProof/>
          <w:sz w:val="26"/>
        </w:rPr>
        <w:fldChar w:fldCharType="end"/>
      </w:r>
    </w:p>
    <w:p w:rsidR="007031C8" w:rsidRDefault="007031C8">
      <w:pPr>
        <w:pStyle w:val="Heading1"/>
        <w:ind w:left="0" w:firstLine="0"/>
        <w:sectPr w:rsidR="007031C8">
          <w:headerReference w:type="even" r:id="rId12"/>
          <w:headerReference w:type="default" r:id="rId13"/>
          <w:footerReference w:type="even" r:id="rId14"/>
          <w:footerReference w:type="default" r:id="rId15"/>
          <w:headerReference w:type="first" r:id="rId16"/>
          <w:type w:val="oddPage"/>
          <w:pgSz w:w="11909" w:h="16834" w:code="9"/>
          <w:pgMar w:top="1418" w:right="1701" w:bottom="1418" w:left="1701" w:header="709" w:footer="709" w:gutter="0"/>
          <w:pgNumType w:fmt="lowerRoman"/>
          <w:cols w:space="720"/>
        </w:sectPr>
      </w:pPr>
      <w:bookmarkStart w:id="11" w:name="_Toc161552169"/>
    </w:p>
    <w:p w:rsidR="007031C8" w:rsidRDefault="007031C8">
      <w:pPr>
        <w:pStyle w:val="Heading1"/>
      </w:pPr>
      <w:bookmarkStart w:id="12" w:name="_Abbreviations_and_acronyms"/>
      <w:bookmarkStart w:id="13" w:name="_Toc234129279"/>
      <w:bookmarkStart w:id="14" w:name="_Toc264368369"/>
      <w:bookmarkEnd w:id="12"/>
      <w:r>
        <w:lastRenderedPageBreak/>
        <w:t>Abbreviations and acronyms</w:t>
      </w:r>
      <w:bookmarkEnd w:id="11"/>
      <w:bookmarkEnd w:id="13"/>
      <w:bookmarkEnd w:id="14"/>
    </w:p>
    <w:tbl>
      <w:tblPr>
        <w:tblW w:w="0" w:type="auto"/>
        <w:tblLayout w:type="fixed"/>
        <w:tblLook w:val="01E0" w:firstRow="1" w:lastRow="1" w:firstColumn="1" w:lastColumn="1" w:noHBand="0" w:noVBand="0"/>
      </w:tblPr>
      <w:tblGrid>
        <w:gridCol w:w="2268"/>
        <w:gridCol w:w="6347"/>
      </w:tblGrid>
      <w:tr w:rsidR="007031C8">
        <w:tc>
          <w:tcPr>
            <w:tcW w:w="2268" w:type="dxa"/>
          </w:tcPr>
          <w:p w:rsidR="007031C8" w:rsidRDefault="007031C8">
            <w:r>
              <w:t>AAT</w:t>
            </w:r>
          </w:p>
        </w:tc>
        <w:tc>
          <w:tcPr>
            <w:tcW w:w="6347" w:type="dxa"/>
          </w:tcPr>
          <w:p w:rsidR="007031C8" w:rsidRDefault="007031C8">
            <w:r>
              <w:t>Administrative Appeals Tribunal</w:t>
            </w:r>
          </w:p>
        </w:tc>
      </w:tr>
      <w:tr w:rsidR="007031C8">
        <w:tc>
          <w:tcPr>
            <w:tcW w:w="2268" w:type="dxa"/>
          </w:tcPr>
          <w:p w:rsidR="007031C8" w:rsidRDefault="007031C8">
            <w:r>
              <w:t>AIC (Scheme)</w:t>
            </w:r>
          </w:p>
        </w:tc>
        <w:tc>
          <w:tcPr>
            <w:tcW w:w="6347" w:type="dxa"/>
          </w:tcPr>
          <w:p w:rsidR="007031C8" w:rsidRDefault="007031C8">
            <w:r>
              <w:t>Assistance for Isolated Children Scheme</w:t>
            </w:r>
          </w:p>
        </w:tc>
      </w:tr>
      <w:tr w:rsidR="007031C8">
        <w:tc>
          <w:tcPr>
            <w:tcW w:w="2268" w:type="dxa"/>
          </w:tcPr>
          <w:p w:rsidR="007031C8" w:rsidRDefault="007031C8">
            <w:r>
              <w:t>CEO</w:t>
            </w:r>
          </w:p>
        </w:tc>
        <w:tc>
          <w:tcPr>
            <w:tcW w:w="6347" w:type="dxa"/>
          </w:tcPr>
          <w:p w:rsidR="007031C8" w:rsidRDefault="007031C8">
            <w:r>
              <w:t>Chief Executive Officer</w:t>
            </w:r>
          </w:p>
        </w:tc>
      </w:tr>
      <w:tr w:rsidR="007031C8">
        <w:tc>
          <w:tcPr>
            <w:tcW w:w="2268" w:type="dxa"/>
          </w:tcPr>
          <w:p w:rsidR="007031C8" w:rsidRDefault="007031C8">
            <w:r>
              <w:t>CDEP</w:t>
            </w:r>
          </w:p>
        </w:tc>
        <w:tc>
          <w:tcPr>
            <w:tcW w:w="6347" w:type="dxa"/>
          </w:tcPr>
          <w:p w:rsidR="007031C8" w:rsidRDefault="007031C8">
            <w:r>
              <w:t>Community Development Employment Projects</w:t>
            </w:r>
          </w:p>
        </w:tc>
      </w:tr>
      <w:tr w:rsidR="007031C8">
        <w:trPr>
          <w:trHeight w:val="593"/>
        </w:trPr>
        <w:tc>
          <w:tcPr>
            <w:tcW w:w="2268" w:type="dxa"/>
          </w:tcPr>
          <w:p w:rsidR="007031C8" w:rsidRDefault="007031C8">
            <w:r>
              <w:t>DEEWR</w:t>
            </w:r>
          </w:p>
        </w:tc>
        <w:tc>
          <w:tcPr>
            <w:tcW w:w="6347" w:type="dxa"/>
          </w:tcPr>
          <w:p w:rsidR="007031C8" w:rsidRDefault="007031C8">
            <w:r>
              <w:t>Department of Education, Employment and Workplace Relations</w:t>
            </w:r>
          </w:p>
        </w:tc>
      </w:tr>
      <w:tr w:rsidR="007031C8">
        <w:trPr>
          <w:trHeight w:val="439"/>
        </w:trPr>
        <w:tc>
          <w:tcPr>
            <w:tcW w:w="2268" w:type="dxa"/>
          </w:tcPr>
          <w:p w:rsidR="007031C8" w:rsidRDefault="007031C8">
            <w:r>
              <w:t>ESL</w:t>
            </w:r>
          </w:p>
        </w:tc>
        <w:tc>
          <w:tcPr>
            <w:tcW w:w="6347" w:type="dxa"/>
          </w:tcPr>
          <w:p w:rsidR="007031C8" w:rsidRDefault="007031C8">
            <w:r>
              <w:t>English as a Second Language</w:t>
            </w:r>
          </w:p>
        </w:tc>
      </w:tr>
      <w:tr w:rsidR="007031C8">
        <w:tc>
          <w:tcPr>
            <w:tcW w:w="2268" w:type="dxa"/>
          </w:tcPr>
          <w:p w:rsidR="007031C8" w:rsidRDefault="007031C8">
            <w:r>
              <w:t>FBT</w:t>
            </w:r>
          </w:p>
        </w:tc>
        <w:tc>
          <w:tcPr>
            <w:tcW w:w="6347" w:type="dxa"/>
          </w:tcPr>
          <w:p w:rsidR="007031C8" w:rsidRDefault="007031C8">
            <w:r>
              <w:t>Fringe Benefits Tax</w:t>
            </w:r>
          </w:p>
        </w:tc>
      </w:tr>
      <w:tr w:rsidR="007031C8">
        <w:tc>
          <w:tcPr>
            <w:tcW w:w="2268" w:type="dxa"/>
          </w:tcPr>
          <w:p w:rsidR="007031C8" w:rsidRDefault="007031C8">
            <w:r>
              <w:t>IPP</w:t>
            </w:r>
          </w:p>
        </w:tc>
        <w:tc>
          <w:tcPr>
            <w:tcW w:w="6347" w:type="dxa"/>
          </w:tcPr>
          <w:p w:rsidR="007031C8" w:rsidRDefault="007031C8">
            <w:r>
              <w:t>Information Privacy Principle</w:t>
            </w:r>
          </w:p>
        </w:tc>
      </w:tr>
      <w:tr w:rsidR="007031C8">
        <w:tc>
          <w:tcPr>
            <w:tcW w:w="2268" w:type="dxa"/>
          </w:tcPr>
          <w:p w:rsidR="007031C8" w:rsidRDefault="007031C8">
            <w:r>
              <w:t>NSA</w:t>
            </w:r>
          </w:p>
        </w:tc>
        <w:tc>
          <w:tcPr>
            <w:tcW w:w="6347" w:type="dxa"/>
          </w:tcPr>
          <w:p w:rsidR="007031C8" w:rsidRDefault="007031C8">
            <w:r>
              <w:t>Newstart Allowance</w:t>
            </w:r>
          </w:p>
        </w:tc>
      </w:tr>
      <w:tr w:rsidR="007031C8">
        <w:tc>
          <w:tcPr>
            <w:tcW w:w="2268" w:type="dxa"/>
          </w:tcPr>
          <w:p w:rsidR="007031C8" w:rsidRDefault="007031C8">
            <w:r>
              <w:t>PES</w:t>
            </w:r>
          </w:p>
        </w:tc>
        <w:tc>
          <w:tcPr>
            <w:tcW w:w="6347" w:type="dxa"/>
          </w:tcPr>
          <w:p w:rsidR="007031C8" w:rsidRDefault="007031C8">
            <w:r>
              <w:t>Pensioner Education Supplement</w:t>
            </w:r>
          </w:p>
        </w:tc>
      </w:tr>
      <w:tr w:rsidR="007031C8">
        <w:tc>
          <w:tcPr>
            <w:tcW w:w="2268" w:type="dxa"/>
          </w:tcPr>
          <w:p w:rsidR="007031C8" w:rsidRDefault="007031C8">
            <w:r>
              <w:t>PIFA</w:t>
            </w:r>
          </w:p>
        </w:tc>
        <w:tc>
          <w:tcPr>
            <w:tcW w:w="6347" w:type="dxa"/>
          </w:tcPr>
          <w:p w:rsidR="007031C8" w:rsidRDefault="007031C8">
            <w:r>
              <w:t>Parental Income Free Area</w:t>
            </w:r>
          </w:p>
        </w:tc>
      </w:tr>
      <w:tr w:rsidR="007031C8">
        <w:tc>
          <w:tcPr>
            <w:tcW w:w="2268" w:type="dxa"/>
          </w:tcPr>
          <w:p w:rsidR="007031C8" w:rsidRDefault="007031C8">
            <w:r>
              <w:t>PIT</w:t>
            </w:r>
          </w:p>
        </w:tc>
        <w:tc>
          <w:tcPr>
            <w:tcW w:w="6347" w:type="dxa"/>
          </w:tcPr>
          <w:p w:rsidR="007031C8" w:rsidRDefault="007031C8">
            <w:r>
              <w:t>Parental Income Test</w:t>
            </w:r>
          </w:p>
        </w:tc>
      </w:tr>
      <w:tr w:rsidR="007031C8">
        <w:tc>
          <w:tcPr>
            <w:tcW w:w="2268" w:type="dxa"/>
          </w:tcPr>
          <w:p w:rsidR="007031C8" w:rsidRDefault="007031C8">
            <w:r>
              <w:t>PPS</w:t>
            </w:r>
          </w:p>
        </w:tc>
        <w:tc>
          <w:tcPr>
            <w:tcW w:w="6347" w:type="dxa"/>
          </w:tcPr>
          <w:p w:rsidR="007031C8" w:rsidRDefault="007031C8">
            <w:r>
              <w:t>Parenting Payment (Single)</w:t>
            </w:r>
          </w:p>
        </w:tc>
      </w:tr>
      <w:tr w:rsidR="007031C8">
        <w:tc>
          <w:tcPr>
            <w:tcW w:w="2268" w:type="dxa"/>
          </w:tcPr>
          <w:p w:rsidR="007031C8" w:rsidRDefault="007031C8">
            <w:r>
              <w:t>SSAT</w:t>
            </w:r>
          </w:p>
        </w:tc>
        <w:tc>
          <w:tcPr>
            <w:tcW w:w="6347" w:type="dxa"/>
          </w:tcPr>
          <w:p w:rsidR="007031C8" w:rsidRDefault="007031C8">
            <w:r>
              <w:t>Social Security Appeals Tribunal</w:t>
            </w:r>
          </w:p>
        </w:tc>
      </w:tr>
      <w:tr w:rsidR="007031C8">
        <w:tc>
          <w:tcPr>
            <w:tcW w:w="2268" w:type="dxa"/>
          </w:tcPr>
          <w:p w:rsidR="007031C8" w:rsidRDefault="007031C8">
            <w:r>
              <w:t>TAFE</w:t>
            </w:r>
          </w:p>
        </w:tc>
        <w:tc>
          <w:tcPr>
            <w:tcW w:w="6347" w:type="dxa"/>
          </w:tcPr>
          <w:p w:rsidR="007031C8" w:rsidRDefault="007031C8">
            <w:smartTag w:uri="urn:schemas-microsoft-com:office:smarttags" w:element="place">
              <w:smartTag w:uri="urn:schemas-microsoft-com:office:smarttags" w:element="PlaceType">
                <w:r>
                  <w:t>Institute</w:t>
                </w:r>
              </w:smartTag>
              <w:r>
                <w:t xml:space="preserve"> of </w:t>
              </w:r>
              <w:smartTag w:uri="urn:schemas-microsoft-com:office:smarttags" w:element="PlaceName">
                <w:r>
                  <w:t>Technical</w:t>
                </w:r>
              </w:smartTag>
            </w:smartTag>
            <w:r>
              <w:t xml:space="preserve"> and Further Education</w:t>
            </w:r>
          </w:p>
        </w:tc>
      </w:tr>
      <w:tr w:rsidR="007031C8">
        <w:tc>
          <w:tcPr>
            <w:tcW w:w="2268" w:type="dxa"/>
          </w:tcPr>
          <w:p w:rsidR="007031C8" w:rsidRDefault="007031C8">
            <w:r>
              <w:t>TFN</w:t>
            </w:r>
          </w:p>
        </w:tc>
        <w:tc>
          <w:tcPr>
            <w:tcW w:w="6347" w:type="dxa"/>
          </w:tcPr>
          <w:p w:rsidR="007031C8" w:rsidRDefault="007031C8">
            <w:r>
              <w:t>Tax File Number</w:t>
            </w:r>
          </w:p>
        </w:tc>
      </w:tr>
    </w:tbl>
    <w:p w:rsidR="007031C8" w:rsidRDefault="007031C8"/>
    <w:p w:rsidR="007031C8" w:rsidRDefault="007031C8">
      <w:bookmarkStart w:id="15" w:name="_Toc161552170"/>
    </w:p>
    <w:p w:rsidR="007031C8" w:rsidRDefault="007031C8"/>
    <w:p w:rsidR="007031C8" w:rsidRDefault="007031C8">
      <w:pPr>
        <w:sectPr w:rsidR="007031C8">
          <w:headerReference w:type="even" r:id="rId17"/>
          <w:headerReference w:type="default" r:id="rId18"/>
          <w:footerReference w:type="even" r:id="rId19"/>
          <w:footerReference w:type="default" r:id="rId20"/>
          <w:headerReference w:type="first" r:id="rId21"/>
          <w:pgSz w:w="11909" w:h="16834" w:code="9"/>
          <w:pgMar w:top="1418" w:right="1701" w:bottom="1418" w:left="1701" w:header="709" w:footer="709" w:gutter="0"/>
          <w:pgNumType w:fmt="lowerRoman"/>
          <w:cols w:space="720"/>
        </w:sectPr>
      </w:pPr>
    </w:p>
    <w:p w:rsidR="007031C8" w:rsidRDefault="007031C8">
      <w:pPr>
        <w:pStyle w:val="Heading1"/>
      </w:pPr>
      <w:bookmarkStart w:id="16" w:name="_Glossary"/>
      <w:bookmarkStart w:id="17" w:name="_Definitions_for_these"/>
      <w:bookmarkStart w:id="18" w:name="_Toc234129280"/>
      <w:bookmarkStart w:id="19" w:name="_Toc264368370"/>
      <w:bookmarkEnd w:id="16"/>
      <w:bookmarkEnd w:id="17"/>
      <w:r>
        <w:lastRenderedPageBreak/>
        <w:t>Definitions for these Guidelines</w:t>
      </w:r>
      <w:bookmarkEnd w:id="15"/>
      <w:bookmarkEnd w:id="18"/>
      <w:bookmarkEnd w:id="19"/>
    </w:p>
    <w:p w:rsidR="007031C8" w:rsidRDefault="007031C8">
      <w:r>
        <w:t>In these guidelines, the following definitions apply.</w:t>
      </w:r>
      <w:bookmarkStart w:id="20" w:name="_1.1_Definitions_for_these_Guideline"/>
      <w:bookmarkEnd w:id="20"/>
    </w:p>
    <w:tbl>
      <w:tblPr>
        <w:tblW w:w="8439" w:type="dxa"/>
        <w:tblInd w:w="284" w:type="dxa"/>
        <w:tblLayout w:type="fixed"/>
        <w:tblCellMar>
          <w:left w:w="0" w:type="dxa"/>
        </w:tblCellMar>
        <w:tblLook w:val="01E0" w:firstRow="1" w:lastRow="1" w:firstColumn="1" w:lastColumn="1" w:noHBand="0" w:noVBand="0"/>
      </w:tblPr>
      <w:tblGrid>
        <w:gridCol w:w="7"/>
        <w:gridCol w:w="2326"/>
        <w:gridCol w:w="6106"/>
      </w:tblGrid>
      <w:tr w:rsidR="007031C8">
        <w:trPr>
          <w:gridBefore w:val="1"/>
          <w:wBefore w:w="7" w:type="dxa"/>
        </w:trPr>
        <w:tc>
          <w:tcPr>
            <w:tcW w:w="2326" w:type="dxa"/>
          </w:tcPr>
          <w:p w:rsidR="007031C8" w:rsidRDefault="007031C8">
            <w:bookmarkStart w:id="21" w:name="Act"/>
            <w:r>
              <w:t>Act, the</w:t>
            </w:r>
            <w:bookmarkEnd w:id="21"/>
          </w:p>
        </w:tc>
        <w:tc>
          <w:tcPr>
            <w:tcW w:w="6106" w:type="dxa"/>
          </w:tcPr>
          <w:p w:rsidR="007031C8" w:rsidRDefault="007031C8">
            <w:r>
              <w:t xml:space="preserve">Unless otherwise specified, the </w:t>
            </w:r>
            <w:r>
              <w:rPr>
                <w:i/>
              </w:rPr>
              <w:t>Student Assistance Act 1973</w:t>
            </w:r>
            <w:r>
              <w:t>.</w:t>
            </w:r>
          </w:p>
        </w:tc>
      </w:tr>
      <w:tr w:rsidR="007031C8">
        <w:trPr>
          <w:gridBefore w:val="1"/>
          <w:wBefore w:w="7" w:type="dxa"/>
        </w:trPr>
        <w:tc>
          <w:tcPr>
            <w:tcW w:w="2326" w:type="dxa"/>
          </w:tcPr>
          <w:p w:rsidR="007031C8" w:rsidRDefault="007031C8">
            <w:bookmarkStart w:id="22" w:name="AppropriateStateSchool"/>
            <w:r>
              <w:t>Appropriate state school</w:t>
            </w:r>
            <w:bookmarkEnd w:id="22"/>
          </w:p>
        </w:tc>
        <w:tc>
          <w:tcPr>
            <w:tcW w:w="6106" w:type="dxa"/>
          </w:tcPr>
          <w:p w:rsidR="007031C8" w:rsidRDefault="007031C8">
            <w:pPr>
              <w:spacing w:after="120"/>
            </w:pPr>
            <w:r>
              <w:t xml:space="preserve">A state school that offers tuition at the </w:t>
            </w:r>
            <w:hyperlink w:anchor="Student" w:history="1">
              <w:r>
                <w:rPr>
                  <w:rStyle w:val="Hyperlink"/>
                </w:rPr>
                <w:t>student’s</w:t>
              </w:r>
            </w:hyperlink>
            <w:r>
              <w:t xml:space="preserve"> level (i.e. the year or grade for which the student is qualified to enrol).</w:t>
            </w:r>
          </w:p>
          <w:p w:rsidR="007031C8" w:rsidRDefault="007031C8">
            <w:pPr>
              <w:spacing w:after="120"/>
            </w:pPr>
            <w:r>
              <w:t xml:space="preserve">If a student has a </w:t>
            </w:r>
            <w:hyperlink w:anchor="DisabilityOrOtherCondition" w:history="1">
              <w:r>
                <w:rPr>
                  <w:rStyle w:val="Hyperlink"/>
                </w:rPr>
                <w:t>disability or other health-related condition</w:t>
              </w:r>
            </w:hyperlink>
            <w:r>
              <w:t xml:space="preserve"> or a special education need that requires a </w:t>
            </w:r>
            <w:hyperlink w:anchor="SpecialSchool" w:history="1">
              <w:r>
                <w:rPr>
                  <w:rStyle w:val="Hyperlink"/>
                </w:rPr>
                <w:t>special school</w:t>
              </w:r>
            </w:hyperlink>
            <w:r>
              <w:t xml:space="preserve"> program, special facilities and/or a special environment, an appropriate state school will be one that has or can provide them with access.</w:t>
            </w:r>
          </w:p>
          <w:p w:rsidR="007031C8" w:rsidRDefault="007031C8">
            <w:r>
              <w:t>Depending on a student’s enrolment, a ‘selective’ or specialist school can be an appropriate state school.</w:t>
            </w:r>
          </w:p>
        </w:tc>
      </w:tr>
      <w:tr w:rsidR="007031C8">
        <w:trPr>
          <w:gridBefore w:val="1"/>
          <w:wBefore w:w="7" w:type="dxa"/>
        </w:trPr>
        <w:tc>
          <w:tcPr>
            <w:tcW w:w="2326" w:type="dxa"/>
          </w:tcPr>
          <w:p w:rsidR="007031C8" w:rsidRDefault="007031C8">
            <w:bookmarkStart w:id="23" w:name="ApprovedApplicant"/>
            <w:r>
              <w:t>Approved applicant</w:t>
            </w:r>
            <w:bookmarkEnd w:id="23"/>
          </w:p>
        </w:tc>
        <w:tc>
          <w:tcPr>
            <w:tcW w:w="6106" w:type="dxa"/>
          </w:tcPr>
          <w:p w:rsidR="007031C8" w:rsidRDefault="007031C8">
            <w:pPr>
              <w:pStyle w:val="BulletIntro"/>
            </w:pPr>
            <w:r>
              <w:t>Either a person who:</w:t>
            </w:r>
          </w:p>
          <w:p w:rsidR="007031C8" w:rsidRDefault="007031C8">
            <w:pPr>
              <w:pStyle w:val="Bullet"/>
              <w:ind w:left="357" w:hanging="357"/>
            </w:pPr>
            <w:r>
              <w:t xml:space="preserve">meets the definition set out in </w:t>
            </w:r>
            <w:hyperlink w:anchor="_2.1_Requirements_for_applicants" w:history="1">
              <w:r>
                <w:rPr>
                  <w:rStyle w:val="Hyperlink"/>
                </w:rPr>
                <w:t>2.1</w:t>
              </w:r>
            </w:hyperlink>
          </w:p>
          <w:p w:rsidR="007031C8" w:rsidRDefault="007031C8">
            <w:pPr>
              <w:pStyle w:val="Bullet"/>
              <w:ind w:left="357" w:hanging="357"/>
            </w:pPr>
            <w:r>
              <w:t xml:space="preserve">meets the residency requirements set out in </w:t>
            </w:r>
            <w:hyperlink w:anchor="_2.2_Residency_requirements_for appl" w:history="1">
              <w:r>
                <w:rPr>
                  <w:rStyle w:val="Hyperlink"/>
                </w:rPr>
                <w:t>2.2</w:t>
              </w:r>
            </w:hyperlink>
          </w:p>
          <w:p w:rsidR="007031C8" w:rsidRDefault="007031C8">
            <w:pPr>
              <w:pStyle w:val="Bullet"/>
              <w:numPr>
                <w:ilvl w:val="0"/>
                <w:numId w:val="0"/>
              </w:numPr>
              <w:ind w:left="360"/>
            </w:pPr>
            <w:r>
              <w:t>and</w:t>
            </w:r>
          </w:p>
          <w:p w:rsidR="007031C8" w:rsidRDefault="007031C8">
            <w:pPr>
              <w:pStyle w:val="Bullet"/>
              <w:ind w:left="357" w:hanging="357"/>
            </w:pPr>
            <w:r>
              <w:t xml:space="preserve">is not receiving other Australian Government assistance detailed in </w:t>
            </w:r>
            <w:hyperlink w:anchor="_3.5.3_Payments_that_exclude eligibi" w:history="1">
              <w:r>
                <w:rPr>
                  <w:rStyle w:val="Hyperlink"/>
                </w:rPr>
                <w:t>3.5.3</w:t>
              </w:r>
            </w:hyperlink>
          </w:p>
          <w:p w:rsidR="007031C8" w:rsidRDefault="007031C8">
            <w:r>
              <w:t>or</w:t>
            </w:r>
          </w:p>
          <w:p w:rsidR="007031C8" w:rsidRDefault="007031C8">
            <w:r>
              <w:t xml:space="preserve"> an organisation that meets the definition in </w:t>
            </w:r>
            <w:hyperlink w:anchor="_2.1.5_Organisations_or_institutions" w:history="1">
              <w:r>
                <w:rPr>
                  <w:rStyle w:val="Hyperlink"/>
                </w:rPr>
                <w:t>2.1.5</w:t>
              </w:r>
            </w:hyperlink>
            <w:r>
              <w:t>.</w:t>
            </w:r>
          </w:p>
        </w:tc>
      </w:tr>
      <w:tr w:rsidR="007031C8">
        <w:trPr>
          <w:gridBefore w:val="1"/>
          <w:wBefore w:w="7" w:type="dxa"/>
        </w:trPr>
        <w:tc>
          <w:tcPr>
            <w:tcW w:w="2326" w:type="dxa"/>
          </w:tcPr>
          <w:p w:rsidR="007031C8" w:rsidRDefault="007031C8">
            <w:bookmarkStart w:id="24" w:name="Australia"/>
            <w:smartTag w:uri="urn:schemas-microsoft-com:office:smarttags" w:element="place">
              <w:smartTag w:uri="urn:schemas-microsoft-com:office:smarttags" w:element="country-region">
                <w:r>
                  <w:t>Australia</w:t>
                </w:r>
              </w:smartTag>
            </w:smartTag>
            <w:bookmarkEnd w:id="24"/>
          </w:p>
        </w:tc>
        <w:tc>
          <w:tcPr>
            <w:tcW w:w="6106" w:type="dxa"/>
          </w:tcPr>
          <w:p w:rsidR="007031C8" w:rsidRDefault="007031C8">
            <w:r>
              <w:t xml:space="preserve">Includes </w:t>
            </w:r>
            <w:smartTag w:uri="urn:schemas-microsoft-com:office:smarttags" w:element="country-region">
              <w:r>
                <w:t>Australia</w:t>
              </w:r>
            </w:smartTag>
            <w:r>
              <w:t xml:space="preserve">’s external territories, such as Christmas Island, Norfolk Island and </w:t>
            </w:r>
            <w:proofErr w:type="spellStart"/>
            <w:r>
              <w:t>Cocos</w:t>
            </w:r>
            <w:proofErr w:type="spellEnd"/>
            <w:r>
              <w:t xml:space="preserve"> (Keeling) </w:t>
            </w:r>
            <w:smartTag w:uri="urn:schemas-microsoft-com:office:smarttags" w:element="place">
              <w:r>
                <w:t>Islands</w:t>
              </w:r>
            </w:smartTag>
            <w:r>
              <w:t>.</w:t>
            </w:r>
          </w:p>
        </w:tc>
      </w:tr>
      <w:tr w:rsidR="007031C8">
        <w:trPr>
          <w:gridBefore w:val="1"/>
          <w:wBefore w:w="7" w:type="dxa"/>
        </w:trPr>
        <w:tc>
          <w:tcPr>
            <w:tcW w:w="2326" w:type="dxa"/>
          </w:tcPr>
          <w:p w:rsidR="007031C8" w:rsidRDefault="007031C8">
            <w:bookmarkStart w:id="25" w:name="BaseTaxYear"/>
            <w:r>
              <w:t>Base tax year</w:t>
            </w:r>
            <w:bookmarkEnd w:id="25"/>
          </w:p>
        </w:tc>
        <w:tc>
          <w:tcPr>
            <w:tcW w:w="6106" w:type="dxa"/>
          </w:tcPr>
          <w:p w:rsidR="007031C8" w:rsidRDefault="007031C8">
            <w:r>
              <w:t>The tax year that ends in the previous year of study i.e. if seeking benefits for 2010, the base tax year is the 2008–09 financial year.</w:t>
            </w:r>
          </w:p>
        </w:tc>
      </w:tr>
      <w:tr w:rsidR="007031C8">
        <w:trPr>
          <w:gridBefore w:val="1"/>
          <w:wBefore w:w="7" w:type="dxa"/>
        </w:trPr>
        <w:tc>
          <w:tcPr>
            <w:tcW w:w="2326" w:type="dxa"/>
          </w:tcPr>
          <w:p w:rsidR="007031C8" w:rsidRDefault="007031C8">
            <w:bookmarkStart w:id="26" w:name="Centrelink"/>
            <w:r>
              <w:t>Centrelink</w:t>
            </w:r>
            <w:bookmarkEnd w:id="26"/>
          </w:p>
        </w:tc>
        <w:tc>
          <w:tcPr>
            <w:tcW w:w="6106" w:type="dxa"/>
          </w:tcPr>
          <w:p w:rsidR="007031C8" w:rsidRDefault="007031C8">
            <w:r>
              <w:t xml:space="preserve">An Australian Government statutory agency that delivers a range of Commonwealth services to the Australian community (established under the </w:t>
            </w:r>
            <w:r>
              <w:rPr>
                <w:i/>
              </w:rPr>
              <w:t>Commonwealth Service Delivery Agency Act 1997</w:t>
            </w:r>
            <w:r>
              <w:t xml:space="preserve">). Centrelink processes AIC Scheme </w:t>
            </w:r>
            <w:hyperlink w:anchor="Claim" w:history="1">
              <w:r>
                <w:rPr>
                  <w:rStyle w:val="Hyperlink"/>
                </w:rPr>
                <w:t>claims</w:t>
              </w:r>
            </w:hyperlink>
            <w:r>
              <w:t xml:space="preserve"> and payments.</w:t>
            </w:r>
          </w:p>
        </w:tc>
      </w:tr>
      <w:tr w:rsidR="007031C8">
        <w:trPr>
          <w:gridBefore w:val="1"/>
          <w:wBefore w:w="7" w:type="dxa"/>
        </w:trPr>
        <w:tc>
          <w:tcPr>
            <w:tcW w:w="2326" w:type="dxa"/>
          </w:tcPr>
          <w:p w:rsidR="007031C8" w:rsidRDefault="007031C8">
            <w:bookmarkStart w:id="27" w:name="CentrelinkAICProcessingCentre"/>
            <w:r>
              <w:t>Centrelink AIC Processing Centre</w:t>
            </w:r>
            <w:bookmarkEnd w:id="27"/>
          </w:p>
        </w:tc>
        <w:tc>
          <w:tcPr>
            <w:tcW w:w="6106" w:type="dxa"/>
          </w:tcPr>
          <w:p w:rsidR="007031C8" w:rsidRDefault="007031C8">
            <w:pPr>
              <w:spacing w:after="240"/>
            </w:pPr>
            <w:r>
              <w:t xml:space="preserve">The </w:t>
            </w:r>
            <w:hyperlink w:anchor="Centrelink" w:history="1">
              <w:r>
                <w:rPr>
                  <w:rStyle w:val="Hyperlink"/>
                </w:rPr>
                <w:t>Centrelink</w:t>
              </w:r>
            </w:hyperlink>
            <w:r>
              <w:t xml:space="preserve"> organisational unit responsible for assessing and processing </w:t>
            </w:r>
            <w:hyperlink w:anchor="Claim" w:history="1">
              <w:r>
                <w:rPr>
                  <w:rStyle w:val="Hyperlink"/>
                </w:rPr>
                <w:t>claims</w:t>
              </w:r>
            </w:hyperlink>
            <w:r>
              <w:t xml:space="preserve"> and benefits.</w:t>
            </w:r>
          </w:p>
        </w:tc>
      </w:tr>
      <w:tr w:rsidR="007031C8">
        <w:trPr>
          <w:gridBefore w:val="1"/>
          <w:wBefore w:w="7" w:type="dxa"/>
        </w:trPr>
        <w:tc>
          <w:tcPr>
            <w:tcW w:w="2326" w:type="dxa"/>
          </w:tcPr>
          <w:p w:rsidR="007031C8" w:rsidRDefault="007031C8">
            <w:bookmarkStart w:id="28" w:name="CircumstancesBeyondTheFamilysControl"/>
            <w:r>
              <w:t>Circumstances beyond the family’s control</w:t>
            </w:r>
            <w:bookmarkEnd w:id="28"/>
          </w:p>
        </w:tc>
        <w:tc>
          <w:tcPr>
            <w:tcW w:w="6106" w:type="dxa"/>
          </w:tcPr>
          <w:p w:rsidR="007031C8" w:rsidRDefault="007031C8">
            <w:pPr>
              <w:spacing w:after="120"/>
            </w:pPr>
            <w:r>
              <w:t xml:space="preserve">Matters (detailed in </w:t>
            </w:r>
            <w:hyperlink w:anchor="_4.2_Geographical_isolation_rules" w:history="1">
              <w:r>
                <w:rPr>
                  <w:rStyle w:val="Hyperlink"/>
                </w:rPr>
                <w:t>4.2</w:t>
              </w:r>
            </w:hyperlink>
            <w:r>
              <w:t xml:space="preserve">) that prevent a </w:t>
            </w:r>
            <w:hyperlink w:anchor="Student" w:history="1">
              <w:r>
                <w:rPr>
                  <w:rStyle w:val="Hyperlink"/>
                </w:rPr>
                <w:t>student</w:t>
              </w:r>
            </w:hyperlink>
            <w:r>
              <w:t xml:space="preserve"> from accessing their local school for at least 20 school days a year, such as the death or illness of a member of the student’s family, or impassable roads.</w:t>
            </w:r>
          </w:p>
          <w:p w:rsidR="007031C8" w:rsidRDefault="007031C8">
            <w:pPr>
              <w:spacing w:after="120"/>
            </w:pPr>
            <w:r>
              <w:t>Does not include a vacation taken by the student during term, with or without the family.</w:t>
            </w:r>
          </w:p>
          <w:p w:rsidR="007031C8" w:rsidRDefault="007031C8">
            <w:r>
              <w:t xml:space="preserve">See also </w:t>
            </w:r>
            <w:hyperlink w:anchor="UnforeseenCircumstances" w:history="1">
              <w:r>
                <w:rPr>
                  <w:rStyle w:val="Hyperlink"/>
                </w:rPr>
                <w:t>Unforeseen circumstances</w:t>
              </w:r>
            </w:hyperlink>
            <w:r>
              <w:t>.</w:t>
            </w:r>
          </w:p>
        </w:tc>
      </w:tr>
      <w:tr w:rsidR="007031C8">
        <w:trPr>
          <w:gridBefore w:val="1"/>
          <w:wBefore w:w="7" w:type="dxa"/>
        </w:trPr>
        <w:tc>
          <w:tcPr>
            <w:tcW w:w="2326" w:type="dxa"/>
          </w:tcPr>
          <w:p w:rsidR="007031C8" w:rsidRDefault="007031C8">
            <w:bookmarkStart w:id="29" w:name="Claim"/>
            <w:r>
              <w:lastRenderedPageBreak/>
              <w:t>Claim</w:t>
            </w:r>
            <w:bookmarkEnd w:id="29"/>
          </w:p>
        </w:tc>
        <w:tc>
          <w:tcPr>
            <w:tcW w:w="6106" w:type="dxa"/>
          </w:tcPr>
          <w:p w:rsidR="007031C8" w:rsidRDefault="007031C8">
            <w:r>
              <w:t>The application needed to assess eligibility for payments under the AIC Scheme, including end</w:t>
            </w:r>
            <w:r>
              <w:noBreakHyphen/>
              <w:t>of</w:t>
            </w:r>
            <w:r>
              <w:noBreakHyphen/>
              <w:t>year reviews of eligibility.</w:t>
            </w:r>
          </w:p>
        </w:tc>
      </w:tr>
      <w:tr w:rsidR="007031C8">
        <w:trPr>
          <w:gridBefore w:val="1"/>
          <w:wBefore w:w="7" w:type="dxa"/>
        </w:trPr>
        <w:tc>
          <w:tcPr>
            <w:tcW w:w="2326" w:type="dxa"/>
          </w:tcPr>
          <w:p w:rsidR="007031C8" w:rsidRDefault="007031C8">
            <w:bookmarkStart w:id="30" w:name="CurrentTaxYear"/>
            <w:r>
              <w:t>Current tax year</w:t>
            </w:r>
            <w:bookmarkEnd w:id="30"/>
          </w:p>
        </w:tc>
        <w:tc>
          <w:tcPr>
            <w:tcW w:w="6106" w:type="dxa"/>
          </w:tcPr>
          <w:p w:rsidR="007031C8" w:rsidRDefault="007031C8">
            <w:r>
              <w:t>The tax year ending in the same year that benefits are sought (i.e. if seeking benefits for 2010, the current tax year is 2009</w:t>
            </w:r>
            <w:r>
              <w:noBreakHyphen/>
              <w:t>10 financial year).</w:t>
            </w:r>
          </w:p>
        </w:tc>
      </w:tr>
      <w:tr w:rsidR="007031C8">
        <w:trPr>
          <w:gridBefore w:val="1"/>
          <w:wBefore w:w="7" w:type="dxa"/>
        </w:trPr>
        <w:tc>
          <w:tcPr>
            <w:tcW w:w="2326" w:type="dxa"/>
          </w:tcPr>
          <w:p w:rsidR="007031C8" w:rsidRDefault="007031C8">
            <w:bookmarkStart w:id="31" w:name="Custody"/>
            <w:r>
              <w:t>Custody</w:t>
            </w:r>
            <w:bookmarkEnd w:id="31"/>
          </w:p>
        </w:tc>
        <w:tc>
          <w:tcPr>
            <w:tcW w:w="6106" w:type="dxa"/>
          </w:tcPr>
          <w:p w:rsidR="007031C8" w:rsidRDefault="007031C8">
            <w:r>
              <w:t>Unless otherwise specified, custody as defined in parenting orders (formal documents lodged with the court, setting out parenting arrangements and including such matters as contact and residence agreements).</w:t>
            </w:r>
          </w:p>
        </w:tc>
      </w:tr>
      <w:tr w:rsidR="007031C8">
        <w:trPr>
          <w:gridBefore w:val="1"/>
          <w:wBefore w:w="7" w:type="dxa"/>
        </w:trPr>
        <w:tc>
          <w:tcPr>
            <w:tcW w:w="2326" w:type="dxa"/>
          </w:tcPr>
          <w:p w:rsidR="007031C8" w:rsidRDefault="007031C8">
            <w:bookmarkStart w:id="32" w:name="DecisionMaker"/>
            <w:r>
              <w:t>Decision maker</w:t>
            </w:r>
            <w:bookmarkEnd w:id="32"/>
          </w:p>
        </w:tc>
        <w:tc>
          <w:tcPr>
            <w:tcW w:w="6106" w:type="dxa"/>
          </w:tcPr>
          <w:p w:rsidR="007031C8" w:rsidRDefault="007031C8">
            <w:r>
              <w:t xml:space="preserve">A </w:t>
            </w:r>
            <w:hyperlink w:anchor="Centrelink" w:history="1">
              <w:r>
                <w:rPr>
                  <w:rStyle w:val="Hyperlink"/>
                </w:rPr>
                <w:t>Centrelink</w:t>
              </w:r>
            </w:hyperlink>
            <w:r>
              <w:t xml:space="preserve"> officer who is authorised to make an initial decision of eligibility for an AIC allowance.</w:t>
            </w:r>
          </w:p>
        </w:tc>
      </w:tr>
      <w:tr w:rsidR="007031C8">
        <w:trPr>
          <w:gridBefore w:val="1"/>
          <w:wBefore w:w="7" w:type="dxa"/>
        </w:trPr>
        <w:tc>
          <w:tcPr>
            <w:tcW w:w="2326" w:type="dxa"/>
          </w:tcPr>
          <w:p w:rsidR="007031C8" w:rsidRPr="00B636D5" w:rsidRDefault="007031C8">
            <w:bookmarkStart w:id="33" w:name="dependentchild"/>
            <w:r w:rsidRPr="00B636D5">
              <w:t>Dependent child</w:t>
            </w:r>
            <w:bookmarkEnd w:id="33"/>
          </w:p>
        </w:tc>
        <w:tc>
          <w:tcPr>
            <w:tcW w:w="6106" w:type="dxa"/>
          </w:tcPr>
          <w:p w:rsidR="007031C8" w:rsidRPr="00B636D5" w:rsidRDefault="007031C8">
            <w:r w:rsidRPr="00B636D5">
              <w:t xml:space="preserve">Unless otherwise specified, a person is considered to have a dependent child where the applicant has a young person who is: </w:t>
            </w:r>
          </w:p>
          <w:p w:rsidR="007031C8" w:rsidRPr="00B636D5" w:rsidRDefault="007031C8">
            <w:pPr>
              <w:pStyle w:val="Bullet"/>
              <w:ind w:left="357" w:hanging="357"/>
            </w:pPr>
            <w:r w:rsidRPr="00B636D5">
              <w:t>wholly or substantially in the care of the applicant; and</w:t>
            </w:r>
          </w:p>
          <w:p w:rsidR="007031C8" w:rsidRPr="00B636D5" w:rsidRDefault="007031C8" w:rsidP="00316E27">
            <w:pPr>
              <w:pStyle w:val="Bullet"/>
              <w:ind w:left="357" w:hanging="357"/>
            </w:pPr>
            <w:r w:rsidRPr="00B636D5">
              <w:t xml:space="preserve">not Independent for the purposes of Youth Allowance or ABSTUDY; and attracts AIC Additional Boarding Allowance, ABSTUDY (Living Allowance and/or Means Tested component of the School Fees Allowance Group 2) or Youth Allowance; </w:t>
            </w:r>
          </w:p>
        </w:tc>
      </w:tr>
      <w:tr w:rsidR="007031C8">
        <w:trPr>
          <w:gridBefore w:val="1"/>
          <w:wBefore w:w="7" w:type="dxa"/>
        </w:trPr>
        <w:tc>
          <w:tcPr>
            <w:tcW w:w="2326" w:type="dxa"/>
          </w:tcPr>
          <w:p w:rsidR="007031C8" w:rsidRDefault="007031C8">
            <w:bookmarkStart w:id="34" w:name="DelegateoftheMinister"/>
            <w:bookmarkStart w:id="35" w:name="DisabilityOrOtherCondition"/>
            <w:bookmarkStart w:id="36" w:name="OLE_LINK15"/>
            <w:bookmarkEnd w:id="34"/>
            <w:r>
              <w:t>Disability or other health-related condition</w:t>
            </w:r>
            <w:bookmarkEnd w:id="35"/>
            <w:bookmarkEnd w:id="36"/>
          </w:p>
        </w:tc>
        <w:tc>
          <w:tcPr>
            <w:tcW w:w="6106" w:type="dxa"/>
          </w:tcPr>
          <w:p w:rsidR="007031C8" w:rsidRDefault="007031C8">
            <w:pPr>
              <w:pStyle w:val="Bullet"/>
              <w:numPr>
                <w:ilvl w:val="0"/>
                <w:numId w:val="0"/>
              </w:numPr>
            </w:pPr>
            <w:r>
              <w:t>Any of the following:</w:t>
            </w:r>
          </w:p>
          <w:p w:rsidR="007031C8" w:rsidRDefault="007031C8">
            <w:pPr>
              <w:pStyle w:val="Bullet"/>
              <w:spacing w:after="0"/>
              <w:ind w:left="357" w:hanging="357"/>
            </w:pPr>
            <w:r>
              <w:t>a physical or intellectual disability</w:t>
            </w:r>
          </w:p>
          <w:p w:rsidR="007031C8" w:rsidRDefault="007031C8">
            <w:pPr>
              <w:pStyle w:val="Bullet"/>
              <w:spacing w:after="0"/>
              <w:ind w:left="357" w:hanging="357"/>
            </w:pPr>
            <w:r>
              <w:t>a psychological, emotional or behavioural problem</w:t>
            </w:r>
          </w:p>
          <w:p w:rsidR="007031C8" w:rsidRDefault="007031C8">
            <w:pPr>
              <w:pStyle w:val="Bullet"/>
              <w:spacing w:after="0"/>
              <w:ind w:left="357" w:hanging="357"/>
            </w:pPr>
            <w:r>
              <w:t>a medical condition</w:t>
            </w:r>
          </w:p>
          <w:p w:rsidR="007031C8" w:rsidRDefault="007031C8">
            <w:pPr>
              <w:pStyle w:val="BulletLast"/>
              <w:spacing w:after="0"/>
            </w:pPr>
            <w:r>
              <w:t>pregnancy.</w:t>
            </w:r>
          </w:p>
        </w:tc>
      </w:tr>
      <w:tr w:rsidR="007031C8">
        <w:trPr>
          <w:gridBefore w:val="1"/>
          <w:wBefore w:w="7" w:type="dxa"/>
        </w:trPr>
        <w:tc>
          <w:tcPr>
            <w:tcW w:w="2326" w:type="dxa"/>
            <w:shd w:val="clear" w:color="auto" w:fill="FFFFFF"/>
          </w:tcPr>
          <w:p w:rsidR="007031C8" w:rsidRDefault="007031C8">
            <w:pPr>
              <w:rPr>
                <w:color w:val="000000"/>
              </w:rPr>
            </w:pPr>
            <w:bookmarkStart w:id="37" w:name="DistanceEducationMethods"/>
            <w:r>
              <w:rPr>
                <w:color w:val="000000"/>
              </w:rPr>
              <w:t>Distance education methods</w:t>
            </w:r>
            <w:bookmarkEnd w:id="37"/>
          </w:p>
        </w:tc>
        <w:tc>
          <w:tcPr>
            <w:tcW w:w="6106" w:type="dxa"/>
            <w:shd w:val="clear" w:color="auto" w:fill="FFFFFF"/>
          </w:tcPr>
          <w:p w:rsidR="007031C8" w:rsidRDefault="007031C8">
            <w:pPr>
              <w:rPr>
                <w:color w:val="000000"/>
              </w:rPr>
            </w:pPr>
            <w:r>
              <w:rPr>
                <w:color w:val="000000"/>
              </w:rPr>
              <w:t xml:space="preserve">Methods of tuition that do not use face-to-face interactions between </w:t>
            </w:r>
            <w:hyperlink w:anchor="Student" w:history="1">
              <w:r>
                <w:rPr>
                  <w:rStyle w:val="Hyperlink"/>
                </w:rPr>
                <w:t>students</w:t>
              </w:r>
            </w:hyperlink>
            <w:r>
              <w:rPr>
                <w:color w:val="000000"/>
              </w:rPr>
              <w:t xml:space="preserve"> and teachers (e.g. tuition by correspondence, web</w:t>
            </w:r>
            <w:r>
              <w:rPr>
                <w:color w:val="000000"/>
              </w:rPr>
              <w:noBreakHyphen/>
              <w:t>based delivery or ‘schools of the air’).</w:t>
            </w:r>
          </w:p>
        </w:tc>
      </w:tr>
      <w:tr w:rsidR="007031C8">
        <w:trPr>
          <w:gridBefore w:val="1"/>
          <w:wBefore w:w="7" w:type="dxa"/>
        </w:trPr>
        <w:tc>
          <w:tcPr>
            <w:tcW w:w="2326" w:type="dxa"/>
            <w:shd w:val="clear" w:color="auto" w:fill="FFFFFF"/>
          </w:tcPr>
          <w:p w:rsidR="007031C8" w:rsidRDefault="007031C8">
            <w:pPr>
              <w:rPr>
                <w:color w:val="000000"/>
              </w:rPr>
            </w:pPr>
            <w:bookmarkStart w:id="38" w:name="EducationAuthority"/>
            <w:r>
              <w:rPr>
                <w:color w:val="000000"/>
              </w:rPr>
              <w:t>Education authority</w:t>
            </w:r>
            <w:bookmarkEnd w:id="38"/>
          </w:p>
        </w:tc>
        <w:tc>
          <w:tcPr>
            <w:tcW w:w="6106" w:type="dxa"/>
            <w:shd w:val="clear" w:color="auto" w:fill="FFFFFF"/>
          </w:tcPr>
          <w:p w:rsidR="007031C8" w:rsidRDefault="007031C8">
            <w:pPr>
              <w:rPr>
                <w:color w:val="000000"/>
              </w:rPr>
            </w:pPr>
            <w:r>
              <w:rPr>
                <w:color w:val="000000"/>
              </w:rPr>
              <w:t>An authority at state or territory level that is responsible for managing schools, teachers and curriculum within the state or non-government school system. The education authority for state schools is the relevant state or territory government education department. The education authority for non</w:t>
            </w:r>
            <w:r>
              <w:rPr>
                <w:color w:val="000000"/>
              </w:rPr>
              <w:noBreakHyphen/>
              <w:t>government schools is dependent on the school, but is generally the state or territory Association of Independent Schools or Catholic Education Office.</w:t>
            </w:r>
          </w:p>
        </w:tc>
      </w:tr>
      <w:tr w:rsidR="007031C8">
        <w:trPr>
          <w:gridBefore w:val="1"/>
          <w:wBefore w:w="7" w:type="dxa"/>
        </w:trPr>
        <w:tc>
          <w:tcPr>
            <w:tcW w:w="2326" w:type="dxa"/>
          </w:tcPr>
          <w:p w:rsidR="007031C8" w:rsidRDefault="007031C8">
            <w:bookmarkStart w:id="39" w:name="EligibilityPeriod"/>
            <w:r>
              <w:t>Eligibility period</w:t>
            </w:r>
            <w:bookmarkEnd w:id="39"/>
          </w:p>
        </w:tc>
        <w:tc>
          <w:tcPr>
            <w:tcW w:w="6106" w:type="dxa"/>
          </w:tcPr>
          <w:p w:rsidR="007031C8" w:rsidRDefault="007031C8">
            <w:r>
              <w:t xml:space="preserve">The period for which an </w:t>
            </w:r>
            <w:hyperlink w:anchor="ApprovedApplicant" w:history="1">
              <w:r>
                <w:rPr>
                  <w:rStyle w:val="Hyperlink"/>
                </w:rPr>
                <w:t>approved applicant</w:t>
              </w:r>
            </w:hyperlink>
            <w:r>
              <w:t xml:space="preserve"> is eligible to receive assistance for the </w:t>
            </w:r>
            <w:hyperlink w:anchor="Student" w:history="1">
              <w:r>
                <w:rPr>
                  <w:rStyle w:val="Hyperlink"/>
                </w:rPr>
                <w:t>student</w:t>
              </w:r>
            </w:hyperlink>
            <w:r>
              <w:t xml:space="preserve">. </w:t>
            </w:r>
          </w:p>
        </w:tc>
      </w:tr>
      <w:tr w:rsidR="007031C8">
        <w:trPr>
          <w:gridBefore w:val="1"/>
          <w:wBefore w:w="7" w:type="dxa"/>
        </w:trPr>
        <w:tc>
          <w:tcPr>
            <w:tcW w:w="2326" w:type="dxa"/>
          </w:tcPr>
          <w:p w:rsidR="007031C8" w:rsidRDefault="007031C8">
            <w:bookmarkStart w:id="40" w:name="EligibleStudent"/>
            <w:r>
              <w:t>Eligible student</w:t>
            </w:r>
            <w:bookmarkEnd w:id="40"/>
          </w:p>
        </w:tc>
        <w:tc>
          <w:tcPr>
            <w:tcW w:w="6106" w:type="dxa"/>
          </w:tcPr>
          <w:p w:rsidR="007031C8" w:rsidRDefault="007031C8">
            <w:pPr>
              <w:pStyle w:val="BulletIntro"/>
            </w:pPr>
            <w:r>
              <w:t>A person who:</w:t>
            </w:r>
          </w:p>
          <w:p w:rsidR="007031C8" w:rsidRDefault="007031C8">
            <w:pPr>
              <w:pStyle w:val="Bullet"/>
              <w:ind w:left="357" w:hanging="357"/>
            </w:pPr>
            <w:r>
              <w:t xml:space="preserve">meets the general eligibility conditions set out in </w:t>
            </w:r>
            <w:hyperlink w:anchor="_3_Student_eligibility" w:history="1">
              <w:r>
                <w:rPr>
                  <w:rStyle w:val="Hyperlink"/>
                </w:rPr>
                <w:t>Part 3</w:t>
              </w:r>
            </w:hyperlink>
          </w:p>
          <w:p w:rsidR="007031C8" w:rsidRDefault="007031C8">
            <w:pPr>
              <w:pStyle w:val="Bullet"/>
              <w:ind w:left="357" w:hanging="357"/>
            </w:pPr>
            <w:r>
              <w:t xml:space="preserve">meets (or is deemed to meet) one of the conditions for geographical isolation set out in </w:t>
            </w:r>
            <w:hyperlink w:anchor="_4_Isolation_conditions_and special " w:history="1">
              <w:r>
                <w:rPr>
                  <w:rStyle w:val="Hyperlink"/>
                </w:rPr>
                <w:t>Part 4</w:t>
              </w:r>
            </w:hyperlink>
          </w:p>
          <w:p w:rsidR="007031C8" w:rsidRDefault="007031C8">
            <w:pPr>
              <w:pStyle w:val="Bullet"/>
              <w:numPr>
                <w:ilvl w:val="0"/>
                <w:numId w:val="0"/>
              </w:numPr>
              <w:ind w:left="360"/>
            </w:pPr>
            <w:r>
              <w:t>and</w:t>
            </w:r>
          </w:p>
          <w:p w:rsidR="007031C8" w:rsidRDefault="007031C8">
            <w:pPr>
              <w:pStyle w:val="BulletLast"/>
            </w:pPr>
            <w:r>
              <w:lastRenderedPageBreak/>
              <w:t xml:space="preserve">qualifies for an allowance (see </w:t>
            </w:r>
            <w:hyperlink w:anchor="_5_AIC_allowances" w:history="1">
              <w:r>
                <w:rPr>
                  <w:rStyle w:val="Hyperlink"/>
                </w:rPr>
                <w:t>Part 5</w:t>
              </w:r>
            </w:hyperlink>
            <w:r>
              <w:t xml:space="preserve">) because they either board away from home, live in a </w:t>
            </w:r>
            <w:hyperlink w:anchor="SecondFamilyHome" w:history="1">
              <w:r>
                <w:rPr>
                  <w:rStyle w:val="Hyperlink"/>
                </w:rPr>
                <w:t>second family home</w:t>
              </w:r>
            </w:hyperlink>
            <w:r>
              <w:t xml:space="preserve"> or study by </w:t>
            </w:r>
            <w:hyperlink w:anchor="DistanceEducationMethods" w:history="1">
              <w:r>
                <w:rPr>
                  <w:rStyle w:val="Hyperlink"/>
                </w:rPr>
                <w:t>distance education methods</w:t>
              </w:r>
            </w:hyperlink>
            <w:r>
              <w:t>.</w:t>
            </w:r>
          </w:p>
        </w:tc>
      </w:tr>
      <w:tr w:rsidR="007031C8">
        <w:trPr>
          <w:gridBefore w:val="1"/>
          <w:wBefore w:w="7" w:type="dxa"/>
        </w:trPr>
        <w:tc>
          <w:tcPr>
            <w:tcW w:w="2326" w:type="dxa"/>
          </w:tcPr>
          <w:p w:rsidR="007031C8" w:rsidRDefault="007031C8">
            <w:bookmarkStart w:id="41" w:name="Family"/>
            <w:r>
              <w:lastRenderedPageBreak/>
              <w:t>Family</w:t>
            </w:r>
            <w:bookmarkEnd w:id="41"/>
          </w:p>
        </w:tc>
        <w:tc>
          <w:tcPr>
            <w:tcW w:w="6106" w:type="dxa"/>
          </w:tcPr>
          <w:p w:rsidR="007031C8" w:rsidRDefault="007031C8">
            <w:r>
              <w:t>A family unit comprising a parent or parents and their dependent natural or adopted children. A person within the family is taken to mean a person who is related by blood or who stands in a bona fide domestic or household relationship.</w:t>
            </w:r>
          </w:p>
        </w:tc>
      </w:tr>
      <w:tr w:rsidR="007031C8">
        <w:trPr>
          <w:gridBefore w:val="1"/>
          <w:wBefore w:w="7" w:type="dxa"/>
        </w:trPr>
        <w:tc>
          <w:tcPr>
            <w:tcW w:w="2326" w:type="dxa"/>
            <w:shd w:val="clear" w:color="auto" w:fill="FFFFFF"/>
          </w:tcPr>
          <w:p w:rsidR="007031C8" w:rsidRDefault="007031C8">
            <w:pPr>
              <w:rPr>
                <w:color w:val="000000"/>
              </w:rPr>
            </w:pPr>
            <w:bookmarkStart w:id="42" w:name="FullTimeBoarder"/>
            <w:r>
              <w:rPr>
                <w:color w:val="000000"/>
              </w:rPr>
              <w:t>Full-time boarder</w:t>
            </w:r>
            <w:bookmarkEnd w:id="42"/>
          </w:p>
        </w:tc>
        <w:tc>
          <w:tcPr>
            <w:tcW w:w="6106" w:type="dxa"/>
            <w:shd w:val="clear" w:color="auto" w:fill="FFFFFF"/>
          </w:tcPr>
          <w:p w:rsidR="007031C8" w:rsidRDefault="007031C8">
            <w:pPr>
              <w:rPr>
                <w:color w:val="000000"/>
              </w:rPr>
            </w:pPr>
            <w:r>
              <w:rPr>
                <w:color w:val="000000"/>
              </w:rPr>
              <w:t xml:space="preserve">A </w:t>
            </w:r>
            <w:hyperlink w:anchor="Student" w:history="1">
              <w:r>
                <w:rPr>
                  <w:rStyle w:val="Hyperlink"/>
                </w:rPr>
                <w:t>student</w:t>
              </w:r>
            </w:hyperlink>
            <w:r>
              <w:rPr>
                <w:color w:val="000000"/>
              </w:rPr>
              <w:t xml:space="preserve"> who boards away from their </w:t>
            </w:r>
            <w:hyperlink w:anchor="PrincipalFamilyHome" w:history="1">
              <w:r>
                <w:rPr>
                  <w:rStyle w:val="Hyperlink"/>
                </w:rPr>
                <w:t>principal family home</w:t>
              </w:r>
            </w:hyperlink>
            <w:r>
              <w:rPr>
                <w:color w:val="000000"/>
              </w:rPr>
              <w:t xml:space="preserve"> at least four nights per school week.</w:t>
            </w:r>
          </w:p>
        </w:tc>
      </w:tr>
      <w:tr w:rsidR="007031C8">
        <w:trPr>
          <w:gridBefore w:val="1"/>
          <w:wBefore w:w="7" w:type="dxa"/>
        </w:trPr>
        <w:tc>
          <w:tcPr>
            <w:tcW w:w="2326" w:type="dxa"/>
          </w:tcPr>
          <w:p w:rsidR="007031C8" w:rsidRDefault="007031C8">
            <w:bookmarkStart w:id="43" w:name="Likely"/>
            <w:r>
              <w:t>Likely</w:t>
            </w:r>
            <w:bookmarkEnd w:id="43"/>
          </w:p>
        </w:tc>
        <w:tc>
          <w:tcPr>
            <w:tcW w:w="6106" w:type="dxa"/>
          </w:tcPr>
          <w:p w:rsidR="007031C8" w:rsidRDefault="007031C8">
            <w:r>
              <w:t>More than a remote possibility.</w:t>
            </w:r>
          </w:p>
        </w:tc>
      </w:tr>
      <w:tr w:rsidR="007031C8">
        <w:trPr>
          <w:gridBefore w:val="1"/>
          <w:wBefore w:w="7" w:type="dxa"/>
        </w:trPr>
        <w:tc>
          <w:tcPr>
            <w:tcW w:w="2326" w:type="dxa"/>
          </w:tcPr>
          <w:p w:rsidR="007031C8" w:rsidRDefault="007031C8">
            <w:bookmarkStart w:id="44" w:name="Minister"/>
            <w:r>
              <w:t>Minister</w:t>
            </w:r>
            <w:bookmarkEnd w:id="44"/>
          </w:p>
        </w:tc>
        <w:tc>
          <w:tcPr>
            <w:tcW w:w="6106" w:type="dxa"/>
          </w:tcPr>
          <w:p w:rsidR="007031C8" w:rsidRDefault="007031C8">
            <w:r>
              <w:t>The responsible Australian Government Minister, who is currently the Minister for Education, Employment and Workplace Relations.</w:t>
            </w:r>
          </w:p>
        </w:tc>
      </w:tr>
      <w:tr w:rsidR="007031C8">
        <w:trPr>
          <w:gridBefore w:val="1"/>
          <w:wBefore w:w="7" w:type="dxa"/>
        </w:trPr>
        <w:tc>
          <w:tcPr>
            <w:tcW w:w="2326" w:type="dxa"/>
          </w:tcPr>
          <w:p w:rsidR="007031C8" w:rsidRDefault="007031C8">
            <w:bookmarkStart w:id="45" w:name="non_parent"/>
            <w:r>
              <w:t>Non-Parent</w:t>
            </w:r>
            <w:bookmarkEnd w:id="45"/>
            <w:r>
              <w:t xml:space="preserve"> </w:t>
            </w:r>
          </w:p>
        </w:tc>
        <w:tc>
          <w:tcPr>
            <w:tcW w:w="6106" w:type="dxa"/>
          </w:tcPr>
          <w:p w:rsidR="007031C8" w:rsidRDefault="007031C8">
            <w:r>
              <w:t xml:space="preserve">Any person who does not meet the definition of </w:t>
            </w:r>
            <w:hyperlink w:anchor="Parent" w:history="1">
              <w:r>
                <w:rPr>
                  <w:rStyle w:val="Hyperlink"/>
                </w:rPr>
                <w:t>parent</w:t>
              </w:r>
            </w:hyperlink>
            <w:r>
              <w:t xml:space="preserve">. </w:t>
            </w:r>
          </w:p>
        </w:tc>
      </w:tr>
      <w:tr w:rsidR="007031C8">
        <w:trPr>
          <w:gridBefore w:val="1"/>
          <w:wBefore w:w="7" w:type="dxa"/>
        </w:trPr>
        <w:tc>
          <w:tcPr>
            <w:tcW w:w="2326" w:type="dxa"/>
          </w:tcPr>
          <w:p w:rsidR="007031C8" w:rsidRDefault="007031C8">
            <w:bookmarkStart w:id="46" w:name="Parent"/>
            <w:r>
              <w:t>Parent</w:t>
            </w:r>
            <w:bookmarkEnd w:id="46"/>
          </w:p>
        </w:tc>
        <w:tc>
          <w:tcPr>
            <w:tcW w:w="6106" w:type="dxa"/>
          </w:tcPr>
          <w:p w:rsidR="007031C8" w:rsidRDefault="007031C8">
            <w:pPr>
              <w:pStyle w:val="BulletIntro"/>
            </w:pPr>
            <w:r>
              <w:t xml:space="preserve">As defined in the </w:t>
            </w:r>
            <w:r>
              <w:rPr>
                <w:i/>
              </w:rPr>
              <w:t>Student Assistance Regulations 2003</w:t>
            </w:r>
            <w:r>
              <w:t>, either:</w:t>
            </w:r>
          </w:p>
          <w:p w:rsidR="007031C8" w:rsidRDefault="007031C8">
            <w:pPr>
              <w:pStyle w:val="Bullet"/>
              <w:spacing w:after="0"/>
              <w:ind w:left="357" w:hanging="357"/>
            </w:pPr>
            <w:r>
              <w:t xml:space="preserve">a natural or adoptive parent with whom the </w:t>
            </w:r>
            <w:hyperlink w:anchor="Student" w:history="1">
              <w:r>
                <w:rPr>
                  <w:rStyle w:val="Hyperlink"/>
                </w:rPr>
                <w:t>student</w:t>
              </w:r>
            </w:hyperlink>
            <w:r>
              <w:t xml:space="preserve"> normally lives</w:t>
            </w:r>
          </w:p>
          <w:p w:rsidR="007031C8" w:rsidRDefault="007031C8">
            <w:pPr>
              <w:pStyle w:val="Bullet"/>
              <w:spacing w:after="0"/>
              <w:ind w:left="357" w:hanging="357"/>
            </w:pPr>
            <w:r>
              <w:t>if the student normally lives with a partner of the student’s parent, that partner</w:t>
            </w:r>
          </w:p>
          <w:p w:rsidR="007031C8" w:rsidRDefault="007031C8">
            <w:pPr>
              <w:pStyle w:val="Bullet"/>
              <w:spacing w:after="0"/>
              <w:ind w:left="357" w:hanging="357"/>
            </w:pPr>
            <w:r>
              <w:t>a legal guardian</w:t>
            </w:r>
          </w:p>
          <w:p w:rsidR="007031C8" w:rsidRDefault="007031C8">
            <w:pPr>
              <w:pStyle w:val="Bullet"/>
              <w:numPr>
                <w:ilvl w:val="0"/>
                <w:numId w:val="0"/>
              </w:numPr>
              <w:spacing w:after="0"/>
            </w:pPr>
          </w:p>
          <w:p w:rsidR="007031C8" w:rsidRDefault="007031C8">
            <w:pPr>
              <w:pStyle w:val="Bullet"/>
              <w:numPr>
                <w:ilvl w:val="0"/>
                <w:numId w:val="0"/>
              </w:numPr>
              <w:ind w:left="360"/>
            </w:pPr>
            <w:r>
              <w:t>or</w:t>
            </w:r>
          </w:p>
          <w:p w:rsidR="007031C8" w:rsidRDefault="007031C8">
            <w:pPr>
              <w:pStyle w:val="Bullet"/>
              <w:ind w:left="357" w:hanging="357"/>
            </w:pPr>
            <w:r>
              <w:t>any other adult who:</w:t>
            </w:r>
          </w:p>
          <w:p w:rsidR="007031C8" w:rsidRDefault="007031C8">
            <w:pPr>
              <w:pStyle w:val="Dash"/>
              <w:spacing w:after="0"/>
              <w:ind w:left="357"/>
            </w:pPr>
            <w:r>
              <w:t>has primary or joint responsibility for the student</w:t>
            </w:r>
          </w:p>
          <w:p w:rsidR="007031C8" w:rsidRDefault="007031C8">
            <w:pPr>
              <w:pStyle w:val="DashLast"/>
              <w:spacing w:after="0"/>
              <w:ind w:left="357"/>
            </w:pPr>
            <w:r>
              <w:t>does not live at a boarding institution.</w:t>
            </w:r>
          </w:p>
        </w:tc>
      </w:tr>
      <w:tr w:rsidR="007031C8">
        <w:trPr>
          <w:gridBefore w:val="1"/>
          <w:wBefore w:w="7" w:type="dxa"/>
        </w:trPr>
        <w:tc>
          <w:tcPr>
            <w:tcW w:w="2326" w:type="dxa"/>
          </w:tcPr>
          <w:p w:rsidR="007031C8" w:rsidRDefault="007031C8">
            <w:bookmarkStart w:id="47" w:name="Partner"/>
            <w:r>
              <w:t>Partner</w:t>
            </w:r>
            <w:bookmarkEnd w:id="47"/>
          </w:p>
        </w:tc>
        <w:tc>
          <w:tcPr>
            <w:tcW w:w="6106" w:type="dxa"/>
          </w:tcPr>
          <w:p w:rsidR="007031C8" w:rsidRDefault="007031C8">
            <w:pPr>
              <w:pStyle w:val="BulletIntro"/>
            </w:pPr>
            <w:r>
              <w:t xml:space="preserve">As defined in the </w:t>
            </w:r>
            <w:r>
              <w:rPr>
                <w:i/>
              </w:rPr>
              <w:t>Student Assistance Regulations 2003</w:t>
            </w:r>
            <w:r>
              <w:t>, a person who is:</w:t>
            </w:r>
          </w:p>
          <w:p w:rsidR="007031C8" w:rsidRDefault="007031C8">
            <w:pPr>
              <w:pStyle w:val="Bullet"/>
              <w:ind w:left="357" w:hanging="357"/>
            </w:pPr>
            <w:r>
              <w:t xml:space="preserve">married to or living in a de facto relationship with the </w:t>
            </w:r>
            <w:hyperlink w:anchor="Student" w:history="1">
              <w:r>
                <w:rPr>
                  <w:rStyle w:val="Hyperlink"/>
                </w:rPr>
                <w:t>student’s</w:t>
              </w:r>
            </w:hyperlink>
            <w:r>
              <w:t xml:space="preserve"> </w:t>
            </w:r>
            <w:hyperlink w:anchor="Parent" w:history="1">
              <w:r>
                <w:rPr>
                  <w:rStyle w:val="Hyperlink"/>
                </w:rPr>
                <w:t>parent</w:t>
              </w:r>
            </w:hyperlink>
          </w:p>
          <w:p w:rsidR="007031C8" w:rsidRDefault="007031C8">
            <w:pPr>
              <w:pStyle w:val="Bullet"/>
              <w:numPr>
                <w:ilvl w:val="0"/>
                <w:numId w:val="0"/>
              </w:numPr>
              <w:ind w:left="360"/>
            </w:pPr>
            <w:r>
              <w:t>and</w:t>
            </w:r>
          </w:p>
          <w:p w:rsidR="007031C8" w:rsidRDefault="007031C8">
            <w:pPr>
              <w:pStyle w:val="Bullet"/>
            </w:pPr>
            <w:r>
              <w:t>not separated from the parent</w:t>
            </w:r>
          </w:p>
        </w:tc>
      </w:tr>
      <w:tr w:rsidR="007031C8">
        <w:trPr>
          <w:gridBefore w:val="1"/>
          <w:wBefore w:w="7" w:type="dxa"/>
        </w:trPr>
        <w:tc>
          <w:tcPr>
            <w:tcW w:w="2326" w:type="dxa"/>
            <w:shd w:val="clear" w:color="auto" w:fill="FFFFFF"/>
          </w:tcPr>
          <w:p w:rsidR="007031C8" w:rsidRDefault="007031C8">
            <w:pPr>
              <w:rPr>
                <w:color w:val="000000"/>
              </w:rPr>
            </w:pPr>
            <w:bookmarkStart w:id="48" w:name="PartTimeBoarder"/>
            <w:r>
              <w:rPr>
                <w:color w:val="000000"/>
              </w:rPr>
              <w:t>Part</w:t>
            </w:r>
            <w:r>
              <w:rPr>
                <w:color w:val="000000"/>
              </w:rPr>
              <w:noBreakHyphen/>
              <w:t>time boarder</w:t>
            </w:r>
            <w:bookmarkEnd w:id="48"/>
          </w:p>
        </w:tc>
        <w:tc>
          <w:tcPr>
            <w:tcW w:w="6106" w:type="dxa"/>
            <w:shd w:val="clear" w:color="auto" w:fill="FFFFFF"/>
          </w:tcPr>
          <w:p w:rsidR="007031C8" w:rsidRDefault="007031C8">
            <w:pPr>
              <w:rPr>
                <w:color w:val="000000"/>
              </w:rPr>
            </w:pPr>
            <w:r>
              <w:rPr>
                <w:color w:val="000000"/>
              </w:rPr>
              <w:t xml:space="preserve">A </w:t>
            </w:r>
            <w:hyperlink w:anchor="Student" w:history="1">
              <w:r>
                <w:rPr>
                  <w:rStyle w:val="Hyperlink"/>
                </w:rPr>
                <w:t>student</w:t>
              </w:r>
            </w:hyperlink>
            <w:r>
              <w:rPr>
                <w:color w:val="000000"/>
              </w:rPr>
              <w:t xml:space="preserve"> who boards away from their </w:t>
            </w:r>
            <w:hyperlink w:anchor="PrincipalFamilyHome" w:history="1">
              <w:r>
                <w:rPr>
                  <w:rStyle w:val="Hyperlink"/>
                </w:rPr>
                <w:t>principal family home</w:t>
              </w:r>
            </w:hyperlink>
            <w:r>
              <w:rPr>
                <w:color w:val="000000"/>
              </w:rPr>
              <w:t xml:space="preserve"> for fewer than four nights per school week on a regular basis.</w:t>
            </w:r>
          </w:p>
        </w:tc>
      </w:tr>
      <w:tr w:rsidR="007031C8">
        <w:trPr>
          <w:gridBefore w:val="1"/>
          <w:wBefore w:w="7" w:type="dxa"/>
        </w:trPr>
        <w:tc>
          <w:tcPr>
            <w:tcW w:w="2326" w:type="dxa"/>
          </w:tcPr>
          <w:p w:rsidR="007031C8" w:rsidRDefault="007031C8">
            <w:bookmarkStart w:id="49" w:name="PermanentlySettled"/>
            <w:r>
              <w:t>Permanently settled</w:t>
            </w:r>
            <w:bookmarkEnd w:id="49"/>
          </w:p>
        </w:tc>
        <w:tc>
          <w:tcPr>
            <w:tcW w:w="6106" w:type="dxa"/>
          </w:tcPr>
          <w:p w:rsidR="007031C8" w:rsidRDefault="007031C8">
            <w:pPr>
              <w:pStyle w:val="BulletIntro"/>
            </w:pPr>
            <w:r>
              <w:t xml:space="preserve">Having a bona fide intention to remain permanently settled in </w:t>
            </w:r>
            <w:hyperlink w:anchor="Australia" w:history="1">
              <w:r>
                <w:rPr>
                  <w:rStyle w:val="Hyperlink"/>
                </w:rPr>
                <w:t>Australia</w:t>
              </w:r>
            </w:hyperlink>
            <w:r>
              <w:t>. To determine whether a person is permanently settled, the AIC Scheme takes all of the following into account:</w:t>
            </w:r>
          </w:p>
          <w:p w:rsidR="007031C8" w:rsidRDefault="007031C8">
            <w:pPr>
              <w:pStyle w:val="Bullet"/>
              <w:ind w:left="357" w:hanging="357"/>
            </w:pPr>
            <w:r>
              <w:t xml:space="preserve">the nature of the accommodation they use in </w:t>
            </w:r>
            <w:smartTag w:uri="urn:schemas-microsoft-com:office:smarttags" w:element="place">
              <w:smartTag w:uri="urn:schemas-microsoft-com:office:smarttags" w:element="country-region">
                <w:r>
                  <w:t>Australia</w:t>
                </w:r>
              </w:smartTag>
            </w:smartTag>
          </w:p>
          <w:p w:rsidR="007031C8" w:rsidRDefault="007031C8">
            <w:pPr>
              <w:pStyle w:val="Bullet"/>
              <w:ind w:left="357" w:hanging="357"/>
            </w:pPr>
            <w:r>
              <w:t xml:space="preserve">the nature and extent of their </w:t>
            </w:r>
            <w:hyperlink w:anchor="Family" w:history="1">
              <w:r>
                <w:rPr>
                  <w:rStyle w:val="Hyperlink"/>
                </w:rPr>
                <w:t>family</w:t>
              </w:r>
            </w:hyperlink>
            <w:r>
              <w:t xml:space="preserve"> relationships here</w:t>
            </w:r>
          </w:p>
          <w:p w:rsidR="007031C8" w:rsidRDefault="007031C8">
            <w:pPr>
              <w:pStyle w:val="Bullet"/>
              <w:ind w:left="357" w:hanging="357"/>
            </w:pPr>
            <w:r>
              <w:t xml:space="preserve">the nature and extent of their employment, business or financial ties with </w:t>
            </w:r>
            <w:smartTag w:uri="urn:schemas-microsoft-com:office:smarttags" w:element="place">
              <w:smartTag w:uri="urn:schemas-microsoft-com:office:smarttags" w:element="country-region">
                <w:r>
                  <w:t>Australia</w:t>
                </w:r>
              </w:smartTag>
            </w:smartTag>
          </w:p>
          <w:p w:rsidR="007031C8" w:rsidRDefault="007031C8">
            <w:pPr>
              <w:pStyle w:val="Bullet"/>
              <w:ind w:left="357" w:hanging="357"/>
            </w:pPr>
            <w:r>
              <w:t>the nature and extent of their assets here</w:t>
            </w:r>
          </w:p>
          <w:p w:rsidR="007031C8" w:rsidRDefault="007031C8">
            <w:pPr>
              <w:pStyle w:val="Bullet"/>
              <w:ind w:left="357" w:hanging="357"/>
            </w:pPr>
            <w:r>
              <w:t xml:space="preserve">the frequency and duration of their travel outside </w:t>
            </w:r>
            <w:smartTag w:uri="urn:schemas-microsoft-com:office:smarttags" w:element="place">
              <w:smartTag w:uri="urn:schemas-microsoft-com:office:smarttags" w:element="country-region">
                <w:r>
                  <w:lastRenderedPageBreak/>
                  <w:t>Australia</w:t>
                </w:r>
              </w:smartTag>
            </w:smartTag>
          </w:p>
          <w:p w:rsidR="007031C8" w:rsidRDefault="007031C8">
            <w:pPr>
              <w:pStyle w:val="BulletLast"/>
            </w:pPr>
            <w:r>
              <w:t>any other relevant matter.</w:t>
            </w:r>
          </w:p>
        </w:tc>
      </w:tr>
      <w:tr w:rsidR="007031C8">
        <w:trPr>
          <w:gridBefore w:val="1"/>
          <w:wBefore w:w="7" w:type="dxa"/>
        </w:trPr>
        <w:tc>
          <w:tcPr>
            <w:tcW w:w="2326" w:type="dxa"/>
          </w:tcPr>
          <w:p w:rsidR="007031C8" w:rsidRDefault="007031C8">
            <w:bookmarkStart w:id="50" w:name="PrincipalFamilyHome"/>
            <w:r>
              <w:lastRenderedPageBreak/>
              <w:t>Principal family home</w:t>
            </w:r>
            <w:bookmarkEnd w:id="50"/>
          </w:p>
        </w:tc>
        <w:tc>
          <w:tcPr>
            <w:tcW w:w="6106" w:type="dxa"/>
          </w:tcPr>
          <w:p w:rsidR="007031C8" w:rsidRDefault="007031C8">
            <w:pPr>
              <w:pStyle w:val="BulletIntro"/>
            </w:pPr>
            <w:r>
              <w:t xml:space="preserve">The usual place of residence of the family for the entire </w:t>
            </w:r>
            <w:hyperlink w:anchor="EligibilityPeriod" w:history="1">
              <w:r>
                <w:rPr>
                  <w:rStyle w:val="Hyperlink"/>
                </w:rPr>
                <w:t>eligibility period</w:t>
              </w:r>
            </w:hyperlink>
            <w:r>
              <w:t>, where:</w:t>
            </w:r>
          </w:p>
          <w:p w:rsidR="007031C8" w:rsidRDefault="007031C8">
            <w:pPr>
              <w:pStyle w:val="Bullet"/>
              <w:ind w:left="357" w:hanging="357"/>
            </w:pPr>
            <w:r>
              <w:t xml:space="preserve">the </w:t>
            </w:r>
            <w:hyperlink w:anchor="Student" w:history="1">
              <w:r>
                <w:rPr>
                  <w:rStyle w:val="Hyperlink"/>
                </w:rPr>
                <w:t>student</w:t>
              </w:r>
            </w:hyperlink>
            <w:r>
              <w:t xml:space="preserve"> normally lives, or would normally live but for the need to live away to attend school</w:t>
            </w:r>
          </w:p>
          <w:p w:rsidR="007031C8" w:rsidRDefault="007031C8">
            <w:pPr>
              <w:pStyle w:val="Bullet"/>
              <w:ind w:left="357" w:hanging="357"/>
            </w:pPr>
            <w:r>
              <w:t xml:space="preserve">the student and the </w:t>
            </w:r>
            <w:hyperlink w:anchor="Family" w:history="1">
              <w:r>
                <w:rPr>
                  <w:rStyle w:val="Hyperlink"/>
                </w:rPr>
                <w:t>family</w:t>
              </w:r>
            </w:hyperlink>
            <w:r>
              <w:t xml:space="preserve"> normally live during school holidays</w:t>
            </w:r>
          </w:p>
          <w:p w:rsidR="007031C8" w:rsidRDefault="007031C8">
            <w:pPr>
              <w:pStyle w:val="Bullet"/>
              <w:numPr>
                <w:ilvl w:val="0"/>
                <w:numId w:val="0"/>
              </w:numPr>
              <w:ind w:left="360"/>
            </w:pPr>
            <w:r>
              <w:t>and</w:t>
            </w:r>
          </w:p>
          <w:p w:rsidR="007031C8" w:rsidRDefault="007031C8">
            <w:pPr>
              <w:pStyle w:val="BulletLast"/>
            </w:pPr>
            <w:r>
              <w:t xml:space="preserve">the applicant and/or the applicant’s </w:t>
            </w:r>
            <w:hyperlink w:anchor="Partner" w:history="1">
              <w:r>
                <w:rPr>
                  <w:rStyle w:val="Hyperlink"/>
                </w:rPr>
                <w:t>partner</w:t>
              </w:r>
            </w:hyperlink>
            <w:r>
              <w:t xml:space="preserve"> live for more than half the calendar year (or, if the </w:t>
            </w:r>
            <w:hyperlink w:anchor="EligibilityPeriod" w:history="1">
              <w:r>
                <w:rPr>
                  <w:rStyle w:val="Hyperlink"/>
                </w:rPr>
                <w:t>eligibility period</w:t>
              </w:r>
            </w:hyperlink>
            <w:r>
              <w:t xml:space="preserve"> is less than a calendar year, for more than half of the claimed period).</w:t>
            </w:r>
          </w:p>
          <w:p w:rsidR="007031C8" w:rsidRDefault="007031C8">
            <w:pPr>
              <w:pStyle w:val="BulletIntro"/>
            </w:pPr>
            <w:r>
              <w:t>The residence must be:</w:t>
            </w:r>
          </w:p>
          <w:p w:rsidR="007031C8" w:rsidRDefault="007031C8">
            <w:pPr>
              <w:pStyle w:val="Bullet"/>
              <w:ind w:left="357" w:hanging="357"/>
            </w:pPr>
            <w:r>
              <w:t xml:space="preserve">in </w:t>
            </w:r>
            <w:hyperlink w:anchor="Australia" w:history="1">
              <w:r>
                <w:rPr>
                  <w:rStyle w:val="Hyperlink"/>
                </w:rPr>
                <w:t>Australia</w:t>
              </w:r>
            </w:hyperlink>
          </w:p>
          <w:p w:rsidR="007031C8" w:rsidRDefault="007031C8">
            <w:pPr>
              <w:pStyle w:val="Bullet"/>
              <w:ind w:left="357" w:hanging="357"/>
            </w:pPr>
            <w:r>
              <w:t>the principal residence of the applicant (including a home currently occupied by them in the course of their employment)</w:t>
            </w:r>
          </w:p>
          <w:p w:rsidR="007031C8" w:rsidRDefault="007031C8">
            <w:pPr>
              <w:pStyle w:val="Bullet"/>
              <w:numPr>
                <w:ilvl w:val="0"/>
                <w:numId w:val="0"/>
              </w:numPr>
              <w:ind w:left="360"/>
            </w:pPr>
            <w:r>
              <w:t>and</w:t>
            </w:r>
          </w:p>
          <w:p w:rsidR="007031C8" w:rsidRDefault="007031C8">
            <w:pPr>
              <w:pStyle w:val="BulletLast"/>
            </w:pPr>
            <w:r>
              <w:t>able to adequately accommodate the student and the student’s family (i.e. </w:t>
            </w:r>
            <w:hyperlink w:anchor="Parent" w:history="1">
              <w:r>
                <w:rPr>
                  <w:rStyle w:val="Hyperlink"/>
                </w:rPr>
                <w:t>parents</w:t>
              </w:r>
            </w:hyperlink>
            <w:r>
              <w:t xml:space="preserve"> and dependent children).</w:t>
            </w:r>
          </w:p>
        </w:tc>
      </w:tr>
      <w:tr w:rsidR="007031C8">
        <w:trPr>
          <w:gridBefore w:val="1"/>
          <w:wBefore w:w="7" w:type="dxa"/>
        </w:trPr>
        <w:tc>
          <w:tcPr>
            <w:tcW w:w="2326" w:type="dxa"/>
          </w:tcPr>
          <w:p w:rsidR="007031C8" w:rsidRDefault="007031C8">
            <w:bookmarkStart w:id="51" w:name="ReviewOfficer"/>
            <w:r>
              <w:t>Review officer</w:t>
            </w:r>
            <w:bookmarkEnd w:id="51"/>
          </w:p>
        </w:tc>
        <w:tc>
          <w:tcPr>
            <w:tcW w:w="6106" w:type="dxa"/>
          </w:tcPr>
          <w:p w:rsidR="007031C8" w:rsidRDefault="007031C8">
            <w:r>
              <w:t xml:space="preserve">An officer authorised to review decisions made by a </w:t>
            </w:r>
            <w:hyperlink w:anchor="DecisionMaker" w:history="1">
              <w:r>
                <w:rPr>
                  <w:rStyle w:val="Hyperlink"/>
                </w:rPr>
                <w:t>decision maker</w:t>
              </w:r>
            </w:hyperlink>
            <w:r>
              <w:t>. This officer must not have been involved in the original AIC Scheme eligibility decision. A review officer may also be known as an ‘authorised review officer’.</w:t>
            </w:r>
          </w:p>
        </w:tc>
      </w:tr>
      <w:tr w:rsidR="007031C8">
        <w:trPr>
          <w:gridBefore w:val="1"/>
          <w:wBefore w:w="7" w:type="dxa"/>
        </w:trPr>
        <w:tc>
          <w:tcPr>
            <w:tcW w:w="2326" w:type="dxa"/>
          </w:tcPr>
          <w:p w:rsidR="007031C8" w:rsidRDefault="007031C8">
            <w:bookmarkStart w:id="52" w:name="SchoolYear"/>
            <w:r>
              <w:t>School year</w:t>
            </w:r>
            <w:bookmarkEnd w:id="52"/>
          </w:p>
        </w:tc>
        <w:tc>
          <w:tcPr>
            <w:tcW w:w="6106" w:type="dxa"/>
          </w:tcPr>
          <w:p w:rsidR="007031C8" w:rsidRDefault="007031C8">
            <w:pPr>
              <w:spacing w:after="120"/>
            </w:pPr>
            <w:r>
              <w:t xml:space="preserve">The period that starts on the first day of the year, in which a </w:t>
            </w:r>
            <w:hyperlink w:anchor="Student" w:history="1">
              <w:r>
                <w:rPr>
                  <w:rStyle w:val="Hyperlink"/>
                </w:rPr>
                <w:t>student</w:t>
              </w:r>
            </w:hyperlink>
            <w:r>
              <w:t xml:space="preserve"> is required by the school to attend the course and ends on the last day in that year of compulsory attendance at the institution or the day in that year of the student’s last exam, whichever is the later.</w:t>
            </w:r>
          </w:p>
          <w:p w:rsidR="007031C8" w:rsidRDefault="007031C8">
            <w:r>
              <w:t xml:space="preserve">For students studying by </w:t>
            </w:r>
            <w:hyperlink w:anchor="DistanceEducationMethods" w:history="1">
              <w:r>
                <w:rPr>
                  <w:rStyle w:val="Hyperlink"/>
                </w:rPr>
                <w:t>distance education methods</w:t>
              </w:r>
            </w:hyperlink>
            <w:r>
              <w:t>, the school year starts on the first day of Term 1 and ends on the last day of the final term for the year. This may be varied with the agreement of the distance education institution, provided the student can still complete the course satisfactorily.</w:t>
            </w:r>
          </w:p>
        </w:tc>
      </w:tr>
      <w:tr w:rsidR="007031C8">
        <w:trPr>
          <w:gridBefore w:val="1"/>
          <w:wBefore w:w="7" w:type="dxa"/>
        </w:trPr>
        <w:tc>
          <w:tcPr>
            <w:tcW w:w="2326" w:type="dxa"/>
          </w:tcPr>
          <w:p w:rsidR="007031C8" w:rsidRDefault="007031C8">
            <w:bookmarkStart w:id="53" w:name="SecondFamilyHome"/>
            <w:bookmarkStart w:id="54" w:name="OLE_LINK11"/>
            <w:r>
              <w:t>Second family home</w:t>
            </w:r>
            <w:bookmarkEnd w:id="53"/>
            <w:bookmarkEnd w:id="54"/>
          </w:p>
        </w:tc>
        <w:tc>
          <w:tcPr>
            <w:tcW w:w="6106" w:type="dxa"/>
          </w:tcPr>
          <w:p w:rsidR="007031C8" w:rsidRDefault="007031C8">
            <w:r>
              <w:t xml:space="preserve">A home maintained by the </w:t>
            </w:r>
            <w:hyperlink w:anchor="Family" w:history="1">
              <w:r>
                <w:rPr>
                  <w:rStyle w:val="Hyperlink"/>
                </w:rPr>
                <w:t>family</w:t>
              </w:r>
            </w:hyperlink>
            <w:r>
              <w:t xml:space="preserve"> for the purpose of providing daily access to appropriate education for at least one dependent </w:t>
            </w:r>
            <w:hyperlink w:anchor="Student" w:history="1">
              <w:r>
                <w:rPr>
                  <w:rStyle w:val="Hyperlink"/>
                </w:rPr>
                <w:t>student</w:t>
              </w:r>
            </w:hyperlink>
            <w:r>
              <w:t xml:space="preserve"> who would not normally have such access from the principal family home.</w:t>
            </w:r>
          </w:p>
        </w:tc>
      </w:tr>
      <w:tr w:rsidR="007031C8">
        <w:tc>
          <w:tcPr>
            <w:tcW w:w="2333" w:type="dxa"/>
            <w:gridSpan w:val="2"/>
            <w:shd w:val="clear" w:color="auto" w:fill="FFFFFF"/>
          </w:tcPr>
          <w:p w:rsidR="007031C8" w:rsidRDefault="007031C8">
            <w:bookmarkStart w:id="55" w:name="ShortTermBoarder"/>
            <w:r>
              <w:t>Short-term boarder</w:t>
            </w:r>
            <w:bookmarkEnd w:id="55"/>
          </w:p>
        </w:tc>
        <w:tc>
          <w:tcPr>
            <w:tcW w:w="6106" w:type="dxa"/>
            <w:shd w:val="clear" w:color="auto" w:fill="FFFFFF"/>
          </w:tcPr>
          <w:p w:rsidR="007031C8" w:rsidRDefault="007031C8">
            <w:r>
              <w:t xml:space="preserve">Short-term boarders are </w:t>
            </w:r>
            <w:hyperlink w:anchor="Student" w:history="1">
              <w:r>
                <w:rPr>
                  <w:rStyle w:val="Hyperlink"/>
                </w:rPr>
                <w:t>students</w:t>
              </w:r>
            </w:hyperlink>
            <w:r>
              <w:t xml:space="preserve"> who need access to a school, special program, special facilities or a special environment for one or a series of short periods. ‘Access’ includes short</w:t>
            </w:r>
            <w:r>
              <w:noBreakHyphen/>
              <w:t>term accommodation at or near the facility.</w:t>
            </w:r>
          </w:p>
        </w:tc>
      </w:tr>
      <w:tr w:rsidR="007031C8">
        <w:tc>
          <w:tcPr>
            <w:tcW w:w="2333" w:type="dxa"/>
            <w:gridSpan w:val="2"/>
            <w:shd w:val="clear" w:color="auto" w:fill="FFFFFF"/>
          </w:tcPr>
          <w:p w:rsidR="007031C8" w:rsidRDefault="007031C8">
            <w:pPr>
              <w:rPr>
                <w:color w:val="000000"/>
              </w:rPr>
            </w:pPr>
            <w:bookmarkStart w:id="56" w:name="SpecialAssessment"/>
            <w:r>
              <w:rPr>
                <w:color w:val="000000"/>
              </w:rPr>
              <w:lastRenderedPageBreak/>
              <w:t>Special assessment</w:t>
            </w:r>
            <w:bookmarkEnd w:id="56"/>
          </w:p>
        </w:tc>
        <w:tc>
          <w:tcPr>
            <w:tcW w:w="6106" w:type="dxa"/>
            <w:shd w:val="clear" w:color="auto" w:fill="FFFFFF"/>
          </w:tcPr>
          <w:p w:rsidR="007031C8" w:rsidRDefault="007031C8">
            <w:pPr>
              <w:rPr>
                <w:color w:val="000000"/>
              </w:rPr>
            </w:pPr>
            <w:r>
              <w:rPr>
                <w:color w:val="000000"/>
              </w:rPr>
              <w:t>Waiver of the Parental Income Test (an assessment of income that would not normally be performed for a particular tax year).</w:t>
            </w:r>
          </w:p>
        </w:tc>
      </w:tr>
      <w:tr w:rsidR="007031C8">
        <w:tc>
          <w:tcPr>
            <w:tcW w:w="2333" w:type="dxa"/>
            <w:gridSpan w:val="2"/>
          </w:tcPr>
          <w:p w:rsidR="007031C8" w:rsidRDefault="007031C8">
            <w:bookmarkStart w:id="57" w:name="SpecialInstitution"/>
            <w:r>
              <w:t>Special institution</w:t>
            </w:r>
            <w:bookmarkEnd w:id="57"/>
          </w:p>
        </w:tc>
        <w:tc>
          <w:tcPr>
            <w:tcW w:w="6106" w:type="dxa"/>
          </w:tcPr>
          <w:p w:rsidR="007031C8" w:rsidRDefault="007031C8">
            <w:pPr>
              <w:pStyle w:val="BulletIntro"/>
            </w:pPr>
            <w:r>
              <w:t>An institution that:</w:t>
            </w:r>
          </w:p>
          <w:p w:rsidR="007031C8" w:rsidRDefault="007031C8">
            <w:pPr>
              <w:pStyle w:val="Bullet"/>
              <w:ind w:left="357" w:hanging="357"/>
            </w:pPr>
            <w:r>
              <w:t xml:space="preserve">specifically and primarily caters for </w:t>
            </w:r>
            <w:hyperlink w:anchor="Student" w:history="1">
              <w:r>
                <w:rPr>
                  <w:rStyle w:val="Hyperlink"/>
                </w:rPr>
                <w:t>students</w:t>
              </w:r>
            </w:hyperlink>
            <w:r>
              <w:t xml:space="preserve"> with disabilities, health-related conditions and/or learning difficulties</w:t>
            </w:r>
          </w:p>
          <w:p w:rsidR="007031C8" w:rsidRDefault="007031C8">
            <w:pPr>
              <w:pStyle w:val="Bullet"/>
              <w:ind w:left="357" w:hanging="357"/>
            </w:pPr>
            <w:r>
              <w:t>is recognised by Australian Government or state/territory health or education authorities</w:t>
            </w:r>
          </w:p>
          <w:p w:rsidR="007031C8" w:rsidRDefault="007031C8">
            <w:pPr>
              <w:pStyle w:val="Bullet"/>
              <w:numPr>
                <w:ilvl w:val="0"/>
                <w:numId w:val="0"/>
              </w:numPr>
              <w:ind w:left="360"/>
            </w:pPr>
            <w:r>
              <w:t>and</w:t>
            </w:r>
          </w:p>
          <w:p w:rsidR="007031C8" w:rsidRDefault="007031C8">
            <w:pPr>
              <w:pStyle w:val="BulletLast"/>
            </w:pPr>
            <w:r>
              <w:t>has residential facilities.</w:t>
            </w:r>
          </w:p>
        </w:tc>
      </w:tr>
      <w:tr w:rsidR="007031C8">
        <w:tc>
          <w:tcPr>
            <w:tcW w:w="2333" w:type="dxa"/>
            <w:gridSpan w:val="2"/>
          </w:tcPr>
          <w:p w:rsidR="007031C8" w:rsidRDefault="007031C8">
            <w:bookmarkStart w:id="58" w:name="SpecialSchool"/>
            <w:r>
              <w:t>Special school</w:t>
            </w:r>
            <w:bookmarkEnd w:id="58"/>
          </w:p>
        </w:tc>
        <w:tc>
          <w:tcPr>
            <w:tcW w:w="6106" w:type="dxa"/>
          </w:tcPr>
          <w:p w:rsidR="007031C8" w:rsidRDefault="007031C8">
            <w:pPr>
              <w:pStyle w:val="BulletIntro"/>
            </w:pPr>
            <w:r>
              <w:t>An institution that:</w:t>
            </w:r>
          </w:p>
          <w:p w:rsidR="007031C8" w:rsidRDefault="007031C8">
            <w:pPr>
              <w:pStyle w:val="Bullet"/>
              <w:ind w:left="357" w:hanging="357"/>
            </w:pPr>
            <w:r>
              <w:t xml:space="preserve">specifically cater for </w:t>
            </w:r>
            <w:hyperlink w:anchor="Student" w:history="1">
              <w:r>
                <w:rPr>
                  <w:rStyle w:val="Hyperlink"/>
                </w:rPr>
                <w:t>students</w:t>
              </w:r>
            </w:hyperlink>
            <w:r>
              <w:t xml:space="preserve"> with disabilities, health</w:t>
            </w:r>
            <w:r>
              <w:noBreakHyphen/>
              <w:t>related conditions and/or learning difficulties</w:t>
            </w:r>
          </w:p>
          <w:p w:rsidR="007031C8" w:rsidRDefault="007031C8">
            <w:pPr>
              <w:pStyle w:val="Bullet"/>
              <w:numPr>
                <w:ilvl w:val="0"/>
                <w:numId w:val="0"/>
              </w:numPr>
              <w:ind w:left="360"/>
            </w:pPr>
            <w:r>
              <w:t>and</w:t>
            </w:r>
          </w:p>
          <w:p w:rsidR="007031C8" w:rsidRDefault="007031C8">
            <w:pPr>
              <w:pStyle w:val="BulletLast"/>
            </w:pPr>
            <w:r>
              <w:t>is recognised as a school by Australian Government or state/territory education authorities.</w:t>
            </w:r>
          </w:p>
        </w:tc>
      </w:tr>
      <w:tr w:rsidR="007031C8">
        <w:tc>
          <w:tcPr>
            <w:tcW w:w="2333" w:type="dxa"/>
            <w:gridSpan w:val="2"/>
          </w:tcPr>
          <w:p w:rsidR="007031C8" w:rsidRDefault="007031C8">
            <w:bookmarkStart w:id="59" w:name="StateAuthorisedCare"/>
            <w:r>
              <w:t>State-authorised care</w:t>
            </w:r>
            <w:bookmarkEnd w:id="59"/>
          </w:p>
        </w:tc>
        <w:tc>
          <w:tcPr>
            <w:tcW w:w="6106" w:type="dxa"/>
          </w:tcPr>
          <w:p w:rsidR="007031C8" w:rsidRDefault="007031C8">
            <w:r>
              <w:t xml:space="preserve">The care arrangements for a </w:t>
            </w:r>
            <w:hyperlink w:anchor="Student" w:history="1">
              <w:r>
                <w:rPr>
                  <w:rStyle w:val="Hyperlink"/>
                </w:rPr>
                <w:t>student</w:t>
              </w:r>
            </w:hyperlink>
            <w:r>
              <w:t xml:space="preserve"> who has been placed in substitute care through a state/territory welfare authority or through a legal process.</w:t>
            </w:r>
          </w:p>
        </w:tc>
      </w:tr>
      <w:tr w:rsidR="007031C8">
        <w:tc>
          <w:tcPr>
            <w:tcW w:w="2333" w:type="dxa"/>
            <w:gridSpan w:val="2"/>
          </w:tcPr>
          <w:p w:rsidR="007031C8" w:rsidRDefault="007031C8">
            <w:bookmarkStart w:id="60" w:name="Student"/>
            <w:r>
              <w:t>Student</w:t>
            </w:r>
            <w:bookmarkEnd w:id="60"/>
          </w:p>
        </w:tc>
        <w:tc>
          <w:tcPr>
            <w:tcW w:w="6106" w:type="dxa"/>
          </w:tcPr>
          <w:p w:rsidR="007031C8" w:rsidRDefault="007031C8">
            <w:r>
              <w:t>A person undertaking a course at the primary, secondary, tertiary or ungraded level.</w:t>
            </w:r>
          </w:p>
        </w:tc>
      </w:tr>
      <w:tr w:rsidR="007031C8">
        <w:tc>
          <w:tcPr>
            <w:tcW w:w="2333" w:type="dxa"/>
            <w:gridSpan w:val="2"/>
            <w:shd w:val="clear" w:color="auto" w:fill="FFFFFF"/>
          </w:tcPr>
          <w:p w:rsidR="007031C8" w:rsidRPr="004D7CB3" w:rsidRDefault="007031C8">
            <w:pPr>
              <w:rPr>
                <w:color w:val="000000"/>
              </w:rPr>
            </w:pPr>
            <w:bookmarkStart w:id="61" w:name="TotalNetInvestmentLoss"/>
            <w:r w:rsidRPr="004D7CB3">
              <w:rPr>
                <w:color w:val="000000"/>
              </w:rPr>
              <w:t>Total Net Investment Loss</w:t>
            </w:r>
            <w:bookmarkEnd w:id="61"/>
          </w:p>
        </w:tc>
        <w:tc>
          <w:tcPr>
            <w:tcW w:w="6106" w:type="dxa"/>
            <w:shd w:val="clear" w:color="auto" w:fill="FFFFFF"/>
          </w:tcPr>
          <w:p w:rsidR="007031C8" w:rsidRPr="004D7CB3" w:rsidRDefault="007031C8">
            <w:r w:rsidRPr="004D7CB3">
              <w:rPr>
                <w:lang w:val="en-US"/>
              </w:rPr>
              <w:t xml:space="preserve">For the purpose of these Guidelines a Total Net Investment Loss has the same meaning as in Division 995 of the </w:t>
            </w:r>
            <w:r w:rsidRPr="004D7CB3">
              <w:rPr>
                <w:i/>
                <w:iCs/>
                <w:lang w:val="en-US"/>
              </w:rPr>
              <w:t>Income Tax Assessment Act 1997</w:t>
            </w:r>
            <w:r w:rsidRPr="004D7CB3">
              <w:rPr>
                <w:lang w:val="en-US"/>
              </w:rPr>
              <w:t xml:space="preserve">, i.e. </w:t>
            </w:r>
            <w:r w:rsidRPr="004D7CB3">
              <w:t xml:space="preserve"> the sum of:</w:t>
            </w:r>
          </w:p>
          <w:p w:rsidR="007031C8" w:rsidRPr="004D7CB3" w:rsidRDefault="007031C8">
            <w:pPr>
              <w:pStyle w:val="paragraph"/>
              <w:tabs>
                <w:tab w:val="clear" w:pos="1531"/>
                <w:tab w:val="left" w:pos="623"/>
              </w:tabs>
              <w:ind w:left="623" w:hanging="623"/>
              <w:rPr>
                <w:sz w:val="24"/>
              </w:rPr>
            </w:pPr>
            <w:r w:rsidRPr="004D7CB3">
              <w:rPr>
                <w:sz w:val="24"/>
              </w:rPr>
              <w:t>(a)</w:t>
            </w:r>
            <w:r w:rsidRPr="004D7CB3">
              <w:rPr>
                <w:sz w:val="24"/>
              </w:rPr>
              <w:tab/>
              <w:t>the amount (if any) by which the individual’s deductions for the income year that are attributable to financial investments exceed the individual’s gross income for that year from those investments; and</w:t>
            </w:r>
          </w:p>
          <w:p w:rsidR="007031C8" w:rsidRPr="004D7CB3" w:rsidRDefault="007031C8">
            <w:pPr>
              <w:pStyle w:val="paragraph"/>
              <w:tabs>
                <w:tab w:val="clear" w:pos="1531"/>
                <w:tab w:val="left" w:pos="623"/>
              </w:tabs>
              <w:ind w:left="623" w:hanging="623"/>
              <w:rPr>
                <w:sz w:val="24"/>
              </w:rPr>
            </w:pPr>
            <w:r w:rsidRPr="004D7CB3">
              <w:rPr>
                <w:sz w:val="24"/>
              </w:rPr>
              <w:t>(b)</w:t>
            </w:r>
            <w:r w:rsidRPr="004D7CB3">
              <w:rPr>
                <w:sz w:val="24"/>
              </w:rPr>
              <w:tab/>
              <w:t>the amount (if any) by which the individual’s deductions for the income year that are attributable to rental property exceed the individual’s gross income for that year from rental property.</w:t>
            </w:r>
          </w:p>
          <w:p w:rsidR="007031C8" w:rsidRPr="004D7CB3" w:rsidRDefault="007031C8">
            <w:pPr>
              <w:tabs>
                <w:tab w:val="left" w:pos="0"/>
              </w:tabs>
            </w:pPr>
          </w:p>
          <w:p w:rsidR="007031C8" w:rsidRPr="004D7CB3" w:rsidRDefault="007031C8">
            <w:pPr>
              <w:tabs>
                <w:tab w:val="left" w:pos="0"/>
              </w:tabs>
            </w:pPr>
            <w:r w:rsidRPr="004D7CB3">
              <w:t xml:space="preserve">For the purpose of the definition of Total Net Investment Loss above, ‘financial investment’ has the meaning in </w:t>
            </w:r>
            <w:r w:rsidRPr="004D7CB3">
              <w:rPr>
                <w:lang w:val="en-US"/>
              </w:rPr>
              <w:t xml:space="preserve">Division 995-Definitions of the </w:t>
            </w:r>
            <w:r w:rsidRPr="004D7CB3">
              <w:rPr>
                <w:i/>
                <w:iCs/>
                <w:lang w:val="en-US"/>
              </w:rPr>
              <w:t>Income Tax Assessment Act 1997</w:t>
            </w:r>
            <w:r w:rsidRPr="004D7CB3">
              <w:t>, and includes the following:</w:t>
            </w:r>
          </w:p>
          <w:p w:rsidR="007031C8" w:rsidRPr="004D7CB3" w:rsidRDefault="007031C8">
            <w:pPr>
              <w:pStyle w:val="paragraph"/>
              <w:tabs>
                <w:tab w:val="clear" w:pos="1531"/>
                <w:tab w:val="left" w:pos="623"/>
              </w:tabs>
              <w:ind w:left="0" w:firstLine="0"/>
              <w:rPr>
                <w:sz w:val="24"/>
              </w:rPr>
            </w:pPr>
            <w:r w:rsidRPr="004D7CB3">
              <w:rPr>
                <w:sz w:val="24"/>
              </w:rPr>
              <w:t>(a)</w:t>
            </w:r>
            <w:r w:rsidRPr="004D7CB3">
              <w:rPr>
                <w:sz w:val="24"/>
              </w:rPr>
              <w:tab/>
              <w:t>a share in a company;</w:t>
            </w:r>
          </w:p>
          <w:p w:rsidR="007031C8" w:rsidRPr="004D7CB3" w:rsidRDefault="007031C8">
            <w:pPr>
              <w:pStyle w:val="paragraph"/>
              <w:tabs>
                <w:tab w:val="clear" w:pos="1531"/>
                <w:tab w:val="left" w:pos="623"/>
              </w:tabs>
              <w:ind w:left="623" w:hanging="623"/>
              <w:rPr>
                <w:sz w:val="24"/>
              </w:rPr>
            </w:pPr>
            <w:r w:rsidRPr="004D7CB3">
              <w:rPr>
                <w:sz w:val="24"/>
              </w:rPr>
              <w:t>(b)</w:t>
            </w:r>
            <w:r w:rsidRPr="004D7CB3">
              <w:rPr>
                <w:sz w:val="24"/>
              </w:rPr>
              <w:tab/>
              <w:t>an interest in a managed investment scheme (within the meaning of the Corporations Act 2001);</w:t>
            </w:r>
          </w:p>
          <w:p w:rsidR="007031C8" w:rsidRPr="004D7CB3" w:rsidRDefault="007031C8">
            <w:pPr>
              <w:pStyle w:val="paragraph"/>
              <w:tabs>
                <w:tab w:val="clear" w:pos="1531"/>
                <w:tab w:val="left" w:pos="0"/>
              </w:tabs>
              <w:ind w:left="720" w:hanging="720"/>
              <w:rPr>
                <w:sz w:val="24"/>
              </w:rPr>
            </w:pPr>
            <w:r w:rsidRPr="004D7CB3">
              <w:rPr>
                <w:sz w:val="24"/>
              </w:rPr>
              <w:t>(c)</w:t>
            </w:r>
            <w:r w:rsidRPr="004D7CB3">
              <w:rPr>
                <w:sz w:val="24"/>
              </w:rPr>
              <w:tab/>
              <w:t>a forestry interest in a forestry managed investment scheme;</w:t>
            </w:r>
          </w:p>
          <w:p w:rsidR="007031C8" w:rsidRPr="004D7CB3" w:rsidRDefault="007031C8">
            <w:pPr>
              <w:pStyle w:val="paragraph"/>
              <w:tabs>
                <w:tab w:val="clear" w:pos="1531"/>
                <w:tab w:val="left" w:pos="0"/>
              </w:tabs>
              <w:ind w:left="720" w:hanging="720"/>
              <w:rPr>
                <w:sz w:val="24"/>
              </w:rPr>
            </w:pPr>
            <w:r w:rsidRPr="004D7CB3">
              <w:rPr>
                <w:sz w:val="24"/>
              </w:rPr>
              <w:lastRenderedPageBreak/>
              <w:t>(d)</w:t>
            </w:r>
            <w:r w:rsidRPr="004D7CB3">
              <w:rPr>
                <w:sz w:val="24"/>
              </w:rPr>
              <w:tab/>
              <w:t>a right or option in respect of an investment referred to in paragraph (a), (b) or (c);</w:t>
            </w:r>
          </w:p>
          <w:p w:rsidR="007031C8" w:rsidRPr="004D7CB3" w:rsidRDefault="007031C8" w:rsidP="00B636D5">
            <w:pPr>
              <w:pStyle w:val="paragraph"/>
              <w:tabs>
                <w:tab w:val="clear" w:pos="1531"/>
                <w:tab w:val="left" w:pos="0"/>
              </w:tabs>
              <w:ind w:left="720" w:hanging="720"/>
              <w:rPr>
                <w:color w:val="000000"/>
              </w:rPr>
            </w:pPr>
            <w:r w:rsidRPr="004D7CB3">
              <w:rPr>
                <w:sz w:val="24"/>
              </w:rPr>
              <w:t>(e)</w:t>
            </w:r>
            <w:r w:rsidRPr="004D7CB3">
              <w:rPr>
                <w:sz w:val="24"/>
              </w:rPr>
              <w:tab/>
              <w:t>an investment of a like nature to any of those referred to in paragraphs (a) to (d).</w:t>
            </w:r>
            <w:r w:rsidR="00B636D5" w:rsidRPr="004D7CB3">
              <w:rPr>
                <w:sz w:val="24"/>
              </w:rPr>
              <w:t xml:space="preserve"> </w:t>
            </w:r>
          </w:p>
        </w:tc>
      </w:tr>
      <w:tr w:rsidR="007031C8">
        <w:tc>
          <w:tcPr>
            <w:tcW w:w="2333" w:type="dxa"/>
            <w:gridSpan w:val="2"/>
            <w:shd w:val="clear" w:color="auto" w:fill="FFFFFF"/>
          </w:tcPr>
          <w:p w:rsidR="007031C8" w:rsidRDefault="007031C8">
            <w:pPr>
              <w:rPr>
                <w:color w:val="000000"/>
              </w:rPr>
            </w:pPr>
            <w:bookmarkStart w:id="62" w:name="UnforeseenCircumstances"/>
            <w:r>
              <w:rPr>
                <w:color w:val="000000"/>
              </w:rPr>
              <w:lastRenderedPageBreak/>
              <w:t>Unforeseen circumstances</w:t>
            </w:r>
            <w:bookmarkEnd w:id="62"/>
          </w:p>
        </w:tc>
        <w:tc>
          <w:tcPr>
            <w:tcW w:w="6106" w:type="dxa"/>
            <w:shd w:val="clear" w:color="auto" w:fill="FFFFFF"/>
          </w:tcPr>
          <w:p w:rsidR="007031C8" w:rsidRDefault="007031C8">
            <w:pPr>
              <w:spacing w:after="120"/>
              <w:rPr>
                <w:color w:val="000000"/>
              </w:rPr>
            </w:pPr>
            <w:r>
              <w:rPr>
                <w:color w:val="000000"/>
              </w:rPr>
              <w:t>Matters that delay the commencement or resumption of studies, such as:</w:t>
            </w:r>
          </w:p>
          <w:p w:rsidR="007031C8" w:rsidRDefault="007031C8">
            <w:pPr>
              <w:numPr>
                <w:ilvl w:val="0"/>
                <w:numId w:val="5"/>
              </w:numPr>
              <w:spacing w:after="120"/>
              <w:rPr>
                <w:color w:val="000000"/>
              </w:rPr>
            </w:pPr>
            <w:r>
              <w:rPr>
                <w:color w:val="000000"/>
              </w:rPr>
              <w:t xml:space="preserve">participation in a sporting or cultural event (for which the </w:t>
            </w:r>
            <w:hyperlink w:anchor="Student" w:history="1">
              <w:r>
                <w:rPr>
                  <w:rStyle w:val="Hyperlink"/>
                </w:rPr>
                <w:t>student</w:t>
              </w:r>
            </w:hyperlink>
            <w:r>
              <w:rPr>
                <w:color w:val="000000"/>
              </w:rPr>
              <w:t xml:space="preserve"> was selected as a school, state or territory, or national representative)</w:t>
            </w:r>
          </w:p>
          <w:p w:rsidR="007031C8" w:rsidRDefault="007031C8">
            <w:pPr>
              <w:spacing w:after="120"/>
              <w:ind w:left="785"/>
              <w:rPr>
                <w:color w:val="000000"/>
              </w:rPr>
            </w:pPr>
            <w:r>
              <w:rPr>
                <w:color w:val="000000"/>
              </w:rPr>
              <w:t>and/or</w:t>
            </w:r>
          </w:p>
          <w:p w:rsidR="007031C8" w:rsidRDefault="007031C8">
            <w:pPr>
              <w:numPr>
                <w:ilvl w:val="0"/>
                <w:numId w:val="5"/>
              </w:numPr>
              <w:spacing w:after="120"/>
              <w:rPr>
                <w:color w:val="000000"/>
              </w:rPr>
            </w:pPr>
            <w:r>
              <w:rPr>
                <w:color w:val="000000"/>
              </w:rPr>
              <w:t>sudden onset of illness or an accident; or disruption to international travel.</w:t>
            </w:r>
          </w:p>
          <w:p w:rsidR="007031C8" w:rsidRDefault="007031C8">
            <w:pPr>
              <w:spacing w:after="120"/>
              <w:rPr>
                <w:color w:val="000000"/>
              </w:rPr>
            </w:pPr>
            <w:r>
              <w:rPr>
                <w:color w:val="000000"/>
              </w:rPr>
              <w:t>Unforeseen circumstances do not affect continuing eligibility.</w:t>
            </w:r>
          </w:p>
          <w:p w:rsidR="007031C8" w:rsidRDefault="007031C8">
            <w:pPr>
              <w:rPr>
                <w:color w:val="000000"/>
              </w:rPr>
            </w:pPr>
            <w:r>
              <w:rPr>
                <w:color w:val="000000"/>
              </w:rPr>
              <w:t xml:space="preserve">See also </w:t>
            </w:r>
            <w:hyperlink w:anchor="CircumstancesBeyondTheFamilysControl" w:history="1">
              <w:r>
                <w:rPr>
                  <w:rStyle w:val="Hyperlink"/>
                </w:rPr>
                <w:t>Circumstances beyond the family’s control</w:t>
              </w:r>
            </w:hyperlink>
            <w:r>
              <w:rPr>
                <w:color w:val="000000"/>
              </w:rPr>
              <w:t>.</w:t>
            </w:r>
          </w:p>
        </w:tc>
      </w:tr>
    </w:tbl>
    <w:p w:rsidR="007031C8" w:rsidRDefault="007031C8">
      <w:pPr>
        <w:pStyle w:val="Heading1"/>
        <w:sectPr w:rsidR="007031C8">
          <w:headerReference w:type="even" r:id="rId22"/>
          <w:headerReference w:type="default" r:id="rId23"/>
          <w:footerReference w:type="even" r:id="rId24"/>
          <w:footerReference w:type="default" r:id="rId25"/>
          <w:headerReference w:type="first" r:id="rId26"/>
          <w:pgSz w:w="11909" w:h="16834" w:code="9"/>
          <w:pgMar w:top="1258" w:right="1701" w:bottom="1258" w:left="1701" w:header="709" w:footer="709" w:gutter="0"/>
          <w:pgNumType w:fmt="lowerRoman"/>
          <w:cols w:space="720"/>
        </w:sectPr>
      </w:pPr>
      <w:bookmarkStart w:id="63" w:name="_Toc161552171"/>
    </w:p>
    <w:p w:rsidR="007031C8" w:rsidRDefault="007031C8">
      <w:pPr>
        <w:pStyle w:val="Heading1"/>
      </w:pPr>
      <w:bookmarkStart w:id="64" w:name="_1_General_information_about_the_AIC"/>
      <w:bookmarkStart w:id="65" w:name="_Toc234129281"/>
      <w:bookmarkStart w:id="66" w:name="_Toc264368371"/>
      <w:bookmarkEnd w:id="64"/>
      <w:r>
        <w:lastRenderedPageBreak/>
        <w:t>1</w:t>
      </w:r>
      <w:r>
        <w:tab/>
        <w:t>General information about the AIC Scheme</w:t>
      </w:r>
      <w:bookmarkEnd w:id="63"/>
      <w:bookmarkEnd w:id="65"/>
      <w:bookmarkEnd w:id="66"/>
    </w:p>
    <w:p w:rsidR="007031C8" w:rsidRDefault="007031C8">
      <w:pPr>
        <w:pStyle w:val="BulletIntro"/>
        <w:spacing w:after="60"/>
      </w:pPr>
      <w:r>
        <w:t>This section includes:</w:t>
      </w:r>
    </w:p>
    <w:p w:rsidR="007031C8" w:rsidRDefault="003542E1">
      <w:pPr>
        <w:pStyle w:val="BulletTab2"/>
        <w:spacing w:after="60"/>
      </w:pPr>
      <w:hyperlink w:anchor="_1.1_Description" w:history="1">
        <w:r w:rsidR="007031C8">
          <w:rPr>
            <w:rStyle w:val="Hyperlink"/>
          </w:rPr>
          <w:t>1.1</w:t>
        </w:r>
      </w:hyperlink>
      <w:r w:rsidR="007031C8">
        <w:tab/>
        <w:t>Description of the scheme</w:t>
      </w:r>
    </w:p>
    <w:p w:rsidR="007031C8" w:rsidRDefault="007031C8">
      <w:pPr>
        <w:pStyle w:val="BulletTab2"/>
        <w:spacing w:after="60"/>
      </w:pPr>
      <w:hyperlink w:anchor="_1.2_Objectives" w:history="1">
        <w:r>
          <w:rPr>
            <w:rStyle w:val="Hyperlink"/>
          </w:rPr>
          <w:t>1.2</w:t>
        </w:r>
      </w:hyperlink>
      <w:r>
        <w:tab/>
        <w:t>Objectives</w:t>
      </w:r>
    </w:p>
    <w:p w:rsidR="007031C8" w:rsidRDefault="003542E1">
      <w:pPr>
        <w:pStyle w:val="BulletTab2"/>
        <w:spacing w:after="60"/>
      </w:pPr>
      <w:hyperlink w:anchor="_1.3_Eligibility" w:history="1">
        <w:r w:rsidR="007031C8">
          <w:rPr>
            <w:rStyle w:val="Hyperlink"/>
          </w:rPr>
          <w:t>1.3</w:t>
        </w:r>
      </w:hyperlink>
      <w:r w:rsidR="007031C8">
        <w:tab/>
        <w:t>Eligibility</w:t>
      </w:r>
    </w:p>
    <w:p w:rsidR="007031C8" w:rsidRDefault="003542E1">
      <w:pPr>
        <w:pStyle w:val="BulletTab2"/>
        <w:spacing w:after="60"/>
      </w:pPr>
      <w:hyperlink w:anchor="_1.4_Types_of" w:history="1">
        <w:r w:rsidR="007031C8">
          <w:rPr>
            <w:rStyle w:val="Hyperlink"/>
          </w:rPr>
          <w:t>1.4</w:t>
        </w:r>
      </w:hyperlink>
      <w:r w:rsidR="007031C8">
        <w:tab/>
        <w:t>Types of allowances</w:t>
      </w:r>
    </w:p>
    <w:p w:rsidR="007031C8" w:rsidRDefault="003542E1">
      <w:pPr>
        <w:pStyle w:val="BulletTab2Last"/>
      </w:pPr>
      <w:hyperlink w:anchor="_1.5_Legislative_basis" w:history="1">
        <w:r w:rsidR="007031C8">
          <w:rPr>
            <w:rStyle w:val="Hyperlink"/>
          </w:rPr>
          <w:t>1.5</w:t>
        </w:r>
      </w:hyperlink>
      <w:r w:rsidR="007031C8">
        <w:tab/>
        <w:t>Legislative basis.</w:t>
      </w:r>
    </w:p>
    <w:p w:rsidR="007031C8" w:rsidRDefault="007031C8">
      <w:pPr>
        <w:pStyle w:val="BulletTab2Last"/>
        <w:numPr>
          <w:ilvl w:val="0"/>
          <w:numId w:val="0"/>
        </w:numPr>
      </w:pPr>
    </w:p>
    <w:p w:rsidR="007031C8" w:rsidRDefault="007031C8">
      <w:pPr>
        <w:pStyle w:val="Heading2"/>
        <w:spacing w:after="120"/>
      </w:pPr>
      <w:bookmarkStart w:id="67" w:name="_1.1_Description"/>
      <w:bookmarkStart w:id="68" w:name="_Toc234129282"/>
      <w:bookmarkStart w:id="69" w:name="_Toc264368372"/>
      <w:bookmarkStart w:id="70" w:name="_Toc161552172"/>
      <w:bookmarkEnd w:id="67"/>
      <w:r>
        <w:t>1.1</w:t>
      </w:r>
      <w:r>
        <w:tab/>
        <w:t>Description</w:t>
      </w:r>
      <w:bookmarkEnd w:id="68"/>
      <w:bookmarkEnd w:id="69"/>
    </w:p>
    <w:p w:rsidR="007031C8" w:rsidRDefault="007031C8">
      <w:pPr>
        <w:spacing w:after="120"/>
      </w:pPr>
      <w:r>
        <w:t xml:space="preserve">The Assistance for Isolated Children (AIC) Scheme helps the </w:t>
      </w:r>
      <w:hyperlink w:anchor="Family" w:history="1">
        <w:r>
          <w:rPr>
            <w:rStyle w:val="Hyperlink"/>
          </w:rPr>
          <w:t>families</w:t>
        </w:r>
      </w:hyperlink>
      <w:r>
        <w:t xml:space="preserve"> of primary, secondary, and certain tertiary </w:t>
      </w:r>
      <w:hyperlink w:anchor="Student" w:history="1">
        <w:r>
          <w:rPr>
            <w:rStyle w:val="Hyperlink"/>
          </w:rPr>
          <w:t>students</w:t>
        </w:r>
      </w:hyperlink>
      <w:r>
        <w:t xml:space="preserve"> who cannot attend an </w:t>
      </w:r>
      <w:hyperlink w:anchor="AppropriateStateSchool" w:history="1">
        <w:r>
          <w:rPr>
            <w:rStyle w:val="Hyperlink"/>
          </w:rPr>
          <w:t>appropriate state school</w:t>
        </w:r>
      </w:hyperlink>
      <w:r>
        <w:t xml:space="preserve"> on a daily basis because of geographical isolation. An appropriate state school is one that offers tuition at the year or grade for which the student is qualified to enrol.</w:t>
      </w:r>
    </w:p>
    <w:p w:rsidR="007031C8" w:rsidRDefault="007031C8">
      <w:pPr>
        <w:spacing w:after="120"/>
      </w:pPr>
      <w:r>
        <w:t xml:space="preserve">If a student has a </w:t>
      </w:r>
      <w:hyperlink w:anchor="DisabilityOrOtherCondition" w:history="1">
        <w:r>
          <w:rPr>
            <w:rStyle w:val="Hyperlink"/>
          </w:rPr>
          <w:t>disability or other health-related condition</w:t>
        </w:r>
      </w:hyperlink>
      <w:r>
        <w:t xml:space="preserve"> or a special education need that requires a </w:t>
      </w:r>
      <w:hyperlink w:anchor="SpecialSchool" w:history="1">
        <w:r>
          <w:rPr>
            <w:rStyle w:val="Hyperlink"/>
          </w:rPr>
          <w:t>special school</w:t>
        </w:r>
      </w:hyperlink>
      <w:r>
        <w:t xml:space="preserve"> program, facilities or environment, an appropriate state school will be one that can provide access to those things.</w:t>
      </w:r>
    </w:p>
    <w:p w:rsidR="007031C8" w:rsidRDefault="007031C8">
      <w:r>
        <w:t xml:space="preserve">The Australian Government Department of Education, Employment and Workplace Relations is responsible for AIC Scheme policy. </w:t>
      </w:r>
      <w:hyperlink w:anchor="Centrelink" w:history="1">
        <w:r>
          <w:rPr>
            <w:rStyle w:val="Hyperlink"/>
          </w:rPr>
          <w:t>Centrelink</w:t>
        </w:r>
      </w:hyperlink>
      <w:r>
        <w:t xml:space="preserve"> conducts assessments, processes </w:t>
      </w:r>
      <w:hyperlink w:anchor="Claim" w:history="1">
        <w:r>
          <w:rPr>
            <w:rStyle w:val="Hyperlink"/>
          </w:rPr>
          <w:t>claims</w:t>
        </w:r>
      </w:hyperlink>
      <w:r>
        <w:t xml:space="preserve"> and makes payments under the DEEWR–Centrelink Business Partnership Agreement.</w:t>
      </w:r>
    </w:p>
    <w:p w:rsidR="007031C8" w:rsidRDefault="007031C8"/>
    <w:p w:rsidR="007031C8" w:rsidRDefault="007031C8">
      <w:pPr>
        <w:pStyle w:val="Heading2"/>
        <w:spacing w:after="120"/>
      </w:pPr>
      <w:bookmarkStart w:id="71" w:name="_1.2_Objectives"/>
      <w:bookmarkStart w:id="72" w:name="_Toc234129283"/>
      <w:bookmarkStart w:id="73" w:name="_Toc264368373"/>
      <w:bookmarkEnd w:id="71"/>
      <w:r>
        <w:t>1.2</w:t>
      </w:r>
      <w:r>
        <w:tab/>
        <w:t>Objectives</w:t>
      </w:r>
      <w:bookmarkEnd w:id="70"/>
      <w:bookmarkEnd w:id="72"/>
      <w:bookmarkEnd w:id="73"/>
    </w:p>
    <w:p w:rsidR="007031C8" w:rsidRDefault="007031C8">
      <w:pPr>
        <w:spacing w:after="120"/>
      </w:pPr>
      <w:r>
        <w:t xml:space="preserve">The aim of the AIC Scheme is to assist Australian children without reasonable daily access to an </w:t>
      </w:r>
      <w:hyperlink w:anchor="AppropriateStateSchool" w:history="1">
        <w:r>
          <w:rPr>
            <w:rStyle w:val="Hyperlink"/>
          </w:rPr>
          <w:t>appropriate state school</w:t>
        </w:r>
      </w:hyperlink>
      <w:r>
        <w:t>. Families in isolated areas incur additional costs to educate their children. The AIC Scheme provides financial assistance in the form of allowances to alleviate such costs.</w:t>
      </w:r>
    </w:p>
    <w:p w:rsidR="007031C8" w:rsidRDefault="007031C8">
      <w:r>
        <w:t xml:space="preserve">The scheme is not intended to help families where an appropriate state school is accessible. However, if a </w:t>
      </w:r>
      <w:hyperlink w:anchor="Student" w:history="1">
        <w:r>
          <w:rPr>
            <w:rStyle w:val="Hyperlink"/>
          </w:rPr>
          <w:t>student</w:t>
        </w:r>
      </w:hyperlink>
      <w:r>
        <w:t xml:space="preserve"> does not have reasonable daily access to an appropriate state school, their </w:t>
      </w:r>
      <w:hyperlink w:anchor="Family" w:history="1">
        <w:r>
          <w:rPr>
            <w:rStyle w:val="Hyperlink"/>
          </w:rPr>
          <w:t>family</w:t>
        </w:r>
      </w:hyperlink>
      <w:r>
        <w:t xml:space="preserve"> is free to send them to a school of their choosing.</w:t>
      </w:r>
    </w:p>
    <w:p w:rsidR="007031C8" w:rsidRDefault="007031C8"/>
    <w:p w:rsidR="007031C8" w:rsidRDefault="007031C8">
      <w:pPr>
        <w:pStyle w:val="Heading2"/>
        <w:spacing w:after="120"/>
      </w:pPr>
      <w:bookmarkStart w:id="74" w:name="_1.3_Eligibility"/>
      <w:bookmarkStart w:id="75" w:name="_Toc161552173"/>
      <w:bookmarkStart w:id="76" w:name="_Toc234129284"/>
      <w:bookmarkStart w:id="77" w:name="_Toc264368374"/>
      <w:bookmarkEnd w:id="74"/>
      <w:r>
        <w:t>1.3</w:t>
      </w:r>
      <w:r>
        <w:tab/>
        <w:t>Eligibility</w:t>
      </w:r>
      <w:bookmarkEnd w:id="75"/>
      <w:bookmarkEnd w:id="76"/>
      <w:bookmarkEnd w:id="77"/>
    </w:p>
    <w:p w:rsidR="007031C8" w:rsidRDefault="007031C8">
      <w:r>
        <w:t xml:space="preserve">Applicants who meet the requirements of the AIC Scheme are ‘approved’ applicants. </w:t>
      </w:r>
      <w:hyperlink w:anchor="ApprovedApplicant" w:history="1">
        <w:r>
          <w:rPr>
            <w:rStyle w:val="Hyperlink"/>
          </w:rPr>
          <w:t>Approved applicants</w:t>
        </w:r>
      </w:hyperlink>
      <w:r>
        <w:t xml:space="preserve"> (who are usually </w:t>
      </w:r>
      <w:hyperlink w:anchor="Parent" w:history="1">
        <w:r>
          <w:rPr>
            <w:rStyle w:val="Hyperlink"/>
          </w:rPr>
          <w:t>parents</w:t>
        </w:r>
      </w:hyperlink>
      <w:r>
        <w:t xml:space="preserve"> but can be parents’ </w:t>
      </w:r>
      <w:hyperlink w:anchor="Partner" w:history="1">
        <w:r>
          <w:rPr>
            <w:rStyle w:val="Hyperlink"/>
          </w:rPr>
          <w:t>partners</w:t>
        </w:r>
      </w:hyperlink>
      <w:r>
        <w:t xml:space="preserve">, organisations or institutions) may receive AIC allowances for </w:t>
      </w:r>
      <w:hyperlink w:anchor="EligibleStudent" w:history="1">
        <w:r>
          <w:rPr>
            <w:rStyle w:val="Hyperlink"/>
          </w:rPr>
          <w:t>eligible students</w:t>
        </w:r>
      </w:hyperlink>
      <w:r>
        <w:t>.</w:t>
      </w:r>
    </w:p>
    <w:p w:rsidR="007031C8" w:rsidRDefault="007031C8">
      <w:pPr>
        <w:pStyle w:val="BulletIntro"/>
        <w:spacing w:after="60"/>
      </w:pPr>
      <w:r>
        <w:t>An AIC allowance is payable if:</w:t>
      </w:r>
    </w:p>
    <w:p w:rsidR="007031C8" w:rsidRDefault="007031C8">
      <w:pPr>
        <w:pStyle w:val="Bullet"/>
        <w:spacing w:after="60"/>
        <w:ind w:left="357" w:hanging="357"/>
      </w:pPr>
      <w:r>
        <w:t>the approved applicant meets the eligibility conditions in Part 2</w:t>
      </w:r>
    </w:p>
    <w:p w:rsidR="007031C8" w:rsidRDefault="007031C8">
      <w:pPr>
        <w:pStyle w:val="Bullet"/>
        <w:spacing w:after="60"/>
        <w:ind w:left="357" w:hanging="357"/>
      </w:pPr>
      <w:r>
        <w:lastRenderedPageBreak/>
        <w:t xml:space="preserve">the </w:t>
      </w:r>
      <w:hyperlink w:anchor="Student" w:history="1">
        <w:r>
          <w:rPr>
            <w:rStyle w:val="Hyperlink"/>
          </w:rPr>
          <w:t>student</w:t>
        </w:r>
      </w:hyperlink>
      <w:r>
        <w:t xml:space="preserve"> meets the eligibility conditions in Part 3</w:t>
      </w:r>
    </w:p>
    <w:p w:rsidR="007031C8" w:rsidRDefault="007031C8">
      <w:pPr>
        <w:pStyle w:val="Bullet"/>
        <w:spacing w:after="60"/>
        <w:ind w:left="357" w:hanging="357"/>
      </w:pPr>
      <w:r>
        <w:t>the student meets isolation conditions or has special needs identified in Part 4;</w:t>
      </w:r>
    </w:p>
    <w:p w:rsidR="007031C8" w:rsidRDefault="007031C8">
      <w:pPr>
        <w:pStyle w:val="Bullet"/>
        <w:numPr>
          <w:ilvl w:val="0"/>
          <w:numId w:val="0"/>
        </w:numPr>
        <w:spacing w:after="60"/>
        <w:ind w:left="426"/>
      </w:pPr>
      <w:r>
        <w:t>and</w:t>
      </w:r>
    </w:p>
    <w:p w:rsidR="007031C8" w:rsidRDefault="007031C8">
      <w:pPr>
        <w:pStyle w:val="BulletLast"/>
      </w:pPr>
      <w:r>
        <w:t xml:space="preserve">the student boards away from home, lives in a </w:t>
      </w:r>
      <w:hyperlink w:anchor="SecondFamilyHome" w:history="1">
        <w:r>
          <w:rPr>
            <w:rStyle w:val="Hyperlink"/>
          </w:rPr>
          <w:t>second family home</w:t>
        </w:r>
      </w:hyperlink>
      <w:r>
        <w:t xml:space="preserve"> or studies by </w:t>
      </w:r>
      <w:hyperlink w:anchor="DistanceEducationMethods" w:history="1">
        <w:r>
          <w:rPr>
            <w:rStyle w:val="Hyperlink"/>
          </w:rPr>
          <w:t>distance education methods</w:t>
        </w:r>
      </w:hyperlink>
      <w:r>
        <w:t xml:space="preserve"> (see Part 5).</w:t>
      </w:r>
    </w:p>
    <w:p w:rsidR="007031C8" w:rsidRDefault="007031C8">
      <w:pPr>
        <w:pStyle w:val="BulletLast"/>
        <w:numPr>
          <w:ilvl w:val="0"/>
          <w:numId w:val="0"/>
        </w:numPr>
        <w:ind w:left="357" w:hanging="357"/>
      </w:pPr>
    </w:p>
    <w:p w:rsidR="007031C8" w:rsidRDefault="007031C8">
      <w:pPr>
        <w:pStyle w:val="Heading2"/>
      </w:pPr>
      <w:bookmarkStart w:id="78" w:name="_1.4_Types_of"/>
      <w:bookmarkStart w:id="79" w:name="_1.4_Types_of_allowances"/>
      <w:bookmarkStart w:id="80" w:name="_Toc161552174"/>
      <w:bookmarkStart w:id="81" w:name="_Toc234129285"/>
      <w:bookmarkStart w:id="82" w:name="_Toc264368375"/>
      <w:bookmarkEnd w:id="78"/>
      <w:bookmarkEnd w:id="79"/>
      <w:r>
        <w:t>1.4</w:t>
      </w:r>
      <w:r>
        <w:tab/>
        <w:t>Types of allowances</w:t>
      </w:r>
      <w:bookmarkEnd w:id="80"/>
      <w:bookmarkEnd w:id="81"/>
      <w:bookmarkEnd w:id="82"/>
    </w:p>
    <w:p w:rsidR="007031C8" w:rsidRDefault="007031C8">
      <w:pPr>
        <w:pStyle w:val="BulletIntro"/>
      </w:pPr>
      <w:r>
        <w:t xml:space="preserve">Depending on the </w:t>
      </w:r>
      <w:hyperlink w:anchor="Student" w:history="1">
        <w:r>
          <w:rPr>
            <w:rStyle w:val="Hyperlink"/>
          </w:rPr>
          <w:t>student’s</w:t>
        </w:r>
      </w:hyperlink>
      <w:r>
        <w:t xml:space="preserve"> circumstances, the AIC Scheme provides:</w:t>
      </w:r>
    </w:p>
    <w:p w:rsidR="007031C8" w:rsidRDefault="007031C8">
      <w:pPr>
        <w:pStyle w:val="Bullet"/>
        <w:ind w:left="357" w:hanging="357"/>
      </w:pPr>
      <w:r>
        <w:t xml:space="preserve">Basic Boarding Allowance (see </w:t>
      </w:r>
      <w:hyperlink w:anchor="_5.2.1_Basic_Boarding" w:history="1">
        <w:r>
          <w:rPr>
            <w:rStyle w:val="Hyperlink"/>
          </w:rPr>
          <w:t>5.2.1</w:t>
        </w:r>
      </w:hyperlink>
      <w:r>
        <w:t>)</w:t>
      </w:r>
    </w:p>
    <w:p w:rsidR="007031C8" w:rsidRDefault="007031C8">
      <w:pPr>
        <w:pStyle w:val="Bullet"/>
        <w:ind w:left="357" w:hanging="357"/>
      </w:pPr>
      <w:r>
        <w:t xml:space="preserve">Additional Boarding Allowance (see </w:t>
      </w:r>
      <w:hyperlink w:anchor="_5.2.2_Additional_Boarding" w:history="1">
        <w:r>
          <w:rPr>
            <w:rStyle w:val="Hyperlink"/>
          </w:rPr>
          <w:t>5.2.2</w:t>
        </w:r>
      </w:hyperlink>
      <w:r>
        <w:t>)</w:t>
      </w:r>
    </w:p>
    <w:p w:rsidR="007031C8" w:rsidRDefault="007031C8">
      <w:pPr>
        <w:pStyle w:val="Bullet"/>
        <w:ind w:left="357" w:hanging="357"/>
      </w:pPr>
      <w:r>
        <w:t xml:space="preserve">Second Home Allowance (see </w:t>
      </w:r>
      <w:hyperlink w:anchor="_5.3_Second_Home" w:history="1">
        <w:r>
          <w:rPr>
            <w:rStyle w:val="Hyperlink"/>
          </w:rPr>
          <w:t>5.3</w:t>
        </w:r>
      </w:hyperlink>
      <w:r>
        <w:t>)</w:t>
      </w:r>
    </w:p>
    <w:p w:rsidR="007031C8" w:rsidRDefault="007031C8">
      <w:pPr>
        <w:pStyle w:val="Bullet"/>
        <w:ind w:left="357" w:hanging="357"/>
      </w:pPr>
      <w:r>
        <w:t xml:space="preserve">Distance Education Allowance (see </w:t>
      </w:r>
      <w:hyperlink w:anchor="_5.4_Distance_Education" w:history="1">
        <w:r>
          <w:rPr>
            <w:rStyle w:val="Hyperlink"/>
          </w:rPr>
          <w:t>5.4</w:t>
        </w:r>
      </w:hyperlink>
      <w:r>
        <w:t>)</w:t>
      </w:r>
    </w:p>
    <w:p w:rsidR="007031C8" w:rsidRDefault="007031C8">
      <w:pPr>
        <w:pStyle w:val="BulletLast"/>
      </w:pPr>
      <w:r>
        <w:t xml:space="preserve">Pensioner Education Supplement (see </w:t>
      </w:r>
      <w:hyperlink w:anchor="_5.5_Pensioner_Education" w:history="1">
        <w:r>
          <w:rPr>
            <w:rStyle w:val="Hyperlink"/>
          </w:rPr>
          <w:t>5.5</w:t>
        </w:r>
      </w:hyperlink>
      <w:r>
        <w:t>).</w:t>
      </w:r>
    </w:p>
    <w:p w:rsidR="007031C8" w:rsidRDefault="007031C8">
      <w:r>
        <w:t>With the exception of the Additional Boarding Allowance, all allowances are free of means testing.</w:t>
      </w:r>
    </w:p>
    <w:p w:rsidR="007031C8" w:rsidRDefault="007031C8"/>
    <w:p w:rsidR="007031C8" w:rsidRDefault="007031C8">
      <w:pPr>
        <w:pStyle w:val="Heading2"/>
      </w:pPr>
      <w:bookmarkStart w:id="83" w:name="_1.5_Legislative_basis"/>
      <w:bookmarkStart w:id="84" w:name="_Toc161552175"/>
      <w:bookmarkStart w:id="85" w:name="_Toc234129286"/>
      <w:bookmarkStart w:id="86" w:name="_Toc264368376"/>
      <w:bookmarkEnd w:id="83"/>
      <w:r>
        <w:t>1.5</w:t>
      </w:r>
      <w:r>
        <w:tab/>
        <w:t>Legislative basis</w:t>
      </w:r>
      <w:bookmarkEnd w:id="84"/>
      <w:bookmarkEnd w:id="85"/>
      <w:bookmarkEnd w:id="86"/>
    </w:p>
    <w:p w:rsidR="007031C8" w:rsidRDefault="007031C8">
      <w:r>
        <w:t xml:space="preserve">The AIC Scheme is a current special educational assistance scheme, as defined by the </w:t>
      </w:r>
      <w:r>
        <w:rPr>
          <w:i/>
        </w:rPr>
        <w:t xml:space="preserve">Student Assistance Act 1973 </w:t>
      </w:r>
      <w:r>
        <w:t>(</w:t>
      </w:r>
      <w:hyperlink w:anchor="Act" w:history="1">
        <w:r>
          <w:rPr>
            <w:rStyle w:val="Hyperlink"/>
          </w:rPr>
          <w:t>the Act</w:t>
        </w:r>
      </w:hyperlink>
      <w:r>
        <w:t>). Funding for the scheme is appropriated under section 55A of the Act. Parts 6 and 7 of the Act detail such matters as the recovery of overpayments, various obligations of applicants, and penalties for non-compliance.</w:t>
      </w:r>
    </w:p>
    <w:p w:rsidR="007031C8" w:rsidRDefault="007031C8">
      <w:r>
        <w:t>Policy and procedures of the AIC Scheme that are not are set out in the Act are set out in these guidelines.</w:t>
      </w:r>
    </w:p>
    <w:p w:rsidR="007031C8" w:rsidRDefault="007031C8">
      <w:pPr>
        <w:pStyle w:val="Heading1"/>
        <w:sectPr w:rsidR="007031C8">
          <w:headerReference w:type="even" r:id="rId27"/>
          <w:headerReference w:type="default" r:id="rId28"/>
          <w:footerReference w:type="even" r:id="rId29"/>
          <w:footerReference w:type="default" r:id="rId30"/>
          <w:headerReference w:type="first" r:id="rId31"/>
          <w:type w:val="oddPage"/>
          <w:pgSz w:w="11909" w:h="16834" w:code="9"/>
          <w:pgMar w:top="1418" w:right="1701" w:bottom="1418" w:left="1701" w:header="709" w:footer="709" w:gutter="0"/>
          <w:pgNumType w:start="1"/>
          <w:cols w:space="720"/>
        </w:sectPr>
      </w:pPr>
      <w:bookmarkStart w:id="87" w:name="_Toc161552177"/>
    </w:p>
    <w:p w:rsidR="007031C8" w:rsidRDefault="007031C8">
      <w:pPr>
        <w:pStyle w:val="Heading1"/>
      </w:pPr>
      <w:bookmarkStart w:id="88" w:name="_2_Applicant_eligibility"/>
      <w:bookmarkStart w:id="89" w:name="_Toc234129287"/>
      <w:bookmarkStart w:id="90" w:name="_Toc264368377"/>
      <w:bookmarkEnd w:id="88"/>
      <w:r>
        <w:lastRenderedPageBreak/>
        <w:t>2</w:t>
      </w:r>
      <w:r>
        <w:tab/>
        <w:t>Applicant eligibility</w:t>
      </w:r>
      <w:bookmarkEnd w:id="87"/>
      <w:bookmarkEnd w:id="89"/>
      <w:bookmarkEnd w:id="90"/>
    </w:p>
    <w:p w:rsidR="007031C8" w:rsidRDefault="007031C8">
      <w:pPr>
        <w:pStyle w:val="Heading2"/>
      </w:pPr>
      <w:bookmarkStart w:id="91" w:name="_2.1_Requirements_for"/>
      <w:bookmarkStart w:id="92" w:name="_2.1_Requirements_for_applicants"/>
      <w:bookmarkStart w:id="93" w:name="_Toc161552178"/>
      <w:bookmarkStart w:id="94" w:name="_Toc234129288"/>
      <w:bookmarkStart w:id="95" w:name="_Toc264368378"/>
      <w:bookmarkEnd w:id="91"/>
      <w:bookmarkEnd w:id="92"/>
      <w:r>
        <w:t>2.1</w:t>
      </w:r>
      <w:r>
        <w:tab/>
        <w:t>Requirements for applicants</w:t>
      </w:r>
      <w:bookmarkEnd w:id="93"/>
      <w:bookmarkEnd w:id="94"/>
      <w:bookmarkEnd w:id="95"/>
    </w:p>
    <w:p w:rsidR="007031C8" w:rsidRDefault="007031C8">
      <w:r>
        <w:t xml:space="preserve">This section explains who can apply for AIC allowances on behalf of a </w:t>
      </w:r>
      <w:hyperlink w:anchor="Student" w:history="1">
        <w:r>
          <w:rPr>
            <w:rStyle w:val="Hyperlink"/>
          </w:rPr>
          <w:t>student</w:t>
        </w:r>
      </w:hyperlink>
      <w:r>
        <w:t>, and the eligibility criteria the applicant must meet for allowances to be payable.</w:t>
      </w:r>
    </w:p>
    <w:p w:rsidR="007031C8" w:rsidRDefault="007031C8">
      <w:r>
        <w:t xml:space="preserve">While any person may apply, assistance is only payable to </w:t>
      </w:r>
      <w:hyperlink w:anchor="ApprovedApplicant" w:history="1">
        <w:r>
          <w:rPr>
            <w:rStyle w:val="Hyperlink"/>
          </w:rPr>
          <w:t>approved applicants</w:t>
        </w:r>
      </w:hyperlink>
      <w:r>
        <w:t xml:space="preserve"> (who may be people, institutions or organisations). In this section, unless otherwise stated, ‘applicant’ means ‘approved applicant’.</w:t>
      </w:r>
    </w:p>
    <w:p w:rsidR="007031C8" w:rsidRDefault="003542E1">
      <w:pPr>
        <w:pStyle w:val="BulletTab2"/>
      </w:pPr>
      <w:hyperlink w:anchor="_2.1.1_Applicants_who" w:history="1">
        <w:r w:rsidR="007031C8">
          <w:rPr>
            <w:rStyle w:val="Hyperlink"/>
          </w:rPr>
          <w:t>2.1.1</w:t>
        </w:r>
      </w:hyperlink>
      <w:r w:rsidR="007031C8">
        <w:tab/>
        <w:t>Applicants who can be approved</w:t>
      </w:r>
    </w:p>
    <w:p w:rsidR="007031C8" w:rsidRDefault="003542E1">
      <w:pPr>
        <w:pStyle w:val="BulletTab2"/>
      </w:pPr>
      <w:hyperlink w:anchor="_2.1.2_Applicants_who" w:history="1">
        <w:r w:rsidR="007031C8">
          <w:rPr>
            <w:rStyle w:val="Hyperlink"/>
          </w:rPr>
          <w:t>2.1.2</w:t>
        </w:r>
      </w:hyperlink>
      <w:r w:rsidR="007031C8">
        <w:tab/>
        <w:t>Applicants who cannot be approved</w:t>
      </w:r>
    </w:p>
    <w:p w:rsidR="007031C8" w:rsidRDefault="003542E1">
      <w:pPr>
        <w:pStyle w:val="BulletTab2"/>
      </w:pPr>
      <w:hyperlink w:anchor="_2.1.3_Parents_as" w:history="1">
        <w:r w:rsidR="007031C8">
          <w:rPr>
            <w:rStyle w:val="Hyperlink"/>
          </w:rPr>
          <w:t>2.1.3</w:t>
        </w:r>
      </w:hyperlink>
      <w:r w:rsidR="007031C8">
        <w:tab/>
      </w:r>
      <w:hyperlink w:anchor="Parent" w:history="1">
        <w:r w:rsidR="007031C8">
          <w:rPr>
            <w:rStyle w:val="Hyperlink"/>
          </w:rPr>
          <w:t>Parents</w:t>
        </w:r>
      </w:hyperlink>
      <w:r w:rsidR="007031C8">
        <w:t xml:space="preserve"> as applicants</w:t>
      </w:r>
    </w:p>
    <w:p w:rsidR="007031C8" w:rsidRDefault="003542E1">
      <w:pPr>
        <w:pStyle w:val="BulletTab2"/>
      </w:pPr>
      <w:hyperlink w:anchor="_2.1.4_Non-parents_as" w:history="1">
        <w:r w:rsidR="007031C8">
          <w:rPr>
            <w:rStyle w:val="Hyperlink"/>
          </w:rPr>
          <w:t>2.1.4</w:t>
        </w:r>
      </w:hyperlink>
      <w:r w:rsidR="007031C8">
        <w:tab/>
      </w:r>
      <w:hyperlink w:anchor="non_parent" w:history="1">
        <w:r w:rsidR="007031C8">
          <w:rPr>
            <w:rStyle w:val="Hyperlink"/>
          </w:rPr>
          <w:t>Non</w:t>
        </w:r>
        <w:r w:rsidR="007031C8">
          <w:rPr>
            <w:rStyle w:val="Hyperlink"/>
          </w:rPr>
          <w:noBreakHyphen/>
          <w:t>parents</w:t>
        </w:r>
      </w:hyperlink>
      <w:r w:rsidR="007031C8">
        <w:t xml:space="preserve"> as applicants</w:t>
      </w:r>
    </w:p>
    <w:p w:rsidR="007031C8" w:rsidRDefault="003542E1">
      <w:pPr>
        <w:pStyle w:val="BulletTab2"/>
      </w:pPr>
      <w:hyperlink w:anchor="_2.1.5_Organisations_or" w:history="1">
        <w:r w:rsidR="007031C8">
          <w:rPr>
            <w:rStyle w:val="Hyperlink"/>
          </w:rPr>
          <w:t>2.1.5</w:t>
        </w:r>
      </w:hyperlink>
      <w:r w:rsidR="007031C8">
        <w:tab/>
        <w:t>Organisations or institutions as applicants</w:t>
      </w:r>
    </w:p>
    <w:p w:rsidR="007031C8" w:rsidRDefault="003542E1">
      <w:pPr>
        <w:pStyle w:val="BulletTab2"/>
      </w:pPr>
      <w:hyperlink w:anchor="_2.1.6_Claims_received" w:history="1">
        <w:r w:rsidR="007031C8">
          <w:rPr>
            <w:rStyle w:val="Hyperlink"/>
          </w:rPr>
          <w:t>2.1.6</w:t>
        </w:r>
      </w:hyperlink>
      <w:r w:rsidR="007031C8">
        <w:tab/>
      </w:r>
      <w:hyperlink w:anchor="Claim" w:history="1">
        <w:r w:rsidR="007031C8">
          <w:rPr>
            <w:rStyle w:val="Hyperlink"/>
          </w:rPr>
          <w:t>Claims</w:t>
        </w:r>
      </w:hyperlink>
      <w:r w:rsidR="007031C8">
        <w:t xml:space="preserve"> received from a parent and from an organisation</w:t>
      </w:r>
    </w:p>
    <w:p w:rsidR="007031C8" w:rsidRDefault="003542E1">
      <w:pPr>
        <w:pStyle w:val="BulletTab2"/>
      </w:pPr>
      <w:hyperlink w:anchor="_2.1.7_Only_one" w:history="1">
        <w:r w:rsidR="007031C8">
          <w:rPr>
            <w:rStyle w:val="Hyperlink"/>
          </w:rPr>
          <w:t>2.1.7</w:t>
        </w:r>
      </w:hyperlink>
      <w:r w:rsidR="007031C8">
        <w:tab/>
        <w:t>Only one claim per student may be accepted</w:t>
      </w:r>
    </w:p>
    <w:p w:rsidR="007031C8" w:rsidRDefault="003542E1">
      <w:pPr>
        <w:pStyle w:val="BulletTab2Last"/>
      </w:pPr>
      <w:hyperlink w:anchor="_2.1.8_New_claim" w:history="1">
        <w:r w:rsidR="007031C8">
          <w:rPr>
            <w:rStyle w:val="Hyperlink"/>
          </w:rPr>
          <w:t>2.1.8</w:t>
        </w:r>
      </w:hyperlink>
      <w:r w:rsidR="007031C8">
        <w:tab/>
        <w:t>New claim required when applicant changes.</w:t>
      </w:r>
    </w:p>
    <w:p w:rsidR="007031C8" w:rsidRDefault="007031C8">
      <w:pPr>
        <w:pStyle w:val="BulletTab2Last"/>
        <w:numPr>
          <w:ilvl w:val="0"/>
          <w:numId w:val="0"/>
        </w:numPr>
      </w:pPr>
    </w:p>
    <w:p w:rsidR="007031C8" w:rsidRDefault="007031C8">
      <w:pPr>
        <w:pStyle w:val="Heading3"/>
      </w:pPr>
      <w:bookmarkStart w:id="96" w:name="_2.1.1_Applicants_who"/>
      <w:bookmarkStart w:id="97" w:name="_2.1.1_Applicants_who_can_be_approve"/>
      <w:bookmarkStart w:id="98" w:name="_Toc161552179"/>
      <w:bookmarkStart w:id="99" w:name="_Toc234129289"/>
      <w:bookmarkStart w:id="100" w:name="_Toc264368379"/>
      <w:bookmarkEnd w:id="96"/>
      <w:bookmarkEnd w:id="97"/>
      <w:r>
        <w:t>2.1.1</w:t>
      </w:r>
      <w:r>
        <w:tab/>
        <w:t>Applicants who can be approved</w:t>
      </w:r>
      <w:bookmarkEnd w:id="98"/>
      <w:bookmarkEnd w:id="99"/>
      <w:bookmarkEnd w:id="100"/>
    </w:p>
    <w:p w:rsidR="007031C8" w:rsidRDefault="007031C8">
      <w:pPr>
        <w:pStyle w:val="BulletIntro"/>
      </w:pPr>
      <w:r>
        <w:t>To be eligible for assistance, an applicant must:</w:t>
      </w:r>
    </w:p>
    <w:p w:rsidR="007031C8" w:rsidRDefault="007031C8">
      <w:pPr>
        <w:pStyle w:val="Bullet"/>
        <w:ind w:left="357" w:hanging="357"/>
      </w:pPr>
      <w:r>
        <w:t xml:space="preserve">meet the eligibility criteria set out in </w:t>
      </w:r>
      <w:hyperlink w:anchor="_2.2_Residency_requirements" w:history="1">
        <w:r>
          <w:rPr>
            <w:rStyle w:val="Hyperlink"/>
          </w:rPr>
          <w:t>2.2</w:t>
        </w:r>
      </w:hyperlink>
    </w:p>
    <w:p w:rsidR="007031C8" w:rsidRDefault="007031C8">
      <w:pPr>
        <w:pStyle w:val="Bullet"/>
        <w:numPr>
          <w:ilvl w:val="0"/>
          <w:numId w:val="0"/>
        </w:numPr>
        <w:tabs>
          <w:tab w:val="left" w:pos="426"/>
        </w:tabs>
        <w:ind w:left="426"/>
      </w:pPr>
      <w:r>
        <w:t>and</w:t>
      </w:r>
    </w:p>
    <w:p w:rsidR="007031C8" w:rsidRDefault="007031C8">
      <w:pPr>
        <w:pStyle w:val="BulletLast"/>
      </w:pPr>
      <w:r>
        <w:t xml:space="preserve">not be receiving certain other Australian Government assistance (see </w:t>
      </w:r>
      <w:hyperlink w:anchor="_3.5_Effect_of" w:history="1">
        <w:r>
          <w:rPr>
            <w:rStyle w:val="Hyperlink"/>
          </w:rPr>
          <w:t>3.5</w:t>
        </w:r>
      </w:hyperlink>
      <w:r>
        <w:t>).</w:t>
      </w:r>
    </w:p>
    <w:p w:rsidR="007031C8" w:rsidRDefault="007031C8">
      <w:pPr>
        <w:pStyle w:val="BulletIntro"/>
      </w:pPr>
      <w:r>
        <w:t xml:space="preserve">The applicant must have prime (or joint) responsibility for the </w:t>
      </w:r>
      <w:hyperlink w:anchor="Student" w:history="1">
        <w:r>
          <w:rPr>
            <w:rStyle w:val="Hyperlink"/>
          </w:rPr>
          <w:t>student’s</w:t>
        </w:r>
      </w:hyperlink>
      <w:r>
        <w:t xml:space="preserve"> care and support, and be either:</w:t>
      </w:r>
    </w:p>
    <w:p w:rsidR="007031C8" w:rsidRDefault="007031C8">
      <w:pPr>
        <w:pStyle w:val="Bullet"/>
        <w:ind w:left="357" w:hanging="357"/>
      </w:pPr>
      <w:r>
        <w:t>a person having legal guardianship of the student</w:t>
      </w:r>
    </w:p>
    <w:p w:rsidR="007031C8" w:rsidRDefault="007031C8">
      <w:pPr>
        <w:pStyle w:val="Bullet"/>
        <w:ind w:left="357" w:hanging="357"/>
      </w:pPr>
      <w:r>
        <w:t xml:space="preserve">a natural, adoptive, de facto or step </w:t>
      </w:r>
      <w:hyperlink w:anchor="Parent" w:history="1">
        <w:r>
          <w:rPr>
            <w:rStyle w:val="Hyperlink"/>
          </w:rPr>
          <w:t>parent</w:t>
        </w:r>
      </w:hyperlink>
      <w:r>
        <w:t xml:space="preserve"> of the student</w:t>
      </w:r>
    </w:p>
    <w:p w:rsidR="007031C8" w:rsidRDefault="007031C8">
      <w:pPr>
        <w:pStyle w:val="Bullet"/>
        <w:ind w:left="357" w:hanging="357"/>
      </w:pPr>
      <w:r>
        <w:t>a person with whom the student normally lives (when not living away to attend school)</w:t>
      </w:r>
    </w:p>
    <w:p w:rsidR="007031C8" w:rsidRDefault="007031C8">
      <w:pPr>
        <w:pStyle w:val="andor"/>
      </w:pPr>
      <w:r>
        <w:t>or</w:t>
      </w:r>
    </w:p>
    <w:p w:rsidR="007031C8" w:rsidRDefault="007031C8">
      <w:pPr>
        <w:pStyle w:val="BulletLast"/>
      </w:pPr>
      <w:r>
        <w:t xml:space="preserve">in certain circumstances, a third party, an organisation or an institution (see </w:t>
      </w:r>
      <w:hyperlink w:anchor="_2.1.5_Organisations_or" w:history="1">
        <w:r>
          <w:rPr>
            <w:rStyle w:val="Hyperlink"/>
          </w:rPr>
          <w:t>2.1.5</w:t>
        </w:r>
      </w:hyperlink>
      <w:r>
        <w:t>).</w:t>
      </w:r>
    </w:p>
    <w:p w:rsidR="007031C8" w:rsidRDefault="007031C8" w:rsidP="003542E1">
      <w:bookmarkStart w:id="101" w:name="_2.1.2_Applicants_who"/>
      <w:bookmarkStart w:id="102" w:name="_Toc161552180"/>
      <w:bookmarkEnd w:id="101"/>
    </w:p>
    <w:p w:rsidR="007031C8" w:rsidRDefault="007031C8">
      <w:pPr>
        <w:pStyle w:val="Heading3"/>
      </w:pPr>
      <w:bookmarkStart w:id="103" w:name="_2.1.2_Applicants_who_cannot_be_appr"/>
      <w:bookmarkStart w:id="104" w:name="_Toc234129290"/>
      <w:bookmarkStart w:id="105" w:name="_Toc264368380"/>
      <w:bookmarkEnd w:id="103"/>
      <w:r>
        <w:t>2.1.2</w:t>
      </w:r>
      <w:r>
        <w:tab/>
        <w:t>Applicants who cannot be approved</w:t>
      </w:r>
      <w:bookmarkEnd w:id="102"/>
      <w:bookmarkEnd w:id="104"/>
      <w:bookmarkEnd w:id="105"/>
    </w:p>
    <w:p w:rsidR="007031C8" w:rsidRDefault="007031C8">
      <w:pPr>
        <w:pStyle w:val="BulletIntro"/>
      </w:pPr>
      <w:r>
        <w:t>The applicant cannot be either:</w:t>
      </w:r>
    </w:p>
    <w:p w:rsidR="007031C8" w:rsidRDefault="007031C8">
      <w:pPr>
        <w:pStyle w:val="Bullet"/>
        <w:ind w:left="357" w:hanging="357"/>
      </w:pPr>
      <w:r>
        <w:t xml:space="preserve">the </w:t>
      </w:r>
      <w:hyperlink w:anchor="Student" w:history="1">
        <w:r>
          <w:rPr>
            <w:rStyle w:val="Hyperlink"/>
          </w:rPr>
          <w:t>student</w:t>
        </w:r>
      </w:hyperlink>
      <w:r>
        <w:t xml:space="preserve"> </w:t>
      </w:r>
    </w:p>
    <w:p w:rsidR="007031C8" w:rsidRDefault="007031C8">
      <w:pPr>
        <w:pStyle w:val="Bullet"/>
        <w:ind w:left="357" w:hanging="357"/>
      </w:pPr>
      <w:r>
        <w:t xml:space="preserve">the student’s </w:t>
      </w:r>
      <w:hyperlink w:anchor="Partner" w:history="1">
        <w:r>
          <w:rPr>
            <w:rStyle w:val="Hyperlink"/>
          </w:rPr>
          <w:t>partner</w:t>
        </w:r>
      </w:hyperlink>
      <w:r>
        <w:t xml:space="preserve"> (married or de facto)</w:t>
      </w:r>
    </w:p>
    <w:p w:rsidR="007031C8" w:rsidRDefault="007031C8">
      <w:pPr>
        <w:pStyle w:val="andor"/>
      </w:pPr>
      <w:r>
        <w:t>or</w:t>
      </w:r>
    </w:p>
    <w:p w:rsidR="007031C8" w:rsidRDefault="007031C8">
      <w:pPr>
        <w:pStyle w:val="BulletLast"/>
      </w:pPr>
      <w:r>
        <w:lastRenderedPageBreak/>
        <w:t>a person who is in a prison, correctional centre (including detention, remand and training centres) or psychiatric institution.</w:t>
      </w:r>
    </w:p>
    <w:p w:rsidR="007031C8" w:rsidRDefault="007031C8">
      <w:pPr>
        <w:pStyle w:val="BulletLast"/>
        <w:numPr>
          <w:ilvl w:val="0"/>
          <w:numId w:val="0"/>
        </w:numPr>
        <w:ind w:left="357" w:hanging="357"/>
      </w:pPr>
    </w:p>
    <w:p w:rsidR="007031C8" w:rsidRDefault="007031C8">
      <w:pPr>
        <w:pStyle w:val="Heading3"/>
      </w:pPr>
      <w:bookmarkStart w:id="106" w:name="_2.1.3_Parents_as"/>
      <w:bookmarkStart w:id="107" w:name="_2.1.3_Parents_as_applicants"/>
      <w:bookmarkStart w:id="108" w:name="_Toc161552181"/>
      <w:bookmarkStart w:id="109" w:name="_Toc234129291"/>
      <w:bookmarkStart w:id="110" w:name="_Toc264368381"/>
      <w:bookmarkEnd w:id="106"/>
      <w:bookmarkEnd w:id="107"/>
      <w:r>
        <w:t>2.1.3</w:t>
      </w:r>
      <w:r>
        <w:tab/>
        <w:t>Parents as applicants</w:t>
      </w:r>
      <w:bookmarkEnd w:id="108"/>
      <w:bookmarkEnd w:id="109"/>
      <w:bookmarkEnd w:id="110"/>
    </w:p>
    <w:p w:rsidR="007031C8" w:rsidRDefault="007031C8">
      <w:pPr>
        <w:pStyle w:val="Heading4"/>
      </w:pPr>
      <w:bookmarkStart w:id="111" w:name="_Student_lives_with"/>
      <w:bookmarkStart w:id="112" w:name="_Toc171153464"/>
      <w:bookmarkStart w:id="113" w:name="_Toc234129292"/>
      <w:bookmarkEnd w:id="111"/>
      <w:r>
        <w:t>Student lives with both parents</w:t>
      </w:r>
      <w:bookmarkEnd w:id="112"/>
      <w:bookmarkEnd w:id="113"/>
    </w:p>
    <w:p w:rsidR="007031C8" w:rsidRDefault="007031C8">
      <w:r>
        <w:t xml:space="preserve">If a </w:t>
      </w:r>
      <w:hyperlink w:anchor="Student" w:history="1">
        <w:r>
          <w:rPr>
            <w:rStyle w:val="Hyperlink"/>
          </w:rPr>
          <w:t>student</w:t>
        </w:r>
      </w:hyperlink>
      <w:r>
        <w:t xml:space="preserve"> normally lives with both </w:t>
      </w:r>
      <w:hyperlink w:anchor="Parent" w:history="1">
        <w:r>
          <w:rPr>
            <w:rStyle w:val="Hyperlink"/>
          </w:rPr>
          <w:t>parents</w:t>
        </w:r>
      </w:hyperlink>
      <w:r>
        <w:t>, who are not separated or divorced, either parent may be the applicant.</w:t>
      </w:r>
    </w:p>
    <w:p w:rsidR="007031C8" w:rsidRDefault="007031C8">
      <w:pPr>
        <w:pStyle w:val="Heading4"/>
      </w:pPr>
    </w:p>
    <w:p w:rsidR="007031C8" w:rsidRDefault="007031C8">
      <w:pPr>
        <w:pStyle w:val="Heading4"/>
      </w:pPr>
      <w:bookmarkStart w:id="114" w:name="_Toc171153466"/>
      <w:bookmarkStart w:id="115" w:name="_Toc234129293"/>
      <w:r>
        <w:t>Student lives with one parent</w:t>
      </w:r>
      <w:bookmarkEnd w:id="114"/>
      <w:bookmarkEnd w:id="115"/>
    </w:p>
    <w:p w:rsidR="007031C8" w:rsidRDefault="007031C8">
      <w:r>
        <w:t xml:space="preserve">Where the student’s parents are separated or divorced and the student normally lives with one of them, that parent is the applicant. In addition, where the student normally lives with the parent and the parent’s </w:t>
      </w:r>
      <w:hyperlink w:anchor="Partner" w:history="1">
        <w:r>
          <w:rPr>
            <w:rStyle w:val="Hyperlink"/>
          </w:rPr>
          <w:t>partner</w:t>
        </w:r>
      </w:hyperlink>
      <w:r>
        <w:t xml:space="preserve"> (regardless of the duration of their relationship), the student is taken to be in the care of that partner. In such circumstances, either the parent or the partner can be the applicant.</w:t>
      </w:r>
    </w:p>
    <w:p w:rsidR="007031C8" w:rsidRDefault="007031C8">
      <w:pPr>
        <w:pStyle w:val="Heading4"/>
      </w:pPr>
      <w:bookmarkStart w:id="116" w:name="_2.1.4_Student_lives_with_one_parent"/>
      <w:bookmarkStart w:id="117" w:name="_Student_lives_with_1"/>
      <w:bookmarkEnd w:id="116"/>
      <w:bookmarkEnd w:id="117"/>
    </w:p>
    <w:p w:rsidR="007031C8" w:rsidRDefault="007031C8">
      <w:pPr>
        <w:pStyle w:val="Heading4"/>
      </w:pPr>
      <w:bookmarkStart w:id="118" w:name="_Toc171153468"/>
      <w:bookmarkStart w:id="119" w:name="_Toc234129294"/>
      <w:r>
        <w:t>Student lives with each parent separately</w:t>
      </w:r>
      <w:bookmarkEnd w:id="118"/>
      <w:bookmarkEnd w:id="119"/>
    </w:p>
    <w:p w:rsidR="007031C8" w:rsidRDefault="007031C8">
      <w:pPr>
        <w:pStyle w:val="BulletIntro"/>
      </w:pPr>
      <w:r>
        <w:t>If the student’s parents are separated or divorced and the student lives at different times with each parent, the following factors are taken into account to determine who the applicant can be:</w:t>
      </w:r>
    </w:p>
    <w:p w:rsidR="007031C8" w:rsidRDefault="007031C8">
      <w:pPr>
        <w:pStyle w:val="Bullet"/>
        <w:ind w:left="357" w:hanging="357"/>
      </w:pPr>
      <w:r>
        <w:t xml:space="preserve">Where one parent is officially recognised as having primary care of the student (e.g. through the grant of </w:t>
      </w:r>
      <w:hyperlink w:anchor="Custody" w:history="1">
        <w:r>
          <w:rPr>
            <w:rStyle w:val="Hyperlink"/>
          </w:rPr>
          <w:t>custody</w:t>
        </w:r>
      </w:hyperlink>
      <w:r>
        <w:t xml:space="preserve"> to that parent, removal of custody from the other parent, or receives a majority allocation of Family Tax Benefit), that parent is the applicant</w:t>
      </w:r>
    </w:p>
    <w:p w:rsidR="007031C8" w:rsidRDefault="007031C8">
      <w:pPr>
        <w:pStyle w:val="Bullet"/>
        <w:numPr>
          <w:ilvl w:val="0"/>
          <w:numId w:val="0"/>
        </w:numPr>
        <w:ind w:left="426"/>
      </w:pPr>
      <w:r>
        <w:t>or</w:t>
      </w:r>
    </w:p>
    <w:p w:rsidR="007031C8" w:rsidRDefault="007031C8">
      <w:pPr>
        <w:pStyle w:val="BulletLast"/>
      </w:pPr>
      <w:r>
        <w:t xml:space="preserve">Where there is no such recognition of the primary carer, other evidence (outlined below, under </w:t>
      </w:r>
      <w:r>
        <w:rPr>
          <w:i/>
        </w:rPr>
        <w:t>Disputes over which parent should apply</w:t>
      </w:r>
      <w:r>
        <w:t>) must be considered.</w:t>
      </w:r>
    </w:p>
    <w:p w:rsidR="007031C8" w:rsidRDefault="007031C8"/>
    <w:p w:rsidR="007031C8" w:rsidRDefault="007031C8">
      <w:pPr>
        <w:pStyle w:val="Heading4"/>
      </w:pPr>
      <w:bookmarkStart w:id="120" w:name="_Toc171153470"/>
      <w:bookmarkStart w:id="121" w:name="_Toc234129295"/>
      <w:r>
        <w:t>Equal custody situations</w:t>
      </w:r>
      <w:bookmarkEnd w:id="120"/>
      <w:bookmarkEnd w:id="121"/>
    </w:p>
    <w:p w:rsidR="007031C8" w:rsidRDefault="007031C8">
      <w:r>
        <w:t>If parents share equal care of the student (i.e. the student spends an equal amount of time living with each parent and the turnaround of care of the student is frequent </w:t>
      </w:r>
      <w:r>
        <w:noBreakHyphen/>
        <w:t> weekly, fortnightly or monthly), the applicant can be either parent, or a parent’s partner where the student lives with the parent and the partner.</w:t>
      </w:r>
    </w:p>
    <w:p w:rsidR="007031C8" w:rsidRDefault="007031C8"/>
    <w:p w:rsidR="007031C8" w:rsidRDefault="007031C8">
      <w:pPr>
        <w:pStyle w:val="Heading4"/>
      </w:pPr>
      <w:bookmarkStart w:id="122" w:name="_Toc171153472"/>
      <w:bookmarkStart w:id="123" w:name="_Toc234129296"/>
      <w:r>
        <w:lastRenderedPageBreak/>
        <w:t>Disputes over which parent should apply</w:t>
      </w:r>
      <w:bookmarkEnd w:id="122"/>
      <w:bookmarkEnd w:id="123"/>
    </w:p>
    <w:p w:rsidR="007031C8" w:rsidRDefault="007031C8">
      <w:pPr>
        <w:pStyle w:val="BulletIntro"/>
        <w:spacing w:after="60"/>
      </w:pPr>
      <w:r>
        <w:t>Where there is no legal recognition of a primary carer or a dispute over which parent may apply for an AIC allowance exists, the following factors (not in order of priority) must be considered to determine which parent may be an approved applicant (and be eligible for AIC allowances):</w:t>
      </w:r>
    </w:p>
    <w:p w:rsidR="007031C8" w:rsidRDefault="007031C8">
      <w:pPr>
        <w:pStyle w:val="Bullet"/>
        <w:spacing w:after="60"/>
        <w:ind w:left="357" w:hanging="357"/>
      </w:pPr>
      <w:r>
        <w:t>whether the student normally lives with the parent and has done so for the past 12 months</w:t>
      </w:r>
    </w:p>
    <w:p w:rsidR="007031C8" w:rsidRDefault="007031C8">
      <w:pPr>
        <w:pStyle w:val="Bullet"/>
        <w:spacing w:after="60"/>
        <w:ind w:left="357" w:hanging="357"/>
      </w:pPr>
      <w:r>
        <w:t>whether the student lives with the parent during vacations</w:t>
      </w:r>
    </w:p>
    <w:p w:rsidR="007031C8" w:rsidRDefault="007031C8">
      <w:pPr>
        <w:pStyle w:val="Bullet"/>
        <w:spacing w:after="60"/>
        <w:ind w:left="357" w:hanging="357"/>
      </w:pPr>
      <w:r>
        <w:t>who has principal financial responsibility for the care of the student (e.g. food, shelter etc.)</w:t>
      </w:r>
    </w:p>
    <w:p w:rsidR="007031C8" w:rsidRDefault="007031C8">
      <w:pPr>
        <w:pStyle w:val="Bullet"/>
        <w:spacing w:after="60"/>
        <w:ind w:left="357" w:hanging="357"/>
      </w:pPr>
      <w:r>
        <w:t>who contributes regularly and significantly to the student’s living and education costs (this should not be limited to boarding costs)</w:t>
      </w:r>
    </w:p>
    <w:p w:rsidR="007031C8" w:rsidRDefault="007031C8">
      <w:pPr>
        <w:pStyle w:val="andor"/>
        <w:spacing w:after="60"/>
      </w:pPr>
      <w:r>
        <w:t>and/or</w:t>
      </w:r>
    </w:p>
    <w:p w:rsidR="007031C8" w:rsidRDefault="007031C8">
      <w:pPr>
        <w:pStyle w:val="BulletLast"/>
      </w:pPr>
      <w:r>
        <w:t>who holds a Medicare card or receives other allowances/benefits for the student.</w:t>
      </w:r>
    </w:p>
    <w:p w:rsidR="007031C8" w:rsidRDefault="007031C8" w:rsidP="003542E1">
      <w:bookmarkStart w:id="124" w:name="_2.1.4_Non-parents_as"/>
      <w:bookmarkStart w:id="125" w:name="_Toc161552182"/>
      <w:bookmarkEnd w:id="124"/>
    </w:p>
    <w:p w:rsidR="007031C8" w:rsidRDefault="007031C8">
      <w:pPr>
        <w:pStyle w:val="Heading3"/>
      </w:pPr>
      <w:bookmarkStart w:id="126" w:name="_2.1.4_Non-parents_as_applicants"/>
      <w:bookmarkStart w:id="127" w:name="_Toc234129297"/>
      <w:bookmarkStart w:id="128" w:name="_Toc264368382"/>
      <w:bookmarkEnd w:id="126"/>
      <w:r>
        <w:t>2.1.4</w:t>
      </w:r>
      <w:r>
        <w:tab/>
        <w:t>Non</w:t>
      </w:r>
      <w:r>
        <w:noBreakHyphen/>
        <w:t>parents as applicants</w:t>
      </w:r>
      <w:bookmarkEnd w:id="125"/>
      <w:bookmarkEnd w:id="127"/>
      <w:bookmarkEnd w:id="128"/>
    </w:p>
    <w:p w:rsidR="007031C8" w:rsidRDefault="007031C8">
      <w:pPr>
        <w:pStyle w:val="BulletIntro"/>
        <w:spacing w:after="60"/>
      </w:pPr>
      <w:r>
        <w:t xml:space="preserve">If a </w:t>
      </w:r>
      <w:hyperlink w:anchor="Claim" w:history="1">
        <w:r>
          <w:rPr>
            <w:rStyle w:val="Hyperlink"/>
          </w:rPr>
          <w:t>claim</w:t>
        </w:r>
      </w:hyperlink>
      <w:r>
        <w:t xml:space="preserve"> is lodged by a person other than a </w:t>
      </w:r>
      <w:hyperlink w:anchor="Parent" w:history="1">
        <w:r>
          <w:rPr>
            <w:rStyle w:val="Hyperlink"/>
          </w:rPr>
          <w:t>parent</w:t>
        </w:r>
      </w:hyperlink>
      <w:r>
        <w:t xml:space="preserve"> or parent’s </w:t>
      </w:r>
      <w:hyperlink w:anchor="Partner" w:history="1">
        <w:r>
          <w:rPr>
            <w:rStyle w:val="Hyperlink"/>
          </w:rPr>
          <w:t>partner</w:t>
        </w:r>
      </w:hyperlink>
      <w:r>
        <w:t>, the case will be considered on its merits, and will need to be supported by evidence that:</w:t>
      </w:r>
    </w:p>
    <w:p w:rsidR="007031C8" w:rsidRDefault="007031C8">
      <w:pPr>
        <w:pStyle w:val="Bullet"/>
        <w:spacing w:after="60"/>
        <w:ind w:left="357" w:hanging="357"/>
      </w:pPr>
      <w:r>
        <w:t xml:space="preserve">the </w:t>
      </w:r>
      <w:hyperlink w:anchor="non_parent" w:history="1">
        <w:r>
          <w:rPr>
            <w:rStyle w:val="Hyperlink"/>
          </w:rPr>
          <w:t>non</w:t>
        </w:r>
        <w:r>
          <w:rPr>
            <w:rStyle w:val="Hyperlink"/>
          </w:rPr>
          <w:noBreakHyphen/>
          <w:t>parent</w:t>
        </w:r>
      </w:hyperlink>
      <w:r>
        <w:t xml:space="preserve"> has prime (or joint) responsibility for the </w:t>
      </w:r>
      <w:hyperlink w:anchor="Student" w:history="1">
        <w:r>
          <w:rPr>
            <w:rStyle w:val="Hyperlink"/>
          </w:rPr>
          <w:t>student’s</w:t>
        </w:r>
      </w:hyperlink>
      <w:r>
        <w:t xml:space="preserve"> care</w:t>
      </w:r>
    </w:p>
    <w:p w:rsidR="007031C8" w:rsidRDefault="007031C8">
      <w:pPr>
        <w:pStyle w:val="Bullet"/>
        <w:spacing w:after="60"/>
        <w:ind w:left="357" w:hanging="357"/>
      </w:pPr>
      <w:r>
        <w:t>the non</w:t>
      </w:r>
      <w:r>
        <w:noBreakHyphen/>
        <w:t>parent supports the student wholly or substantially</w:t>
      </w:r>
    </w:p>
    <w:p w:rsidR="007031C8" w:rsidRDefault="007031C8">
      <w:pPr>
        <w:pStyle w:val="Bullet"/>
        <w:numPr>
          <w:ilvl w:val="0"/>
          <w:numId w:val="0"/>
        </w:numPr>
        <w:spacing w:after="60"/>
        <w:ind w:left="357"/>
      </w:pPr>
      <w:r>
        <w:t>and</w:t>
      </w:r>
    </w:p>
    <w:p w:rsidR="007031C8" w:rsidRDefault="007031C8">
      <w:pPr>
        <w:pStyle w:val="BulletLast"/>
      </w:pPr>
      <w:r>
        <w:t>the arrangement is bona fide.</w:t>
      </w:r>
    </w:p>
    <w:p w:rsidR="007031C8" w:rsidRDefault="007031C8">
      <w:pPr>
        <w:pStyle w:val="BulletIntro"/>
        <w:spacing w:after="60"/>
      </w:pPr>
      <w:r>
        <w:t>A student is not wholly or substantially dependent on a non</w:t>
      </w:r>
      <w:r>
        <w:noBreakHyphen/>
        <w:t>parent if the student’s parent (or parent’s partner) is:</w:t>
      </w:r>
    </w:p>
    <w:p w:rsidR="007031C8" w:rsidRDefault="007031C8">
      <w:pPr>
        <w:pStyle w:val="Bullet"/>
        <w:spacing w:after="60"/>
        <w:ind w:left="357" w:hanging="357"/>
      </w:pPr>
      <w:r>
        <w:t>supporting the student in the non</w:t>
      </w:r>
      <w:r>
        <w:noBreakHyphen/>
        <w:t>parent’s home</w:t>
      </w:r>
    </w:p>
    <w:p w:rsidR="007031C8" w:rsidRDefault="007031C8">
      <w:pPr>
        <w:pStyle w:val="andor"/>
        <w:spacing w:after="60"/>
      </w:pPr>
      <w:r>
        <w:t>or</w:t>
      </w:r>
    </w:p>
    <w:p w:rsidR="007031C8" w:rsidRDefault="007031C8">
      <w:pPr>
        <w:pStyle w:val="BulletLast"/>
      </w:pPr>
      <w:r>
        <w:t>providing financial assistance, directly or indirectly, to the non</w:t>
      </w:r>
      <w:r>
        <w:noBreakHyphen/>
        <w:t>parent to support the student.</w:t>
      </w:r>
    </w:p>
    <w:p w:rsidR="007031C8" w:rsidRDefault="007031C8">
      <w:r>
        <w:t xml:space="preserve">If a student has been placed in the care of a foster parent by welfare authorities, the foster parent is the applicant. In such cases, the student’s </w:t>
      </w:r>
      <w:hyperlink w:anchor="PrincipalFamilyHome" w:history="1">
        <w:r>
          <w:rPr>
            <w:rStyle w:val="Hyperlink"/>
          </w:rPr>
          <w:t>principal family home</w:t>
        </w:r>
      </w:hyperlink>
      <w:r>
        <w:t xml:space="preserve"> is the foster parent’s home.</w:t>
      </w:r>
    </w:p>
    <w:p w:rsidR="007031C8" w:rsidRDefault="007031C8"/>
    <w:p w:rsidR="007031C8" w:rsidRDefault="007031C8">
      <w:pPr>
        <w:pStyle w:val="Heading3"/>
      </w:pPr>
      <w:bookmarkStart w:id="129" w:name="_2.1.5_Organisations_or"/>
      <w:bookmarkStart w:id="130" w:name="_2.1.5_Organisations_or_institutions"/>
      <w:bookmarkStart w:id="131" w:name="_Toc161552183"/>
      <w:bookmarkStart w:id="132" w:name="_Toc234129298"/>
      <w:bookmarkStart w:id="133" w:name="_Toc264368383"/>
      <w:bookmarkEnd w:id="129"/>
      <w:bookmarkEnd w:id="130"/>
      <w:r>
        <w:t>2.1.5</w:t>
      </w:r>
      <w:r>
        <w:tab/>
        <w:t>Organisations or institutions as applicants</w:t>
      </w:r>
      <w:bookmarkEnd w:id="131"/>
      <w:bookmarkEnd w:id="132"/>
      <w:bookmarkEnd w:id="133"/>
    </w:p>
    <w:p w:rsidR="007031C8" w:rsidRDefault="007031C8">
      <w:r>
        <w:t xml:space="preserve">An organisation or institution (referred to here as an organisation) can be an applicant only where it is clear that the organisation cares for the </w:t>
      </w:r>
      <w:hyperlink w:anchor="Student" w:history="1">
        <w:r>
          <w:rPr>
            <w:rStyle w:val="Hyperlink"/>
          </w:rPr>
          <w:t>student</w:t>
        </w:r>
      </w:hyperlink>
      <w:r>
        <w:t xml:space="preserve"> without any contribution from a </w:t>
      </w:r>
      <w:hyperlink w:anchor="Parent" w:history="1">
        <w:r>
          <w:rPr>
            <w:rStyle w:val="Hyperlink"/>
          </w:rPr>
          <w:t>parent</w:t>
        </w:r>
      </w:hyperlink>
      <w:r>
        <w:t>. Where a student and one or more parents live with an organisation, the parent is the applicant (and the organisation’s premises are considered the student’s home).</w:t>
      </w:r>
    </w:p>
    <w:p w:rsidR="007031C8" w:rsidRDefault="007031C8">
      <w:r>
        <w:lastRenderedPageBreak/>
        <w:t>To be an applicant, an organisation must be a non-government body, must not be receiving a foster care or similar allowance for the student, and must have full responsibility for the upkeep of the student (‘full responsibility’ is defined below).</w:t>
      </w:r>
    </w:p>
    <w:p w:rsidR="007031C8" w:rsidRDefault="007031C8">
      <w:r>
        <w:t xml:space="preserve">The </w:t>
      </w:r>
      <w:hyperlink w:anchor="Claim" w:history="1">
        <w:r>
          <w:rPr>
            <w:rStyle w:val="Hyperlink"/>
          </w:rPr>
          <w:t>claim</w:t>
        </w:r>
      </w:hyperlink>
      <w:r>
        <w:t xml:space="preserve"> must be signed by the organisation’s chief officer or another officer with the power to act on behalf of the organisation (e.g. the principal, manager, executive officer or director). By signing the claim, the officer accepts the obligations set out in </w:t>
      </w:r>
      <w:hyperlink w:anchor="_7.2.1_Obligations" w:history="1">
        <w:r>
          <w:rPr>
            <w:rStyle w:val="Hyperlink"/>
          </w:rPr>
          <w:t>7.2.1</w:t>
        </w:r>
      </w:hyperlink>
      <w:r>
        <w:t xml:space="preserve"> on behalf of the organisation.</w:t>
      </w:r>
    </w:p>
    <w:p w:rsidR="007031C8" w:rsidRDefault="007031C8">
      <w:r>
        <w:t xml:space="preserve">Where an organisation is an applicant, the income test for Additional Boarding Allowance is waived (see </w:t>
      </w:r>
      <w:hyperlink w:anchor="_6_The_Parental" w:history="1">
        <w:r>
          <w:rPr>
            <w:rStyle w:val="Hyperlink"/>
          </w:rPr>
          <w:t>Part 6</w:t>
        </w:r>
      </w:hyperlink>
      <w:r>
        <w:t>).</w:t>
      </w:r>
    </w:p>
    <w:p w:rsidR="007031C8" w:rsidRDefault="007031C8">
      <w:r>
        <w:t xml:space="preserve">Organisations may also be nominated by applicants as agents to receive allowance payments on the applicant’s behalf (see </w:t>
      </w:r>
      <w:hyperlink w:anchor="_5.1.8_Payee_for" w:history="1">
        <w:r>
          <w:rPr>
            <w:rStyle w:val="Hyperlink"/>
          </w:rPr>
          <w:t>5.1.6</w:t>
        </w:r>
      </w:hyperlink>
      <w:r>
        <w:t>).</w:t>
      </w:r>
    </w:p>
    <w:p w:rsidR="007031C8" w:rsidRDefault="007031C8"/>
    <w:p w:rsidR="007031C8" w:rsidRDefault="007031C8">
      <w:pPr>
        <w:pStyle w:val="Heading4"/>
      </w:pPr>
      <w:bookmarkStart w:id="134" w:name="_Toc171153478"/>
      <w:bookmarkStart w:id="135" w:name="_Toc234129299"/>
      <w:bookmarkStart w:id="136" w:name="OLE_LINK2"/>
      <w:r>
        <w:t>Definition of ‘full responsibility’ for a student</w:t>
      </w:r>
      <w:bookmarkEnd w:id="134"/>
      <w:bookmarkEnd w:id="135"/>
    </w:p>
    <w:bookmarkEnd w:id="136"/>
    <w:p w:rsidR="007031C8" w:rsidRDefault="007031C8">
      <w:r>
        <w:t>If the student has been formally placed in the care of the organisation by a state/territory authority or a court, the organisation is considered to have full responsibility for the student.</w:t>
      </w:r>
    </w:p>
    <w:p w:rsidR="007031C8" w:rsidRDefault="007031C8">
      <w:pPr>
        <w:pStyle w:val="BulletIntro"/>
      </w:pPr>
      <w:r>
        <w:t>In other cases, the organisation must clearly show that the student’s parents are not involved in decisions about the care of the student, that they do not provide financial support for the student, and that either:</w:t>
      </w:r>
    </w:p>
    <w:p w:rsidR="007031C8" w:rsidRDefault="007031C8">
      <w:pPr>
        <w:pStyle w:val="Bullet"/>
        <w:ind w:left="357" w:hanging="357"/>
      </w:pPr>
      <w:r>
        <w:t>unsuccessful attempts have been made to locate the parents</w:t>
      </w:r>
    </w:p>
    <w:p w:rsidR="007031C8" w:rsidRDefault="007031C8">
      <w:pPr>
        <w:pStyle w:val="andor"/>
      </w:pPr>
      <w:r>
        <w:t>or</w:t>
      </w:r>
    </w:p>
    <w:p w:rsidR="007031C8" w:rsidRDefault="007031C8">
      <w:pPr>
        <w:pStyle w:val="BulletLast"/>
      </w:pPr>
      <w:r>
        <w:t>the parents have been asked to complete a claim for the student but have been unwilling to do so (i.e. they have refused to accept responsibility for supporting the student).</w:t>
      </w:r>
    </w:p>
    <w:p w:rsidR="007031C8" w:rsidRDefault="007031C8">
      <w:r>
        <w:rPr>
          <w:i/>
        </w:rPr>
        <w:t>Note</w:t>
      </w:r>
      <w:r>
        <w:t>: Some parents need help to complete the claim. However, where a parent makes decisions about the student’s care (such as enrolling them in a particular institution) or contributes to the student’s upkeep (even if only to the extent of AIC allowance entitlement), the parent and not the organisation should be the applicant.</w:t>
      </w:r>
    </w:p>
    <w:p w:rsidR="007031C8" w:rsidRDefault="007031C8"/>
    <w:p w:rsidR="007031C8" w:rsidRDefault="007031C8">
      <w:pPr>
        <w:pStyle w:val="Heading3"/>
        <w:shd w:val="clear" w:color="auto" w:fill="FFFFFF"/>
      </w:pPr>
      <w:bookmarkStart w:id="137" w:name="_2.1.6_Claims_received"/>
      <w:bookmarkStart w:id="138" w:name="_2.1.6_Claims_received_from_a_parent"/>
      <w:bookmarkStart w:id="139" w:name="_Toc161552184"/>
      <w:bookmarkStart w:id="140" w:name="_Toc234129300"/>
      <w:bookmarkStart w:id="141" w:name="_Toc264368384"/>
      <w:bookmarkEnd w:id="137"/>
      <w:bookmarkEnd w:id="138"/>
      <w:r>
        <w:t>2.1.6</w:t>
      </w:r>
      <w:r>
        <w:tab/>
        <w:t>Claims received from a parent and from an organisation</w:t>
      </w:r>
      <w:bookmarkEnd w:id="139"/>
      <w:bookmarkEnd w:id="140"/>
      <w:bookmarkEnd w:id="141"/>
    </w:p>
    <w:p w:rsidR="007031C8" w:rsidRDefault="007031C8">
      <w:pPr>
        <w:pStyle w:val="BulletIntro"/>
        <w:shd w:val="clear" w:color="auto" w:fill="FFFFFF"/>
      </w:pPr>
      <w:r>
        <w:t xml:space="preserve">If a </w:t>
      </w:r>
      <w:hyperlink w:anchor="Parent" w:history="1">
        <w:r>
          <w:rPr>
            <w:rStyle w:val="Hyperlink"/>
          </w:rPr>
          <w:t>parent</w:t>
        </w:r>
      </w:hyperlink>
      <w:r>
        <w:t xml:space="preserve"> and an organisation both apply for the same </w:t>
      </w:r>
      <w:hyperlink w:anchor="Student" w:history="1">
        <w:r>
          <w:rPr>
            <w:rStyle w:val="Hyperlink"/>
          </w:rPr>
          <w:t>student</w:t>
        </w:r>
      </w:hyperlink>
      <w:r>
        <w:t>, evidence will need to show whether the parent or the organisation has primary responsibility for the student. The following factors may be used to decide the approved applicant:</w:t>
      </w:r>
    </w:p>
    <w:p w:rsidR="007031C8" w:rsidRDefault="007031C8">
      <w:pPr>
        <w:pStyle w:val="Bullet"/>
        <w:shd w:val="clear" w:color="auto" w:fill="FFFFFF"/>
        <w:ind w:left="357" w:hanging="357"/>
      </w:pPr>
      <w:r>
        <w:t>If the parent directs the AIC allowance payment to the organisation where the student normally lives, this indicates that the parent is contributing to the student’s financial upkeep, and the parent is the applicant</w:t>
      </w:r>
    </w:p>
    <w:p w:rsidR="007031C8" w:rsidRDefault="007031C8">
      <w:pPr>
        <w:pStyle w:val="Bullet"/>
        <w:numPr>
          <w:ilvl w:val="0"/>
          <w:numId w:val="0"/>
        </w:numPr>
        <w:shd w:val="clear" w:color="auto" w:fill="FFFFFF"/>
        <w:ind w:firstLine="357"/>
      </w:pPr>
      <w:r>
        <w:t>or</w:t>
      </w:r>
    </w:p>
    <w:p w:rsidR="007031C8" w:rsidRDefault="007031C8">
      <w:pPr>
        <w:pStyle w:val="BulletLast"/>
        <w:shd w:val="clear" w:color="auto" w:fill="FFFFFF"/>
      </w:pPr>
      <w:r>
        <w:t xml:space="preserve">If the parent does not direct the AIC allowance payment to the organisation, the parent should be asked to comment on the </w:t>
      </w:r>
      <w:hyperlink w:anchor="Claim" w:history="1">
        <w:r>
          <w:rPr>
            <w:rStyle w:val="Hyperlink"/>
          </w:rPr>
          <w:t>claim</w:t>
        </w:r>
      </w:hyperlink>
      <w:r>
        <w:t xml:space="preserve"> that they do not support the student (particularly financially). If they cannot demonstrate such support, the organisation may be the applicant.</w:t>
      </w:r>
    </w:p>
    <w:p w:rsidR="007031C8" w:rsidRDefault="007031C8">
      <w:pPr>
        <w:pStyle w:val="BulletLast"/>
        <w:numPr>
          <w:ilvl w:val="0"/>
          <w:numId w:val="0"/>
        </w:numPr>
      </w:pPr>
    </w:p>
    <w:p w:rsidR="007031C8" w:rsidRDefault="007031C8">
      <w:pPr>
        <w:pStyle w:val="Heading3"/>
      </w:pPr>
      <w:bookmarkStart w:id="142" w:name="_2.1.7_Only_one"/>
      <w:bookmarkStart w:id="143" w:name="_2.1.7_Only_one_claim_per_student_ma"/>
      <w:bookmarkStart w:id="144" w:name="_Toc161552185"/>
      <w:bookmarkStart w:id="145" w:name="_Toc234129301"/>
      <w:bookmarkStart w:id="146" w:name="_Toc264368385"/>
      <w:bookmarkEnd w:id="142"/>
      <w:bookmarkEnd w:id="143"/>
      <w:r>
        <w:t>2.1.7</w:t>
      </w:r>
      <w:r>
        <w:tab/>
        <w:t>Only one claim per student may be accepted</w:t>
      </w:r>
      <w:bookmarkEnd w:id="144"/>
      <w:bookmarkEnd w:id="145"/>
      <w:bookmarkEnd w:id="146"/>
    </w:p>
    <w:p w:rsidR="007031C8" w:rsidRDefault="007031C8">
      <w:r>
        <w:t xml:space="preserve">While there may be more than one </w:t>
      </w:r>
      <w:hyperlink w:anchor="ApprovedApplicant" w:history="1">
        <w:r>
          <w:rPr>
            <w:rStyle w:val="Hyperlink"/>
          </w:rPr>
          <w:t>approved applicant</w:t>
        </w:r>
      </w:hyperlink>
      <w:r>
        <w:t xml:space="preserve"> for a </w:t>
      </w:r>
      <w:hyperlink w:anchor="Student" w:history="1">
        <w:r>
          <w:rPr>
            <w:rStyle w:val="Hyperlink"/>
          </w:rPr>
          <w:t>student</w:t>
        </w:r>
      </w:hyperlink>
      <w:r>
        <w:t xml:space="preserve">, only one </w:t>
      </w:r>
      <w:hyperlink w:anchor="Claim" w:history="1">
        <w:r>
          <w:rPr>
            <w:rStyle w:val="Hyperlink"/>
          </w:rPr>
          <w:t>claim</w:t>
        </w:r>
      </w:hyperlink>
      <w:r>
        <w:t xml:space="preserve"> can be accepted for the student for a particular period.</w:t>
      </w:r>
    </w:p>
    <w:p w:rsidR="007031C8" w:rsidRDefault="007031C8"/>
    <w:p w:rsidR="007031C8" w:rsidRDefault="007031C8">
      <w:pPr>
        <w:pStyle w:val="Heading3"/>
      </w:pPr>
      <w:bookmarkStart w:id="147" w:name="_2.1.9_New_Claim_form_required_when_"/>
      <w:bookmarkStart w:id="148" w:name="_2.1.8_New_claim"/>
      <w:bookmarkStart w:id="149" w:name="_2.1.8_New_claim_required_when_appli"/>
      <w:bookmarkStart w:id="150" w:name="_Toc161552186"/>
      <w:bookmarkStart w:id="151" w:name="_Toc234129302"/>
      <w:bookmarkStart w:id="152" w:name="_Toc264368386"/>
      <w:bookmarkEnd w:id="147"/>
      <w:bookmarkEnd w:id="148"/>
      <w:bookmarkEnd w:id="149"/>
      <w:r>
        <w:t>2.1.8</w:t>
      </w:r>
      <w:r>
        <w:tab/>
        <w:t>New claim required when applicant changes</w:t>
      </w:r>
      <w:bookmarkEnd w:id="150"/>
      <w:bookmarkEnd w:id="151"/>
      <w:bookmarkEnd w:id="152"/>
    </w:p>
    <w:p w:rsidR="007031C8" w:rsidRDefault="007031C8">
      <w:r>
        <w:t xml:space="preserve">If the </w:t>
      </w:r>
      <w:hyperlink w:anchor="ApprovedApplicant" w:history="1">
        <w:r>
          <w:rPr>
            <w:rStyle w:val="Hyperlink"/>
          </w:rPr>
          <w:t>approved applicant</w:t>
        </w:r>
      </w:hyperlink>
      <w:r>
        <w:t xml:space="preserve"> changes, a new claim is required.</w:t>
      </w:r>
    </w:p>
    <w:p w:rsidR="007031C8" w:rsidRDefault="007031C8"/>
    <w:p w:rsidR="007031C8" w:rsidRDefault="007031C8">
      <w:pPr>
        <w:pStyle w:val="Heading2"/>
      </w:pPr>
      <w:bookmarkStart w:id="153" w:name="_2.2_Residency_requirements"/>
      <w:bookmarkStart w:id="154" w:name="_2.2_Residency_requirements_for_appl"/>
      <w:bookmarkStart w:id="155" w:name="_Toc161552187"/>
      <w:bookmarkStart w:id="156" w:name="_Toc234129303"/>
      <w:bookmarkStart w:id="157" w:name="_Toc264368387"/>
      <w:bookmarkEnd w:id="153"/>
      <w:bookmarkEnd w:id="154"/>
      <w:r>
        <w:t>2.2</w:t>
      </w:r>
      <w:r>
        <w:tab/>
        <w:t>Residency requirements for applicants</w:t>
      </w:r>
      <w:bookmarkEnd w:id="155"/>
      <w:bookmarkEnd w:id="156"/>
      <w:bookmarkEnd w:id="157"/>
    </w:p>
    <w:p w:rsidR="007031C8" w:rsidRDefault="007031C8">
      <w:pPr>
        <w:keepNext/>
      </w:pPr>
      <w:r>
        <w:t>This section outlines the residency requirements for applicants.</w:t>
      </w:r>
    </w:p>
    <w:p w:rsidR="007031C8" w:rsidRDefault="003542E1">
      <w:pPr>
        <w:pStyle w:val="BulletTab2"/>
        <w:keepNext/>
      </w:pPr>
      <w:hyperlink w:anchor="_2.2.1_Australian_citizenship" w:history="1">
        <w:r w:rsidR="007031C8">
          <w:rPr>
            <w:rStyle w:val="Hyperlink"/>
          </w:rPr>
          <w:t>2.2.1</w:t>
        </w:r>
      </w:hyperlink>
      <w:r w:rsidR="007031C8">
        <w:tab/>
        <w:t>Australian citizenship or permanent residency</w:t>
      </w:r>
    </w:p>
    <w:p w:rsidR="007031C8" w:rsidRDefault="003542E1">
      <w:pPr>
        <w:pStyle w:val="BulletTab2"/>
        <w:keepNext/>
      </w:pPr>
      <w:hyperlink w:anchor="_2.2.2_New_Zealand" w:history="1">
        <w:r w:rsidR="007031C8">
          <w:rPr>
            <w:rStyle w:val="Hyperlink"/>
          </w:rPr>
          <w:t>2.2.2</w:t>
        </w:r>
      </w:hyperlink>
      <w:r w:rsidR="007031C8">
        <w:tab/>
      </w:r>
      <w:smartTag w:uri="urn:schemas-microsoft-com:office:smarttags" w:element="country-region">
        <w:r w:rsidR="007031C8">
          <w:t>New Zealand</w:t>
        </w:r>
      </w:smartTag>
      <w:r w:rsidR="007031C8">
        <w:t xml:space="preserve"> citizenship and permanent settlement in </w:t>
      </w:r>
      <w:hyperlink w:anchor="Australia" w:history="1">
        <w:r w:rsidR="007031C8">
          <w:rPr>
            <w:rStyle w:val="Hyperlink"/>
          </w:rPr>
          <w:t>Australia</w:t>
        </w:r>
      </w:hyperlink>
    </w:p>
    <w:p w:rsidR="007031C8" w:rsidRDefault="003542E1">
      <w:pPr>
        <w:pStyle w:val="BulletTab2Last"/>
      </w:pPr>
      <w:hyperlink w:anchor="_2.2.3_Applicant_must" w:history="1">
        <w:r w:rsidR="007031C8">
          <w:rPr>
            <w:rStyle w:val="Hyperlink"/>
          </w:rPr>
          <w:t>2.2.3</w:t>
        </w:r>
      </w:hyperlink>
      <w:r w:rsidR="007031C8">
        <w:tab/>
        <w:t xml:space="preserve">Applicant must normally live in </w:t>
      </w:r>
      <w:smartTag w:uri="urn:schemas-microsoft-com:office:smarttags" w:element="place">
        <w:smartTag w:uri="urn:schemas-microsoft-com:office:smarttags" w:element="country-region">
          <w:r w:rsidR="007031C8">
            <w:t>Australia</w:t>
          </w:r>
        </w:smartTag>
      </w:smartTag>
      <w:r w:rsidR="007031C8">
        <w:t>.</w:t>
      </w:r>
    </w:p>
    <w:p w:rsidR="007031C8" w:rsidRDefault="007031C8">
      <w:pPr>
        <w:pStyle w:val="BulletTab2Last"/>
        <w:numPr>
          <w:ilvl w:val="0"/>
          <w:numId w:val="0"/>
        </w:numPr>
      </w:pPr>
    </w:p>
    <w:p w:rsidR="007031C8" w:rsidRDefault="007031C8">
      <w:pPr>
        <w:pStyle w:val="Heading3"/>
      </w:pPr>
      <w:bookmarkStart w:id="158" w:name="_2.2.1_Australian_citizenship"/>
      <w:bookmarkStart w:id="159" w:name="_2.2.1_Australian_citizenship_or_per"/>
      <w:bookmarkStart w:id="160" w:name="_Toc161552188"/>
      <w:bookmarkStart w:id="161" w:name="_Toc234129304"/>
      <w:bookmarkStart w:id="162" w:name="_Toc264368388"/>
      <w:bookmarkEnd w:id="158"/>
      <w:bookmarkEnd w:id="159"/>
      <w:r>
        <w:t>2.2.1</w:t>
      </w:r>
      <w:r>
        <w:tab/>
        <w:t>Australian citizenship or permanent residency</w:t>
      </w:r>
      <w:bookmarkEnd w:id="160"/>
      <w:bookmarkEnd w:id="161"/>
      <w:bookmarkEnd w:id="162"/>
    </w:p>
    <w:p w:rsidR="007031C8" w:rsidRDefault="007031C8">
      <w:pPr>
        <w:pStyle w:val="BulletIntro"/>
      </w:pPr>
      <w:r>
        <w:t xml:space="preserve">An applicant must normally live in </w:t>
      </w:r>
      <w:hyperlink w:anchor="Australia" w:history="1">
        <w:r>
          <w:rPr>
            <w:rStyle w:val="Hyperlink"/>
          </w:rPr>
          <w:t>Australia</w:t>
        </w:r>
      </w:hyperlink>
      <w:r>
        <w:t xml:space="preserve"> (see </w:t>
      </w:r>
      <w:hyperlink w:anchor="_2.2.3_Applicant_must" w:history="1">
        <w:r>
          <w:rPr>
            <w:rStyle w:val="Hyperlink"/>
          </w:rPr>
          <w:t>2.2.3</w:t>
        </w:r>
      </w:hyperlink>
      <w:r>
        <w:t>) and be either:</w:t>
      </w:r>
    </w:p>
    <w:p w:rsidR="007031C8" w:rsidRDefault="007031C8">
      <w:pPr>
        <w:pStyle w:val="Bullet"/>
        <w:ind w:left="357" w:hanging="357"/>
      </w:pPr>
      <w:r>
        <w:t>an Australian citizen</w:t>
      </w:r>
    </w:p>
    <w:p w:rsidR="007031C8" w:rsidRDefault="007031C8">
      <w:pPr>
        <w:pStyle w:val="Bullet"/>
        <w:ind w:left="357" w:hanging="357"/>
      </w:pPr>
      <w:r>
        <w:t>an Australian permanent resident within the meaning of regulation 1.03 of the Migration Regulations 1994</w:t>
      </w:r>
    </w:p>
    <w:p w:rsidR="007031C8" w:rsidRDefault="007031C8">
      <w:pPr>
        <w:pStyle w:val="andor"/>
      </w:pPr>
      <w:r>
        <w:t>or</w:t>
      </w:r>
    </w:p>
    <w:p w:rsidR="007031C8" w:rsidRDefault="007031C8">
      <w:pPr>
        <w:pStyle w:val="BulletLast"/>
      </w:pPr>
      <w:r>
        <w:t xml:space="preserve">a </w:t>
      </w:r>
      <w:smartTag w:uri="urn:schemas-microsoft-com:office:smarttags" w:element="place">
        <w:smartTag w:uri="urn:schemas-microsoft-com:office:smarttags" w:element="country-region">
          <w:r>
            <w:t>New Zealand</w:t>
          </w:r>
        </w:smartTag>
      </w:smartTag>
      <w:r>
        <w:t xml:space="preserve"> citizen who meets the permanent settlement rule set out in </w:t>
      </w:r>
      <w:hyperlink w:anchor="_2.2.2_New_Zealand" w:history="1">
        <w:r>
          <w:rPr>
            <w:rStyle w:val="Hyperlink"/>
          </w:rPr>
          <w:t>2.2.2</w:t>
        </w:r>
      </w:hyperlink>
      <w:r>
        <w:t>.</w:t>
      </w:r>
    </w:p>
    <w:p w:rsidR="007031C8" w:rsidRDefault="007031C8">
      <w:r>
        <w:t xml:space="preserve">An applicant who is not an Australian citizen must provide evidence to support their </w:t>
      </w:r>
      <w:hyperlink w:anchor="Claim" w:history="1">
        <w:r>
          <w:rPr>
            <w:rStyle w:val="Hyperlink"/>
          </w:rPr>
          <w:t>claim</w:t>
        </w:r>
      </w:hyperlink>
      <w:r>
        <w:t xml:space="preserve"> of permanent residency or settlement.</w:t>
      </w:r>
    </w:p>
    <w:p w:rsidR="007031C8" w:rsidRDefault="007031C8"/>
    <w:p w:rsidR="007031C8" w:rsidRDefault="007031C8">
      <w:pPr>
        <w:pStyle w:val="Heading3"/>
      </w:pPr>
      <w:bookmarkStart w:id="163" w:name="_2.2.2_New_Zealand"/>
      <w:bookmarkStart w:id="164" w:name="_2.2.2_New_Zealand_citizenship_and_p"/>
      <w:bookmarkStart w:id="165" w:name="_Toc161552189"/>
      <w:bookmarkStart w:id="166" w:name="_Toc234129305"/>
      <w:bookmarkStart w:id="167" w:name="_Toc264368389"/>
      <w:bookmarkEnd w:id="163"/>
      <w:bookmarkEnd w:id="164"/>
      <w:r>
        <w:t>2.2.2</w:t>
      </w:r>
      <w:r>
        <w:tab/>
      </w:r>
      <w:smartTag w:uri="urn:schemas-microsoft-com:office:smarttags" w:element="country-region">
        <w:r>
          <w:t>New Zealand</w:t>
        </w:r>
      </w:smartTag>
      <w:r>
        <w:t xml:space="preserve"> citizenship and permanent settlement in </w:t>
      </w:r>
      <w:smartTag w:uri="urn:schemas-microsoft-com:office:smarttags" w:element="place">
        <w:smartTag w:uri="urn:schemas-microsoft-com:office:smarttags" w:element="country-region">
          <w:r>
            <w:t>Australia</w:t>
          </w:r>
        </w:smartTag>
      </w:smartTag>
      <w:bookmarkEnd w:id="165"/>
      <w:bookmarkEnd w:id="166"/>
      <w:bookmarkEnd w:id="167"/>
    </w:p>
    <w:p w:rsidR="007031C8" w:rsidRDefault="007031C8">
      <w:pPr>
        <w:pStyle w:val="BulletIntro"/>
      </w:pPr>
      <w:r>
        <w:t xml:space="preserve">An applicant who is a </w:t>
      </w:r>
      <w:smartTag w:uri="urn:schemas-microsoft-com:office:smarttags" w:element="country-region">
        <w:r>
          <w:t>New Zealand</w:t>
        </w:r>
      </w:smartTag>
      <w:r>
        <w:t xml:space="preserve"> citizen can be eligible if they are </w:t>
      </w:r>
      <w:hyperlink w:anchor="PermanentlySettled" w:history="1">
        <w:r>
          <w:rPr>
            <w:rStyle w:val="Hyperlink"/>
          </w:rPr>
          <w:t>permanently settled</w:t>
        </w:r>
      </w:hyperlink>
      <w:r>
        <w:t xml:space="preserve"> in </w:t>
      </w:r>
      <w:hyperlink w:anchor="Australia" w:history="1">
        <w:r>
          <w:rPr>
            <w:rStyle w:val="Hyperlink"/>
          </w:rPr>
          <w:t>Australia</w:t>
        </w:r>
      </w:hyperlink>
      <w:r>
        <w:t xml:space="preserve"> and have lived either:</w:t>
      </w:r>
    </w:p>
    <w:p w:rsidR="007031C8" w:rsidRDefault="007031C8">
      <w:pPr>
        <w:pStyle w:val="Bullet"/>
        <w:ind w:left="357" w:hanging="357"/>
      </w:pPr>
      <w:r>
        <w:t xml:space="preserve">continuously in </w:t>
      </w:r>
      <w:smartTag w:uri="urn:schemas-microsoft-com:office:smarttags" w:element="place">
        <w:smartTag w:uri="urn:schemas-microsoft-com:office:smarttags" w:element="country-region">
          <w:r>
            <w:t>Australia</w:t>
          </w:r>
        </w:smartTag>
      </w:smartTag>
      <w:r>
        <w:t xml:space="preserve"> for six months or more</w:t>
      </w:r>
    </w:p>
    <w:p w:rsidR="007031C8" w:rsidRDefault="007031C8">
      <w:pPr>
        <w:pStyle w:val="Bullet"/>
        <w:ind w:left="357" w:hanging="357"/>
      </w:pPr>
      <w:r>
        <w:t xml:space="preserve">in </w:t>
      </w:r>
      <w:smartTag w:uri="urn:schemas-microsoft-com:office:smarttags" w:element="place">
        <w:smartTag w:uri="urn:schemas-microsoft-com:office:smarttags" w:element="country-region">
          <w:r>
            <w:t>Australia</w:t>
          </w:r>
        </w:smartTag>
      </w:smartTag>
      <w:r>
        <w:t xml:space="preserve"> for the past 12 months, with no more than two months absence in that period</w:t>
      </w:r>
    </w:p>
    <w:p w:rsidR="007031C8" w:rsidRDefault="007031C8">
      <w:pPr>
        <w:pStyle w:val="andor"/>
      </w:pPr>
      <w:r>
        <w:t>or</w:t>
      </w:r>
    </w:p>
    <w:p w:rsidR="007031C8" w:rsidRDefault="007031C8">
      <w:pPr>
        <w:pStyle w:val="BulletLast"/>
      </w:pPr>
      <w:r>
        <w:t xml:space="preserve">in </w:t>
      </w:r>
      <w:smartTag w:uri="urn:schemas-microsoft-com:office:smarttags" w:element="country-region">
        <w:r>
          <w:t>Australia</w:t>
        </w:r>
      </w:smartTag>
      <w:r>
        <w:t xml:space="preserve"> for the past 12 months, with more than two months absence, but can demonstrate continuity of residence in </w:t>
      </w:r>
      <w:smartTag w:uri="urn:schemas-microsoft-com:office:smarttags" w:element="place">
        <w:smartTag w:uri="urn:schemas-microsoft-com:office:smarttags" w:element="country-region">
          <w:r>
            <w:t>Australia</w:t>
          </w:r>
        </w:smartTag>
      </w:smartTag>
      <w:r>
        <w:t xml:space="preserve"> in that period.</w:t>
      </w:r>
    </w:p>
    <w:p w:rsidR="007031C8" w:rsidRDefault="007031C8">
      <w:pPr>
        <w:pStyle w:val="BulletIntro"/>
      </w:pPr>
      <w:r>
        <w:lastRenderedPageBreak/>
        <w:t xml:space="preserve">An applicant with a </w:t>
      </w:r>
      <w:hyperlink w:anchor="Partner" w:history="1">
        <w:r>
          <w:rPr>
            <w:rStyle w:val="Hyperlink"/>
          </w:rPr>
          <w:t>partner</w:t>
        </w:r>
      </w:hyperlink>
      <w:r>
        <w:t xml:space="preserve"> or dependent children living in </w:t>
      </w:r>
      <w:smartTag w:uri="urn:schemas-microsoft-com:office:smarttags" w:element="country-region">
        <w:r>
          <w:t>New Zealand</w:t>
        </w:r>
      </w:smartTag>
      <w:r>
        <w:t xml:space="preserve"> should not normally be considered permanently settled in </w:t>
      </w:r>
      <w:smartTag w:uri="urn:schemas-microsoft-com:office:smarttags" w:element="place">
        <w:smartTag w:uri="urn:schemas-microsoft-com:office:smarttags" w:element="country-region">
          <w:r>
            <w:t>Australia</w:t>
          </w:r>
        </w:smartTag>
      </w:smartTag>
      <w:r>
        <w:t>, unless:</w:t>
      </w:r>
    </w:p>
    <w:p w:rsidR="007031C8" w:rsidRDefault="007031C8">
      <w:pPr>
        <w:pStyle w:val="Bullet"/>
        <w:ind w:left="357" w:hanging="357"/>
      </w:pPr>
      <w:r>
        <w:t xml:space="preserve">they can show that the </w:t>
      </w:r>
      <w:hyperlink w:anchor="Family" w:history="1">
        <w:r>
          <w:rPr>
            <w:rStyle w:val="Hyperlink"/>
          </w:rPr>
          <w:t>family</w:t>
        </w:r>
      </w:hyperlink>
      <w:r>
        <w:t xml:space="preserve"> will be moving to </w:t>
      </w:r>
      <w:smartTag w:uri="urn:schemas-microsoft-com:office:smarttags" w:element="place">
        <w:smartTag w:uri="urn:schemas-microsoft-com:office:smarttags" w:element="country-region">
          <w:r>
            <w:t>Australia</w:t>
          </w:r>
        </w:smartTag>
      </w:smartTag>
      <w:r>
        <w:t xml:space="preserve"> within six months</w:t>
      </w:r>
    </w:p>
    <w:p w:rsidR="007031C8" w:rsidRDefault="007031C8">
      <w:pPr>
        <w:pStyle w:val="andor"/>
      </w:pPr>
      <w:r>
        <w:t>or</w:t>
      </w:r>
    </w:p>
    <w:p w:rsidR="007031C8" w:rsidRDefault="007031C8">
      <w:pPr>
        <w:pStyle w:val="BulletLast"/>
      </w:pPr>
      <w:r>
        <w:t>they are permanently estranged from their former partner or children.</w:t>
      </w:r>
    </w:p>
    <w:p w:rsidR="007031C8" w:rsidRDefault="007031C8">
      <w:pPr>
        <w:pStyle w:val="BulletLast"/>
        <w:numPr>
          <w:ilvl w:val="0"/>
          <w:numId w:val="0"/>
        </w:numPr>
      </w:pPr>
      <w:bookmarkStart w:id="168" w:name="_2.2.3_What_is_meant_by_‘settled_per"/>
      <w:bookmarkStart w:id="169" w:name="_2.2.4_Indicators_that_applicant_is_"/>
      <w:bookmarkEnd w:id="168"/>
      <w:bookmarkEnd w:id="169"/>
    </w:p>
    <w:p w:rsidR="007031C8" w:rsidRDefault="007031C8">
      <w:pPr>
        <w:pStyle w:val="Heading3"/>
      </w:pPr>
      <w:bookmarkStart w:id="170" w:name="_2.2.3_Applicant_must"/>
      <w:bookmarkStart w:id="171" w:name="_2.2.3_Applicant_must_normally_live_"/>
      <w:bookmarkStart w:id="172" w:name="_Toc161552190"/>
      <w:bookmarkStart w:id="173" w:name="_Toc234129306"/>
      <w:bookmarkStart w:id="174" w:name="_Toc264368390"/>
      <w:bookmarkEnd w:id="170"/>
      <w:bookmarkEnd w:id="171"/>
      <w:r>
        <w:t>2.2.3</w:t>
      </w:r>
      <w:r>
        <w:tab/>
        <w:t xml:space="preserve">Applicant must normally live in </w:t>
      </w:r>
      <w:smartTag w:uri="urn:schemas-microsoft-com:office:smarttags" w:element="place">
        <w:smartTag w:uri="urn:schemas-microsoft-com:office:smarttags" w:element="country-region">
          <w:r>
            <w:t>Australia</w:t>
          </w:r>
        </w:smartTag>
      </w:smartTag>
      <w:bookmarkEnd w:id="172"/>
      <w:bookmarkEnd w:id="173"/>
      <w:bookmarkEnd w:id="174"/>
    </w:p>
    <w:p w:rsidR="007031C8" w:rsidRDefault="007031C8">
      <w:pPr>
        <w:pStyle w:val="BulletIntro"/>
      </w:pPr>
      <w:r>
        <w:t xml:space="preserve">The applicant must normally live in </w:t>
      </w:r>
      <w:hyperlink w:anchor="Australia" w:history="1">
        <w:r>
          <w:rPr>
            <w:rStyle w:val="Hyperlink"/>
          </w:rPr>
          <w:t>Australia</w:t>
        </w:r>
      </w:hyperlink>
      <w:r>
        <w:t xml:space="preserve"> during the </w:t>
      </w:r>
      <w:hyperlink w:anchor="SchoolYear" w:history="1">
        <w:r>
          <w:rPr>
            <w:rStyle w:val="Hyperlink"/>
          </w:rPr>
          <w:t>school year</w:t>
        </w:r>
      </w:hyperlink>
      <w:r>
        <w:t xml:space="preserve"> for which benefits are sought. However, an applicant living overseas can receive benefits for an </w:t>
      </w:r>
      <w:hyperlink w:anchor="EligibleStudent" w:history="1">
        <w:r>
          <w:rPr>
            <w:rStyle w:val="Hyperlink"/>
          </w:rPr>
          <w:t>eligible student</w:t>
        </w:r>
      </w:hyperlink>
      <w:r>
        <w:t xml:space="preserve"> who is studying in </w:t>
      </w:r>
      <w:smartTag w:uri="urn:schemas-microsoft-com:office:smarttags" w:element="place">
        <w:smartTag w:uri="urn:schemas-microsoft-com:office:smarttags" w:element="country-region">
          <w:r>
            <w:t>Australia</w:t>
          </w:r>
        </w:smartTag>
      </w:smartTag>
      <w:r>
        <w:t>, provided:</w:t>
      </w:r>
    </w:p>
    <w:p w:rsidR="007031C8" w:rsidRDefault="007031C8">
      <w:pPr>
        <w:pStyle w:val="Bullet"/>
        <w:ind w:left="357" w:hanging="357"/>
      </w:pPr>
      <w:r>
        <w:t xml:space="preserve">the applicant is an Australian citizen or permanent resident as defined in </w:t>
      </w:r>
      <w:hyperlink w:anchor="_2.2.1_Australian_citizenship" w:history="1">
        <w:r>
          <w:rPr>
            <w:rStyle w:val="Hyperlink"/>
          </w:rPr>
          <w:t>2.2.1</w:t>
        </w:r>
      </w:hyperlink>
    </w:p>
    <w:p w:rsidR="007031C8" w:rsidRDefault="007031C8">
      <w:pPr>
        <w:pStyle w:val="Bullet"/>
        <w:ind w:left="357" w:hanging="357"/>
      </w:pPr>
      <w:r>
        <w:t xml:space="preserve">the applicant normally lives full-time in </w:t>
      </w:r>
      <w:smartTag w:uri="urn:schemas-microsoft-com:office:smarttags" w:element="place">
        <w:smartTag w:uri="urn:schemas-microsoft-com:office:smarttags" w:element="country-region">
          <w:r>
            <w:t>Australia</w:t>
          </w:r>
        </w:smartTag>
      </w:smartTag>
    </w:p>
    <w:p w:rsidR="007031C8" w:rsidRDefault="007031C8">
      <w:pPr>
        <w:pStyle w:val="Bullet"/>
        <w:numPr>
          <w:ilvl w:val="0"/>
          <w:numId w:val="0"/>
        </w:numPr>
        <w:ind w:left="357"/>
      </w:pPr>
      <w:r>
        <w:t>and</w:t>
      </w:r>
    </w:p>
    <w:p w:rsidR="007031C8" w:rsidRDefault="007031C8">
      <w:pPr>
        <w:pStyle w:val="BulletLast"/>
      </w:pPr>
      <w:r>
        <w:t xml:space="preserve">there is evidence their absence is temporary (e.g. for work or holiday purposes) and that they will be returning to </w:t>
      </w:r>
      <w:smartTag w:uri="urn:schemas-microsoft-com:office:smarttags" w:element="place">
        <w:smartTag w:uri="urn:schemas-microsoft-com:office:smarttags" w:element="country-region">
          <w:r>
            <w:t>Australia</w:t>
          </w:r>
        </w:smartTag>
      </w:smartTag>
      <w:r>
        <w:t xml:space="preserve"> within two years.</w:t>
      </w:r>
    </w:p>
    <w:p w:rsidR="007031C8" w:rsidRDefault="007031C8">
      <w:r>
        <w:t xml:space="preserve">The </w:t>
      </w:r>
      <w:hyperlink w:anchor="PrincipalFamilyHome" w:history="1">
        <w:r>
          <w:rPr>
            <w:rStyle w:val="Hyperlink"/>
          </w:rPr>
          <w:t>principal family home</w:t>
        </w:r>
      </w:hyperlink>
      <w:r>
        <w:t xml:space="preserve"> must also be in </w:t>
      </w:r>
      <w:smartTag w:uri="urn:schemas-microsoft-com:office:smarttags" w:element="place">
        <w:smartTag w:uri="urn:schemas-microsoft-com:office:smarttags" w:element="country-region">
          <w:r>
            <w:t>Australia</w:t>
          </w:r>
        </w:smartTag>
      </w:smartTag>
      <w:r>
        <w:t xml:space="preserve"> and must continue to meet an isolation condition, where applicable (see Part 4).</w:t>
      </w:r>
    </w:p>
    <w:p w:rsidR="007031C8" w:rsidRDefault="007031C8"/>
    <w:p w:rsidR="007031C8" w:rsidRDefault="007031C8">
      <w:pPr>
        <w:pStyle w:val="Heading2"/>
      </w:pPr>
      <w:bookmarkStart w:id="175" w:name="_2.3_Death_of_applicant"/>
      <w:bookmarkStart w:id="176" w:name="_Toc161552195"/>
      <w:bookmarkStart w:id="177" w:name="_Toc234129307"/>
      <w:bookmarkStart w:id="178" w:name="_Toc264368391"/>
      <w:bookmarkEnd w:id="175"/>
      <w:r>
        <w:t>2.3</w:t>
      </w:r>
      <w:r>
        <w:tab/>
        <w:t>Death of applicant</w:t>
      </w:r>
      <w:bookmarkEnd w:id="176"/>
      <w:bookmarkEnd w:id="177"/>
      <w:bookmarkEnd w:id="178"/>
    </w:p>
    <w:p w:rsidR="007031C8" w:rsidRDefault="007031C8">
      <w:pPr>
        <w:keepNext/>
      </w:pPr>
      <w:r>
        <w:t xml:space="preserve">This section outlines the process for dealing with the death of an </w:t>
      </w:r>
      <w:hyperlink w:anchor="ApprovedApplicant" w:history="1">
        <w:r>
          <w:rPr>
            <w:rStyle w:val="Hyperlink"/>
          </w:rPr>
          <w:t>approved applicant</w:t>
        </w:r>
      </w:hyperlink>
      <w:r>
        <w:t>.</w:t>
      </w:r>
    </w:p>
    <w:p w:rsidR="007031C8" w:rsidRDefault="003542E1">
      <w:pPr>
        <w:pStyle w:val="BulletTab2"/>
        <w:keepNext/>
      </w:pPr>
      <w:hyperlink w:anchor="_2.3.1_Where_there" w:history="1">
        <w:r w:rsidR="007031C8">
          <w:rPr>
            <w:rStyle w:val="Hyperlink"/>
          </w:rPr>
          <w:t>2.3.1</w:t>
        </w:r>
      </w:hyperlink>
      <w:r w:rsidR="007031C8">
        <w:tab/>
        <w:t>Where there is more than one applicant</w:t>
      </w:r>
    </w:p>
    <w:p w:rsidR="007031C8" w:rsidRDefault="003542E1">
      <w:pPr>
        <w:pStyle w:val="BulletTab2"/>
        <w:keepNext/>
      </w:pPr>
      <w:hyperlink w:anchor="_2.3.2_Where_there" w:history="1">
        <w:r w:rsidR="007031C8">
          <w:rPr>
            <w:rStyle w:val="Hyperlink"/>
          </w:rPr>
          <w:t>2.3.2</w:t>
        </w:r>
      </w:hyperlink>
      <w:r w:rsidR="007031C8">
        <w:tab/>
        <w:t>Where there is only one applicant</w:t>
      </w:r>
    </w:p>
    <w:p w:rsidR="007031C8" w:rsidRDefault="003542E1">
      <w:pPr>
        <w:pStyle w:val="BulletTab2Last"/>
      </w:pPr>
      <w:hyperlink w:anchor="_2.3.3_Payments_around" w:history="1">
        <w:r w:rsidR="007031C8">
          <w:rPr>
            <w:rStyle w:val="Hyperlink"/>
          </w:rPr>
          <w:t>2.3.3</w:t>
        </w:r>
      </w:hyperlink>
      <w:r w:rsidR="007031C8">
        <w:tab/>
        <w:t>Payments around the date of death.</w:t>
      </w:r>
    </w:p>
    <w:p w:rsidR="007031C8" w:rsidRDefault="007031C8">
      <w:pPr>
        <w:pStyle w:val="BulletTab2Last"/>
        <w:numPr>
          <w:ilvl w:val="0"/>
          <w:numId w:val="0"/>
        </w:numPr>
      </w:pPr>
    </w:p>
    <w:p w:rsidR="007031C8" w:rsidRDefault="007031C8">
      <w:pPr>
        <w:pStyle w:val="Heading3"/>
      </w:pPr>
      <w:bookmarkStart w:id="179" w:name="_2.3.1_Where_there"/>
      <w:bookmarkStart w:id="180" w:name="_2.3.1_Where_there_is_more_than_one_"/>
      <w:bookmarkStart w:id="181" w:name="_Toc161552196"/>
      <w:bookmarkStart w:id="182" w:name="_Toc234129308"/>
      <w:bookmarkStart w:id="183" w:name="_Toc264368392"/>
      <w:bookmarkEnd w:id="179"/>
      <w:bookmarkEnd w:id="180"/>
      <w:r>
        <w:t>2.3.1</w:t>
      </w:r>
      <w:r>
        <w:tab/>
        <w:t>Where there is more than one applicant</w:t>
      </w:r>
      <w:bookmarkEnd w:id="181"/>
      <w:bookmarkEnd w:id="182"/>
      <w:bookmarkEnd w:id="183"/>
    </w:p>
    <w:p w:rsidR="007031C8" w:rsidRDefault="007031C8">
      <w:r>
        <w:t xml:space="preserve">If the </w:t>
      </w:r>
      <w:hyperlink w:anchor="Student" w:history="1">
        <w:r>
          <w:rPr>
            <w:rStyle w:val="Hyperlink"/>
          </w:rPr>
          <w:t>student</w:t>
        </w:r>
      </w:hyperlink>
      <w:r>
        <w:t xml:space="preserve"> lives with more than one possible applicant (e.g. with both </w:t>
      </w:r>
      <w:hyperlink w:anchor="Parent" w:history="1">
        <w:r>
          <w:rPr>
            <w:rStyle w:val="Hyperlink"/>
          </w:rPr>
          <w:t>parents</w:t>
        </w:r>
      </w:hyperlink>
      <w:r>
        <w:t xml:space="preserve">) and the one who applied for benefits dies, the other is entitled to receive remaining entitlements for the year. However, they will need to lodge a new </w:t>
      </w:r>
      <w:hyperlink w:anchor="Claim" w:history="1">
        <w:r>
          <w:rPr>
            <w:rStyle w:val="Hyperlink"/>
          </w:rPr>
          <w:t>claim</w:t>
        </w:r>
      </w:hyperlink>
      <w:r>
        <w:t>.</w:t>
      </w:r>
    </w:p>
    <w:p w:rsidR="007031C8" w:rsidRDefault="007031C8"/>
    <w:p w:rsidR="007031C8" w:rsidRDefault="007031C8">
      <w:pPr>
        <w:pStyle w:val="Heading3"/>
      </w:pPr>
      <w:bookmarkStart w:id="184" w:name="_2.3.2_Where_there"/>
      <w:bookmarkStart w:id="185" w:name="_2.3.2_Where_there_is_only_one_appli"/>
      <w:bookmarkStart w:id="186" w:name="_Toc161552197"/>
      <w:bookmarkStart w:id="187" w:name="_Toc234129309"/>
      <w:bookmarkStart w:id="188" w:name="_Toc264368393"/>
      <w:bookmarkEnd w:id="184"/>
      <w:bookmarkEnd w:id="185"/>
      <w:r>
        <w:t>2.3.2</w:t>
      </w:r>
      <w:r>
        <w:tab/>
        <w:t>Where there is only one applicant</w:t>
      </w:r>
      <w:bookmarkEnd w:id="186"/>
      <w:bookmarkEnd w:id="187"/>
      <w:bookmarkEnd w:id="188"/>
    </w:p>
    <w:p w:rsidR="007031C8" w:rsidRDefault="007031C8">
      <w:r>
        <w:t xml:space="preserve">If the </w:t>
      </w:r>
      <w:hyperlink w:anchor="Student" w:history="1">
        <w:r>
          <w:rPr>
            <w:rStyle w:val="Hyperlink"/>
          </w:rPr>
          <w:t>student</w:t>
        </w:r>
      </w:hyperlink>
      <w:r>
        <w:t xml:space="preserve"> lives with only one applicant (e.g. a sole parent) and the applicant dies, the continuing eligibility of the student and the payment of benefits for the rest of the year will depend on who now has responsibility for the student and what now constitutes the </w:t>
      </w:r>
      <w:hyperlink w:anchor="PrincipalFamilyHome" w:history="1">
        <w:r>
          <w:rPr>
            <w:rStyle w:val="Hyperlink"/>
          </w:rPr>
          <w:t>principal family home</w:t>
        </w:r>
      </w:hyperlink>
      <w:r>
        <w:t xml:space="preserve">. The continuity of schooling concession (see </w:t>
      </w:r>
      <w:hyperlink w:anchor="_4.4.5_Continuation_and" w:history="1">
        <w:r>
          <w:rPr>
            <w:rStyle w:val="Hyperlink"/>
          </w:rPr>
          <w:t>4.4.5</w:t>
        </w:r>
      </w:hyperlink>
      <w:r>
        <w:t>) may apply in such cases.</w:t>
      </w:r>
    </w:p>
    <w:p w:rsidR="007031C8" w:rsidRDefault="007031C8"/>
    <w:p w:rsidR="007031C8" w:rsidRDefault="007031C8">
      <w:pPr>
        <w:pStyle w:val="Heading3"/>
      </w:pPr>
      <w:bookmarkStart w:id="189" w:name="_2.3.3_Payments_around"/>
      <w:bookmarkStart w:id="190" w:name="_2.3.3_Payments_around_the_date_of_d"/>
      <w:bookmarkStart w:id="191" w:name="_Toc161552198"/>
      <w:bookmarkStart w:id="192" w:name="_Toc234129310"/>
      <w:bookmarkStart w:id="193" w:name="_Toc264368394"/>
      <w:bookmarkEnd w:id="189"/>
      <w:bookmarkEnd w:id="190"/>
      <w:r>
        <w:lastRenderedPageBreak/>
        <w:t>2.3.3</w:t>
      </w:r>
      <w:r>
        <w:tab/>
        <w:t>Payments around the date of death</w:t>
      </w:r>
      <w:bookmarkEnd w:id="191"/>
      <w:bookmarkEnd w:id="192"/>
      <w:bookmarkEnd w:id="193"/>
    </w:p>
    <w:p w:rsidR="007031C8" w:rsidRDefault="007031C8">
      <w:pPr>
        <w:pStyle w:val="BulletIntro"/>
      </w:pPr>
      <w:r>
        <w:t>In the circumstances described in 2.3.1 and 2.3.2:</w:t>
      </w:r>
    </w:p>
    <w:p w:rsidR="007031C8" w:rsidRDefault="007031C8">
      <w:pPr>
        <w:pStyle w:val="Bullet"/>
        <w:ind w:left="357" w:hanging="357"/>
      </w:pPr>
      <w:r>
        <w:t xml:space="preserve">If the </w:t>
      </w:r>
      <w:hyperlink w:anchor="ApprovedApplicant" w:history="1">
        <w:r>
          <w:rPr>
            <w:rStyle w:val="Hyperlink"/>
          </w:rPr>
          <w:t>approved applicant</w:t>
        </w:r>
      </w:hyperlink>
      <w:r>
        <w:t xml:space="preserve"> dies after receiving a term instalment in advance, that instalment stands as the correct payment for the term. Any entitlement due to a person who then assumes responsibility for the </w:t>
      </w:r>
      <w:hyperlink w:anchor="Student" w:history="1">
        <w:r>
          <w:rPr>
            <w:rStyle w:val="Hyperlink"/>
          </w:rPr>
          <w:t>student</w:t>
        </w:r>
      </w:hyperlink>
      <w:r>
        <w:t xml:space="preserve"> commences at the beginning of the following term.</w:t>
      </w:r>
    </w:p>
    <w:p w:rsidR="007031C8" w:rsidRDefault="007031C8">
      <w:pPr>
        <w:pStyle w:val="BulletLast"/>
      </w:pPr>
      <w:r>
        <w:t>If the approved applicant dies after receiving a fortnightly in arrears payment, the payment made immediately (i.e. up to 14 days) after the applicant’s death stands as the correct payment. Any entitlement due to a person who then assumes responsibility for the student commences at the beginning of the pay period immediately following the death.</w:t>
      </w:r>
    </w:p>
    <w:p w:rsidR="007031C8" w:rsidRDefault="007031C8">
      <w:pPr>
        <w:pStyle w:val="BulletLast"/>
        <w:numPr>
          <w:ilvl w:val="0"/>
          <w:numId w:val="0"/>
        </w:numPr>
      </w:pPr>
    </w:p>
    <w:p w:rsidR="007031C8" w:rsidRDefault="007031C8">
      <w:pPr>
        <w:pStyle w:val="Heading1"/>
        <w:sectPr w:rsidR="007031C8">
          <w:headerReference w:type="even" r:id="rId32"/>
          <w:headerReference w:type="default" r:id="rId33"/>
          <w:footerReference w:type="even" r:id="rId34"/>
          <w:footerReference w:type="default" r:id="rId35"/>
          <w:headerReference w:type="first" r:id="rId36"/>
          <w:type w:val="oddPage"/>
          <w:pgSz w:w="11909" w:h="16834" w:code="9"/>
          <w:pgMar w:top="1418" w:right="1701" w:bottom="1418" w:left="1701" w:header="709" w:footer="709" w:gutter="0"/>
          <w:cols w:space="720"/>
        </w:sectPr>
      </w:pPr>
      <w:bookmarkStart w:id="194" w:name="_Toc161552199"/>
    </w:p>
    <w:p w:rsidR="007031C8" w:rsidRDefault="007031C8">
      <w:pPr>
        <w:pStyle w:val="Heading1"/>
      </w:pPr>
      <w:bookmarkStart w:id="195" w:name="_3_Student_eligibility"/>
      <w:bookmarkStart w:id="196" w:name="_Toc234129311"/>
      <w:bookmarkStart w:id="197" w:name="_Toc264368395"/>
      <w:bookmarkEnd w:id="195"/>
      <w:r>
        <w:lastRenderedPageBreak/>
        <w:t>3</w:t>
      </w:r>
      <w:r>
        <w:tab/>
        <w:t>Student eligibility</w:t>
      </w:r>
      <w:bookmarkEnd w:id="194"/>
      <w:bookmarkEnd w:id="196"/>
      <w:bookmarkEnd w:id="197"/>
    </w:p>
    <w:p w:rsidR="007031C8" w:rsidRDefault="007031C8">
      <w:pPr>
        <w:pStyle w:val="Heading2"/>
      </w:pPr>
      <w:bookmarkStart w:id="198" w:name="_3.1_Overview_of_student_eligibility"/>
      <w:bookmarkStart w:id="199" w:name="_Toc161552200"/>
      <w:bookmarkStart w:id="200" w:name="_Toc234129312"/>
      <w:bookmarkStart w:id="201" w:name="_Toc264368396"/>
      <w:bookmarkEnd w:id="198"/>
      <w:r>
        <w:t>3.1</w:t>
      </w:r>
      <w:r>
        <w:tab/>
        <w:t>Overview of student eligibility</w:t>
      </w:r>
      <w:bookmarkEnd w:id="199"/>
      <w:bookmarkEnd w:id="200"/>
      <w:bookmarkEnd w:id="201"/>
    </w:p>
    <w:p w:rsidR="007031C8" w:rsidRDefault="007031C8">
      <w:pPr>
        <w:pStyle w:val="BulletIntro"/>
        <w:spacing w:after="60"/>
      </w:pPr>
      <w:r>
        <w:t xml:space="preserve">For AIC allowances to be payable for a </w:t>
      </w:r>
      <w:hyperlink w:anchor="Student" w:history="1">
        <w:r>
          <w:rPr>
            <w:rStyle w:val="Hyperlink"/>
          </w:rPr>
          <w:t>student</w:t>
        </w:r>
      </w:hyperlink>
      <w:r>
        <w:t>, the student must:</w:t>
      </w:r>
    </w:p>
    <w:p w:rsidR="007031C8" w:rsidRDefault="007031C8">
      <w:pPr>
        <w:pStyle w:val="Bullet"/>
        <w:spacing w:after="60"/>
        <w:ind w:left="357" w:hanging="357"/>
      </w:pPr>
      <w:r>
        <w:t xml:space="preserve">be an Australian citizen or permanent resident who lives in </w:t>
      </w:r>
      <w:hyperlink w:anchor="Australia" w:history="1">
        <w:r>
          <w:rPr>
            <w:rStyle w:val="Hyperlink"/>
          </w:rPr>
          <w:t>Australia</w:t>
        </w:r>
      </w:hyperlink>
      <w:r>
        <w:t xml:space="preserve"> during the </w:t>
      </w:r>
      <w:hyperlink w:anchor="SchoolYear" w:history="1">
        <w:r>
          <w:rPr>
            <w:rStyle w:val="Hyperlink"/>
          </w:rPr>
          <w:t>school year</w:t>
        </w:r>
      </w:hyperlink>
      <w:r>
        <w:t xml:space="preserve"> (see </w:t>
      </w:r>
      <w:hyperlink w:anchor="_3.2_Residency_requirements" w:history="1">
        <w:r>
          <w:rPr>
            <w:rStyle w:val="Hyperlink"/>
          </w:rPr>
          <w:t>3.2</w:t>
        </w:r>
      </w:hyperlink>
      <w:r>
        <w:t>)</w:t>
      </w:r>
    </w:p>
    <w:p w:rsidR="007031C8" w:rsidRDefault="007031C8">
      <w:pPr>
        <w:pStyle w:val="Bullet"/>
        <w:spacing w:after="60"/>
        <w:ind w:left="357" w:hanging="357"/>
      </w:pPr>
      <w:r>
        <w:t xml:space="preserve">meet the age criteria (see </w:t>
      </w:r>
      <w:hyperlink w:anchor="_3.3_Age_limits" w:history="1">
        <w:r>
          <w:rPr>
            <w:rStyle w:val="Hyperlink"/>
          </w:rPr>
          <w:t>3.3</w:t>
        </w:r>
      </w:hyperlink>
      <w:r>
        <w:t>)</w:t>
      </w:r>
    </w:p>
    <w:p w:rsidR="007031C8" w:rsidRDefault="007031C8">
      <w:pPr>
        <w:pStyle w:val="Bullet"/>
        <w:spacing w:after="60"/>
        <w:ind w:left="357" w:hanging="357"/>
      </w:pPr>
      <w:r>
        <w:t xml:space="preserve">be undertaking approved studies (see </w:t>
      </w:r>
      <w:hyperlink w:anchor="_3.4_Approved_studies" w:history="1">
        <w:r>
          <w:rPr>
            <w:rStyle w:val="Hyperlink"/>
          </w:rPr>
          <w:t>3.4</w:t>
        </w:r>
      </w:hyperlink>
      <w:r>
        <w:t>)</w:t>
      </w:r>
    </w:p>
    <w:p w:rsidR="007031C8" w:rsidRDefault="007031C8">
      <w:pPr>
        <w:pStyle w:val="Bullet"/>
        <w:spacing w:after="60"/>
        <w:ind w:left="357" w:hanging="357"/>
      </w:pPr>
      <w:r>
        <w:t xml:space="preserve">not be receiving certain other Australian Government assistance (see </w:t>
      </w:r>
      <w:hyperlink w:anchor="_3.5_Effect_of" w:history="1">
        <w:r>
          <w:rPr>
            <w:rStyle w:val="Hyperlink"/>
          </w:rPr>
          <w:t>3.5</w:t>
        </w:r>
      </w:hyperlink>
      <w:r>
        <w:t>)</w:t>
      </w:r>
    </w:p>
    <w:p w:rsidR="007031C8" w:rsidRDefault="007031C8">
      <w:pPr>
        <w:pStyle w:val="Bullet"/>
        <w:numPr>
          <w:ilvl w:val="0"/>
          <w:numId w:val="0"/>
        </w:numPr>
        <w:spacing w:after="60"/>
        <w:ind w:left="357"/>
      </w:pPr>
      <w:r>
        <w:t>and</w:t>
      </w:r>
    </w:p>
    <w:p w:rsidR="007031C8" w:rsidRDefault="007031C8">
      <w:pPr>
        <w:pStyle w:val="BulletLast"/>
        <w:spacing w:after="120"/>
      </w:pPr>
      <w:r>
        <w:t xml:space="preserve">not be in a custodial institution or certain </w:t>
      </w:r>
      <w:hyperlink w:anchor="StateAuthorisedCare" w:history="1">
        <w:r>
          <w:rPr>
            <w:rStyle w:val="Hyperlink"/>
          </w:rPr>
          <w:t>state-authorised care</w:t>
        </w:r>
      </w:hyperlink>
      <w:r>
        <w:t xml:space="preserve"> situations (see </w:t>
      </w:r>
      <w:hyperlink w:anchor="_3.6_Students_in" w:history="1">
        <w:r>
          <w:rPr>
            <w:rStyle w:val="Hyperlink"/>
          </w:rPr>
          <w:t>3.6</w:t>
        </w:r>
      </w:hyperlink>
      <w:r>
        <w:t>).</w:t>
      </w:r>
    </w:p>
    <w:p w:rsidR="007031C8" w:rsidRDefault="007031C8">
      <w:pPr>
        <w:spacing w:after="120"/>
      </w:pPr>
      <w:r>
        <w:t>The student must also meet one of the isolation conditions (</w:t>
      </w:r>
      <w:hyperlink w:anchor="_4_Isolation_conditions" w:history="1">
        <w:r>
          <w:rPr>
            <w:rStyle w:val="Hyperlink"/>
          </w:rPr>
          <w:t>Part 4</w:t>
        </w:r>
      </w:hyperlink>
      <w:r>
        <w:t>) and qualify for an allowance (</w:t>
      </w:r>
      <w:hyperlink w:anchor="_5_AIC_Scheme" w:history="1">
        <w:r>
          <w:rPr>
            <w:rStyle w:val="Hyperlink"/>
          </w:rPr>
          <w:t>Part 5</w:t>
        </w:r>
      </w:hyperlink>
      <w:r>
        <w:t>).</w:t>
      </w:r>
    </w:p>
    <w:p w:rsidR="007031C8" w:rsidRDefault="007031C8">
      <w:r>
        <w:t xml:space="preserve">Rules for the student’s period of eligibility are set down in </w:t>
      </w:r>
      <w:hyperlink w:anchor="_3.7_Eligibility_period" w:history="1">
        <w:r>
          <w:rPr>
            <w:rStyle w:val="Hyperlink"/>
          </w:rPr>
          <w:t>3.7</w:t>
        </w:r>
      </w:hyperlink>
      <w:r>
        <w:t>.</w:t>
      </w:r>
    </w:p>
    <w:p w:rsidR="007031C8" w:rsidRDefault="007031C8"/>
    <w:p w:rsidR="007031C8" w:rsidRDefault="007031C8">
      <w:pPr>
        <w:pStyle w:val="Heading2"/>
      </w:pPr>
      <w:bookmarkStart w:id="202" w:name="_3.2_Residency_requirements"/>
      <w:bookmarkStart w:id="203" w:name="_3.2_Residency_requirements_for_stud"/>
      <w:bookmarkStart w:id="204" w:name="_Toc161552201"/>
      <w:bookmarkStart w:id="205" w:name="_Toc234129313"/>
      <w:bookmarkStart w:id="206" w:name="_Toc264368397"/>
      <w:bookmarkEnd w:id="202"/>
      <w:bookmarkEnd w:id="203"/>
      <w:r>
        <w:t>3.2</w:t>
      </w:r>
      <w:r>
        <w:tab/>
        <w:t>Residency requirements for students</w:t>
      </w:r>
      <w:bookmarkEnd w:id="204"/>
      <w:bookmarkEnd w:id="205"/>
      <w:bookmarkEnd w:id="206"/>
    </w:p>
    <w:p w:rsidR="007031C8" w:rsidRDefault="007031C8">
      <w:pPr>
        <w:keepNext/>
      </w:pPr>
      <w:r>
        <w:t xml:space="preserve">This section outlines the citizenship and residency requirements for </w:t>
      </w:r>
      <w:hyperlink w:anchor="Student" w:history="1">
        <w:r>
          <w:rPr>
            <w:rStyle w:val="Hyperlink"/>
          </w:rPr>
          <w:t>students</w:t>
        </w:r>
      </w:hyperlink>
      <w:r>
        <w:t>.</w:t>
      </w:r>
    </w:p>
    <w:p w:rsidR="007031C8" w:rsidRDefault="003542E1">
      <w:pPr>
        <w:pStyle w:val="BulletTab2"/>
        <w:keepNext/>
      </w:pPr>
      <w:hyperlink w:anchor="_3.2.1_Australian_citizenship" w:history="1">
        <w:r w:rsidR="007031C8">
          <w:rPr>
            <w:rStyle w:val="Hyperlink"/>
          </w:rPr>
          <w:t>3.2.1</w:t>
        </w:r>
      </w:hyperlink>
      <w:r w:rsidR="007031C8">
        <w:tab/>
        <w:t>Australian citizenship or permanent residency</w:t>
      </w:r>
    </w:p>
    <w:p w:rsidR="007031C8" w:rsidRDefault="003542E1">
      <w:pPr>
        <w:pStyle w:val="BulletTab2"/>
        <w:keepNext/>
      </w:pPr>
      <w:hyperlink w:anchor="_3.2.2_New_Zealand" w:history="1">
        <w:r w:rsidR="007031C8">
          <w:rPr>
            <w:rStyle w:val="Hyperlink"/>
          </w:rPr>
          <w:t>3.2.2</w:t>
        </w:r>
      </w:hyperlink>
      <w:r w:rsidR="007031C8">
        <w:tab/>
      </w:r>
      <w:smartTag w:uri="urn:schemas-microsoft-com:office:smarttags" w:element="place">
        <w:smartTag w:uri="urn:schemas-microsoft-com:office:smarttags" w:element="country-region">
          <w:r w:rsidR="007031C8">
            <w:t>New Zealand</w:t>
          </w:r>
        </w:smartTag>
      </w:smartTag>
      <w:r w:rsidR="007031C8">
        <w:t xml:space="preserve"> citizenship and permanent settlement</w:t>
      </w:r>
    </w:p>
    <w:p w:rsidR="007031C8" w:rsidRDefault="003542E1">
      <w:pPr>
        <w:pStyle w:val="BulletTab2"/>
        <w:keepNext/>
      </w:pPr>
      <w:hyperlink w:anchor="_3.2.3_Student_must" w:history="1">
        <w:r w:rsidR="007031C8">
          <w:rPr>
            <w:rStyle w:val="Hyperlink"/>
          </w:rPr>
          <w:t>3.2.3</w:t>
        </w:r>
      </w:hyperlink>
      <w:r w:rsidR="007031C8">
        <w:tab/>
        <w:t xml:space="preserve">Student must live in </w:t>
      </w:r>
      <w:hyperlink w:anchor="Australia" w:history="1">
        <w:r w:rsidR="007031C8">
          <w:rPr>
            <w:rStyle w:val="Hyperlink"/>
          </w:rPr>
          <w:t>Australia</w:t>
        </w:r>
      </w:hyperlink>
      <w:r w:rsidR="007031C8">
        <w:t xml:space="preserve"> during the period of study</w:t>
      </w:r>
    </w:p>
    <w:p w:rsidR="007031C8" w:rsidRDefault="003542E1">
      <w:pPr>
        <w:pStyle w:val="BulletTab2Last"/>
      </w:pPr>
      <w:hyperlink w:anchor="_3.2.4_International_student" w:history="1">
        <w:r w:rsidR="007031C8">
          <w:rPr>
            <w:rStyle w:val="Hyperlink"/>
          </w:rPr>
          <w:t>3.2.4</w:t>
        </w:r>
      </w:hyperlink>
      <w:r w:rsidR="007031C8">
        <w:tab/>
        <w:t>International student exchange.</w:t>
      </w:r>
    </w:p>
    <w:p w:rsidR="007031C8" w:rsidRDefault="007031C8">
      <w:pPr>
        <w:pStyle w:val="BulletTab2Last"/>
        <w:numPr>
          <w:ilvl w:val="0"/>
          <w:numId w:val="0"/>
        </w:numPr>
      </w:pPr>
    </w:p>
    <w:p w:rsidR="007031C8" w:rsidRDefault="007031C8">
      <w:pPr>
        <w:pStyle w:val="Heading3"/>
        <w:spacing w:after="120"/>
      </w:pPr>
      <w:bookmarkStart w:id="207" w:name="_3.2.1_Australian_citizenship"/>
      <w:bookmarkStart w:id="208" w:name="_3.2.1_Australian_citizenship_or_per"/>
      <w:bookmarkStart w:id="209" w:name="_Toc161552202"/>
      <w:bookmarkStart w:id="210" w:name="_Toc234129314"/>
      <w:bookmarkStart w:id="211" w:name="_Toc264368398"/>
      <w:bookmarkEnd w:id="207"/>
      <w:bookmarkEnd w:id="208"/>
      <w:r>
        <w:t>3.2.1</w:t>
      </w:r>
      <w:r>
        <w:tab/>
        <w:t>Australian citizenship or permanent residency</w:t>
      </w:r>
      <w:bookmarkEnd w:id="209"/>
      <w:bookmarkEnd w:id="210"/>
      <w:bookmarkEnd w:id="211"/>
    </w:p>
    <w:p w:rsidR="007031C8" w:rsidRDefault="007031C8">
      <w:pPr>
        <w:pStyle w:val="BulletIntro"/>
        <w:spacing w:after="60"/>
      </w:pPr>
      <w:r>
        <w:t xml:space="preserve">To be eligible for assistance a </w:t>
      </w:r>
      <w:hyperlink w:anchor="Student" w:history="1">
        <w:r>
          <w:rPr>
            <w:rStyle w:val="Hyperlink"/>
          </w:rPr>
          <w:t>student</w:t>
        </w:r>
      </w:hyperlink>
      <w:r>
        <w:t xml:space="preserve"> must live in </w:t>
      </w:r>
      <w:hyperlink w:anchor="Australia" w:history="1">
        <w:r>
          <w:rPr>
            <w:rStyle w:val="Hyperlink"/>
          </w:rPr>
          <w:t>Australia</w:t>
        </w:r>
      </w:hyperlink>
      <w:r>
        <w:t xml:space="preserve"> during the period of study (see </w:t>
      </w:r>
      <w:hyperlink w:anchor="_3.2.3_Student_must" w:history="1">
        <w:r>
          <w:rPr>
            <w:rStyle w:val="Hyperlink"/>
          </w:rPr>
          <w:t>3.2.3</w:t>
        </w:r>
      </w:hyperlink>
      <w:r>
        <w:t>) and be either:</w:t>
      </w:r>
    </w:p>
    <w:p w:rsidR="007031C8" w:rsidRDefault="007031C8">
      <w:pPr>
        <w:pStyle w:val="Bullet"/>
        <w:spacing w:after="60"/>
        <w:ind w:left="357" w:hanging="357"/>
      </w:pPr>
      <w:r>
        <w:t>an Australian citizen</w:t>
      </w:r>
    </w:p>
    <w:p w:rsidR="007031C8" w:rsidRDefault="007031C8">
      <w:pPr>
        <w:pStyle w:val="Bullet"/>
        <w:spacing w:after="60"/>
        <w:ind w:left="357" w:hanging="357"/>
        <w:rPr>
          <w:i/>
        </w:rPr>
      </w:pPr>
      <w:r>
        <w:t xml:space="preserve">an Australian permanent resident within the meaning of regulation 1.03 of the </w:t>
      </w:r>
      <w:r>
        <w:rPr>
          <w:i/>
        </w:rPr>
        <w:t>Migration Regulations 1994</w:t>
      </w:r>
    </w:p>
    <w:p w:rsidR="007031C8" w:rsidRDefault="007031C8">
      <w:pPr>
        <w:pStyle w:val="andor"/>
        <w:spacing w:after="60"/>
      </w:pPr>
      <w:r>
        <w:t>or</w:t>
      </w:r>
    </w:p>
    <w:p w:rsidR="007031C8" w:rsidRDefault="007031C8">
      <w:pPr>
        <w:pStyle w:val="BulletLast"/>
        <w:spacing w:after="120"/>
      </w:pPr>
      <w:r>
        <w:t xml:space="preserve">a </w:t>
      </w:r>
      <w:smartTag w:uri="urn:schemas-microsoft-com:office:smarttags" w:element="place">
        <w:smartTag w:uri="urn:schemas-microsoft-com:office:smarttags" w:element="country-region">
          <w:r>
            <w:t>New Zealand</w:t>
          </w:r>
        </w:smartTag>
      </w:smartTag>
      <w:r>
        <w:t xml:space="preserve"> citizen who meets the permanent settlement rule set out in 3.2.2.</w:t>
      </w:r>
    </w:p>
    <w:p w:rsidR="007031C8" w:rsidRDefault="007031C8">
      <w:r>
        <w:t>Where the student is not an Australian citizen, evidence must be provided to support the claim of permanent residency or settlement.</w:t>
      </w:r>
    </w:p>
    <w:p w:rsidR="007031C8" w:rsidRDefault="007031C8"/>
    <w:p w:rsidR="007031C8" w:rsidRDefault="007031C8">
      <w:pPr>
        <w:pStyle w:val="Heading3"/>
        <w:spacing w:after="120"/>
      </w:pPr>
      <w:bookmarkStart w:id="212" w:name="_3.2.2_New_Zealand"/>
      <w:bookmarkStart w:id="213" w:name="_3.2.2_New_Zealand_citizenship_and_p"/>
      <w:bookmarkStart w:id="214" w:name="_Toc161552203"/>
      <w:bookmarkStart w:id="215" w:name="_Toc176080276"/>
      <w:bookmarkStart w:id="216" w:name="_Toc234129315"/>
      <w:bookmarkStart w:id="217" w:name="_Toc264368399"/>
      <w:bookmarkEnd w:id="212"/>
      <w:bookmarkEnd w:id="213"/>
      <w:r>
        <w:lastRenderedPageBreak/>
        <w:t>3.2.2</w:t>
      </w:r>
      <w:r>
        <w:tab/>
      </w:r>
      <w:smartTag w:uri="urn:schemas-microsoft-com:office:smarttags" w:element="country-region">
        <w:r>
          <w:t>New Zealand</w:t>
        </w:r>
      </w:smartTag>
      <w:r>
        <w:t xml:space="preserve"> citizenship and permanent settlement in </w:t>
      </w:r>
      <w:smartTag w:uri="urn:schemas-microsoft-com:office:smarttags" w:element="place">
        <w:smartTag w:uri="urn:schemas-microsoft-com:office:smarttags" w:element="country-region">
          <w:r>
            <w:t>Australia</w:t>
          </w:r>
        </w:smartTag>
      </w:smartTag>
      <w:bookmarkEnd w:id="214"/>
      <w:bookmarkEnd w:id="215"/>
      <w:bookmarkEnd w:id="216"/>
      <w:bookmarkEnd w:id="217"/>
    </w:p>
    <w:p w:rsidR="007031C8" w:rsidRDefault="007031C8">
      <w:pPr>
        <w:pStyle w:val="BulletIntro"/>
        <w:spacing w:after="60"/>
      </w:pPr>
      <w:r>
        <w:t xml:space="preserve">A </w:t>
      </w:r>
      <w:hyperlink w:anchor="Student" w:history="1">
        <w:r>
          <w:rPr>
            <w:rStyle w:val="Hyperlink"/>
          </w:rPr>
          <w:t>student</w:t>
        </w:r>
      </w:hyperlink>
      <w:r>
        <w:t xml:space="preserve"> who is a </w:t>
      </w:r>
      <w:smartTag w:uri="urn:schemas-microsoft-com:office:smarttags" w:element="country-region">
        <w:r>
          <w:t>New Zealand</w:t>
        </w:r>
      </w:smartTag>
      <w:r>
        <w:t xml:space="preserve"> citizen can be eligible for AIC allowances if they are </w:t>
      </w:r>
      <w:hyperlink w:anchor="PermanentlySettled" w:history="1">
        <w:r>
          <w:rPr>
            <w:rStyle w:val="Hyperlink"/>
          </w:rPr>
          <w:t>permanently settled</w:t>
        </w:r>
      </w:hyperlink>
      <w:r>
        <w:t xml:space="preserve"> in </w:t>
      </w:r>
      <w:hyperlink w:anchor="Australia" w:history="1">
        <w:r>
          <w:rPr>
            <w:rStyle w:val="Hyperlink"/>
          </w:rPr>
          <w:t>Australia</w:t>
        </w:r>
      </w:hyperlink>
      <w:r>
        <w:t xml:space="preserve"> and have lived either:</w:t>
      </w:r>
    </w:p>
    <w:p w:rsidR="007031C8" w:rsidRDefault="007031C8">
      <w:pPr>
        <w:pStyle w:val="Bullet"/>
        <w:spacing w:after="60"/>
        <w:ind w:left="357" w:hanging="357"/>
      </w:pPr>
      <w:r>
        <w:t xml:space="preserve">continuously in </w:t>
      </w:r>
      <w:smartTag w:uri="urn:schemas-microsoft-com:office:smarttags" w:element="place">
        <w:smartTag w:uri="urn:schemas-microsoft-com:office:smarttags" w:element="country-region">
          <w:r>
            <w:t>Australia</w:t>
          </w:r>
        </w:smartTag>
      </w:smartTag>
      <w:r>
        <w:t xml:space="preserve"> for six months or more</w:t>
      </w:r>
    </w:p>
    <w:p w:rsidR="007031C8" w:rsidRDefault="007031C8">
      <w:pPr>
        <w:pStyle w:val="Bullet"/>
        <w:spacing w:after="60"/>
        <w:ind w:left="357" w:hanging="357"/>
      </w:pPr>
      <w:r>
        <w:t xml:space="preserve">in </w:t>
      </w:r>
      <w:smartTag w:uri="urn:schemas-microsoft-com:office:smarttags" w:element="place">
        <w:smartTag w:uri="urn:schemas-microsoft-com:office:smarttags" w:element="country-region">
          <w:r>
            <w:t>Australia</w:t>
          </w:r>
        </w:smartTag>
      </w:smartTag>
      <w:r>
        <w:t xml:space="preserve"> for the past 12 months, with no more than two months absence in that period</w:t>
      </w:r>
    </w:p>
    <w:p w:rsidR="007031C8" w:rsidRDefault="007031C8">
      <w:pPr>
        <w:pStyle w:val="andor"/>
        <w:spacing w:after="60"/>
      </w:pPr>
      <w:r>
        <w:t>or</w:t>
      </w:r>
    </w:p>
    <w:p w:rsidR="007031C8" w:rsidRDefault="007031C8">
      <w:pPr>
        <w:pStyle w:val="BulletLast"/>
      </w:pPr>
      <w:r>
        <w:t xml:space="preserve">in </w:t>
      </w:r>
      <w:smartTag w:uri="urn:schemas-microsoft-com:office:smarttags" w:element="country-region">
        <w:r>
          <w:t>Australia</w:t>
        </w:r>
      </w:smartTag>
      <w:r>
        <w:t xml:space="preserve"> for the past 12 months, with more than two months absence, but can demonstrate continuity of residence in </w:t>
      </w:r>
      <w:smartTag w:uri="urn:schemas-microsoft-com:office:smarttags" w:element="place">
        <w:smartTag w:uri="urn:schemas-microsoft-com:office:smarttags" w:element="country-region">
          <w:r>
            <w:t>Australia</w:t>
          </w:r>
        </w:smartTag>
      </w:smartTag>
      <w:r>
        <w:t xml:space="preserve"> in that period.</w:t>
      </w:r>
    </w:p>
    <w:p w:rsidR="007031C8" w:rsidRDefault="007031C8">
      <w:bookmarkStart w:id="218" w:name="_3.2.3_What_is_meant_by_‘settled_per"/>
      <w:bookmarkEnd w:id="218"/>
    </w:p>
    <w:p w:rsidR="007031C8" w:rsidRDefault="007031C8">
      <w:pPr>
        <w:pStyle w:val="Heading3"/>
      </w:pPr>
      <w:bookmarkStart w:id="219" w:name="_3.2.3_Student_must"/>
      <w:bookmarkStart w:id="220" w:name="_3.2.3_Student_must_live_in_Australi"/>
      <w:bookmarkStart w:id="221" w:name="_Toc161552204"/>
      <w:bookmarkStart w:id="222" w:name="_Toc234129316"/>
      <w:bookmarkStart w:id="223" w:name="_Toc264368400"/>
      <w:bookmarkEnd w:id="219"/>
      <w:bookmarkEnd w:id="220"/>
      <w:r>
        <w:t>3.2.3</w:t>
      </w:r>
      <w:r>
        <w:tab/>
        <w:t xml:space="preserve">Student must live in </w:t>
      </w:r>
      <w:smartTag w:uri="urn:schemas-microsoft-com:office:smarttags" w:element="place">
        <w:smartTag w:uri="urn:schemas-microsoft-com:office:smarttags" w:element="country-region">
          <w:r>
            <w:t>Australia</w:t>
          </w:r>
        </w:smartTag>
      </w:smartTag>
      <w:r>
        <w:t xml:space="preserve"> during the period of study</w:t>
      </w:r>
      <w:bookmarkEnd w:id="221"/>
      <w:bookmarkEnd w:id="222"/>
      <w:bookmarkEnd w:id="223"/>
    </w:p>
    <w:p w:rsidR="007031C8" w:rsidRDefault="007031C8">
      <w:r>
        <w:t xml:space="preserve">To be eligible for assistance, the </w:t>
      </w:r>
      <w:hyperlink w:anchor="Student" w:history="1">
        <w:r>
          <w:rPr>
            <w:rStyle w:val="Hyperlink"/>
          </w:rPr>
          <w:t>student</w:t>
        </w:r>
      </w:hyperlink>
      <w:r>
        <w:t xml:space="preserve"> must be living in </w:t>
      </w:r>
      <w:hyperlink w:anchor="Australia" w:history="1">
        <w:r>
          <w:rPr>
            <w:rStyle w:val="Hyperlink"/>
          </w:rPr>
          <w:t>Australia</w:t>
        </w:r>
      </w:hyperlink>
      <w:r>
        <w:t xml:space="preserve"> during the period of study, except where they are participating in a student exchange as described in 3.2.4.</w:t>
      </w:r>
    </w:p>
    <w:p w:rsidR="007031C8" w:rsidRDefault="007031C8"/>
    <w:p w:rsidR="007031C8" w:rsidRDefault="007031C8">
      <w:pPr>
        <w:pStyle w:val="Heading3"/>
      </w:pPr>
      <w:bookmarkStart w:id="224" w:name="_3.2.4_International_student"/>
      <w:bookmarkStart w:id="225" w:name="_3.2.4_International_student_exchang"/>
      <w:bookmarkStart w:id="226" w:name="_Toc161552205"/>
      <w:bookmarkStart w:id="227" w:name="_Toc234129317"/>
      <w:bookmarkStart w:id="228" w:name="_Toc264368401"/>
      <w:bookmarkEnd w:id="224"/>
      <w:bookmarkEnd w:id="225"/>
      <w:r>
        <w:t>3.2.4</w:t>
      </w:r>
      <w:r>
        <w:tab/>
        <w:t>International student exchange</w:t>
      </w:r>
      <w:bookmarkEnd w:id="226"/>
      <w:bookmarkEnd w:id="227"/>
      <w:bookmarkEnd w:id="228"/>
    </w:p>
    <w:p w:rsidR="007031C8" w:rsidRDefault="007031C8">
      <w:pPr>
        <w:pStyle w:val="BulletIntro"/>
      </w:pPr>
      <w:r>
        <w:t xml:space="preserve">Applicants can continue receiving AIC allowances for a </w:t>
      </w:r>
      <w:hyperlink w:anchor="Student" w:history="1">
        <w:r>
          <w:rPr>
            <w:rStyle w:val="Hyperlink"/>
          </w:rPr>
          <w:t>student</w:t>
        </w:r>
      </w:hyperlink>
      <w:r>
        <w:t xml:space="preserve"> who is participating in an international student exchange if:</w:t>
      </w:r>
    </w:p>
    <w:p w:rsidR="007031C8" w:rsidRDefault="007031C8">
      <w:pPr>
        <w:pStyle w:val="Bullet"/>
        <w:ind w:left="357" w:hanging="357"/>
      </w:pPr>
      <w:r>
        <w:t xml:space="preserve">the student remains enrolled at an Australian education institution and the overseas study is credited to their Australian studies (however, if a student is paid AIC allowances while studying overseas but then needs to repeat all or part of that study in </w:t>
      </w:r>
      <w:hyperlink w:anchor="Australia" w:history="1">
        <w:r>
          <w:rPr>
            <w:rStyle w:val="Hyperlink"/>
          </w:rPr>
          <w:t>Australia</w:t>
        </w:r>
      </w:hyperlink>
      <w:r>
        <w:t>, allowances are not payable for the period of overseas study that does not count towards their Australian studies)</w:t>
      </w:r>
    </w:p>
    <w:p w:rsidR="007031C8" w:rsidRDefault="007031C8">
      <w:pPr>
        <w:pStyle w:val="Bullet"/>
        <w:ind w:left="357" w:hanging="357"/>
      </w:pPr>
      <w:r>
        <w:t xml:space="preserve">the student is continuing to incur the costs in </w:t>
      </w:r>
      <w:smartTag w:uri="urn:schemas-microsoft-com:office:smarttags" w:element="place">
        <w:smartTag w:uri="urn:schemas-microsoft-com:office:smarttags" w:element="country-region">
          <w:r>
            <w:t>Australia</w:t>
          </w:r>
        </w:smartTag>
      </w:smartTag>
      <w:r>
        <w:t xml:space="preserve"> for which the allowance is being paid (e.g. if the Australian boarding school is still charging full boarding fees while the student is on exchange);</w:t>
      </w:r>
    </w:p>
    <w:p w:rsidR="007031C8" w:rsidRDefault="007031C8">
      <w:pPr>
        <w:pStyle w:val="Bullet"/>
        <w:numPr>
          <w:ilvl w:val="0"/>
          <w:numId w:val="0"/>
        </w:numPr>
        <w:ind w:left="357"/>
      </w:pPr>
      <w:r>
        <w:t>and</w:t>
      </w:r>
    </w:p>
    <w:p w:rsidR="007031C8" w:rsidRDefault="007031C8">
      <w:pPr>
        <w:pStyle w:val="BulletLast"/>
      </w:pPr>
      <w:r>
        <w:t>the student continues to meet all other eligibility criteria.</w:t>
      </w:r>
    </w:p>
    <w:p w:rsidR="007031C8" w:rsidRDefault="007031C8">
      <w:pPr>
        <w:pStyle w:val="BulletLast"/>
        <w:numPr>
          <w:ilvl w:val="0"/>
          <w:numId w:val="0"/>
        </w:numPr>
      </w:pPr>
    </w:p>
    <w:p w:rsidR="007031C8" w:rsidRDefault="007031C8">
      <w:pPr>
        <w:pStyle w:val="Heading2"/>
      </w:pPr>
      <w:bookmarkStart w:id="229" w:name="_3.3_Age_limits"/>
      <w:bookmarkStart w:id="230" w:name="_Toc161552206"/>
      <w:bookmarkStart w:id="231" w:name="_Toc234129318"/>
      <w:bookmarkStart w:id="232" w:name="_Toc264368402"/>
      <w:bookmarkEnd w:id="229"/>
      <w:r>
        <w:t>3.3</w:t>
      </w:r>
      <w:r>
        <w:tab/>
        <w:t>Age limits</w:t>
      </w:r>
      <w:bookmarkEnd w:id="230"/>
      <w:bookmarkEnd w:id="231"/>
      <w:bookmarkEnd w:id="232"/>
    </w:p>
    <w:p w:rsidR="007031C8" w:rsidRDefault="007031C8">
      <w:pPr>
        <w:keepNext/>
      </w:pPr>
      <w:r>
        <w:t xml:space="preserve">This section outlines the age limits for </w:t>
      </w:r>
      <w:hyperlink w:anchor="Student" w:history="1">
        <w:r>
          <w:rPr>
            <w:rStyle w:val="Hyperlink"/>
          </w:rPr>
          <w:t>student</w:t>
        </w:r>
      </w:hyperlink>
      <w:r>
        <w:t xml:space="preserve"> eligibility.</w:t>
      </w:r>
    </w:p>
    <w:p w:rsidR="007031C8" w:rsidRDefault="003542E1">
      <w:pPr>
        <w:pStyle w:val="BulletTab2"/>
        <w:keepNext/>
      </w:pPr>
      <w:hyperlink w:anchor="_3.3.1_Age_limits" w:history="1">
        <w:r w:rsidR="007031C8">
          <w:rPr>
            <w:rStyle w:val="Hyperlink"/>
          </w:rPr>
          <w:t>3.3.1</w:t>
        </w:r>
      </w:hyperlink>
      <w:r w:rsidR="007031C8">
        <w:tab/>
        <w:t>Age limits</w:t>
      </w:r>
    </w:p>
    <w:p w:rsidR="007031C8" w:rsidRDefault="003542E1">
      <w:pPr>
        <w:pStyle w:val="BulletTab2Last"/>
      </w:pPr>
      <w:hyperlink w:anchor="_3.3.2_Extension_to" w:history="1">
        <w:r w:rsidR="007031C8">
          <w:rPr>
            <w:rStyle w:val="Hyperlink"/>
          </w:rPr>
          <w:t>3.3.2</w:t>
        </w:r>
      </w:hyperlink>
      <w:r w:rsidR="007031C8">
        <w:tab/>
        <w:t>Extension to age limits in special circumstances.</w:t>
      </w:r>
    </w:p>
    <w:p w:rsidR="007031C8" w:rsidRDefault="007031C8">
      <w:pPr>
        <w:pStyle w:val="BulletTab2Last"/>
        <w:numPr>
          <w:ilvl w:val="0"/>
          <w:numId w:val="0"/>
        </w:numPr>
      </w:pPr>
    </w:p>
    <w:p w:rsidR="007031C8" w:rsidRDefault="007031C8">
      <w:pPr>
        <w:pStyle w:val="Heading3"/>
      </w:pPr>
      <w:bookmarkStart w:id="233" w:name="_3.3.1_Age_limits"/>
      <w:bookmarkStart w:id="234" w:name="_Toc161552207"/>
      <w:bookmarkStart w:id="235" w:name="_Toc234129319"/>
      <w:bookmarkStart w:id="236" w:name="_Toc264368403"/>
      <w:bookmarkEnd w:id="233"/>
      <w:r>
        <w:t>3.3.1</w:t>
      </w:r>
      <w:r>
        <w:tab/>
        <w:t>Age limits</w:t>
      </w:r>
      <w:bookmarkEnd w:id="234"/>
      <w:bookmarkEnd w:id="235"/>
      <w:bookmarkEnd w:id="236"/>
    </w:p>
    <w:p w:rsidR="007031C8" w:rsidRDefault="007031C8">
      <w:pPr>
        <w:pStyle w:val="BulletIntro"/>
      </w:pPr>
      <w:r>
        <w:t xml:space="preserve">AIC allowances can only be paid for </w:t>
      </w:r>
      <w:hyperlink w:anchor="Student" w:history="1">
        <w:r>
          <w:rPr>
            <w:rStyle w:val="Hyperlink"/>
          </w:rPr>
          <w:t>students</w:t>
        </w:r>
      </w:hyperlink>
      <w:r>
        <w:t xml:space="preserve"> who either:</w:t>
      </w:r>
    </w:p>
    <w:p w:rsidR="007031C8" w:rsidRDefault="007031C8">
      <w:pPr>
        <w:pStyle w:val="Bullet"/>
        <w:ind w:left="357" w:hanging="357"/>
      </w:pPr>
      <w:r>
        <w:t>have reached the minimum primary school entry age for their state or territory,</w:t>
      </w:r>
    </w:p>
    <w:p w:rsidR="007031C8" w:rsidRDefault="007031C8">
      <w:pPr>
        <w:pStyle w:val="Bullet"/>
        <w:numPr>
          <w:ilvl w:val="0"/>
          <w:numId w:val="0"/>
        </w:numPr>
        <w:ind w:left="357"/>
      </w:pPr>
      <w:r>
        <w:t>and are either:</w:t>
      </w:r>
    </w:p>
    <w:p w:rsidR="007031C8" w:rsidRDefault="007031C8">
      <w:pPr>
        <w:pStyle w:val="Bullet"/>
        <w:tabs>
          <w:tab w:val="clear" w:pos="360"/>
          <w:tab w:val="num" w:pos="717"/>
        </w:tabs>
        <w:ind w:left="714" w:hanging="357"/>
      </w:pPr>
      <w:r>
        <w:lastRenderedPageBreak/>
        <w:t xml:space="preserve">primary, secondary or ungraded level students (see </w:t>
      </w:r>
      <w:hyperlink w:anchor="_3.4.4_Approved_level" w:history="1">
        <w:r>
          <w:rPr>
            <w:rStyle w:val="Hyperlink"/>
          </w:rPr>
          <w:t>3.4.4</w:t>
        </w:r>
      </w:hyperlink>
      <w:r>
        <w:t>) under 19 years of age on 1 January of the year of study</w:t>
      </w:r>
    </w:p>
    <w:p w:rsidR="007031C8" w:rsidRDefault="007031C8">
      <w:pPr>
        <w:pStyle w:val="Bullet"/>
        <w:tabs>
          <w:tab w:val="clear" w:pos="360"/>
          <w:tab w:val="num" w:pos="717"/>
        </w:tabs>
        <w:ind w:left="714" w:hanging="357"/>
      </w:pPr>
      <w:r>
        <w:t xml:space="preserve">tertiary level students (see </w:t>
      </w:r>
      <w:hyperlink w:anchor="_3.4.4_Approved_level" w:history="1">
        <w:r>
          <w:rPr>
            <w:rStyle w:val="Hyperlink"/>
          </w:rPr>
          <w:t>3.4.4</w:t>
        </w:r>
      </w:hyperlink>
      <w:r>
        <w:t>) and under either the minimum age at which the state or territory requires them to participate in education or 16 years of age, whichever is the greater (this may apply, for example, to some TAFE students)</w:t>
      </w:r>
    </w:p>
    <w:p w:rsidR="007031C8" w:rsidRDefault="007031C8">
      <w:pPr>
        <w:pStyle w:val="Bullet"/>
        <w:numPr>
          <w:ilvl w:val="0"/>
          <w:numId w:val="0"/>
        </w:numPr>
        <w:ind w:firstLine="357"/>
      </w:pPr>
      <w:r>
        <w:t>or</w:t>
      </w:r>
    </w:p>
    <w:p w:rsidR="007031C8" w:rsidRDefault="007031C8">
      <w:pPr>
        <w:pStyle w:val="Bullet"/>
        <w:ind w:left="357" w:hanging="357"/>
      </w:pPr>
      <w:r>
        <w:t xml:space="preserve">receive a concession to the above age limits under Section </w:t>
      </w:r>
      <w:hyperlink w:anchor="_3.3.2_Extension_to" w:history="1">
        <w:r>
          <w:rPr>
            <w:rStyle w:val="Hyperlink"/>
          </w:rPr>
          <w:t>3.3.2</w:t>
        </w:r>
      </w:hyperlink>
      <w:r>
        <w:t>.</w:t>
      </w:r>
    </w:p>
    <w:p w:rsidR="007031C8" w:rsidRDefault="007031C8"/>
    <w:p w:rsidR="007031C8" w:rsidRDefault="007031C8">
      <w:r>
        <w:t>The first year of primary schooling is known by various names in different states (see Table 1), but must always be a five day per week or full</w:t>
      </w:r>
      <w:r>
        <w:noBreakHyphen/>
        <w:t xml:space="preserve">time program (see </w:t>
      </w:r>
      <w:hyperlink w:anchor="_3.4.1_Full-time_study" w:history="1">
        <w:r>
          <w:rPr>
            <w:rStyle w:val="Hyperlink"/>
          </w:rPr>
          <w:t>3.4.1</w:t>
        </w:r>
      </w:hyperlink>
      <w:r>
        <w:t>).</w:t>
      </w:r>
    </w:p>
    <w:p w:rsidR="007031C8" w:rsidRDefault="007031C8">
      <w:pPr>
        <w:pStyle w:val="TableName"/>
      </w:pPr>
      <w:r>
        <w:t>Table 1</w:t>
      </w:r>
      <w:r>
        <w:tab/>
        <w:t>The structure of Australian schooling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799"/>
        <w:gridCol w:w="800"/>
        <w:gridCol w:w="800"/>
        <w:gridCol w:w="799"/>
        <w:gridCol w:w="800"/>
        <w:gridCol w:w="800"/>
        <w:gridCol w:w="799"/>
        <w:gridCol w:w="800"/>
        <w:gridCol w:w="800"/>
      </w:tblGrid>
      <w:tr w:rsidR="007031C8">
        <w:tc>
          <w:tcPr>
            <w:tcW w:w="1418" w:type="dxa"/>
          </w:tcPr>
          <w:p w:rsidR="007031C8" w:rsidRDefault="007031C8">
            <w:pPr>
              <w:pStyle w:val="TableText"/>
            </w:pPr>
            <w:r>
              <w:t>School year level</w:t>
            </w:r>
          </w:p>
        </w:tc>
        <w:tc>
          <w:tcPr>
            <w:tcW w:w="799" w:type="dxa"/>
          </w:tcPr>
          <w:p w:rsidR="007031C8" w:rsidRDefault="007031C8">
            <w:pPr>
              <w:pStyle w:val="TableText"/>
              <w:jc w:val="center"/>
            </w:pPr>
            <w:r>
              <w:t>NSW</w:t>
            </w:r>
          </w:p>
        </w:tc>
        <w:tc>
          <w:tcPr>
            <w:tcW w:w="800" w:type="dxa"/>
          </w:tcPr>
          <w:p w:rsidR="007031C8" w:rsidRDefault="007031C8">
            <w:pPr>
              <w:pStyle w:val="TableText"/>
              <w:jc w:val="center"/>
            </w:pPr>
            <w:r>
              <w:t>VIC</w:t>
            </w:r>
          </w:p>
        </w:tc>
        <w:tc>
          <w:tcPr>
            <w:tcW w:w="800" w:type="dxa"/>
          </w:tcPr>
          <w:p w:rsidR="007031C8" w:rsidRDefault="007031C8">
            <w:pPr>
              <w:pStyle w:val="TableText"/>
              <w:jc w:val="center"/>
            </w:pPr>
            <w:r>
              <w:t>TAS</w:t>
            </w:r>
          </w:p>
        </w:tc>
        <w:tc>
          <w:tcPr>
            <w:tcW w:w="799" w:type="dxa"/>
          </w:tcPr>
          <w:p w:rsidR="007031C8" w:rsidRDefault="007031C8">
            <w:pPr>
              <w:pStyle w:val="TableText"/>
              <w:jc w:val="center"/>
            </w:pPr>
            <w:r>
              <w:t>ACT</w:t>
            </w:r>
          </w:p>
        </w:tc>
        <w:tc>
          <w:tcPr>
            <w:tcW w:w="800" w:type="dxa"/>
          </w:tcPr>
          <w:p w:rsidR="007031C8" w:rsidRDefault="007031C8">
            <w:pPr>
              <w:pStyle w:val="TableText"/>
              <w:jc w:val="center"/>
            </w:pPr>
            <w:proofErr w:type="spellStart"/>
            <w:r>
              <w:t>NT</w:t>
            </w:r>
            <w:r>
              <w:rPr>
                <w:vertAlign w:val="superscript"/>
              </w:rPr>
              <w:t>a</w:t>
            </w:r>
            <w:proofErr w:type="spellEnd"/>
          </w:p>
        </w:tc>
        <w:tc>
          <w:tcPr>
            <w:tcW w:w="800" w:type="dxa"/>
          </w:tcPr>
          <w:p w:rsidR="007031C8" w:rsidRDefault="007031C8">
            <w:pPr>
              <w:pStyle w:val="TableText"/>
              <w:jc w:val="center"/>
            </w:pPr>
            <w:proofErr w:type="spellStart"/>
            <w:r>
              <w:t>NT</w:t>
            </w:r>
            <w:r>
              <w:rPr>
                <w:vertAlign w:val="superscript"/>
              </w:rPr>
              <w:t>a</w:t>
            </w:r>
            <w:proofErr w:type="spellEnd"/>
          </w:p>
        </w:tc>
        <w:tc>
          <w:tcPr>
            <w:tcW w:w="799" w:type="dxa"/>
          </w:tcPr>
          <w:p w:rsidR="007031C8" w:rsidRDefault="007031C8">
            <w:pPr>
              <w:pStyle w:val="TableText"/>
              <w:jc w:val="center"/>
            </w:pPr>
            <w:r>
              <w:t>SA</w:t>
            </w:r>
          </w:p>
        </w:tc>
        <w:tc>
          <w:tcPr>
            <w:tcW w:w="800" w:type="dxa"/>
          </w:tcPr>
          <w:p w:rsidR="007031C8" w:rsidRDefault="007031C8">
            <w:pPr>
              <w:pStyle w:val="TableText"/>
              <w:jc w:val="center"/>
            </w:pPr>
            <w:r>
              <w:t>WA</w:t>
            </w:r>
          </w:p>
        </w:tc>
        <w:tc>
          <w:tcPr>
            <w:tcW w:w="800" w:type="dxa"/>
          </w:tcPr>
          <w:p w:rsidR="007031C8" w:rsidRDefault="007031C8">
            <w:pPr>
              <w:pStyle w:val="TableText"/>
              <w:jc w:val="center"/>
            </w:pPr>
            <w:r>
              <w:t>QLD</w:t>
            </w:r>
          </w:p>
        </w:tc>
      </w:tr>
      <w:tr w:rsidR="007031C8">
        <w:trPr>
          <w:cantSplit/>
        </w:trPr>
        <w:tc>
          <w:tcPr>
            <w:tcW w:w="1418" w:type="dxa"/>
          </w:tcPr>
          <w:p w:rsidR="007031C8" w:rsidRDefault="007031C8">
            <w:pPr>
              <w:pStyle w:val="TableText"/>
            </w:pPr>
            <w:r>
              <w:t>12</w:t>
            </w:r>
          </w:p>
        </w:tc>
        <w:tc>
          <w:tcPr>
            <w:tcW w:w="3998" w:type="dxa"/>
            <w:gridSpan w:val="5"/>
            <w:vMerge w:val="restart"/>
            <w:vAlign w:val="center"/>
          </w:tcPr>
          <w:p w:rsidR="007031C8" w:rsidRDefault="007031C8">
            <w:pPr>
              <w:pStyle w:val="TableText"/>
              <w:jc w:val="center"/>
            </w:pPr>
            <w:r>
              <w:t>Secondary</w:t>
            </w:r>
          </w:p>
        </w:tc>
        <w:tc>
          <w:tcPr>
            <w:tcW w:w="3199" w:type="dxa"/>
            <w:gridSpan w:val="4"/>
            <w:vMerge w:val="restart"/>
            <w:vAlign w:val="center"/>
          </w:tcPr>
          <w:p w:rsidR="007031C8" w:rsidRDefault="007031C8">
            <w:pPr>
              <w:pStyle w:val="TableText"/>
              <w:jc w:val="center"/>
            </w:pPr>
            <w:r>
              <w:t>Secondary</w:t>
            </w:r>
          </w:p>
        </w:tc>
      </w:tr>
      <w:tr w:rsidR="007031C8">
        <w:trPr>
          <w:cantSplit/>
        </w:trPr>
        <w:tc>
          <w:tcPr>
            <w:tcW w:w="1418" w:type="dxa"/>
          </w:tcPr>
          <w:p w:rsidR="007031C8" w:rsidRDefault="007031C8">
            <w:pPr>
              <w:pStyle w:val="TableText"/>
            </w:pPr>
            <w:r>
              <w:t>11</w:t>
            </w:r>
          </w:p>
        </w:tc>
        <w:tc>
          <w:tcPr>
            <w:tcW w:w="3998" w:type="dxa"/>
            <w:gridSpan w:val="5"/>
            <w:vMerge/>
            <w:vAlign w:val="center"/>
          </w:tcPr>
          <w:p w:rsidR="007031C8" w:rsidRDefault="007031C8">
            <w:pPr>
              <w:pStyle w:val="TableText"/>
              <w:jc w:val="center"/>
            </w:pPr>
          </w:p>
        </w:tc>
        <w:tc>
          <w:tcPr>
            <w:tcW w:w="3199" w:type="dxa"/>
            <w:gridSpan w:val="4"/>
            <w:vMerge/>
            <w:vAlign w:val="center"/>
          </w:tcPr>
          <w:p w:rsidR="007031C8" w:rsidRDefault="007031C8">
            <w:pPr>
              <w:pStyle w:val="TableText"/>
              <w:jc w:val="center"/>
            </w:pPr>
          </w:p>
        </w:tc>
      </w:tr>
      <w:tr w:rsidR="007031C8">
        <w:trPr>
          <w:cantSplit/>
        </w:trPr>
        <w:tc>
          <w:tcPr>
            <w:tcW w:w="1418" w:type="dxa"/>
          </w:tcPr>
          <w:p w:rsidR="007031C8" w:rsidRDefault="007031C8">
            <w:pPr>
              <w:pStyle w:val="TableText"/>
            </w:pPr>
            <w:r>
              <w:t>10</w:t>
            </w:r>
          </w:p>
        </w:tc>
        <w:tc>
          <w:tcPr>
            <w:tcW w:w="3998" w:type="dxa"/>
            <w:gridSpan w:val="5"/>
            <w:vMerge/>
            <w:vAlign w:val="center"/>
          </w:tcPr>
          <w:p w:rsidR="007031C8" w:rsidRDefault="007031C8">
            <w:pPr>
              <w:pStyle w:val="TableText"/>
              <w:jc w:val="center"/>
            </w:pPr>
          </w:p>
        </w:tc>
        <w:tc>
          <w:tcPr>
            <w:tcW w:w="3199" w:type="dxa"/>
            <w:gridSpan w:val="4"/>
            <w:vMerge/>
            <w:vAlign w:val="center"/>
          </w:tcPr>
          <w:p w:rsidR="007031C8" w:rsidRDefault="007031C8">
            <w:pPr>
              <w:pStyle w:val="TableText"/>
              <w:jc w:val="center"/>
            </w:pPr>
          </w:p>
        </w:tc>
      </w:tr>
      <w:tr w:rsidR="007031C8">
        <w:trPr>
          <w:cantSplit/>
        </w:trPr>
        <w:tc>
          <w:tcPr>
            <w:tcW w:w="1418" w:type="dxa"/>
          </w:tcPr>
          <w:p w:rsidR="007031C8" w:rsidRDefault="007031C8">
            <w:pPr>
              <w:pStyle w:val="TableText"/>
            </w:pPr>
            <w:r>
              <w:t>9</w:t>
            </w:r>
          </w:p>
        </w:tc>
        <w:tc>
          <w:tcPr>
            <w:tcW w:w="3998" w:type="dxa"/>
            <w:gridSpan w:val="5"/>
            <w:vMerge/>
            <w:vAlign w:val="center"/>
          </w:tcPr>
          <w:p w:rsidR="007031C8" w:rsidRDefault="007031C8">
            <w:pPr>
              <w:pStyle w:val="TableText"/>
              <w:jc w:val="center"/>
            </w:pPr>
          </w:p>
        </w:tc>
        <w:tc>
          <w:tcPr>
            <w:tcW w:w="3199" w:type="dxa"/>
            <w:gridSpan w:val="4"/>
            <w:vMerge/>
            <w:vAlign w:val="center"/>
          </w:tcPr>
          <w:p w:rsidR="007031C8" w:rsidRDefault="007031C8">
            <w:pPr>
              <w:pStyle w:val="TableText"/>
              <w:jc w:val="center"/>
            </w:pPr>
          </w:p>
        </w:tc>
      </w:tr>
      <w:tr w:rsidR="007031C8">
        <w:trPr>
          <w:cantSplit/>
        </w:trPr>
        <w:tc>
          <w:tcPr>
            <w:tcW w:w="1418" w:type="dxa"/>
          </w:tcPr>
          <w:p w:rsidR="007031C8" w:rsidRDefault="007031C8">
            <w:pPr>
              <w:pStyle w:val="TableText"/>
            </w:pPr>
            <w:r>
              <w:t>8</w:t>
            </w:r>
          </w:p>
        </w:tc>
        <w:tc>
          <w:tcPr>
            <w:tcW w:w="3998" w:type="dxa"/>
            <w:gridSpan w:val="5"/>
            <w:vMerge/>
            <w:vAlign w:val="center"/>
          </w:tcPr>
          <w:p w:rsidR="007031C8" w:rsidRDefault="007031C8">
            <w:pPr>
              <w:pStyle w:val="TableText"/>
              <w:jc w:val="center"/>
            </w:pPr>
          </w:p>
        </w:tc>
        <w:tc>
          <w:tcPr>
            <w:tcW w:w="3199" w:type="dxa"/>
            <w:gridSpan w:val="4"/>
            <w:vMerge/>
            <w:tcBorders>
              <w:bottom w:val="single" w:sz="4" w:space="0" w:color="auto"/>
            </w:tcBorders>
            <w:vAlign w:val="center"/>
          </w:tcPr>
          <w:p w:rsidR="007031C8" w:rsidRDefault="007031C8">
            <w:pPr>
              <w:pStyle w:val="TableText"/>
              <w:jc w:val="center"/>
            </w:pPr>
          </w:p>
        </w:tc>
      </w:tr>
      <w:tr w:rsidR="007031C8">
        <w:trPr>
          <w:cantSplit/>
        </w:trPr>
        <w:tc>
          <w:tcPr>
            <w:tcW w:w="1418" w:type="dxa"/>
          </w:tcPr>
          <w:p w:rsidR="007031C8" w:rsidRDefault="007031C8">
            <w:pPr>
              <w:pStyle w:val="TableText"/>
            </w:pPr>
            <w:r>
              <w:t>7</w:t>
            </w:r>
          </w:p>
        </w:tc>
        <w:tc>
          <w:tcPr>
            <w:tcW w:w="3998" w:type="dxa"/>
            <w:gridSpan w:val="5"/>
            <w:vMerge/>
            <w:tcBorders>
              <w:bottom w:val="single" w:sz="4" w:space="0" w:color="auto"/>
            </w:tcBorders>
            <w:vAlign w:val="center"/>
          </w:tcPr>
          <w:p w:rsidR="007031C8" w:rsidRDefault="007031C8">
            <w:pPr>
              <w:pStyle w:val="TableText"/>
              <w:jc w:val="center"/>
            </w:pPr>
          </w:p>
        </w:tc>
        <w:tc>
          <w:tcPr>
            <w:tcW w:w="3199" w:type="dxa"/>
            <w:gridSpan w:val="4"/>
            <w:vMerge w:val="restart"/>
            <w:tcBorders>
              <w:top w:val="single" w:sz="4" w:space="0" w:color="auto"/>
            </w:tcBorders>
            <w:shd w:val="clear" w:color="auto" w:fill="E6E6E6"/>
            <w:vAlign w:val="center"/>
          </w:tcPr>
          <w:p w:rsidR="007031C8" w:rsidRDefault="007031C8">
            <w:pPr>
              <w:pStyle w:val="TableText"/>
              <w:jc w:val="center"/>
            </w:pPr>
            <w:r>
              <w:t>Primary</w:t>
            </w:r>
          </w:p>
        </w:tc>
      </w:tr>
      <w:tr w:rsidR="007031C8">
        <w:trPr>
          <w:cantSplit/>
        </w:trPr>
        <w:tc>
          <w:tcPr>
            <w:tcW w:w="1418" w:type="dxa"/>
          </w:tcPr>
          <w:p w:rsidR="007031C8" w:rsidRDefault="007031C8">
            <w:pPr>
              <w:pStyle w:val="TableText"/>
            </w:pPr>
            <w:r>
              <w:t>6</w:t>
            </w:r>
          </w:p>
        </w:tc>
        <w:tc>
          <w:tcPr>
            <w:tcW w:w="3998" w:type="dxa"/>
            <w:gridSpan w:val="5"/>
            <w:vMerge w:val="restart"/>
            <w:tcBorders>
              <w:top w:val="single" w:sz="4" w:space="0" w:color="auto"/>
            </w:tcBorders>
            <w:shd w:val="clear" w:color="auto" w:fill="E6E6E6"/>
            <w:vAlign w:val="center"/>
          </w:tcPr>
          <w:p w:rsidR="007031C8" w:rsidRDefault="007031C8">
            <w:pPr>
              <w:pStyle w:val="TableText"/>
              <w:jc w:val="center"/>
            </w:pPr>
            <w:r>
              <w:t>Primary</w:t>
            </w:r>
          </w:p>
        </w:tc>
        <w:tc>
          <w:tcPr>
            <w:tcW w:w="3199" w:type="dxa"/>
            <w:gridSpan w:val="4"/>
            <w:vMerge/>
            <w:shd w:val="clear" w:color="auto" w:fill="E6E6E6"/>
          </w:tcPr>
          <w:p w:rsidR="007031C8" w:rsidRDefault="007031C8">
            <w:pPr>
              <w:pStyle w:val="TableText"/>
              <w:jc w:val="center"/>
            </w:pPr>
          </w:p>
        </w:tc>
      </w:tr>
      <w:tr w:rsidR="007031C8">
        <w:trPr>
          <w:cantSplit/>
        </w:trPr>
        <w:tc>
          <w:tcPr>
            <w:tcW w:w="1418" w:type="dxa"/>
          </w:tcPr>
          <w:p w:rsidR="007031C8" w:rsidRDefault="007031C8">
            <w:pPr>
              <w:pStyle w:val="TableText"/>
            </w:pPr>
            <w:r>
              <w:t>5</w:t>
            </w:r>
          </w:p>
        </w:tc>
        <w:tc>
          <w:tcPr>
            <w:tcW w:w="3998" w:type="dxa"/>
            <w:gridSpan w:val="5"/>
            <w:vMerge/>
            <w:shd w:val="clear" w:color="auto" w:fill="E6E6E6"/>
          </w:tcPr>
          <w:p w:rsidR="007031C8" w:rsidRDefault="007031C8">
            <w:pPr>
              <w:pStyle w:val="TableText"/>
              <w:jc w:val="center"/>
            </w:pPr>
          </w:p>
        </w:tc>
        <w:tc>
          <w:tcPr>
            <w:tcW w:w="3199" w:type="dxa"/>
            <w:gridSpan w:val="4"/>
            <w:vMerge/>
            <w:shd w:val="clear" w:color="auto" w:fill="E6E6E6"/>
          </w:tcPr>
          <w:p w:rsidR="007031C8" w:rsidRDefault="007031C8">
            <w:pPr>
              <w:pStyle w:val="TableText"/>
              <w:jc w:val="center"/>
            </w:pPr>
          </w:p>
        </w:tc>
      </w:tr>
      <w:tr w:rsidR="007031C8">
        <w:trPr>
          <w:cantSplit/>
        </w:trPr>
        <w:tc>
          <w:tcPr>
            <w:tcW w:w="1418" w:type="dxa"/>
          </w:tcPr>
          <w:p w:rsidR="007031C8" w:rsidRDefault="007031C8">
            <w:pPr>
              <w:pStyle w:val="TableText"/>
            </w:pPr>
            <w:r>
              <w:t>4</w:t>
            </w:r>
          </w:p>
        </w:tc>
        <w:tc>
          <w:tcPr>
            <w:tcW w:w="3998" w:type="dxa"/>
            <w:gridSpan w:val="5"/>
            <w:vMerge/>
            <w:shd w:val="clear" w:color="auto" w:fill="E6E6E6"/>
          </w:tcPr>
          <w:p w:rsidR="007031C8" w:rsidRDefault="007031C8">
            <w:pPr>
              <w:pStyle w:val="TableText"/>
              <w:jc w:val="center"/>
            </w:pPr>
          </w:p>
        </w:tc>
        <w:tc>
          <w:tcPr>
            <w:tcW w:w="3199" w:type="dxa"/>
            <w:gridSpan w:val="4"/>
            <w:vMerge/>
            <w:shd w:val="clear" w:color="auto" w:fill="E6E6E6"/>
          </w:tcPr>
          <w:p w:rsidR="007031C8" w:rsidRDefault="007031C8">
            <w:pPr>
              <w:pStyle w:val="TableText"/>
              <w:jc w:val="center"/>
            </w:pPr>
          </w:p>
        </w:tc>
      </w:tr>
      <w:tr w:rsidR="007031C8">
        <w:trPr>
          <w:cantSplit/>
        </w:trPr>
        <w:tc>
          <w:tcPr>
            <w:tcW w:w="1418" w:type="dxa"/>
          </w:tcPr>
          <w:p w:rsidR="007031C8" w:rsidRDefault="007031C8">
            <w:pPr>
              <w:pStyle w:val="TableText"/>
            </w:pPr>
            <w:r>
              <w:t>3</w:t>
            </w:r>
          </w:p>
        </w:tc>
        <w:tc>
          <w:tcPr>
            <w:tcW w:w="3998" w:type="dxa"/>
            <w:gridSpan w:val="5"/>
            <w:vMerge/>
            <w:shd w:val="clear" w:color="auto" w:fill="E6E6E6"/>
          </w:tcPr>
          <w:p w:rsidR="007031C8" w:rsidRDefault="007031C8">
            <w:pPr>
              <w:pStyle w:val="TableText"/>
              <w:jc w:val="center"/>
            </w:pPr>
          </w:p>
        </w:tc>
        <w:tc>
          <w:tcPr>
            <w:tcW w:w="3199" w:type="dxa"/>
            <w:gridSpan w:val="4"/>
            <w:vMerge/>
            <w:shd w:val="clear" w:color="auto" w:fill="E6E6E6"/>
          </w:tcPr>
          <w:p w:rsidR="007031C8" w:rsidRDefault="007031C8">
            <w:pPr>
              <w:pStyle w:val="TableText"/>
              <w:jc w:val="center"/>
            </w:pPr>
          </w:p>
        </w:tc>
      </w:tr>
      <w:tr w:rsidR="007031C8">
        <w:trPr>
          <w:cantSplit/>
        </w:trPr>
        <w:tc>
          <w:tcPr>
            <w:tcW w:w="1418" w:type="dxa"/>
          </w:tcPr>
          <w:p w:rsidR="007031C8" w:rsidRDefault="007031C8">
            <w:pPr>
              <w:pStyle w:val="TableText"/>
            </w:pPr>
            <w:r>
              <w:t>2</w:t>
            </w:r>
          </w:p>
        </w:tc>
        <w:tc>
          <w:tcPr>
            <w:tcW w:w="3998" w:type="dxa"/>
            <w:gridSpan w:val="5"/>
            <w:vMerge/>
            <w:shd w:val="clear" w:color="auto" w:fill="E6E6E6"/>
          </w:tcPr>
          <w:p w:rsidR="007031C8" w:rsidRDefault="007031C8">
            <w:pPr>
              <w:pStyle w:val="TableText"/>
              <w:jc w:val="center"/>
            </w:pPr>
          </w:p>
        </w:tc>
        <w:tc>
          <w:tcPr>
            <w:tcW w:w="3199" w:type="dxa"/>
            <w:gridSpan w:val="4"/>
            <w:vMerge/>
            <w:shd w:val="clear" w:color="auto" w:fill="E6E6E6"/>
          </w:tcPr>
          <w:p w:rsidR="007031C8" w:rsidRDefault="007031C8">
            <w:pPr>
              <w:pStyle w:val="TableText"/>
              <w:jc w:val="center"/>
            </w:pPr>
          </w:p>
        </w:tc>
      </w:tr>
      <w:tr w:rsidR="007031C8">
        <w:trPr>
          <w:cantSplit/>
        </w:trPr>
        <w:tc>
          <w:tcPr>
            <w:tcW w:w="1418" w:type="dxa"/>
          </w:tcPr>
          <w:p w:rsidR="007031C8" w:rsidRDefault="007031C8">
            <w:pPr>
              <w:pStyle w:val="TableText"/>
            </w:pPr>
            <w:r>
              <w:t>1</w:t>
            </w:r>
          </w:p>
        </w:tc>
        <w:tc>
          <w:tcPr>
            <w:tcW w:w="3998" w:type="dxa"/>
            <w:gridSpan w:val="5"/>
            <w:vMerge/>
            <w:tcBorders>
              <w:bottom w:val="single" w:sz="4" w:space="0" w:color="auto"/>
            </w:tcBorders>
            <w:shd w:val="clear" w:color="auto" w:fill="E6E6E6"/>
          </w:tcPr>
          <w:p w:rsidR="007031C8" w:rsidRDefault="007031C8">
            <w:pPr>
              <w:pStyle w:val="TableText"/>
              <w:jc w:val="center"/>
            </w:pPr>
          </w:p>
        </w:tc>
        <w:tc>
          <w:tcPr>
            <w:tcW w:w="3199" w:type="dxa"/>
            <w:gridSpan w:val="4"/>
            <w:vMerge/>
            <w:tcBorders>
              <w:bottom w:val="single" w:sz="4" w:space="0" w:color="auto"/>
            </w:tcBorders>
            <w:shd w:val="clear" w:color="auto" w:fill="E6E6E6"/>
          </w:tcPr>
          <w:p w:rsidR="007031C8" w:rsidRDefault="007031C8">
            <w:pPr>
              <w:pStyle w:val="TableText"/>
              <w:jc w:val="center"/>
            </w:pPr>
          </w:p>
        </w:tc>
      </w:tr>
      <w:tr w:rsidR="007031C8">
        <w:trPr>
          <w:trHeight w:val="1474"/>
        </w:trPr>
        <w:tc>
          <w:tcPr>
            <w:tcW w:w="1418" w:type="dxa"/>
          </w:tcPr>
          <w:p w:rsidR="007031C8" w:rsidRDefault="007031C8">
            <w:pPr>
              <w:pStyle w:val="TableText"/>
            </w:pPr>
            <w:r>
              <w:t>Pre-Year 1</w:t>
            </w:r>
          </w:p>
        </w:tc>
        <w:tc>
          <w:tcPr>
            <w:tcW w:w="799" w:type="dxa"/>
            <w:tcBorders>
              <w:top w:val="single" w:sz="4" w:space="0" w:color="auto"/>
              <w:bottom w:val="single" w:sz="12" w:space="0" w:color="auto"/>
            </w:tcBorders>
            <w:shd w:val="clear" w:color="auto" w:fill="E6E6E6"/>
            <w:textDirection w:val="btLr"/>
          </w:tcPr>
          <w:p w:rsidR="007031C8" w:rsidRDefault="007031C8">
            <w:pPr>
              <w:pStyle w:val="TableText"/>
              <w:ind w:left="113" w:right="113"/>
              <w:jc w:val="center"/>
            </w:pPr>
            <w:r>
              <w:t>Kindergarten</w:t>
            </w:r>
          </w:p>
        </w:tc>
        <w:tc>
          <w:tcPr>
            <w:tcW w:w="800" w:type="dxa"/>
            <w:tcBorders>
              <w:top w:val="single" w:sz="4" w:space="0" w:color="auto"/>
              <w:bottom w:val="single" w:sz="12" w:space="0" w:color="auto"/>
            </w:tcBorders>
            <w:shd w:val="clear" w:color="auto" w:fill="E6E6E6"/>
            <w:textDirection w:val="btLr"/>
          </w:tcPr>
          <w:p w:rsidR="007031C8" w:rsidRDefault="007031C8">
            <w:pPr>
              <w:pStyle w:val="TableText"/>
              <w:ind w:left="113" w:right="113"/>
              <w:jc w:val="center"/>
            </w:pPr>
            <w:r>
              <w:t>Preparatory</w:t>
            </w:r>
          </w:p>
        </w:tc>
        <w:tc>
          <w:tcPr>
            <w:tcW w:w="800" w:type="dxa"/>
            <w:tcBorders>
              <w:top w:val="single" w:sz="4" w:space="0" w:color="auto"/>
              <w:bottom w:val="single" w:sz="12" w:space="0" w:color="auto"/>
            </w:tcBorders>
            <w:shd w:val="clear" w:color="auto" w:fill="E6E6E6"/>
            <w:textDirection w:val="btLr"/>
          </w:tcPr>
          <w:p w:rsidR="007031C8" w:rsidRDefault="007031C8">
            <w:pPr>
              <w:pStyle w:val="TableText"/>
              <w:ind w:left="113" w:right="113"/>
              <w:jc w:val="center"/>
            </w:pPr>
            <w:r>
              <w:t>Preparatory</w:t>
            </w:r>
          </w:p>
        </w:tc>
        <w:tc>
          <w:tcPr>
            <w:tcW w:w="799" w:type="dxa"/>
            <w:tcBorders>
              <w:top w:val="single" w:sz="4" w:space="0" w:color="auto"/>
              <w:bottom w:val="single" w:sz="12" w:space="0" w:color="auto"/>
            </w:tcBorders>
            <w:shd w:val="clear" w:color="auto" w:fill="E6E6E6"/>
            <w:textDirection w:val="btLr"/>
          </w:tcPr>
          <w:p w:rsidR="007031C8" w:rsidRDefault="007031C8">
            <w:pPr>
              <w:pStyle w:val="TableText"/>
              <w:ind w:left="113" w:right="113"/>
              <w:jc w:val="center"/>
            </w:pPr>
            <w:r>
              <w:t>Kindergarten</w:t>
            </w:r>
          </w:p>
        </w:tc>
        <w:tc>
          <w:tcPr>
            <w:tcW w:w="800" w:type="dxa"/>
            <w:tcBorders>
              <w:top w:val="single" w:sz="4" w:space="0" w:color="auto"/>
              <w:bottom w:val="single" w:sz="12" w:space="0" w:color="auto"/>
            </w:tcBorders>
            <w:shd w:val="clear" w:color="auto" w:fill="E6E6E6"/>
            <w:textDirection w:val="btLr"/>
          </w:tcPr>
          <w:p w:rsidR="007031C8" w:rsidRDefault="007031C8">
            <w:pPr>
              <w:pStyle w:val="TableText"/>
              <w:ind w:left="113" w:right="113"/>
              <w:jc w:val="center"/>
            </w:pPr>
            <w:r>
              <w:t>Transition</w:t>
            </w:r>
          </w:p>
        </w:tc>
        <w:tc>
          <w:tcPr>
            <w:tcW w:w="800" w:type="dxa"/>
            <w:tcBorders>
              <w:top w:val="single" w:sz="4" w:space="0" w:color="auto"/>
              <w:bottom w:val="single" w:sz="12" w:space="0" w:color="auto"/>
            </w:tcBorders>
            <w:shd w:val="clear" w:color="auto" w:fill="E6E6E6"/>
            <w:textDirection w:val="btLr"/>
          </w:tcPr>
          <w:p w:rsidR="007031C8" w:rsidRDefault="007031C8">
            <w:pPr>
              <w:pStyle w:val="TableText"/>
              <w:ind w:left="113" w:right="113"/>
              <w:jc w:val="center"/>
            </w:pPr>
            <w:r>
              <w:t>Transition</w:t>
            </w:r>
          </w:p>
        </w:tc>
        <w:tc>
          <w:tcPr>
            <w:tcW w:w="799" w:type="dxa"/>
            <w:tcBorders>
              <w:top w:val="single" w:sz="4" w:space="0" w:color="auto"/>
              <w:bottom w:val="single" w:sz="12" w:space="0" w:color="auto"/>
            </w:tcBorders>
            <w:shd w:val="clear" w:color="auto" w:fill="E6E6E6"/>
            <w:textDirection w:val="btLr"/>
          </w:tcPr>
          <w:p w:rsidR="007031C8" w:rsidRDefault="007031C8">
            <w:pPr>
              <w:pStyle w:val="TableText"/>
              <w:ind w:left="113" w:right="113"/>
              <w:jc w:val="center"/>
            </w:pPr>
            <w:r>
              <w:t>Reception</w:t>
            </w:r>
          </w:p>
        </w:tc>
        <w:tc>
          <w:tcPr>
            <w:tcW w:w="800" w:type="dxa"/>
            <w:tcBorders>
              <w:top w:val="single" w:sz="4" w:space="0" w:color="auto"/>
              <w:bottom w:val="single" w:sz="12" w:space="0" w:color="auto"/>
            </w:tcBorders>
            <w:shd w:val="clear" w:color="auto" w:fill="E6E6E6"/>
            <w:textDirection w:val="btLr"/>
          </w:tcPr>
          <w:p w:rsidR="007031C8" w:rsidRDefault="007031C8">
            <w:pPr>
              <w:pStyle w:val="TableText"/>
              <w:ind w:left="113" w:right="113"/>
              <w:jc w:val="center"/>
            </w:pPr>
            <w:r>
              <w:t>Pre-primary</w:t>
            </w:r>
          </w:p>
        </w:tc>
        <w:tc>
          <w:tcPr>
            <w:tcW w:w="800" w:type="dxa"/>
            <w:tcBorders>
              <w:top w:val="single" w:sz="4" w:space="0" w:color="auto"/>
              <w:bottom w:val="single" w:sz="12" w:space="0" w:color="auto"/>
            </w:tcBorders>
            <w:shd w:val="clear" w:color="auto" w:fill="E6E6E6"/>
            <w:textDirection w:val="btLr"/>
          </w:tcPr>
          <w:p w:rsidR="007031C8" w:rsidRDefault="007031C8">
            <w:pPr>
              <w:pStyle w:val="TableText"/>
              <w:ind w:left="113" w:right="113"/>
              <w:jc w:val="center"/>
            </w:pPr>
            <w:r>
              <w:t>Preparatory</w:t>
            </w:r>
          </w:p>
        </w:tc>
      </w:tr>
    </w:tbl>
    <w:p w:rsidR="007031C8" w:rsidRDefault="007031C8">
      <w:pPr>
        <w:pStyle w:val="TableNotes"/>
        <w:spacing w:after="240"/>
      </w:pPr>
      <w:proofErr w:type="spellStart"/>
      <w:r>
        <w:t>a</w:t>
      </w:r>
      <w:proofErr w:type="spellEnd"/>
      <w:r>
        <w:tab/>
        <w:t xml:space="preserve">For historical reasons, schools in the northern and southern parts of the </w:t>
      </w:r>
      <w:smartTag w:uri="urn:schemas-microsoft-com:office:smarttags" w:element="place">
        <w:smartTag w:uri="urn:schemas-microsoft-com:office:smarttags" w:element="State">
          <w:r>
            <w:t>Northern Territory</w:t>
          </w:r>
        </w:smartTag>
      </w:smartTag>
      <w:r>
        <w:t xml:space="preserve"> use two different structures.</w:t>
      </w:r>
    </w:p>
    <w:p w:rsidR="007031C8" w:rsidRDefault="007031C8">
      <w:pPr>
        <w:spacing w:after="120"/>
      </w:pPr>
      <w:r>
        <w:t xml:space="preserve">AIC allowances are normally not payable for children before they enter one of the programs listed in Table 1. That is, allowances are not payable for children attending institutions outside the mainstream primary system, such as pre-schools (a term commonly used in </w:t>
      </w:r>
      <w:smartTag w:uri="urn:schemas-microsoft-com:office:smarttags" w:element="State">
        <w:r>
          <w:t>New South Wales</w:t>
        </w:r>
      </w:smartTag>
      <w:r>
        <w:t xml:space="preserve">, </w:t>
      </w:r>
      <w:smartTag w:uri="urn:schemas-microsoft-com:office:smarttags" w:element="State">
        <w:r>
          <w:t>Queensland</w:t>
        </w:r>
      </w:smartTag>
      <w:r>
        <w:t xml:space="preserve">, </w:t>
      </w:r>
      <w:smartTag w:uri="urn:schemas-microsoft-com:office:smarttags" w:element="State">
        <w:r>
          <w:t>South Australia</w:t>
        </w:r>
      </w:smartTag>
      <w:r>
        <w:t xml:space="preserve">, the </w:t>
      </w:r>
      <w:smartTag w:uri="urn:schemas-microsoft-com:office:smarttags" w:element="State">
        <w:r>
          <w:t>Northern Territory</w:t>
        </w:r>
      </w:smartTag>
      <w:r>
        <w:t xml:space="preserve"> and the </w:t>
      </w:r>
      <w:smartTag w:uri="urn:schemas-microsoft-com:office:smarttags" w:element="State">
        <w:r>
          <w:t>Australian Capital Territory</w:t>
        </w:r>
      </w:smartTag>
      <w:r>
        <w:t xml:space="preserve">), kindergartens (a term used in </w:t>
      </w:r>
      <w:smartTag w:uri="urn:schemas-microsoft-com:office:smarttags" w:element="City">
        <w:r>
          <w:t>Victoria</w:t>
        </w:r>
      </w:smartTag>
      <w:r>
        <w:t xml:space="preserve">, </w:t>
      </w:r>
      <w:smartTag w:uri="urn:schemas-microsoft-com:office:smarttags" w:element="State">
        <w:r>
          <w:t>Queensland</w:t>
        </w:r>
      </w:smartTag>
      <w:r>
        <w:t xml:space="preserve">, </w:t>
      </w:r>
      <w:smartTag w:uri="urn:schemas-microsoft-com:office:smarttags" w:element="State">
        <w:r>
          <w:t>Western Australia</w:t>
        </w:r>
      </w:smartTag>
      <w:r>
        <w:t xml:space="preserve">, </w:t>
      </w:r>
      <w:smartTag w:uri="urn:schemas-microsoft-com:office:smarttags" w:element="State">
        <w:r>
          <w:t>South Australia</w:t>
        </w:r>
      </w:smartTag>
      <w:r>
        <w:t xml:space="preserve"> and </w:t>
      </w:r>
      <w:smartTag w:uri="urn:schemas-microsoft-com:office:smarttags" w:element="place">
        <w:smartTag w:uri="urn:schemas-microsoft-com:office:smarttags" w:element="State">
          <w:r>
            <w:t>Tasmania</w:t>
          </w:r>
        </w:smartTag>
      </w:smartTag>
      <w:r>
        <w:t>), crèches and other child care centres.</w:t>
      </w:r>
    </w:p>
    <w:p w:rsidR="007031C8" w:rsidRDefault="007031C8">
      <w:r>
        <w:t>If the child is not yet five years old, the student must either attend a primary school (rather than a child care centre) or be eligible for a concession under 3.3.2.</w:t>
      </w:r>
    </w:p>
    <w:p w:rsidR="007031C8" w:rsidRDefault="007031C8"/>
    <w:p w:rsidR="007031C8" w:rsidRDefault="007031C8">
      <w:pPr>
        <w:pStyle w:val="Heading3"/>
      </w:pPr>
      <w:bookmarkStart w:id="237" w:name="_3.3.2_Extension_to"/>
      <w:bookmarkStart w:id="238" w:name="_3.3.2_Extension_to_age_limits_in_sp"/>
      <w:bookmarkStart w:id="239" w:name="_Toc161552208"/>
      <w:bookmarkStart w:id="240" w:name="_Toc234129320"/>
      <w:bookmarkStart w:id="241" w:name="_Toc264368404"/>
      <w:bookmarkEnd w:id="237"/>
      <w:bookmarkEnd w:id="238"/>
      <w:r>
        <w:lastRenderedPageBreak/>
        <w:t>3.3.2</w:t>
      </w:r>
      <w:r>
        <w:tab/>
        <w:t>Extension to age limit</w:t>
      </w:r>
      <w:bookmarkEnd w:id="239"/>
      <w:r>
        <w:t>s in special circumstances</w:t>
      </w:r>
      <w:bookmarkEnd w:id="240"/>
      <w:bookmarkEnd w:id="241"/>
    </w:p>
    <w:p w:rsidR="007031C8" w:rsidRDefault="007031C8">
      <w:pPr>
        <w:pStyle w:val="Heading4"/>
      </w:pPr>
      <w:bookmarkStart w:id="242" w:name="_Toc171153521"/>
      <w:bookmarkStart w:id="243" w:name="_Toc234129321"/>
      <w:r>
        <w:t>Extension to minimum age</w:t>
      </w:r>
      <w:bookmarkEnd w:id="242"/>
      <w:bookmarkEnd w:id="243"/>
    </w:p>
    <w:p w:rsidR="007031C8" w:rsidRDefault="007031C8">
      <w:pPr>
        <w:spacing w:after="120"/>
      </w:pPr>
      <w:r>
        <w:t xml:space="preserve">A child may be eligible for an allowance from the age of three years and six months if they have a </w:t>
      </w:r>
      <w:hyperlink w:anchor="DisabilityOrOtherCondition" w:history="1">
        <w:r>
          <w:rPr>
            <w:rStyle w:val="Hyperlink"/>
          </w:rPr>
          <w:t>disability or other health-related condition</w:t>
        </w:r>
      </w:hyperlink>
      <w:r>
        <w:t xml:space="preserve"> that requires them to live away from the </w:t>
      </w:r>
      <w:hyperlink w:anchor="PrincipalFamilyHome" w:history="1">
        <w:r>
          <w:rPr>
            <w:rStyle w:val="Hyperlink"/>
          </w:rPr>
          <w:t>principal family home</w:t>
        </w:r>
      </w:hyperlink>
      <w:r>
        <w:t xml:space="preserve"> (see </w:t>
      </w:r>
      <w:hyperlink w:anchor="_4.3_Students_with" w:history="1">
        <w:r>
          <w:rPr>
            <w:rStyle w:val="Hyperlink"/>
          </w:rPr>
          <w:t>4.3</w:t>
        </w:r>
      </w:hyperlink>
      <w:r>
        <w:t>).</w:t>
      </w:r>
    </w:p>
    <w:p w:rsidR="007031C8" w:rsidRDefault="007031C8">
      <w:pPr>
        <w:pStyle w:val="Heading4"/>
      </w:pPr>
      <w:bookmarkStart w:id="244" w:name="_Toc171153522"/>
      <w:bookmarkStart w:id="245" w:name="_Toc234129322"/>
      <w:r>
        <w:t>Extension to maximum age</w:t>
      </w:r>
      <w:bookmarkEnd w:id="244"/>
      <w:bookmarkEnd w:id="245"/>
    </w:p>
    <w:p w:rsidR="007031C8" w:rsidRDefault="007031C8">
      <w:pPr>
        <w:pStyle w:val="BulletIntro"/>
        <w:spacing w:after="60"/>
      </w:pPr>
      <w:r>
        <w:t xml:space="preserve">The maximum age limit for primary, secondary and ungraded level </w:t>
      </w:r>
      <w:hyperlink w:anchor="Student" w:history="1">
        <w:r>
          <w:rPr>
            <w:rStyle w:val="Hyperlink"/>
          </w:rPr>
          <w:t>students</w:t>
        </w:r>
      </w:hyperlink>
      <w:r>
        <w:t xml:space="preserve"> may be extended by either:</w:t>
      </w:r>
    </w:p>
    <w:p w:rsidR="007031C8" w:rsidRDefault="007031C8">
      <w:pPr>
        <w:pStyle w:val="Bullet"/>
        <w:ind w:left="357" w:hanging="357"/>
      </w:pPr>
      <w:r>
        <w:t>one year (i.e. the student must be under 20 years of age at 1 January in the year of study) if the student’s progress through school has been delayed by special circumstances (such as illness, English language difficulties, transfer from a different education system or periods of employment or training)</w:t>
      </w:r>
    </w:p>
    <w:p w:rsidR="007031C8" w:rsidRDefault="007031C8">
      <w:pPr>
        <w:pStyle w:val="Bullet"/>
        <w:numPr>
          <w:ilvl w:val="0"/>
          <w:numId w:val="0"/>
        </w:numPr>
        <w:ind w:firstLine="357"/>
      </w:pPr>
      <w:r>
        <w:t>or</w:t>
      </w:r>
    </w:p>
    <w:p w:rsidR="007031C8" w:rsidRDefault="007031C8">
      <w:pPr>
        <w:pStyle w:val="Bullet"/>
        <w:ind w:left="357" w:hanging="357"/>
      </w:pPr>
      <w:r>
        <w:t xml:space="preserve">until they turn 21 (see </w:t>
      </w:r>
      <w:hyperlink w:anchor="_5.5_Pensioner_Education" w:history="1">
        <w:r>
          <w:rPr>
            <w:rStyle w:val="Hyperlink"/>
          </w:rPr>
          <w:t>5.5</w:t>
        </w:r>
      </w:hyperlink>
      <w:r>
        <w:t xml:space="preserve">) if a student who receives a Disability Support Pension or Parenting Payment (Single) and is studying full-time at primary or equivalent ungraded level (see </w:t>
      </w:r>
      <w:hyperlink w:anchor="_3.4.4_Approved_level" w:history="1">
        <w:r>
          <w:rPr>
            <w:rStyle w:val="Hyperlink"/>
          </w:rPr>
          <w:t>3.4.4</w:t>
        </w:r>
      </w:hyperlink>
      <w:r>
        <w:t>). They may receive the Pensioner Education Supplement under the AIC Scheme.</w:t>
      </w:r>
    </w:p>
    <w:p w:rsidR="007031C8" w:rsidRDefault="007031C8"/>
    <w:p w:rsidR="007031C8" w:rsidRDefault="007031C8">
      <w:pPr>
        <w:pStyle w:val="Heading2"/>
      </w:pPr>
      <w:bookmarkStart w:id="246" w:name="_3.4_Approved_studies"/>
      <w:bookmarkStart w:id="247" w:name="_Toc161552209"/>
      <w:bookmarkStart w:id="248" w:name="_Toc234129323"/>
      <w:bookmarkStart w:id="249" w:name="_Toc264368405"/>
      <w:bookmarkEnd w:id="246"/>
      <w:r>
        <w:t>3.4</w:t>
      </w:r>
      <w:r>
        <w:tab/>
        <w:t>Approved studies</w:t>
      </w:r>
      <w:bookmarkEnd w:id="247"/>
      <w:bookmarkEnd w:id="248"/>
      <w:bookmarkEnd w:id="249"/>
    </w:p>
    <w:p w:rsidR="007031C8" w:rsidRDefault="007031C8">
      <w:pPr>
        <w:keepNext/>
      </w:pPr>
      <w:r>
        <w:t xml:space="preserve">This section outlines the level, load and type of approved studies. To be eligible, a </w:t>
      </w:r>
      <w:hyperlink w:anchor="Student" w:history="1">
        <w:r>
          <w:rPr>
            <w:rStyle w:val="Hyperlink"/>
          </w:rPr>
          <w:t>student</w:t>
        </w:r>
      </w:hyperlink>
      <w:r>
        <w:t xml:space="preserve"> must be enrolled in and undertaking a full-time study load, offered by an approved institution, in an approved course, at an approved level of study.</w:t>
      </w:r>
    </w:p>
    <w:p w:rsidR="007031C8" w:rsidRDefault="007031C8">
      <w:pPr>
        <w:keepNext/>
      </w:pPr>
    </w:p>
    <w:p w:rsidR="007031C8" w:rsidRDefault="003542E1">
      <w:pPr>
        <w:pStyle w:val="BulletTab2"/>
        <w:keepNext/>
      </w:pPr>
      <w:hyperlink w:anchor="_3.4.1_Full-time_study" w:history="1">
        <w:r w:rsidR="007031C8">
          <w:rPr>
            <w:rStyle w:val="Hyperlink"/>
          </w:rPr>
          <w:t>3.4.1</w:t>
        </w:r>
      </w:hyperlink>
      <w:r w:rsidR="007031C8">
        <w:tab/>
        <w:t>Full-time study load</w:t>
      </w:r>
    </w:p>
    <w:p w:rsidR="007031C8" w:rsidRDefault="003542E1">
      <w:pPr>
        <w:pStyle w:val="BulletTab2"/>
        <w:keepNext/>
      </w:pPr>
      <w:hyperlink w:anchor="_3.4.2_Approved_institution" w:history="1">
        <w:r w:rsidR="007031C8">
          <w:rPr>
            <w:rStyle w:val="Hyperlink"/>
          </w:rPr>
          <w:t>3.4.2</w:t>
        </w:r>
      </w:hyperlink>
      <w:r w:rsidR="007031C8">
        <w:tab/>
        <w:t>Approved institution</w:t>
      </w:r>
    </w:p>
    <w:p w:rsidR="007031C8" w:rsidRDefault="003542E1">
      <w:pPr>
        <w:pStyle w:val="BulletTab2"/>
        <w:keepNext/>
      </w:pPr>
      <w:hyperlink w:anchor="_3.4.3_Approved_course" w:history="1">
        <w:r w:rsidR="007031C8">
          <w:rPr>
            <w:rStyle w:val="Hyperlink"/>
          </w:rPr>
          <w:t>3.4.3</w:t>
        </w:r>
      </w:hyperlink>
      <w:r w:rsidR="007031C8">
        <w:tab/>
        <w:t>Approved course</w:t>
      </w:r>
    </w:p>
    <w:p w:rsidR="007031C8" w:rsidRDefault="003542E1">
      <w:pPr>
        <w:pStyle w:val="BulletTab2"/>
        <w:keepNext/>
      </w:pPr>
      <w:hyperlink w:anchor="_3.4.4_Approved_level" w:history="1">
        <w:r w:rsidR="007031C8">
          <w:rPr>
            <w:rStyle w:val="Hyperlink"/>
          </w:rPr>
          <w:t>3.4.4</w:t>
        </w:r>
      </w:hyperlink>
      <w:r w:rsidR="007031C8">
        <w:tab/>
        <w:t>Approved level of study</w:t>
      </w:r>
    </w:p>
    <w:p w:rsidR="007031C8" w:rsidRDefault="003542E1">
      <w:pPr>
        <w:pStyle w:val="BulletTab2Last"/>
      </w:pPr>
      <w:hyperlink w:anchor="_3.4.5_Previous_studies" w:history="1">
        <w:r w:rsidR="007031C8">
          <w:rPr>
            <w:rStyle w:val="Hyperlink"/>
          </w:rPr>
          <w:t>3.4.5</w:t>
        </w:r>
      </w:hyperlink>
      <w:r w:rsidR="007031C8">
        <w:tab/>
        <w:t>Effect of previous studies on AIC allowance eligibility.</w:t>
      </w:r>
    </w:p>
    <w:p w:rsidR="007031C8" w:rsidRDefault="007031C8">
      <w:pPr>
        <w:pStyle w:val="Heading3"/>
      </w:pPr>
      <w:bookmarkStart w:id="250" w:name="_3.4.1_Full-time_study"/>
      <w:bookmarkStart w:id="251" w:name="_3.4.1_Full-time_study_load"/>
      <w:bookmarkStart w:id="252" w:name="_Toc161552211"/>
      <w:bookmarkStart w:id="253" w:name="_Toc234129324"/>
      <w:bookmarkStart w:id="254" w:name="_Toc264368406"/>
      <w:bookmarkEnd w:id="250"/>
      <w:bookmarkEnd w:id="251"/>
      <w:r>
        <w:t>3.4.1</w:t>
      </w:r>
      <w:r>
        <w:tab/>
        <w:t>Full-time study load</w:t>
      </w:r>
      <w:bookmarkEnd w:id="252"/>
      <w:bookmarkEnd w:id="253"/>
      <w:bookmarkEnd w:id="254"/>
    </w:p>
    <w:p w:rsidR="007031C8" w:rsidRDefault="007031C8">
      <w:r>
        <w:t xml:space="preserve">A full-time study load is the amount of work the school, institution or (for home schooling) </w:t>
      </w:r>
      <w:hyperlink w:anchor="EducationAuthority" w:history="1">
        <w:r>
          <w:rPr>
            <w:rStyle w:val="Hyperlink"/>
          </w:rPr>
          <w:t>education authority</w:t>
        </w:r>
      </w:hyperlink>
      <w:r>
        <w:t xml:space="preserve"> regards as a full-time amount for the </w:t>
      </w:r>
      <w:hyperlink w:anchor="Student" w:history="1">
        <w:r>
          <w:rPr>
            <w:rStyle w:val="Hyperlink"/>
          </w:rPr>
          <w:t>student</w:t>
        </w:r>
      </w:hyperlink>
      <w:r>
        <w:t>.</w:t>
      </w:r>
    </w:p>
    <w:p w:rsidR="007031C8" w:rsidRDefault="007031C8">
      <w:r>
        <w:t xml:space="preserve">Where a school allows a student with a </w:t>
      </w:r>
      <w:hyperlink w:anchor="DisabilityOrOtherCondition" w:history="1">
        <w:r>
          <w:rPr>
            <w:rStyle w:val="Hyperlink"/>
          </w:rPr>
          <w:t>disability or other health-related condition</w:t>
        </w:r>
      </w:hyperlink>
      <w:r>
        <w:t xml:space="preserve"> to undertake a reduced study load (less than that required of other students at the same level), that reduced load is also considered to be full</w:t>
      </w:r>
      <w:r>
        <w:noBreakHyphen/>
        <w:t xml:space="preserve">time (see Example 14 under 4.3.5. </w:t>
      </w:r>
    </w:p>
    <w:p w:rsidR="007031C8" w:rsidRDefault="007031C8">
      <w:r>
        <w:t>If a student’s right to attend a school has been temporarily withdrawn because of disciplinary problems, they will be deemed to be carrying the same study load as they would have if they were able to attend school. However, if a student’s conduct results in cessation of enrolment at the school they were attending, they will be deemed to have ceased studies from the date that their enrolment ceased.</w:t>
      </w:r>
    </w:p>
    <w:p w:rsidR="007031C8" w:rsidRDefault="007031C8"/>
    <w:p w:rsidR="007031C8" w:rsidRDefault="007031C8">
      <w:pPr>
        <w:pStyle w:val="Heading3"/>
      </w:pPr>
      <w:bookmarkStart w:id="255" w:name="_3.4.2_Approved_institution"/>
      <w:bookmarkStart w:id="256" w:name="_Toc161552212"/>
      <w:bookmarkStart w:id="257" w:name="_Toc234129325"/>
      <w:bookmarkStart w:id="258" w:name="_Toc264368407"/>
      <w:bookmarkEnd w:id="255"/>
      <w:r>
        <w:t>3.4.2</w:t>
      </w:r>
      <w:r>
        <w:tab/>
        <w:t>Approved institution</w:t>
      </w:r>
      <w:bookmarkEnd w:id="256"/>
      <w:bookmarkEnd w:id="257"/>
      <w:bookmarkEnd w:id="258"/>
    </w:p>
    <w:p w:rsidR="007031C8" w:rsidRDefault="007031C8">
      <w:pPr>
        <w:pStyle w:val="BulletIntro"/>
      </w:pPr>
      <w:r>
        <w:t xml:space="preserve">An approved institution is an institution in </w:t>
      </w:r>
      <w:hyperlink w:anchor="Australia" w:history="1">
        <w:r>
          <w:rPr>
            <w:rStyle w:val="Hyperlink"/>
          </w:rPr>
          <w:t>Australia</w:t>
        </w:r>
      </w:hyperlink>
      <w:r>
        <w:t xml:space="preserve"> (excluding </w:t>
      </w:r>
      <w:smartTag w:uri="urn:schemas-microsoft-com:office:smarttags" w:element="place">
        <w:r>
          <w:t>Norfolk Island</w:t>
        </w:r>
      </w:smartTag>
      <w:r>
        <w:t>) of one of the following types:</w:t>
      </w:r>
    </w:p>
    <w:p w:rsidR="007031C8" w:rsidRDefault="007031C8">
      <w:pPr>
        <w:spacing w:after="120"/>
        <w:ind w:left="720" w:hanging="720"/>
      </w:pPr>
      <w:r>
        <w:t>(a)</w:t>
      </w:r>
      <w:r>
        <w:tab/>
        <w:t>a state school, including a distance education centre</w:t>
      </w:r>
    </w:p>
    <w:p w:rsidR="007031C8" w:rsidRDefault="007031C8">
      <w:pPr>
        <w:spacing w:after="120"/>
        <w:ind w:left="720" w:hanging="720"/>
      </w:pPr>
      <w:r>
        <w:t>(b)</w:t>
      </w:r>
      <w:r>
        <w:tab/>
        <w:t xml:space="preserve">a non-state school that is not conducted for profit and is recognised by the state/territory Minister responsible for education (recognition may take the form of registration or certification, the payment of government capital or recurrent grants to the school, or the payment of state/territory government allowances or bursaries to its </w:t>
      </w:r>
      <w:hyperlink w:anchor="Student" w:history="1">
        <w:r>
          <w:rPr>
            <w:rStyle w:val="Hyperlink"/>
          </w:rPr>
          <w:t>students</w:t>
        </w:r>
      </w:hyperlink>
      <w:r>
        <w:t>)</w:t>
      </w:r>
    </w:p>
    <w:p w:rsidR="007031C8" w:rsidRDefault="007031C8">
      <w:pPr>
        <w:spacing w:after="120"/>
        <w:ind w:left="720" w:hanging="720"/>
      </w:pPr>
      <w:r>
        <w:t>(c)</w:t>
      </w:r>
      <w:r>
        <w:tab/>
      </w:r>
      <w:proofErr w:type="gramStart"/>
      <w:r>
        <w:t>a</w:t>
      </w:r>
      <w:proofErr w:type="gramEnd"/>
      <w:r>
        <w:t xml:space="preserve"> technical and further education (TAFE), vocational and technical education (VTE) institution or higher education institution (as defined in </w:t>
      </w:r>
      <w:hyperlink w:anchor="Act" w:history="1">
        <w:r>
          <w:rPr>
            <w:rStyle w:val="Hyperlink"/>
          </w:rPr>
          <w:t>the Act</w:t>
        </w:r>
      </w:hyperlink>
      <w:r>
        <w:t>)</w:t>
      </w:r>
    </w:p>
    <w:p w:rsidR="007031C8" w:rsidRDefault="007031C8">
      <w:pPr>
        <w:spacing w:after="120"/>
        <w:ind w:left="720" w:hanging="720"/>
      </w:pPr>
      <w:r>
        <w:t>(d)</w:t>
      </w:r>
      <w:r>
        <w:tab/>
        <w:t xml:space="preserve">a government residential institution or non-residential </w:t>
      </w:r>
      <w:hyperlink w:anchor="SpecialSchool" w:history="1">
        <w:r>
          <w:rPr>
            <w:rStyle w:val="Hyperlink"/>
          </w:rPr>
          <w:t>special school</w:t>
        </w:r>
      </w:hyperlink>
      <w:r>
        <w:t xml:space="preserve"> that caters for children with disabilities or psychological, emotional or behavioural problems</w:t>
      </w:r>
    </w:p>
    <w:p w:rsidR="007031C8" w:rsidRDefault="007031C8">
      <w:pPr>
        <w:spacing w:after="120"/>
        <w:ind w:left="720" w:hanging="720"/>
      </w:pPr>
      <w:r>
        <w:t>(e)</w:t>
      </w:r>
      <w:r>
        <w:tab/>
        <w:t>a non-government residential institution or non-residential special school that caters for children with disabilities or psychological, emotional or behavioural problems, provided that it is accredited for such purposes by Australian Government or state/territory health or education authorities</w:t>
      </w:r>
    </w:p>
    <w:p w:rsidR="007031C8" w:rsidRDefault="007031C8">
      <w:pPr>
        <w:ind w:left="720" w:hanging="720"/>
      </w:pPr>
      <w:r>
        <w:t>(f)</w:t>
      </w:r>
      <w:r>
        <w:tab/>
        <w:t xml:space="preserve">a non-government (private) tertiary institution that offers a course accredited by the relevant state/territory government authority, and meets the requirements for the Determination of Educational Institutions and Courses approved by the </w:t>
      </w:r>
      <w:hyperlink w:anchor="Minister" w:history="1">
        <w:r>
          <w:rPr>
            <w:rStyle w:val="Hyperlink"/>
          </w:rPr>
          <w:t>Minister</w:t>
        </w:r>
      </w:hyperlink>
      <w:r>
        <w:t xml:space="preserve"> under section 5D of the Act.</w:t>
      </w:r>
    </w:p>
    <w:p w:rsidR="007031C8" w:rsidRDefault="007031C8">
      <w:r>
        <w:t>Students undertaking a course described in 3.4.3(e) may be deemed to be enrolled in an approved institution.</w:t>
      </w:r>
    </w:p>
    <w:p w:rsidR="007031C8" w:rsidRDefault="007031C8"/>
    <w:p w:rsidR="007031C8" w:rsidRDefault="007031C8">
      <w:pPr>
        <w:pStyle w:val="Heading3"/>
      </w:pPr>
      <w:bookmarkStart w:id="259" w:name="_3.4.3_Approved_course"/>
      <w:bookmarkStart w:id="260" w:name="_Toc161552213"/>
      <w:bookmarkStart w:id="261" w:name="_Toc234129326"/>
      <w:bookmarkStart w:id="262" w:name="_Toc264368408"/>
      <w:bookmarkEnd w:id="259"/>
      <w:r>
        <w:t>3.4.3</w:t>
      </w:r>
      <w:r>
        <w:tab/>
        <w:t>Approved course</w:t>
      </w:r>
      <w:bookmarkEnd w:id="260"/>
      <w:bookmarkEnd w:id="261"/>
      <w:bookmarkEnd w:id="262"/>
    </w:p>
    <w:p w:rsidR="007031C8" w:rsidRDefault="007031C8">
      <w:pPr>
        <w:pStyle w:val="BulletIntro"/>
      </w:pPr>
      <w:r>
        <w:t>An approved course is either:</w:t>
      </w:r>
    </w:p>
    <w:p w:rsidR="007031C8" w:rsidRDefault="007031C8">
      <w:pPr>
        <w:spacing w:after="120"/>
        <w:ind w:left="720" w:hanging="720"/>
      </w:pPr>
      <w:r>
        <w:t>(a)</w:t>
      </w:r>
      <w:r>
        <w:tab/>
        <w:t xml:space="preserve">a full-time primary or secondary level course (see </w:t>
      </w:r>
      <w:hyperlink w:anchor="_3.4.4_Approved_level" w:history="1">
        <w:r>
          <w:rPr>
            <w:rStyle w:val="Hyperlink"/>
          </w:rPr>
          <w:t>3.4.4</w:t>
        </w:r>
      </w:hyperlink>
      <w:r>
        <w:t>) involving daily attendance at an approved institution</w:t>
      </w:r>
    </w:p>
    <w:p w:rsidR="007031C8" w:rsidRDefault="007031C8">
      <w:pPr>
        <w:spacing w:after="120"/>
        <w:ind w:left="720" w:hanging="720"/>
      </w:pPr>
      <w:r>
        <w:t>(b)</w:t>
      </w:r>
      <w:r>
        <w:tab/>
        <w:t xml:space="preserve">a full-time primary or secondary level </w:t>
      </w:r>
      <w:hyperlink w:anchor="DistanceEducationMethods" w:history="1">
        <w:r>
          <w:rPr>
            <w:rStyle w:val="Hyperlink"/>
          </w:rPr>
          <w:t>distance education</w:t>
        </w:r>
      </w:hyperlink>
      <w:r>
        <w:t xml:space="preserve"> course offered by an approved institution of type 3.4.2(a) or type 3.4.2(b), provided that the course is accepted by the state/territory </w:t>
      </w:r>
      <w:hyperlink w:anchor="EducationAuthority" w:history="1">
        <w:r>
          <w:rPr>
            <w:rStyle w:val="Hyperlink"/>
          </w:rPr>
          <w:t>education authority</w:t>
        </w:r>
      </w:hyperlink>
      <w:r>
        <w:t xml:space="preserve"> as a satisfactory alternative to full-time daily attendance at school</w:t>
      </w:r>
    </w:p>
    <w:p w:rsidR="007031C8" w:rsidRDefault="007031C8">
      <w:pPr>
        <w:spacing w:after="120"/>
        <w:ind w:left="720" w:hanging="720"/>
      </w:pPr>
      <w:r>
        <w:t>(c)</w:t>
      </w:r>
      <w:r>
        <w:tab/>
        <w:t>a full-time primary or secondary level course of home tuition that has been approved formally by the state/territory education authority as being a satisfactory alternative to a state-provided education</w:t>
      </w:r>
    </w:p>
    <w:p w:rsidR="007031C8" w:rsidRDefault="007031C8">
      <w:pPr>
        <w:spacing w:after="120"/>
        <w:ind w:left="720" w:hanging="720"/>
      </w:pPr>
      <w:r>
        <w:t>(d)</w:t>
      </w:r>
      <w:r>
        <w:tab/>
        <w:t xml:space="preserve">any other full-time secondary course at an approved institution, that is recognised under the Determination of Educational Institutions and Courses made by the </w:t>
      </w:r>
      <w:hyperlink w:anchor="Minister" w:history="1">
        <w:r>
          <w:rPr>
            <w:rStyle w:val="Hyperlink"/>
          </w:rPr>
          <w:t>Minister</w:t>
        </w:r>
      </w:hyperlink>
      <w:r>
        <w:t xml:space="preserve"> under section 3(1) and 5D(1) of </w:t>
      </w:r>
      <w:hyperlink w:anchor="_1.1_Definitions_for_these Guideline" w:history="1">
        <w:r>
          <w:rPr>
            <w:rStyle w:val="Hyperlink"/>
          </w:rPr>
          <w:t>the Act</w:t>
        </w:r>
      </w:hyperlink>
    </w:p>
    <w:p w:rsidR="007031C8" w:rsidRDefault="007031C8">
      <w:pPr>
        <w:ind w:left="720" w:hanging="720"/>
      </w:pPr>
      <w:r>
        <w:lastRenderedPageBreak/>
        <w:t xml:space="preserve"> (e)</w:t>
      </w:r>
      <w:r>
        <w:tab/>
        <w:t>a full-time tertiary course offered by an approved institution (see 3.4.2(c) or (f)), that is recognised under the Determination of Educational Institutions and Courses made by the Minister under section 3(1) and 5D(1) of the Act</w:t>
      </w:r>
    </w:p>
    <w:p w:rsidR="007031C8" w:rsidRDefault="007031C8">
      <w:pPr>
        <w:ind w:left="1440" w:hanging="720"/>
      </w:pPr>
      <w:r>
        <w:t>or</w:t>
      </w:r>
    </w:p>
    <w:p w:rsidR="007031C8" w:rsidRDefault="007031C8">
      <w:pPr>
        <w:ind w:left="720" w:hanging="720"/>
      </w:pPr>
      <w:r>
        <w:t>(f)</w:t>
      </w:r>
      <w:r>
        <w:tab/>
        <w:t xml:space="preserve">in the case of a </w:t>
      </w:r>
      <w:hyperlink w:anchor="Student" w:history="1">
        <w:r>
          <w:rPr>
            <w:rStyle w:val="Hyperlink"/>
          </w:rPr>
          <w:t>student</w:t>
        </w:r>
      </w:hyperlink>
      <w:r>
        <w:t xml:space="preserve"> at an approved institution specified in 3.4.2(d) or (e), any form of approved full-time study below tertiary level (including ungraded studies).</w:t>
      </w:r>
    </w:p>
    <w:p w:rsidR="007031C8" w:rsidRDefault="007031C8">
      <w:pPr>
        <w:ind w:left="720" w:hanging="720"/>
      </w:pPr>
    </w:p>
    <w:p w:rsidR="007031C8" w:rsidRDefault="007031C8">
      <w:pPr>
        <w:pStyle w:val="Heading3"/>
      </w:pPr>
      <w:bookmarkStart w:id="263" w:name="_3.4.4_Approved_level"/>
      <w:bookmarkStart w:id="264" w:name="_3.4.4_Approved_level_of_study"/>
      <w:bookmarkStart w:id="265" w:name="_Toc161552214"/>
      <w:bookmarkStart w:id="266" w:name="_Toc234129327"/>
      <w:bookmarkStart w:id="267" w:name="_Toc264368409"/>
      <w:bookmarkEnd w:id="263"/>
      <w:bookmarkEnd w:id="264"/>
      <w:r>
        <w:t>3.4.4</w:t>
      </w:r>
      <w:r>
        <w:tab/>
        <w:t>Approved level of study</w:t>
      </w:r>
      <w:bookmarkEnd w:id="265"/>
      <w:bookmarkEnd w:id="266"/>
      <w:bookmarkEnd w:id="267"/>
    </w:p>
    <w:p w:rsidR="007031C8" w:rsidRDefault="007031C8">
      <w:pPr>
        <w:pStyle w:val="BulletIntro"/>
      </w:pPr>
      <w:r>
        <w:t>An approved level of study is primary, secondary, tertiary or ungraded level:</w:t>
      </w:r>
    </w:p>
    <w:p w:rsidR="007031C8" w:rsidRDefault="007031C8">
      <w:pPr>
        <w:pStyle w:val="Bullet"/>
        <w:ind w:left="357" w:hanging="357"/>
      </w:pPr>
      <w:r>
        <w:t xml:space="preserve">primary level study is study in an approved course at a level that is recognised by the state/territory </w:t>
      </w:r>
      <w:hyperlink w:anchor="EducationAuthority" w:history="1">
        <w:r>
          <w:rPr>
            <w:rStyle w:val="Hyperlink"/>
          </w:rPr>
          <w:t>education authority</w:t>
        </w:r>
      </w:hyperlink>
      <w:r>
        <w:t xml:space="preserve"> as primary level</w:t>
      </w:r>
    </w:p>
    <w:p w:rsidR="007031C8" w:rsidRDefault="007031C8">
      <w:pPr>
        <w:pStyle w:val="Bullet"/>
        <w:ind w:left="357" w:hanging="357"/>
      </w:pPr>
      <w:r>
        <w:t>secondary level study is study in an approved course of the type at 3.4.3(d) or in an approved course that is recognised by the state/territory education authority as secondary level</w:t>
      </w:r>
    </w:p>
    <w:p w:rsidR="007031C8" w:rsidRDefault="007031C8">
      <w:pPr>
        <w:pStyle w:val="Bullet"/>
        <w:ind w:left="357" w:hanging="357"/>
      </w:pPr>
      <w:r>
        <w:t>tertiary level study is study in an approved course of the type at 3.4.3(e) or in an approved course that is recognised by the authority responsible for accrediting higher education courses or the authority responsible for accrediting vocational education and training courses in the state or territory in which the course is conducted</w:t>
      </w:r>
    </w:p>
    <w:p w:rsidR="007031C8" w:rsidRDefault="007031C8">
      <w:pPr>
        <w:pStyle w:val="BulletLast"/>
      </w:pPr>
      <w:r>
        <w:t>ungraded level study is study in an approved course at an institution described in 3.4.2(d) or 3.4.2(e) that is recognised as ungraded (including ‘living skills’) by the state/territory education or health authority.</w:t>
      </w:r>
    </w:p>
    <w:p w:rsidR="007031C8" w:rsidRDefault="003542E1">
      <w:hyperlink w:anchor="Student" w:history="1">
        <w:r w:rsidR="007031C8">
          <w:rPr>
            <w:rStyle w:val="Hyperlink"/>
          </w:rPr>
          <w:t>Students</w:t>
        </w:r>
      </w:hyperlink>
      <w:r w:rsidR="007031C8">
        <w:t xml:space="preserve"> studying concurrently at a senior secondary institution and a TAFE are considered to be secondary students for the AIC Scheme.</w:t>
      </w:r>
    </w:p>
    <w:p w:rsidR="007031C8" w:rsidRDefault="007031C8"/>
    <w:p w:rsidR="007031C8" w:rsidRDefault="007031C8">
      <w:pPr>
        <w:pStyle w:val="Heading3"/>
      </w:pPr>
      <w:bookmarkStart w:id="268" w:name="_3.4.5_Previous_studies"/>
      <w:bookmarkStart w:id="269" w:name="_3.4.5_Effect_of_previous_studies_on"/>
      <w:bookmarkStart w:id="270" w:name="_Toc161552215"/>
      <w:bookmarkStart w:id="271" w:name="_Toc234129328"/>
      <w:bookmarkStart w:id="272" w:name="_Toc264368410"/>
      <w:bookmarkEnd w:id="268"/>
      <w:bookmarkEnd w:id="269"/>
      <w:r>
        <w:t>3.4.5</w:t>
      </w:r>
      <w:r>
        <w:tab/>
        <w:t>Effect of previous studies</w:t>
      </w:r>
      <w:bookmarkEnd w:id="270"/>
      <w:r>
        <w:t xml:space="preserve"> on AIC allowance eligibility</w:t>
      </w:r>
      <w:bookmarkEnd w:id="271"/>
      <w:bookmarkEnd w:id="272"/>
    </w:p>
    <w:p w:rsidR="007031C8" w:rsidRDefault="007031C8">
      <w:r>
        <w:t xml:space="preserve">A </w:t>
      </w:r>
      <w:hyperlink w:anchor="Student" w:history="1">
        <w:r>
          <w:rPr>
            <w:rStyle w:val="Hyperlink"/>
          </w:rPr>
          <w:t>student’s</w:t>
        </w:r>
      </w:hyperlink>
      <w:r>
        <w:t xml:space="preserve"> previous study at primary, secondary or tertiary (including TAFE/VTE) level does not affect their eligibility.</w:t>
      </w:r>
    </w:p>
    <w:p w:rsidR="007031C8" w:rsidRDefault="007031C8"/>
    <w:p w:rsidR="007031C8" w:rsidRDefault="007031C8">
      <w:pPr>
        <w:pStyle w:val="Heading2"/>
      </w:pPr>
      <w:bookmarkStart w:id="273" w:name="_3.5_Effect_of"/>
      <w:bookmarkStart w:id="274" w:name="_3.5_Effect_of_other_Australian_Gove"/>
      <w:bookmarkStart w:id="275" w:name="_Toc161552216"/>
      <w:bookmarkStart w:id="276" w:name="_Toc234129329"/>
      <w:bookmarkStart w:id="277" w:name="_Toc264368411"/>
      <w:bookmarkEnd w:id="273"/>
      <w:bookmarkEnd w:id="274"/>
      <w:r>
        <w:t>3.5</w:t>
      </w:r>
      <w:r>
        <w:tab/>
        <w:t>Effect of other Australian Government payments on eligibility</w:t>
      </w:r>
      <w:bookmarkEnd w:id="275"/>
      <w:bookmarkEnd w:id="276"/>
      <w:bookmarkEnd w:id="277"/>
    </w:p>
    <w:p w:rsidR="007031C8" w:rsidRDefault="007031C8">
      <w:pPr>
        <w:keepNext/>
      </w:pPr>
      <w:r>
        <w:t xml:space="preserve">A </w:t>
      </w:r>
      <w:hyperlink w:anchor="Student" w:history="1">
        <w:r>
          <w:rPr>
            <w:rStyle w:val="Hyperlink"/>
          </w:rPr>
          <w:t>student’s</w:t>
        </w:r>
      </w:hyperlink>
      <w:r>
        <w:t xml:space="preserve"> receipt of other Australian Government assistance can affect their eligibility. This section outlines such effects.</w:t>
      </w:r>
    </w:p>
    <w:p w:rsidR="007031C8" w:rsidRDefault="003542E1">
      <w:pPr>
        <w:pStyle w:val="BulletTab2"/>
        <w:keepNext/>
      </w:pPr>
      <w:hyperlink w:anchor="_3.5.1_Payments_that" w:history="1">
        <w:r w:rsidR="007031C8">
          <w:rPr>
            <w:rStyle w:val="Hyperlink"/>
          </w:rPr>
          <w:t>3.5.1</w:t>
        </w:r>
      </w:hyperlink>
      <w:r w:rsidR="007031C8">
        <w:tab/>
        <w:t>Payments that do not exclude eligibility</w:t>
      </w:r>
    </w:p>
    <w:p w:rsidR="007031C8" w:rsidRDefault="003542E1">
      <w:pPr>
        <w:pStyle w:val="BulletTab2"/>
        <w:keepNext/>
      </w:pPr>
      <w:hyperlink w:anchor="_3.5.2_Payments_that" w:history="1">
        <w:r w:rsidR="007031C8">
          <w:rPr>
            <w:rStyle w:val="Hyperlink"/>
          </w:rPr>
          <w:t>3.5.2</w:t>
        </w:r>
      </w:hyperlink>
      <w:r w:rsidR="007031C8">
        <w:tab/>
        <w:t>Payments that affect the level of entitlement</w:t>
      </w:r>
    </w:p>
    <w:p w:rsidR="007031C8" w:rsidRDefault="003542E1">
      <w:pPr>
        <w:pStyle w:val="BulletTab2Last"/>
      </w:pPr>
      <w:hyperlink w:anchor="_3.5.3_Payments_that" w:history="1">
        <w:r w:rsidR="007031C8">
          <w:rPr>
            <w:rStyle w:val="Hyperlink"/>
          </w:rPr>
          <w:t>3.5.3</w:t>
        </w:r>
      </w:hyperlink>
      <w:r w:rsidR="007031C8">
        <w:tab/>
        <w:t>Payments that exclude eligibility.</w:t>
      </w:r>
    </w:p>
    <w:p w:rsidR="007031C8" w:rsidRDefault="007031C8">
      <w:pPr>
        <w:pStyle w:val="BulletTab2Last"/>
        <w:numPr>
          <w:ilvl w:val="0"/>
          <w:numId w:val="0"/>
        </w:numPr>
      </w:pPr>
    </w:p>
    <w:p w:rsidR="007031C8" w:rsidRDefault="007031C8">
      <w:pPr>
        <w:pStyle w:val="Heading3"/>
      </w:pPr>
      <w:bookmarkStart w:id="278" w:name="_3.5.1_Payments_that"/>
      <w:bookmarkStart w:id="279" w:name="_3.5.1_Payments_that_do_not_exclude_"/>
      <w:bookmarkStart w:id="280" w:name="_Toc161552217"/>
      <w:bookmarkStart w:id="281" w:name="_Toc234129330"/>
      <w:bookmarkStart w:id="282" w:name="_Toc264368412"/>
      <w:bookmarkEnd w:id="278"/>
      <w:bookmarkEnd w:id="279"/>
      <w:r>
        <w:lastRenderedPageBreak/>
        <w:t>3.5.1</w:t>
      </w:r>
      <w:r>
        <w:tab/>
        <w:t>Payments that do not exclude eligibility</w:t>
      </w:r>
      <w:bookmarkEnd w:id="280"/>
      <w:bookmarkEnd w:id="281"/>
      <w:bookmarkEnd w:id="282"/>
    </w:p>
    <w:p w:rsidR="007031C8" w:rsidRDefault="007031C8">
      <w:pPr>
        <w:pStyle w:val="BulletIntro"/>
        <w:spacing w:after="180"/>
      </w:pPr>
      <w:r>
        <w:t xml:space="preserve">A </w:t>
      </w:r>
      <w:hyperlink w:anchor="Family" w:history="1">
        <w:r>
          <w:rPr>
            <w:rStyle w:val="Hyperlink"/>
          </w:rPr>
          <w:t>family</w:t>
        </w:r>
      </w:hyperlink>
      <w:r>
        <w:t xml:space="preserve"> receiving AIC allowances (except the Pensioner Education Supplement) for a </w:t>
      </w:r>
      <w:hyperlink w:anchor="Student" w:history="1">
        <w:r>
          <w:rPr>
            <w:rStyle w:val="Hyperlink"/>
          </w:rPr>
          <w:t>student</w:t>
        </w:r>
      </w:hyperlink>
      <w:r>
        <w:t xml:space="preserve"> can also receive Family Tax Benefit, Carer Allowance or Double Orphan Pension.</w:t>
      </w:r>
    </w:p>
    <w:p w:rsidR="007031C8" w:rsidRDefault="007031C8">
      <w:r>
        <w:t xml:space="preserve">Students who receive the Disability Support Pension or Parenting Payment (Single) can also receive the Pensioner Education Supplement (see </w:t>
      </w:r>
      <w:hyperlink w:anchor="_5.5_Pensioner_Education" w:history="1">
        <w:r>
          <w:rPr>
            <w:rStyle w:val="Hyperlink"/>
          </w:rPr>
          <w:t>5.5</w:t>
        </w:r>
      </w:hyperlink>
      <w:r>
        <w:t>).</w:t>
      </w:r>
    </w:p>
    <w:p w:rsidR="007031C8" w:rsidRDefault="007031C8">
      <w:r>
        <w:t>State or territory education and training assistance does not affect eligibility. Most</w:t>
      </w:r>
      <w:bookmarkStart w:id="283" w:name="_Toc161552218"/>
      <w:r>
        <w:t xml:space="preserve"> state and territory governments also provide assistance to isolated students, and some tie that assistance to eligibility for the AIC Scheme. Eligibility for the Scheme is not affected by receipt of such assistance.</w:t>
      </w:r>
    </w:p>
    <w:p w:rsidR="007031C8" w:rsidRDefault="007031C8">
      <w:bookmarkStart w:id="284" w:name="_3.5.5_Choice_between_AIC_and_Youth_"/>
      <w:bookmarkStart w:id="285" w:name="_3.5.6_Other_education_or_training_a"/>
      <w:bookmarkStart w:id="286" w:name="_3.5.3_Other_education_or_training_a"/>
      <w:bookmarkEnd w:id="284"/>
      <w:bookmarkEnd w:id="285"/>
      <w:bookmarkEnd w:id="286"/>
    </w:p>
    <w:p w:rsidR="007031C8" w:rsidRDefault="007031C8">
      <w:pPr>
        <w:pStyle w:val="Heading3"/>
      </w:pPr>
      <w:bookmarkStart w:id="287" w:name="_3.5.2_Payments_that"/>
      <w:bookmarkStart w:id="288" w:name="_3.5.2_Payments_that_affect_the_leve"/>
      <w:bookmarkStart w:id="289" w:name="_Toc234129331"/>
      <w:bookmarkStart w:id="290" w:name="_Toc264368413"/>
      <w:bookmarkEnd w:id="287"/>
      <w:bookmarkEnd w:id="288"/>
      <w:r>
        <w:t>3.5.2</w:t>
      </w:r>
      <w:r>
        <w:tab/>
        <w:t>Payments that affect the level of entitlement</w:t>
      </w:r>
      <w:bookmarkEnd w:id="289"/>
      <w:bookmarkEnd w:id="290"/>
    </w:p>
    <w:p w:rsidR="007031C8" w:rsidRDefault="007031C8">
      <w:r>
        <w:t>Certain receipts of Australian Government payments (detailed in Section 6.10.2) may automatically entitle an applicant to receive AIC Additional Boarding Allowance.</w:t>
      </w:r>
    </w:p>
    <w:p w:rsidR="007031C8" w:rsidRDefault="007031C8">
      <w:r>
        <w:t xml:space="preserve">If an applicant is a foster carer applying on behalf of a </w:t>
      </w:r>
      <w:hyperlink w:anchor="Student" w:history="1">
        <w:r>
          <w:rPr>
            <w:rStyle w:val="Hyperlink"/>
          </w:rPr>
          <w:t>student</w:t>
        </w:r>
      </w:hyperlink>
      <w:r>
        <w:t xml:space="preserve"> in an official foster care arrangement and receiving a state/territory foster care or similar allowance, they may qualify for the Basic Boarding Allowance. They may also qualify for the Additional Boarding Allowance only if they are not receiving a foster care or similar allowance from a state/territory government authority (see </w:t>
      </w:r>
      <w:hyperlink w:anchor="_5.2.2_Additional_Boarding" w:history="1">
        <w:r>
          <w:rPr>
            <w:rStyle w:val="Hyperlink"/>
          </w:rPr>
          <w:t>5.2.2</w:t>
        </w:r>
      </w:hyperlink>
      <w:r>
        <w:t>).</w:t>
      </w:r>
    </w:p>
    <w:p w:rsidR="007031C8" w:rsidRDefault="007031C8"/>
    <w:p w:rsidR="007031C8" w:rsidRDefault="007031C8">
      <w:pPr>
        <w:pStyle w:val="Heading3"/>
      </w:pPr>
      <w:bookmarkStart w:id="291" w:name="_3.5.3_Payments_that"/>
      <w:bookmarkStart w:id="292" w:name="_3.5.3_Payments_that_exclude_eligibi"/>
      <w:bookmarkStart w:id="293" w:name="_Toc234129332"/>
      <w:bookmarkStart w:id="294" w:name="_Toc264368414"/>
      <w:bookmarkEnd w:id="291"/>
      <w:bookmarkEnd w:id="292"/>
      <w:r>
        <w:t>3.5.3</w:t>
      </w:r>
      <w:r>
        <w:tab/>
        <w:t>Payments that exclude eligibility</w:t>
      </w:r>
      <w:bookmarkEnd w:id="283"/>
      <w:bookmarkEnd w:id="293"/>
      <w:bookmarkEnd w:id="294"/>
    </w:p>
    <w:p w:rsidR="007031C8" w:rsidRDefault="007031C8">
      <w:pPr>
        <w:pStyle w:val="BulletIntro"/>
      </w:pPr>
      <w:r>
        <w:t xml:space="preserve">AIC allowances are not payable for a </w:t>
      </w:r>
      <w:hyperlink w:anchor="Student" w:history="1">
        <w:r>
          <w:rPr>
            <w:rStyle w:val="Hyperlink"/>
          </w:rPr>
          <w:t>student</w:t>
        </w:r>
      </w:hyperlink>
      <w:r>
        <w:t xml:space="preserve"> if they are receiving other Australian Government education or training assistance, income support, other similar payments, or if another person (such as a </w:t>
      </w:r>
      <w:hyperlink w:anchor="Parent" w:history="1">
        <w:r>
          <w:rPr>
            <w:rStyle w:val="Hyperlink"/>
          </w:rPr>
          <w:t>parent</w:t>
        </w:r>
      </w:hyperlink>
      <w:r>
        <w:t>) is receiving it on their behalf. Such assistance includes, but is not limited to:</w:t>
      </w:r>
    </w:p>
    <w:p w:rsidR="007031C8" w:rsidRDefault="007031C8">
      <w:pPr>
        <w:pStyle w:val="Bullet"/>
        <w:ind w:left="357" w:hanging="357"/>
      </w:pPr>
      <w:r>
        <w:t>Youth Allowance</w:t>
      </w:r>
    </w:p>
    <w:p w:rsidR="007031C8" w:rsidRDefault="007031C8">
      <w:pPr>
        <w:pStyle w:val="Bullet"/>
        <w:ind w:left="357" w:hanging="357"/>
      </w:pPr>
      <w:r>
        <w:t>ABSTUDY</w:t>
      </w:r>
    </w:p>
    <w:p w:rsidR="007031C8" w:rsidRDefault="007031C8">
      <w:pPr>
        <w:pStyle w:val="Bullet"/>
        <w:ind w:left="357" w:hanging="357"/>
      </w:pPr>
      <w:r>
        <w:t>New Apprenticeships</w:t>
      </w:r>
    </w:p>
    <w:p w:rsidR="007031C8" w:rsidRDefault="007031C8">
      <w:pPr>
        <w:pStyle w:val="Bullet"/>
        <w:ind w:left="357" w:hanging="357"/>
      </w:pPr>
      <w:r>
        <w:t>Rehabilitation Training Scheme Awards</w:t>
      </w:r>
    </w:p>
    <w:p w:rsidR="007031C8" w:rsidRDefault="007031C8">
      <w:pPr>
        <w:pStyle w:val="Bullet"/>
        <w:ind w:left="357" w:hanging="357"/>
      </w:pPr>
      <w:r>
        <w:t>Veterans’ Children Education Scheme</w:t>
      </w:r>
    </w:p>
    <w:p w:rsidR="007031C8" w:rsidRDefault="007031C8">
      <w:pPr>
        <w:pStyle w:val="Bullet"/>
        <w:ind w:left="357" w:hanging="357"/>
      </w:pPr>
      <w:r>
        <w:t xml:space="preserve">Department of Defence Special Education Assistance (for staff at </w:t>
      </w:r>
      <w:proofErr w:type="spellStart"/>
      <w:r>
        <w:t>Woomera</w:t>
      </w:r>
      <w:proofErr w:type="spellEnd"/>
      <w:r>
        <w:t xml:space="preserve"> and Exmouth)</w:t>
      </w:r>
    </w:p>
    <w:p w:rsidR="007031C8" w:rsidRDefault="007031C8">
      <w:pPr>
        <w:pStyle w:val="Bullet"/>
        <w:ind w:left="357" w:hanging="357"/>
      </w:pPr>
      <w:r>
        <w:t>Exceptional Circumstances Relief Payment</w:t>
      </w:r>
    </w:p>
    <w:p w:rsidR="007031C8" w:rsidRDefault="007031C8">
      <w:pPr>
        <w:pStyle w:val="Bullet"/>
        <w:ind w:left="357" w:hanging="357"/>
      </w:pPr>
      <w:r>
        <w:t>Interim Income Support</w:t>
      </w:r>
    </w:p>
    <w:p w:rsidR="007031C8" w:rsidRDefault="007031C8">
      <w:pPr>
        <w:pStyle w:val="BulletLast"/>
      </w:pPr>
      <w:r>
        <w:t>Community Development Employment Projects (CDEP).</w:t>
      </w:r>
    </w:p>
    <w:p w:rsidR="007031C8" w:rsidRDefault="007031C8">
      <w:r>
        <w:t xml:space="preserve">Eligibility for specific AIC allowances may also be affected where an applicant or </w:t>
      </w:r>
      <w:hyperlink w:anchor="Partner" w:history="1">
        <w:r>
          <w:rPr>
            <w:rStyle w:val="Hyperlink"/>
          </w:rPr>
          <w:t>partner</w:t>
        </w:r>
      </w:hyperlink>
      <w:r>
        <w:t xml:space="preserve"> receives other Australian Government assistance to enable them to purchase the same service or item. For example, the AIC Second Home Allowance is not payable for a home for which rent assistance is provided by the Australian Government (see </w:t>
      </w:r>
      <w:hyperlink w:anchor="_5.3.3_Approved_second" w:history="1">
        <w:r>
          <w:rPr>
            <w:rStyle w:val="Hyperlink"/>
          </w:rPr>
          <w:t>5.3.3</w:t>
        </w:r>
      </w:hyperlink>
      <w:r>
        <w:t>).</w:t>
      </w:r>
    </w:p>
    <w:p w:rsidR="007031C8" w:rsidRDefault="007031C8"/>
    <w:p w:rsidR="007031C8" w:rsidRDefault="007031C8">
      <w:pPr>
        <w:pStyle w:val="Heading4"/>
      </w:pPr>
      <w:bookmarkStart w:id="295" w:name="_Toc171153545"/>
      <w:bookmarkStart w:id="296" w:name="_Toc234129333"/>
      <w:r>
        <w:t>Choice between the AIC Scheme, Youth Allowance or ABSTUDY</w:t>
      </w:r>
      <w:bookmarkEnd w:id="295"/>
      <w:bookmarkEnd w:id="296"/>
    </w:p>
    <w:p w:rsidR="007031C8" w:rsidRDefault="007031C8">
      <w:r>
        <w:t>Certain students may be in a position where they meet eligibility requirements for Youth Allowance, ABSTUDY or the AIC Scheme concurrently. In these instances, students and their families cannot receive more than one of these payments for the same period for the same student.</w:t>
      </w:r>
    </w:p>
    <w:p w:rsidR="007031C8" w:rsidRDefault="007031C8">
      <w:r>
        <w:t>If a student is eligible for Youth Allowance, ABSTUDY or AIC allowances (with or without Family Tax Benefit) at the same time, the applicant and student should choose the payment or program that best meets their needs.</w:t>
      </w:r>
    </w:p>
    <w:p w:rsidR="007031C8" w:rsidRDefault="007031C8"/>
    <w:p w:rsidR="007031C8" w:rsidRDefault="007031C8">
      <w:pPr>
        <w:pStyle w:val="Heading2"/>
      </w:pPr>
      <w:bookmarkStart w:id="297" w:name="_3.6_Students_in"/>
      <w:bookmarkStart w:id="298" w:name="_3.6_Students_in_lawful_custody_or_s"/>
      <w:bookmarkStart w:id="299" w:name="_Toc161552219"/>
      <w:bookmarkStart w:id="300" w:name="_Toc234129334"/>
      <w:bookmarkStart w:id="301" w:name="_Toc264368415"/>
      <w:bookmarkEnd w:id="297"/>
      <w:bookmarkEnd w:id="298"/>
      <w:r>
        <w:t>3.6</w:t>
      </w:r>
      <w:r>
        <w:tab/>
        <w:t>Students in lawful custody or state-authorised care</w:t>
      </w:r>
      <w:bookmarkEnd w:id="299"/>
      <w:bookmarkEnd w:id="300"/>
      <w:bookmarkEnd w:id="301"/>
    </w:p>
    <w:p w:rsidR="007031C8" w:rsidRDefault="007031C8">
      <w:pPr>
        <w:keepNext/>
      </w:pPr>
      <w:r>
        <w:t xml:space="preserve">AIC allowances are not payable for a </w:t>
      </w:r>
      <w:hyperlink w:anchor="Student" w:history="1">
        <w:r>
          <w:rPr>
            <w:rStyle w:val="Hyperlink"/>
          </w:rPr>
          <w:t>student</w:t>
        </w:r>
      </w:hyperlink>
      <w:r>
        <w:t xml:space="preserve"> who is in a custodial institution (such as a prison, remand centre or training school) for the period of their custody.</w:t>
      </w:r>
    </w:p>
    <w:p w:rsidR="007031C8" w:rsidRDefault="007031C8">
      <w:pPr>
        <w:keepNext/>
      </w:pPr>
      <w:r>
        <w:t xml:space="preserve">Allowances are not payable for a student who is in </w:t>
      </w:r>
      <w:hyperlink w:anchor="StateAuthorisedCare" w:history="1">
        <w:r>
          <w:rPr>
            <w:rStyle w:val="Hyperlink"/>
          </w:rPr>
          <w:t>state-authorised care</w:t>
        </w:r>
      </w:hyperlink>
      <w:r>
        <w:t xml:space="preserve"> and whose permanent accommodation is financed wholly or substantially by a state or territory government. However, allowances may be payable for a student in the state-authorised care of a foster parent (see </w:t>
      </w:r>
      <w:hyperlink w:anchor="_2.1.4_Non-parents_as" w:history="1">
        <w:r>
          <w:rPr>
            <w:rStyle w:val="Hyperlink"/>
          </w:rPr>
          <w:t>2.1.4</w:t>
        </w:r>
      </w:hyperlink>
      <w:r>
        <w:t>).</w:t>
      </w:r>
    </w:p>
    <w:p w:rsidR="007031C8" w:rsidRDefault="007031C8">
      <w:r>
        <w:t xml:space="preserve">For </w:t>
      </w:r>
      <w:hyperlink w:anchor="Claim" w:history="1">
        <w:r>
          <w:rPr>
            <w:rStyle w:val="Hyperlink"/>
          </w:rPr>
          <w:t>claims</w:t>
        </w:r>
      </w:hyperlink>
      <w:r>
        <w:t xml:space="preserve"> by organisations responsible for the foster care of students, see </w:t>
      </w:r>
      <w:hyperlink w:anchor="_2.1.5_Organisations_or" w:history="1">
        <w:r>
          <w:rPr>
            <w:rStyle w:val="Hyperlink"/>
          </w:rPr>
          <w:t>2.1.5</w:t>
        </w:r>
      </w:hyperlink>
      <w:r>
        <w:t xml:space="preserve">. For details of the applicable level of Boarding Allowance in such cases, see </w:t>
      </w:r>
      <w:hyperlink w:anchor="_5.2.1_Basic_Boarding" w:history="1">
        <w:r>
          <w:rPr>
            <w:rStyle w:val="Hyperlink"/>
          </w:rPr>
          <w:t>5.2.1</w:t>
        </w:r>
      </w:hyperlink>
      <w:r>
        <w:t xml:space="preserve"> and </w:t>
      </w:r>
      <w:hyperlink w:anchor="_5.2.2_Additional_Boarding" w:history="1">
        <w:r>
          <w:rPr>
            <w:rStyle w:val="Hyperlink"/>
          </w:rPr>
          <w:t>5.2.2</w:t>
        </w:r>
      </w:hyperlink>
      <w:r>
        <w:t>.</w:t>
      </w:r>
    </w:p>
    <w:p w:rsidR="007031C8" w:rsidRDefault="007031C8">
      <w:bookmarkStart w:id="302" w:name="_3.6.1_Students_in_lawful_custody"/>
      <w:bookmarkStart w:id="303" w:name="_3.6.2_Students_in_State_authorised_"/>
      <w:bookmarkStart w:id="304" w:name="_3.6.3_Eligibility_for_students_in_S"/>
      <w:bookmarkEnd w:id="302"/>
      <w:bookmarkEnd w:id="303"/>
      <w:bookmarkEnd w:id="304"/>
    </w:p>
    <w:p w:rsidR="007031C8" w:rsidRDefault="007031C8">
      <w:pPr>
        <w:pStyle w:val="Heading2"/>
      </w:pPr>
      <w:bookmarkStart w:id="305" w:name="_3.7_Eligibility_period"/>
      <w:bookmarkStart w:id="306" w:name="_Toc161552222"/>
      <w:bookmarkStart w:id="307" w:name="_Toc234129335"/>
      <w:bookmarkStart w:id="308" w:name="_Toc264368416"/>
      <w:bookmarkEnd w:id="305"/>
      <w:r>
        <w:t>3.7</w:t>
      </w:r>
      <w:r>
        <w:tab/>
      </w:r>
      <w:bookmarkEnd w:id="306"/>
      <w:r>
        <w:t>Eligibility period</w:t>
      </w:r>
      <w:bookmarkEnd w:id="307"/>
      <w:bookmarkEnd w:id="308"/>
    </w:p>
    <w:p w:rsidR="007031C8" w:rsidRDefault="007031C8">
      <w:pPr>
        <w:keepNext/>
      </w:pPr>
      <w:r>
        <w:t xml:space="preserve">This section outlines the </w:t>
      </w:r>
      <w:hyperlink w:anchor="EligibilityPeriod" w:history="1">
        <w:r>
          <w:rPr>
            <w:rStyle w:val="Hyperlink"/>
          </w:rPr>
          <w:t>eligibility period</w:t>
        </w:r>
      </w:hyperlink>
      <w:r>
        <w:t xml:space="preserve"> for a </w:t>
      </w:r>
      <w:hyperlink w:anchor="Student" w:history="1">
        <w:r>
          <w:rPr>
            <w:rStyle w:val="Hyperlink"/>
          </w:rPr>
          <w:t>student</w:t>
        </w:r>
      </w:hyperlink>
      <w:r>
        <w:t xml:space="preserve"> under the AIC Scheme.</w:t>
      </w:r>
    </w:p>
    <w:p w:rsidR="007031C8" w:rsidRDefault="003542E1">
      <w:pPr>
        <w:pStyle w:val="BulletTab2"/>
        <w:keepNext/>
      </w:pPr>
      <w:hyperlink w:anchor="_3.7.1_Eligibility_commencement" w:history="1">
        <w:r w:rsidR="007031C8">
          <w:rPr>
            <w:rStyle w:val="Hyperlink"/>
          </w:rPr>
          <w:t>3.7.1</w:t>
        </w:r>
      </w:hyperlink>
      <w:r w:rsidR="007031C8">
        <w:tab/>
        <w:t>Eligibility commencement dates</w:t>
      </w:r>
    </w:p>
    <w:p w:rsidR="007031C8" w:rsidRDefault="003542E1">
      <w:pPr>
        <w:pStyle w:val="BulletTab2"/>
        <w:keepNext/>
      </w:pPr>
      <w:hyperlink w:anchor="_3.7.2_Eligibility_for" w:history="1">
        <w:r w:rsidR="007031C8">
          <w:rPr>
            <w:rStyle w:val="Hyperlink"/>
          </w:rPr>
          <w:t>3.7.2</w:t>
        </w:r>
      </w:hyperlink>
      <w:r w:rsidR="007031C8">
        <w:tab/>
        <w:t>Eligibility for vacations</w:t>
      </w:r>
    </w:p>
    <w:p w:rsidR="007031C8" w:rsidRDefault="003542E1">
      <w:pPr>
        <w:pStyle w:val="BulletTab2"/>
        <w:keepNext/>
      </w:pPr>
      <w:hyperlink w:anchor="_3.7.3_Usual_date" w:history="1">
        <w:r w:rsidR="007031C8">
          <w:rPr>
            <w:rStyle w:val="Hyperlink"/>
          </w:rPr>
          <w:t>3.7.3</w:t>
        </w:r>
      </w:hyperlink>
      <w:r w:rsidR="007031C8">
        <w:tab/>
        <w:t>Cessation of eligibility.</w:t>
      </w:r>
    </w:p>
    <w:p w:rsidR="007031C8" w:rsidRDefault="007031C8">
      <w:pPr>
        <w:pStyle w:val="BulletTab2Last"/>
        <w:numPr>
          <w:ilvl w:val="0"/>
          <w:numId w:val="0"/>
        </w:numPr>
      </w:pPr>
    </w:p>
    <w:p w:rsidR="007031C8" w:rsidRDefault="007031C8">
      <w:pPr>
        <w:pStyle w:val="Heading3"/>
        <w:shd w:val="clear" w:color="auto" w:fill="FFFFFF"/>
      </w:pPr>
      <w:bookmarkStart w:id="309" w:name="_3.7.1_Eligibility_commencement"/>
      <w:bookmarkStart w:id="310" w:name="_3.7.1_Eligibility_commencement_date"/>
      <w:bookmarkStart w:id="311" w:name="_Toc161552223"/>
      <w:bookmarkStart w:id="312" w:name="_Toc234129336"/>
      <w:bookmarkStart w:id="313" w:name="_Toc264368417"/>
      <w:bookmarkEnd w:id="309"/>
      <w:bookmarkEnd w:id="310"/>
      <w:r>
        <w:t>3.7.1</w:t>
      </w:r>
      <w:r>
        <w:tab/>
        <w:t>Eligibility commencement dates</w:t>
      </w:r>
      <w:bookmarkEnd w:id="311"/>
      <w:bookmarkEnd w:id="312"/>
      <w:bookmarkEnd w:id="313"/>
    </w:p>
    <w:p w:rsidR="007031C8" w:rsidRDefault="007031C8">
      <w:pPr>
        <w:shd w:val="clear" w:color="auto" w:fill="FFFFFF"/>
      </w:pPr>
      <w:r>
        <w:t xml:space="preserve">Eligibility commencement dates vary according to whether the </w:t>
      </w:r>
      <w:hyperlink w:anchor="Student" w:history="1">
        <w:r>
          <w:rPr>
            <w:rStyle w:val="Hyperlink"/>
          </w:rPr>
          <w:t>student</w:t>
        </w:r>
      </w:hyperlink>
      <w:r>
        <w:t xml:space="preserve"> is a </w:t>
      </w:r>
      <w:hyperlink w:anchor="ShortTermBoarder" w:history="1">
        <w:r>
          <w:rPr>
            <w:rStyle w:val="Hyperlink"/>
          </w:rPr>
          <w:t>short-term boarder</w:t>
        </w:r>
      </w:hyperlink>
      <w:r>
        <w:t xml:space="preserve"> and the date they begin studies.</w:t>
      </w:r>
    </w:p>
    <w:p w:rsidR="007031C8" w:rsidRDefault="007031C8">
      <w:pPr>
        <w:pStyle w:val="Heading4"/>
        <w:shd w:val="clear" w:color="auto" w:fill="FFFFFF"/>
      </w:pPr>
      <w:bookmarkStart w:id="314" w:name="_Toc171153554"/>
      <w:bookmarkStart w:id="315" w:name="_Toc234129337"/>
      <w:r>
        <w:t>Short-term boarders</w:t>
      </w:r>
      <w:bookmarkEnd w:id="314"/>
      <w:bookmarkEnd w:id="315"/>
    </w:p>
    <w:p w:rsidR="007031C8" w:rsidRDefault="007031C8">
      <w:pPr>
        <w:shd w:val="clear" w:color="auto" w:fill="FFFFFF"/>
      </w:pPr>
      <w:r>
        <w:t>Provided all other eligibility criteria are met, short-term boarders are eligible from the day they begin boarding until the day they cease to board.</w:t>
      </w:r>
    </w:p>
    <w:p w:rsidR="007031C8" w:rsidRDefault="007031C8"/>
    <w:p w:rsidR="007031C8" w:rsidRDefault="007031C8">
      <w:pPr>
        <w:pStyle w:val="Heading4"/>
      </w:pPr>
      <w:bookmarkStart w:id="316" w:name="_Toc171153556"/>
      <w:bookmarkStart w:id="317" w:name="_Toc234129338"/>
      <w:r>
        <w:lastRenderedPageBreak/>
        <w:t>Other boarders commencing on 1 January</w:t>
      </w:r>
      <w:bookmarkEnd w:id="316"/>
      <w:bookmarkEnd w:id="317"/>
    </w:p>
    <w:p w:rsidR="007031C8" w:rsidRDefault="007031C8">
      <w:pPr>
        <w:pStyle w:val="BulletIntro"/>
      </w:pPr>
      <w:r>
        <w:t>Except in the case of short-term boarders, student eligibility will normally begin on 1 January, provided that:</w:t>
      </w:r>
    </w:p>
    <w:p w:rsidR="007031C8" w:rsidRDefault="007031C8">
      <w:pPr>
        <w:pStyle w:val="Bullet"/>
        <w:ind w:left="357" w:hanging="357"/>
      </w:pPr>
      <w:r>
        <w:t xml:space="preserve">the student begins the approved course no later than the 14th day from the start of the </w:t>
      </w:r>
      <w:hyperlink w:anchor="SchoolYear" w:history="1">
        <w:r>
          <w:rPr>
            <w:rStyle w:val="Hyperlink"/>
          </w:rPr>
          <w:t>school year</w:t>
        </w:r>
      </w:hyperlink>
    </w:p>
    <w:p w:rsidR="007031C8" w:rsidRDefault="007031C8">
      <w:pPr>
        <w:pStyle w:val="Bullet"/>
        <w:ind w:left="357" w:hanging="357"/>
      </w:pPr>
      <w:r>
        <w:t>for students living away from home, the student begins living at the boarding accommodation or the second home no later than 14 days after the start of the school year</w:t>
      </w:r>
    </w:p>
    <w:p w:rsidR="007031C8" w:rsidRDefault="007031C8">
      <w:pPr>
        <w:pStyle w:val="Bullet"/>
        <w:numPr>
          <w:ilvl w:val="0"/>
          <w:numId w:val="0"/>
        </w:numPr>
        <w:ind w:left="357"/>
      </w:pPr>
      <w:r>
        <w:t>and</w:t>
      </w:r>
    </w:p>
    <w:p w:rsidR="007031C8" w:rsidRDefault="007031C8">
      <w:pPr>
        <w:pStyle w:val="BulletLast"/>
      </w:pPr>
      <w:r>
        <w:t>all other necessary AIC Scheme eligibility conditions are met on that date.</w:t>
      </w:r>
    </w:p>
    <w:p w:rsidR="007031C8" w:rsidRDefault="007031C8">
      <w:pPr>
        <w:pStyle w:val="BulletLast"/>
        <w:numPr>
          <w:ilvl w:val="0"/>
          <w:numId w:val="0"/>
        </w:numPr>
      </w:pPr>
    </w:p>
    <w:p w:rsidR="007031C8" w:rsidRDefault="007031C8">
      <w:pPr>
        <w:pStyle w:val="Heading4"/>
      </w:pPr>
      <w:bookmarkStart w:id="318" w:name="_Toc171153558"/>
      <w:bookmarkStart w:id="319" w:name="_Toc234129339"/>
      <w:r>
        <w:t>Other boarders commencing after 1 January</w:t>
      </w:r>
      <w:bookmarkEnd w:id="318"/>
      <w:bookmarkEnd w:id="319"/>
    </w:p>
    <w:p w:rsidR="007031C8" w:rsidRDefault="007031C8">
      <w:pPr>
        <w:pStyle w:val="BulletIntro"/>
      </w:pPr>
      <w:r>
        <w:t>Except in the case of short-term boarders, eligibility for students who are not eligible from 1 January normally begins on either:</w:t>
      </w:r>
    </w:p>
    <w:p w:rsidR="007031C8" w:rsidRDefault="007031C8">
      <w:pPr>
        <w:pStyle w:val="Bullet"/>
        <w:ind w:left="357" w:hanging="357"/>
      </w:pPr>
      <w:r>
        <w:t>the first day of the relevant term or semester, if the student is otherwise eligible on that date and begins the approved course by no later than the 14th day after the start of the term or semester</w:t>
      </w:r>
    </w:p>
    <w:p w:rsidR="007031C8" w:rsidRDefault="007031C8">
      <w:pPr>
        <w:pStyle w:val="andor"/>
      </w:pPr>
      <w:r>
        <w:t>or</w:t>
      </w:r>
    </w:p>
    <w:p w:rsidR="007031C8" w:rsidRDefault="007031C8">
      <w:pPr>
        <w:pStyle w:val="Bullet"/>
        <w:ind w:left="357" w:hanging="357"/>
      </w:pPr>
      <w:r>
        <w:t>where this is not the case and no extenuating circumstances exist, the latest of either:</w:t>
      </w:r>
    </w:p>
    <w:p w:rsidR="007031C8" w:rsidRDefault="007031C8">
      <w:pPr>
        <w:pStyle w:val="Dash"/>
      </w:pPr>
      <w:r>
        <w:t>the first day the student begins living away from home (if the student is boarding or living in a second home)</w:t>
      </w:r>
    </w:p>
    <w:p w:rsidR="007031C8" w:rsidRDefault="007031C8">
      <w:pPr>
        <w:pStyle w:val="Dash"/>
      </w:pPr>
      <w:r>
        <w:t>the first day the student begins studying full-time</w:t>
      </w:r>
    </w:p>
    <w:p w:rsidR="007031C8" w:rsidRDefault="007031C8">
      <w:pPr>
        <w:pStyle w:val="andor"/>
        <w:ind w:left="714"/>
      </w:pPr>
      <w:r>
        <w:t>or</w:t>
      </w:r>
    </w:p>
    <w:p w:rsidR="007031C8" w:rsidRDefault="007031C8">
      <w:pPr>
        <w:pStyle w:val="DashLast"/>
      </w:pPr>
      <w:r>
        <w:t>the first day the student otherwise becomes eligible for an AIC allowance.</w:t>
      </w:r>
    </w:p>
    <w:p w:rsidR="007031C8" w:rsidRDefault="007031C8">
      <w:pPr>
        <w:pStyle w:val="DashLast"/>
        <w:numPr>
          <w:ilvl w:val="0"/>
          <w:numId w:val="0"/>
        </w:numPr>
      </w:pPr>
    </w:p>
    <w:p w:rsidR="007031C8" w:rsidRDefault="007031C8">
      <w:pPr>
        <w:pStyle w:val="Heading4"/>
      </w:pPr>
      <w:bookmarkStart w:id="320" w:name="_Toc171153560"/>
      <w:bookmarkStart w:id="321" w:name="_Toc234129340"/>
      <w:r>
        <w:t>Concession for late start</w:t>
      </w:r>
      <w:bookmarkEnd w:id="320"/>
      <w:bookmarkEnd w:id="321"/>
    </w:p>
    <w:p w:rsidR="007031C8" w:rsidRDefault="007031C8">
      <w:pPr>
        <w:pStyle w:val="BulletIntro"/>
      </w:pPr>
      <w:r>
        <w:t>Eligibility for a student who starts studying and/or living away late (as defined above), may be backdated to 1 January or the beginning of the relevant term (as applicable), if the student:</w:t>
      </w:r>
    </w:p>
    <w:p w:rsidR="007031C8" w:rsidRDefault="007031C8">
      <w:pPr>
        <w:pStyle w:val="Bullet"/>
        <w:ind w:left="357" w:hanging="357"/>
      </w:pPr>
      <w:r>
        <w:t xml:space="preserve">was prevented from beginning or resuming study and/or living away from home on time because of </w:t>
      </w:r>
      <w:hyperlink w:anchor="UnforeseenCircumstances" w:history="1">
        <w:r>
          <w:rPr>
            <w:rStyle w:val="Hyperlink"/>
          </w:rPr>
          <w:t>unforeseen circumstances</w:t>
        </w:r>
      </w:hyperlink>
    </w:p>
    <w:p w:rsidR="007031C8" w:rsidRDefault="007031C8">
      <w:pPr>
        <w:pStyle w:val="Bullet"/>
        <w:numPr>
          <w:ilvl w:val="0"/>
          <w:numId w:val="0"/>
        </w:numPr>
        <w:ind w:left="357"/>
      </w:pPr>
      <w:r>
        <w:t>and</w:t>
      </w:r>
    </w:p>
    <w:p w:rsidR="007031C8" w:rsidRDefault="007031C8">
      <w:pPr>
        <w:pStyle w:val="BulletLast"/>
      </w:pPr>
      <w:r>
        <w:t>started studying and/or living away from home as soon as possible after those circumstances ceased.</w:t>
      </w:r>
    </w:p>
    <w:p w:rsidR="007031C8" w:rsidRDefault="007031C8">
      <w:pPr>
        <w:pStyle w:val="BulletLast"/>
        <w:numPr>
          <w:ilvl w:val="0"/>
          <w:numId w:val="0"/>
        </w:numPr>
      </w:pPr>
    </w:p>
    <w:p w:rsidR="007031C8" w:rsidRDefault="007031C8">
      <w:pPr>
        <w:pStyle w:val="Heading3"/>
      </w:pPr>
      <w:bookmarkStart w:id="322" w:name="_3.7.2_Eligibility_for"/>
      <w:bookmarkStart w:id="323" w:name="_3.7.2_Eligibility_for_vacations"/>
      <w:bookmarkStart w:id="324" w:name="_Toc161552224"/>
      <w:bookmarkStart w:id="325" w:name="_Toc234129341"/>
      <w:bookmarkStart w:id="326" w:name="_Toc264368418"/>
      <w:bookmarkEnd w:id="322"/>
      <w:bookmarkEnd w:id="323"/>
      <w:r>
        <w:lastRenderedPageBreak/>
        <w:t>3.7.2</w:t>
      </w:r>
      <w:r>
        <w:tab/>
        <w:t>Eligibility for vacations</w:t>
      </w:r>
      <w:bookmarkEnd w:id="324"/>
      <w:bookmarkEnd w:id="325"/>
      <w:bookmarkEnd w:id="326"/>
    </w:p>
    <w:p w:rsidR="007031C8" w:rsidRDefault="007031C8">
      <w:pPr>
        <w:pStyle w:val="BulletIntro"/>
      </w:pPr>
      <w:r>
        <w:t xml:space="preserve">Except for </w:t>
      </w:r>
      <w:hyperlink w:anchor="ShortTermBoarder" w:history="1">
        <w:r>
          <w:rPr>
            <w:rStyle w:val="Hyperlink"/>
          </w:rPr>
          <w:t>short-term boarders</w:t>
        </w:r>
      </w:hyperlink>
      <w:r>
        <w:t xml:space="preserve"> (see </w:t>
      </w:r>
      <w:hyperlink w:anchor="_3.7.1_Eligibility_commencement" w:history="1">
        <w:r>
          <w:rPr>
            <w:rStyle w:val="Hyperlink"/>
          </w:rPr>
          <w:t>3.7.1</w:t>
        </w:r>
      </w:hyperlink>
      <w:r>
        <w:t xml:space="preserve">), once a </w:t>
      </w:r>
      <w:hyperlink w:anchor="Student" w:history="1">
        <w:r>
          <w:rPr>
            <w:rStyle w:val="Hyperlink"/>
          </w:rPr>
          <w:t>student’s</w:t>
        </w:r>
      </w:hyperlink>
      <w:r>
        <w:t xml:space="preserve"> eligibility has begun, their eligibility for vacations during the year is determined as follows:</w:t>
      </w:r>
    </w:p>
    <w:p w:rsidR="007031C8" w:rsidRDefault="007031C8">
      <w:pPr>
        <w:pStyle w:val="Bullet"/>
        <w:ind w:left="357" w:hanging="357"/>
      </w:pPr>
      <w:r>
        <w:t xml:space="preserve">The student may receive benefits for the vacation period if they resume study no later than the 14th day of the following term, or if they were prevented from doing so because of </w:t>
      </w:r>
      <w:hyperlink w:anchor="UnforeseenCircumstances" w:history="1">
        <w:r>
          <w:rPr>
            <w:rStyle w:val="Hyperlink"/>
          </w:rPr>
          <w:t>unforeseen circumstances</w:t>
        </w:r>
      </w:hyperlink>
      <w:r>
        <w:t>.</w:t>
      </w:r>
    </w:p>
    <w:p w:rsidR="007031C8" w:rsidRDefault="007031C8">
      <w:pPr>
        <w:pStyle w:val="BulletLast"/>
      </w:pPr>
      <w:r>
        <w:t xml:space="preserve">The student will not be eligible for the vacation period if they resume study after the 14th day of the following term, due to circumstances within the </w:t>
      </w:r>
      <w:hyperlink w:anchor="Family" w:history="1">
        <w:r>
          <w:rPr>
            <w:rStyle w:val="Hyperlink"/>
          </w:rPr>
          <w:t>family</w:t>
        </w:r>
      </w:hyperlink>
      <w:r>
        <w:t>’s control.</w:t>
      </w:r>
    </w:p>
    <w:p w:rsidR="007031C8" w:rsidRDefault="007031C8">
      <w:r>
        <w:t>Where the student resumes study on time but the allowance type for which the student qualifies has changed, the allowance type payable on resumption of studies is payable for the vacation period.</w:t>
      </w:r>
    </w:p>
    <w:p w:rsidR="007031C8" w:rsidRDefault="007031C8"/>
    <w:p w:rsidR="007031C8" w:rsidRDefault="007031C8">
      <w:pPr>
        <w:pStyle w:val="Heading3"/>
      </w:pPr>
      <w:bookmarkStart w:id="327" w:name="_3.7.3_Usual_date"/>
      <w:bookmarkStart w:id="328" w:name="_3.7.3_Usual_date_for_cessation_of_e"/>
      <w:bookmarkStart w:id="329" w:name="_Toc161552225"/>
      <w:bookmarkStart w:id="330" w:name="_Toc234129342"/>
      <w:bookmarkStart w:id="331" w:name="_Toc264368419"/>
      <w:bookmarkEnd w:id="327"/>
      <w:bookmarkEnd w:id="328"/>
      <w:r>
        <w:t>3.7.3</w:t>
      </w:r>
      <w:r>
        <w:tab/>
        <w:t>Usual date for cessation of eligibility</w:t>
      </w:r>
      <w:bookmarkEnd w:id="329"/>
      <w:bookmarkEnd w:id="330"/>
      <w:bookmarkEnd w:id="331"/>
    </w:p>
    <w:p w:rsidR="007031C8" w:rsidRDefault="007031C8">
      <w:pPr>
        <w:pStyle w:val="BulletIntro"/>
      </w:pPr>
      <w:r>
        <w:t xml:space="preserve">Except for </w:t>
      </w:r>
      <w:hyperlink w:anchor="ShortTermBoarder" w:history="1">
        <w:r>
          <w:rPr>
            <w:rStyle w:val="Hyperlink"/>
          </w:rPr>
          <w:t>short-term boarders</w:t>
        </w:r>
      </w:hyperlink>
      <w:r>
        <w:t xml:space="preserve"> (see </w:t>
      </w:r>
      <w:hyperlink w:anchor="_3.7.1_Eligibility_commencement" w:history="1">
        <w:r>
          <w:rPr>
            <w:rStyle w:val="Hyperlink"/>
          </w:rPr>
          <w:t>3.7.1</w:t>
        </w:r>
      </w:hyperlink>
      <w:r>
        <w:t>), the date on which eligibility ceases is determined as follows:</w:t>
      </w:r>
    </w:p>
    <w:p w:rsidR="007031C8" w:rsidRDefault="007031C8">
      <w:pPr>
        <w:pStyle w:val="Bullet"/>
        <w:ind w:left="357" w:hanging="357"/>
      </w:pPr>
      <w:r>
        <w:t xml:space="preserve">If the </w:t>
      </w:r>
      <w:hyperlink w:anchor="Student" w:history="1">
        <w:r>
          <w:rPr>
            <w:rStyle w:val="Hyperlink"/>
          </w:rPr>
          <w:t>student</w:t>
        </w:r>
      </w:hyperlink>
      <w:r>
        <w:t xml:space="preserve"> continues to the end of the </w:t>
      </w:r>
      <w:hyperlink w:anchor="SchoolYear" w:history="1">
        <w:r>
          <w:rPr>
            <w:rStyle w:val="Hyperlink"/>
          </w:rPr>
          <w:t>school year</w:t>
        </w:r>
      </w:hyperlink>
      <w:r>
        <w:t>, they are entitled to payment until 31 December of that year.</w:t>
      </w:r>
    </w:p>
    <w:p w:rsidR="007031C8" w:rsidRDefault="007031C8">
      <w:pPr>
        <w:pStyle w:val="BulletLast"/>
      </w:pPr>
      <w:r>
        <w:t>If the student discontinues before the end of the school year, their eligibility ceases on the day they discontinue full time study.</w:t>
      </w:r>
    </w:p>
    <w:tbl>
      <w:tblPr>
        <w:tblpPr w:leftFromText="181" w:rightFromText="181" w:bottomFromText="113" w:vertAnchor="text" w:tblpXSpec="right" w:tblpY="1"/>
        <w:tblOverlap w:val="never"/>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536"/>
      </w:tblGrid>
      <w:tr w:rsidR="007031C8">
        <w:tc>
          <w:tcPr>
            <w:tcW w:w="4077" w:type="dxa"/>
            <w:shd w:val="clear" w:color="auto" w:fill="CCFFFF"/>
          </w:tcPr>
          <w:p w:rsidR="007031C8" w:rsidRDefault="007031C8">
            <w:pPr>
              <w:pStyle w:val="ExampleText"/>
              <w:rPr>
                <w:b/>
              </w:rPr>
            </w:pPr>
            <w:r>
              <w:rPr>
                <w:b/>
              </w:rPr>
              <w:t>Example 1: Discontinuation on last day of school year</w:t>
            </w:r>
          </w:p>
          <w:p w:rsidR="007031C8" w:rsidRDefault="007031C8">
            <w:pPr>
              <w:pStyle w:val="ExampleText"/>
            </w:pPr>
            <w:r>
              <w:t xml:space="preserve">Harold discontinues at his boarding school in </w:t>
            </w:r>
            <w:smartTag w:uri="urn:schemas-microsoft-com:office:smarttags" w:element="place">
              <w:smartTag w:uri="urn:schemas-microsoft-com:office:smarttags" w:element="State">
                <w:r>
                  <w:t>Victoria</w:t>
                </w:r>
              </w:smartTag>
            </w:smartTag>
            <w:r>
              <w:t xml:space="preserve"> on the last day of third term on 18 September. He is entitled to benefits until 30 September (the last day of the third term instalment period).</w:t>
            </w:r>
          </w:p>
        </w:tc>
      </w:tr>
    </w:tbl>
    <w:p w:rsidR="007031C8" w:rsidRDefault="007031C8">
      <w:r>
        <w:t xml:space="preserve">If a student for whom payment is made in advance by term instalments (see </w:t>
      </w:r>
      <w:hyperlink w:anchor="_5.1.4_Term_instalment" w:history="1">
        <w:r>
          <w:rPr>
            <w:rStyle w:val="Hyperlink"/>
          </w:rPr>
          <w:t>5.1.4</w:t>
        </w:r>
      </w:hyperlink>
      <w:r>
        <w:t xml:space="preserve">), discontinues on the last day of a term other than the final term, and that day precedes the end of the corresponding instalment period, the student’s entitlement continues until the end of the instalment period (see </w:t>
      </w:r>
      <w:hyperlink w:anchor="_5.1.5_Term_instalment" w:history="1">
        <w:r>
          <w:rPr>
            <w:rStyle w:val="Hyperlink"/>
          </w:rPr>
          <w:t>5.1.4</w:t>
        </w:r>
      </w:hyperlink>
      <w:r>
        <w:t>).</w:t>
      </w:r>
    </w:p>
    <w:p w:rsidR="007031C8" w:rsidRDefault="007031C8">
      <w:pPr>
        <w:pStyle w:val="BulletLast"/>
        <w:numPr>
          <w:ilvl w:val="0"/>
          <w:numId w:val="0"/>
        </w:numPr>
      </w:pPr>
      <w:bookmarkStart w:id="332" w:name="_3.7.8_Term_in_advance_payments"/>
      <w:bookmarkStart w:id="333" w:name="_3.7.4_Date_of"/>
      <w:bookmarkEnd w:id="332"/>
      <w:bookmarkEnd w:id="333"/>
    </w:p>
    <w:p w:rsidR="007031C8" w:rsidRDefault="007031C8">
      <w:pPr>
        <w:pStyle w:val="Heading2"/>
      </w:pPr>
      <w:bookmarkStart w:id="334" w:name="_3.8_Death_of_student"/>
      <w:bookmarkStart w:id="335" w:name="_Toc161552227"/>
      <w:bookmarkStart w:id="336" w:name="_Toc234129343"/>
      <w:bookmarkStart w:id="337" w:name="_Toc264368420"/>
      <w:bookmarkEnd w:id="334"/>
      <w:r>
        <w:t>3.8</w:t>
      </w:r>
      <w:r>
        <w:tab/>
        <w:t>Death of student</w:t>
      </w:r>
      <w:bookmarkEnd w:id="335"/>
      <w:bookmarkEnd w:id="336"/>
      <w:bookmarkEnd w:id="337"/>
    </w:p>
    <w:p w:rsidR="007031C8" w:rsidRDefault="007031C8">
      <w:r>
        <w:t xml:space="preserve">If an </w:t>
      </w:r>
      <w:hyperlink w:anchor="EligibleStudent" w:history="1">
        <w:r>
          <w:rPr>
            <w:rStyle w:val="Hyperlink"/>
          </w:rPr>
          <w:t>eligible student</w:t>
        </w:r>
      </w:hyperlink>
      <w:r>
        <w:t xml:space="preserve"> dies before a payment has been made, their entitlement should be calculated in accordance with the provisions of </w:t>
      </w:r>
      <w:hyperlink w:anchor="_3.7_Eligibility_period" w:history="1">
        <w:r>
          <w:rPr>
            <w:rStyle w:val="Hyperlink"/>
          </w:rPr>
          <w:t>3.7</w:t>
        </w:r>
      </w:hyperlink>
      <w:r>
        <w:t xml:space="preserve"> to the date of that </w:t>
      </w:r>
      <w:hyperlink w:anchor="Student" w:history="1">
        <w:r>
          <w:rPr>
            <w:rStyle w:val="Hyperlink"/>
          </w:rPr>
          <w:t>student’s</w:t>
        </w:r>
      </w:hyperlink>
      <w:r>
        <w:t xml:space="preserve"> death.</w:t>
      </w:r>
    </w:p>
    <w:p w:rsidR="007031C8" w:rsidRDefault="007031C8">
      <w:r>
        <w:t xml:space="preserve">If an </w:t>
      </w:r>
      <w:hyperlink w:anchor="ApprovedApplicant" w:history="1">
        <w:r>
          <w:rPr>
            <w:rStyle w:val="Hyperlink"/>
          </w:rPr>
          <w:t>approved applicant</w:t>
        </w:r>
      </w:hyperlink>
      <w:r>
        <w:t xml:space="preserve"> receives an advance payment for a period (e.g. a term instalment) for a student who subsequently dies, that instalment stands as the correct payment for the period. No attempt should be made to recover any part of the payment from the applicant.</w:t>
      </w:r>
    </w:p>
    <w:p w:rsidR="007031C8" w:rsidRDefault="007031C8">
      <w:r>
        <w:t>If an applicant receives a fortnight in arrears payment for a student who subsequently dies, the payment made within 14 days after the student’s death stands as the correct payment due to the applicant.</w:t>
      </w:r>
    </w:p>
    <w:p w:rsidR="007031C8" w:rsidRDefault="007031C8">
      <w:bookmarkStart w:id="338" w:name="_3.8.1_Payments_in_the_event_of_the_"/>
      <w:bookmarkEnd w:id="338"/>
    </w:p>
    <w:p w:rsidR="007031C8" w:rsidRDefault="007031C8">
      <w:pPr>
        <w:pStyle w:val="Heading1"/>
        <w:sectPr w:rsidR="007031C8">
          <w:headerReference w:type="even" r:id="rId37"/>
          <w:headerReference w:type="default" r:id="rId38"/>
          <w:footerReference w:type="even" r:id="rId39"/>
          <w:footerReference w:type="default" r:id="rId40"/>
          <w:headerReference w:type="first" r:id="rId41"/>
          <w:type w:val="oddPage"/>
          <w:pgSz w:w="11909" w:h="16834" w:code="9"/>
          <w:pgMar w:top="1418" w:right="1701" w:bottom="1418" w:left="1701" w:header="709" w:footer="709" w:gutter="0"/>
          <w:cols w:space="720"/>
        </w:sectPr>
      </w:pPr>
      <w:bookmarkStart w:id="339" w:name="_Toc161552229"/>
    </w:p>
    <w:p w:rsidR="007031C8" w:rsidRDefault="007031C8">
      <w:pPr>
        <w:pStyle w:val="Heading1"/>
      </w:pPr>
      <w:bookmarkStart w:id="340" w:name="_4_Isolation_conditions"/>
      <w:bookmarkStart w:id="341" w:name="_4_Isolation_conditions_and_special_"/>
      <w:bookmarkStart w:id="342" w:name="_Toc234129344"/>
      <w:bookmarkStart w:id="343" w:name="_Toc264368421"/>
      <w:bookmarkEnd w:id="340"/>
      <w:bookmarkEnd w:id="341"/>
      <w:r>
        <w:lastRenderedPageBreak/>
        <w:t>4</w:t>
      </w:r>
      <w:r>
        <w:tab/>
        <w:t>Isolation conditions</w:t>
      </w:r>
      <w:bookmarkEnd w:id="339"/>
      <w:r>
        <w:t xml:space="preserve"> and special needs</w:t>
      </w:r>
      <w:bookmarkEnd w:id="342"/>
      <w:bookmarkEnd w:id="343"/>
    </w:p>
    <w:p w:rsidR="007031C8" w:rsidRDefault="007031C8">
      <w:pPr>
        <w:spacing w:after="120"/>
      </w:pPr>
      <w:bookmarkStart w:id="344" w:name="_Toc161552230"/>
      <w:r>
        <w:t xml:space="preserve">AIC allowances are intended for the </w:t>
      </w:r>
      <w:hyperlink w:anchor="Family" w:history="1">
        <w:r>
          <w:rPr>
            <w:rStyle w:val="Hyperlink"/>
          </w:rPr>
          <w:t>families</w:t>
        </w:r>
      </w:hyperlink>
      <w:r>
        <w:t xml:space="preserve"> of </w:t>
      </w:r>
      <w:hyperlink w:anchor="Student" w:history="1">
        <w:r>
          <w:rPr>
            <w:rStyle w:val="Hyperlink"/>
          </w:rPr>
          <w:t>students</w:t>
        </w:r>
      </w:hyperlink>
      <w:r>
        <w:t xml:space="preserve"> who do not have reasonable daily access to an </w:t>
      </w:r>
      <w:hyperlink w:anchor="AppropriateStateSchool" w:history="1">
        <w:r>
          <w:rPr>
            <w:rStyle w:val="Hyperlink"/>
          </w:rPr>
          <w:t>appropriate state school</w:t>
        </w:r>
      </w:hyperlink>
      <w:r>
        <w:t>. This may be because of geographical isolation or because of the student’s special needs.</w:t>
      </w:r>
    </w:p>
    <w:p w:rsidR="007031C8" w:rsidRDefault="007031C8">
      <w:r>
        <w:t>Section </w:t>
      </w:r>
      <w:hyperlink w:anchor="_4.1_Summary_and" w:history="1">
        <w:r>
          <w:rPr>
            <w:rStyle w:val="Hyperlink"/>
          </w:rPr>
          <w:t>4.1</w:t>
        </w:r>
      </w:hyperlink>
      <w:r>
        <w:t xml:space="preserve"> gives basic definitions. Section </w:t>
      </w:r>
      <w:hyperlink w:anchor="_4.2_Geographical_isolation" w:history="1">
        <w:r>
          <w:rPr>
            <w:rStyle w:val="Hyperlink"/>
          </w:rPr>
          <w:t>4.2</w:t>
        </w:r>
      </w:hyperlink>
      <w:r>
        <w:t xml:space="preserve"> describes the rules for determining geographical isolation. Section </w:t>
      </w:r>
      <w:hyperlink w:anchor="_4.3_Students_with" w:history="1">
        <w:r>
          <w:rPr>
            <w:rStyle w:val="Hyperlink"/>
          </w:rPr>
          <w:t>4.3</w:t>
        </w:r>
      </w:hyperlink>
      <w:r>
        <w:t xml:space="preserve"> covers special needs, while Section </w:t>
      </w:r>
      <w:hyperlink w:anchor="_4.4_Students_deemed" w:history="1">
        <w:r>
          <w:rPr>
            <w:rStyle w:val="Hyperlink"/>
          </w:rPr>
          <w:t>4.4</w:t>
        </w:r>
      </w:hyperlink>
      <w:r>
        <w:t xml:space="preserve"> describes lack of access for reasons other than geographical isolation.</w:t>
      </w:r>
    </w:p>
    <w:p w:rsidR="007031C8" w:rsidRDefault="007031C8"/>
    <w:p w:rsidR="007031C8" w:rsidRDefault="007031C8">
      <w:pPr>
        <w:pStyle w:val="Heading2"/>
      </w:pPr>
      <w:bookmarkStart w:id="345" w:name="_4.1_Summary_and"/>
      <w:bookmarkStart w:id="346" w:name="_4.1_Summary_and_definitions"/>
      <w:bookmarkStart w:id="347" w:name="_Toc234129345"/>
      <w:bookmarkStart w:id="348" w:name="_Toc264368422"/>
      <w:bookmarkEnd w:id="345"/>
      <w:bookmarkEnd w:id="346"/>
      <w:r>
        <w:t>4.1</w:t>
      </w:r>
      <w:r>
        <w:tab/>
        <w:t>Summary and definitions</w:t>
      </w:r>
      <w:bookmarkEnd w:id="344"/>
      <w:bookmarkEnd w:id="347"/>
      <w:bookmarkEnd w:id="348"/>
    </w:p>
    <w:p w:rsidR="007031C8" w:rsidRDefault="007031C8">
      <w:pPr>
        <w:spacing w:after="120"/>
      </w:pPr>
      <w:r>
        <w:t xml:space="preserve">This section summarises and defines basic factors used to assess the </w:t>
      </w:r>
      <w:hyperlink w:anchor="Student" w:history="1">
        <w:r>
          <w:rPr>
            <w:rStyle w:val="Hyperlink"/>
          </w:rPr>
          <w:t>student’s</w:t>
        </w:r>
      </w:hyperlink>
      <w:r>
        <w:t xml:space="preserve"> access to education.</w:t>
      </w:r>
    </w:p>
    <w:p w:rsidR="007031C8" w:rsidRDefault="003542E1">
      <w:pPr>
        <w:pStyle w:val="BulletTab2"/>
      </w:pPr>
      <w:hyperlink w:anchor="_4.1.1_Reasonable_daily" w:history="1">
        <w:r w:rsidR="007031C8">
          <w:rPr>
            <w:rStyle w:val="Hyperlink"/>
          </w:rPr>
          <w:t>4.1.1</w:t>
        </w:r>
      </w:hyperlink>
      <w:r w:rsidR="007031C8">
        <w:tab/>
        <w:t>Reasonable daily access</w:t>
      </w:r>
    </w:p>
    <w:p w:rsidR="007031C8" w:rsidRDefault="003542E1">
      <w:pPr>
        <w:pStyle w:val="BulletTab2"/>
      </w:pPr>
      <w:hyperlink w:anchor="_4.1.2_Nearest_appropriate" w:history="1">
        <w:r w:rsidR="007031C8">
          <w:rPr>
            <w:rStyle w:val="Hyperlink"/>
          </w:rPr>
          <w:t>4.1.2</w:t>
        </w:r>
      </w:hyperlink>
      <w:r w:rsidR="007031C8">
        <w:tab/>
        <w:t xml:space="preserve">Nearest </w:t>
      </w:r>
      <w:hyperlink w:anchor="AppropriateStateSchool" w:history="1">
        <w:r w:rsidR="007031C8">
          <w:rPr>
            <w:rStyle w:val="Hyperlink"/>
          </w:rPr>
          <w:t>appropriate state school</w:t>
        </w:r>
      </w:hyperlink>
    </w:p>
    <w:p w:rsidR="007031C8" w:rsidRDefault="003542E1">
      <w:pPr>
        <w:pStyle w:val="BulletTab2Last"/>
      </w:pPr>
      <w:hyperlink w:anchor="_4.1.3_Limited_programme" w:history="1">
        <w:r w:rsidR="007031C8">
          <w:rPr>
            <w:rStyle w:val="Hyperlink"/>
          </w:rPr>
          <w:t>4.1.3</w:t>
        </w:r>
      </w:hyperlink>
      <w:r w:rsidR="007031C8">
        <w:tab/>
        <w:t>Limited program schools.</w:t>
      </w:r>
    </w:p>
    <w:p w:rsidR="007031C8" w:rsidRDefault="007031C8">
      <w:pPr>
        <w:pStyle w:val="BulletTab2Last"/>
        <w:numPr>
          <w:ilvl w:val="0"/>
          <w:numId w:val="0"/>
        </w:numPr>
      </w:pPr>
    </w:p>
    <w:p w:rsidR="007031C8" w:rsidRDefault="007031C8">
      <w:pPr>
        <w:pStyle w:val="Heading3"/>
      </w:pPr>
      <w:bookmarkStart w:id="349" w:name="_4.1.1_Reasonable_daily"/>
      <w:bookmarkStart w:id="350" w:name="_4.1.1_Reasonable_daily_access"/>
      <w:bookmarkStart w:id="351" w:name="_Toc161552231"/>
      <w:bookmarkStart w:id="352" w:name="_Toc234129346"/>
      <w:bookmarkStart w:id="353" w:name="_Toc264368423"/>
      <w:bookmarkEnd w:id="349"/>
      <w:bookmarkEnd w:id="350"/>
      <w:r>
        <w:t>4.1.1</w:t>
      </w:r>
      <w:r>
        <w:tab/>
        <w:t>Reasonable daily access</w:t>
      </w:r>
      <w:bookmarkEnd w:id="351"/>
      <w:bookmarkEnd w:id="352"/>
      <w:bookmarkEnd w:id="353"/>
    </w:p>
    <w:p w:rsidR="007031C8" w:rsidRDefault="007031C8">
      <w:r>
        <w:t xml:space="preserve">Reasonable daily access is determined by the </w:t>
      </w:r>
      <w:hyperlink w:anchor="Student" w:history="1">
        <w:r>
          <w:rPr>
            <w:rStyle w:val="Hyperlink"/>
          </w:rPr>
          <w:t>student’s</w:t>
        </w:r>
      </w:hyperlink>
      <w:r>
        <w:t xml:space="preserve"> proximity and their ability to attend their nearest </w:t>
      </w:r>
      <w:hyperlink w:anchor="AppropriateStateSchool" w:history="1">
        <w:r>
          <w:rPr>
            <w:rStyle w:val="Hyperlink"/>
          </w:rPr>
          <w:t>appropriate state school</w:t>
        </w:r>
      </w:hyperlink>
      <w:r>
        <w:t xml:space="preserve"> on a daily basis.</w:t>
      </w:r>
    </w:p>
    <w:p w:rsidR="007031C8" w:rsidRDefault="007031C8"/>
    <w:p w:rsidR="007031C8" w:rsidRDefault="007031C8">
      <w:pPr>
        <w:pStyle w:val="Heading3"/>
      </w:pPr>
      <w:bookmarkStart w:id="354" w:name="_4.1.2_Nearest_appropriate"/>
      <w:bookmarkStart w:id="355" w:name="_4.1.2_Nearest_appropriate_state_sch"/>
      <w:bookmarkStart w:id="356" w:name="_Toc161552232"/>
      <w:bookmarkStart w:id="357" w:name="_Toc234129347"/>
      <w:bookmarkStart w:id="358" w:name="_Toc264368424"/>
      <w:bookmarkEnd w:id="354"/>
      <w:bookmarkEnd w:id="355"/>
      <w:r>
        <w:t>4.1.2</w:t>
      </w:r>
      <w:r>
        <w:tab/>
        <w:t>Nearest appropriate state school</w:t>
      </w:r>
      <w:bookmarkEnd w:id="356"/>
      <w:bookmarkEnd w:id="357"/>
      <w:bookmarkEnd w:id="358"/>
    </w:p>
    <w:p w:rsidR="007031C8" w:rsidRDefault="007031C8">
      <w:pPr>
        <w:pStyle w:val="Heading4"/>
        <w:spacing w:after="120"/>
      </w:pPr>
      <w:bookmarkStart w:id="359" w:name="_Toc234129348"/>
      <w:r>
        <w:t>Usual definition</w:t>
      </w:r>
      <w:bookmarkEnd w:id="359"/>
    </w:p>
    <w:p w:rsidR="007031C8" w:rsidRDefault="007031C8">
      <w:pPr>
        <w:spacing w:after="120"/>
      </w:pPr>
      <w:r>
        <w:t xml:space="preserve">The nearest </w:t>
      </w:r>
      <w:hyperlink w:anchor="AppropriateStateSchool" w:history="1">
        <w:r>
          <w:rPr>
            <w:rStyle w:val="Hyperlink"/>
          </w:rPr>
          <w:t>appropriate state school</w:t>
        </w:r>
      </w:hyperlink>
      <w:r>
        <w:t xml:space="preserve"> is normally the state school that is nearest the </w:t>
      </w:r>
      <w:hyperlink w:anchor="PrincipalFamilyHome" w:history="1">
        <w:r>
          <w:rPr>
            <w:rStyle w:val="Hyperlink"/>
          </w:rPr>
          <w:t>principal family home</w:t>
        </w:r>
      </w:hyperlink>
      <w:r>
        <w:t xml:space="preserve"> by accepted travel routes and is appropriate for the </w:t>
      </w:r>
      <w:hyperlink w:anchor="Student" w:history="1">
        <w:r>
          <w:rPr>
            <w:rStyle w:val="Hyperlink"/>
          </w:rPr>
          <w:t>student’s</w:t>
        </w:r>
      </w:hyperlink>
      <w:r>
        <w:t xml:space="preserve"> level of education.</w:t>
      </w:r>
    </w:p>
    <w:p w:rsidR="007031C8" w:rsidRDefault="007031C8">
      <w:pPr>
        <w:spacing w:after="120"/>
      </w:pPr>
      <w:r>
        <w:t>Where the nearest state school is identified by the state/territory government education authority as a ‘selective’ or ‘specialist’ school, it is not considered to be the nearest appropriate state school unless it is the school the student is attending.</w:t>
      </w:r>
    </w:p>
    <w:p w:rsidR="007031C8" w:rsidRDefault="007031C8">
      <w:r>
        <w:t xml:space="preserve">If the student has special needs, as defined in </w:t>
      </w:r>
      <w:hyperlink w:anchor="_4.3_Students_with" w:history="1">
        <w:r>
          <w:rPr>
            <w:rStyle w:val="Hyperlink"/>
          </w:rPr>
          <w:t>4.3</w:t>
        </w:r>
      </w:hyperlink>
      <w:r>
        <w:t>, the nearest appropriate state school will be the nearest state school that can meet those needs.</w:t>
      </w:r>
    </w:p>
    <w:p w:rsidR="007031C8" w:rsidRDefault="007031C8"/>
    <w:tbl>
      <w:tblPr>
        <w:tblpPr w:leftFromText="180" w:rightFromText="180" w:vertAnchor="text" w:tblpXSpec="right" w:tblpY="1"/>
        <w:tblOverlap w:val="neve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145"/>
      </w:tblGrid>
      <w:tr w:rsidR="007031C8">
        <w:trPr>
          <w:jc w:val="right"/>
        </w:trPr>
        <w:tc>
          <w:tcPr>
            <w:tcW w:w="4145" w:type="dxa"/>
            <w:shd w:val="clear" w:color="auto" w:fill="CCFFFF"/>
          </w:tcPr>
          <w:p w:rsidR="007031C8" w:rsidRDefault="007031C8">
            <w:pPr>
              <w:pStyle w:val="ExampleText"/>
              <w:rPr>
                <w:b/>
              </w:rPr>
            </w:pPr>
            <w:r>
              <w:rPr>
                <w:b/>
              </w:rPr>
              <w:lastRenderedPageBreak/>
              <w:t>Example 2: Bus service available</w:t>
            </w:r>
          </w:p>
          <w:p w:rsidR="007031C8" w:rsidRDefault="007031C8">
            <w:pPr>
              <w:pStyle w:val="ExampleText"/>
            </w:pPr>
            <w:r>
              <w:t>Bruce’s principal family home is a property on the plains below a mountain range. The nearest school is in a town in the mountains (School A), 30 kilometres from Bruce’s home. The nearest transport service to School A is 20 kilometres away. Students in the plains area normally go to the school in a town on the plains (School B), 40 kilometres away. The nearest bus service to School B is 3 kilometres from Bruce’s home. Although Bruce lives closer to School A, his nearest appropriate state school is School B. Therefore, Bruce is not geographically isolated from School B.</w:t>
            </w:r>
          </w:p>
        </w:tc>
      </w:tr>
    </w:tbl>
    <w:p w:rsidR="007031C8" w:rsidRDefault="007031C8">
      <w:pPr>
        <w:pStyle w:val="Heading4"/>
        <w:spacing w:after="120"/>
      </w:pPr>
      <w:bookmarkStart w:id="360" w:name="_Toc234129349"/>
      <w:r>
        <w:t>Several schools within 56 kilometres</w:t>
      </w:r>
      <w:bookmarkEnd w:id="360"/>
    </w:p>
    <w:p w:rsidR="007031C8" w:rsidRDefault="007031C8">
      <w:r>
        <w:t xml:space="preserve">Where there is more than one appropriate state school within 56 kilometres of the principal family home, the nearest school is the one with the nearest available transport service (see </w:t>
      </w:r>
      <w:hyperlink w:anchor="_Nearest_available_transport" w:history="1">
        <w:r>
          <w:rPr>
            <w:rStyle w:val="Hyperlink"/>
          </w:rPr>
          <w:t>4.2.2</w:t>
        </w:r>
      </w:hyperlink>
      <w:r>
        <w:t>).</w:t>
      </w:r>
    </w:p>
    <w:p w:rsidR="007031C8" w:rsidRDefault="007031C8">
      <w:bookmarkStart w:id="361" w:name="_4.1.7_Nearest_appropriate_governmen"/>
      <w:bookmarkEnd w:id="361"/>
    </w:p>
    <w:p w:rsidR="007031C8" w:rsidRDefault="007031C8">
      <w:pPr>
        <w:pStyle w:val="Heading4"/>
        <w:spacing w:after="120"/>
      </w:pPr>
      <w:bookmarkStart w:id="362" w:name="_Toc234129350"/>
      <w:r>
        <w:t>Tertiary student</w:t>
      </w:r>
      <w:bookmarkEnd w:id="362"/>
    </w:p>
    <w:p w:rsidR="007031C8" w:rsidRDefault="007031C8">
      <w:r>
        <w:t>The nearest appropriate state school for a tertiary student is the nearest state school that offers the year or grade of secondary schooling that would be appropriate for the student, if they had continued to study at a secondary school.</w:t>
      </w:r>
    </w:p>
    <w:p w:rsidR="007031C8" w:rsidRDefault="007031C8"/>
    <w:p w:rsidR="007031C8" w:rsidRDefault="007031C8">
      <w:pPr>
        <w:pStyle w:val="Heading4"/>
      </w:pPr>
      <w:bookmarkStart w:id="363" w:name="_Toc234129351"/>
      <w:r>
        <w:t>Principal family home near state/territory border</w:t>
      </w:r>
      <w:bookmarkEnd w:id="363"/>
    </w:p>
    <w:p w:rsidR="007031C8" w:rsidRDefault="007031C8">
      <w:pPr>
        <w:pStyle w:val="Bullet"/>
        <w:numPr>
          <w:ilvl w:val="0"/>
          <w:numId w:val="0"/>
        </w:numPr>
        <w:spacing w:after="60"/>
      </w:pPr>
      <w:r>
        <w:t>If the student attends a school in the home state/territory, the nearest appropriate state school is the school meeting the usual definition (see above) in the same state/territory as the principal family home (even if there is a closer school in the adjacent state/territory).</w:t>
      </w:r>
    </w:p>
    <w:p w:rsidR="007031C8" w:rsidRDefault="007031C8">
      <w:pPr>
        <w:pStyle w:val="BulletLast"/>
        <w:numPr>
          <w:ilvl w:val="0"/>
          <w:numId w:val="0"/>
        </w:numPr>
      </w:pPr>
      <w:r>
        <w:t>If the student attends a school in another state/territory, the nearest appropriate state school is the school meeting the usual definition (see above) in either the home state/territory or the adjacent state/territory.</w:t>
      </w:r>
    </w:p>
    <w:p w:rsidR="007031C8" w:rsidRDefault="007031C8">
      <w:pPr>
        <w:pStyle w:val="BulletLast"/>
        <w:numPr>
          <w:ilvl w:val="0"/>
          <w:numId w:val="0"/>
        </w:numPr>
      </w:pPr>
    </w:p>
    <w:p w:rsidR="007031C8" w:rsidRDefault="007031C8">
      <w:pPr>
        <w:pStyle w:val="Heading3"/>
      </w:pPr>
      <w:bookmarkStart w:id="364" w:name="_4.1.3_Limited_programme"/>
      <w:bookmarkStart w:id="365" w:name="_4.1.3_Limited_programme_schools"/>
      <w:bookmarkStart w:id="366" w:name="_Toc161552233"/>
      <w:bookmarkStart w:id="367" w:name="_Toc234129352"/>
      <w:bookmarkStart w:id="368" w:name="_Toc264368425"/>
      <w:bookmarkEnd w:id="364"/>
      <w:bookmarkEnd w:id="365"/>
      <w:r>
        <w:t>4.1.3</w:t>
      </w:r>
      <w:r>
        <w:tab/>
        <w:t>Limited program schools</w:t>
      </w:r>
      <w:bookmarkEnd w:id="366"/>
      <w:bookmarkEnd w:id="367"/>
      <w:bookmarkEnd w:id="368"/>
    </w:p>
    <w:p w:rsidR="007031C8" w:rsidRDefault="007031C8">
      <w:r>
        <w:t xml:space="preserve">Limited program schools are not </w:t>
      </w:r>
      <w:hyperlink w:anchor="AppropriateStateSchool" w:history="1">
        <w:r>
          <w:rPr>
            <w:rStyle w:val="Hyperlink"/>
          </w:rPr>
          <w:t>appropriate state schools</w:t>
        </w:r>
      </w:hyperlink>
      <w:r>
        <w:t xml:space="preserve"> when determining a </w:t>
      </w:r>
      <w:hyperlink w:anchor="Student" w:history="1">
        <w:r>
          <w:rPr>
            <w:rStyle w:val="Hyperlink"/>
          </w:rPr>
          <w:t>student’s</w:t>
        </w:r>
      </w:hyperlink>
      <w:r>
        <w:t xml:space="preserve"> geographic isolation for AIC Scheme eligibility. These schools must be identified by the state/territory government education authority responsible for that jurisdiction and are:</w:t>
      </w:r>
    </w:p>
    <w:p w:rsidR="007031C8" w:rsidRDefault="007031C8">
      <w:pPr>
        <w:pStyle w:val="Bullet"/>
        <w:spacing w:after="60"/>
        <w:ind w:left="357" w:hanging="357"/>
      </w:pPr>
      <w:r>
        <w:t>primary schools where the syllabus and teaching arrangements are specifically geared to cater for the needs of Aboriginal or Torres Strait Islander students.</w:t>
      </w:r>
    </w:p>
    <w:p w:rsidR="007031C8" w:rsidRDefault="007031C8">
      <w:pPr>
        <w:pStyle w:val="Bullet"/>
        <w:spacing w:after="60"/>
        <w:ind w:left="357" w:hanging="357"/>
      </w:pPr>
      <w:r>
        <w:t>secondary schools that either:</w:t>
      </w:r>
    </w:p>
    <w:p w:rsidR="007031C8" w:rsidRDefault="007031C8">
      <w:pPr>
        <w:pStyle w:val="Dash"/>
        <w:spacing w:after="60"/>
      </w:pPr>
      <w:r>
        <w:t>do not offer a full range of years or grades</w:t>
      </w:r>
    </w:p>
    <w:p w:rsidR="007031C8" w:rsidRDefault="007031C8">
      <w:pPr>
        <w:pStyle w:val="Dash"/>
        <w:spacing w:after="60"/>
      </w:pPr>
      <w:r>
        <w:t>do not provide adequate facilities or programs to enable a student to gain a Year 12 certificate or tertiary entrance score</w:t>
      </w:r>
    </w:p>
    <w:p w:rsidR="007031C8" w:rsidRDefault="007031C8">
      <w:pPr>
        <w:pStyle w:val="andor"/>
        <w:spacing w:after="60"/>
        <w:ind w:left="714"/>
      </w:pPr>
      <w:r>
        <w:t>or</w:t>
      </w:r>
    </w:p>
    <w:p w:rsidR="007031C8" w:rsidRDefault="007031C8">
      <w:pPr>
        <w:pStyle w:val="DashLast"/>
      </w:pPr>
      <w:r>
        <w:t>have a syllabus and teaching arrangements that are specifically geared to cater for the needs of Aboriginal or Torres Strait Islander students.</w:t>
      </w:r>
    </w:p>
    <w:p w:rsidR="007031C8" w:rsidRDefault="007031C8">
      <w:bookmarkStart w:id="369" w:name="_Toc161552234"/>
    </w:p>
    <w:p w:rsidR="007031C8" w:rsidRDefault="007031C8">
      <w:pPr>
        <w:pStyle w:val="Heading2"/>
      </w:pPr>
      <w:bookmarkStart w:id="370" w:name="_4.2_Geographical_isolation"/>
      <w:bookmarkStart w:id="371" w:name="_4.2_Geographical_isolation_rules"/>
      <w:bookmarkStart w:id="372" w:name="_Toc234129353"/>
      <w:bookmarkStart w:id="373" w:name="_Toc264368426"/>
      <w:bookmarkEnd w:id="370"/>
      <w:bookmarkEnd w:id="371"/>
      <w:r>
        <w:lastRenderedPageBreak/>
        <w:t>4.2</w:t>
      </w:r>
      <w:r>
        <w:tab/>
        <w:t>Geographical isolation rules</w:t>
      </w:r>
      <w:bookmarkEnd w:id="369"/>
      <w:bookmarkEnd w:id="372"/>
      <w:bookmarkEnd w:id="373"/>
    </w:p>
    <w:p w:rsidR="007031C8" w:rsidRDefault="007031C8">
      <w:pPr>
        <w:keepNext/>
      </w:pPr>
      <w:r>
        <w:t xml:space="preserve">This section outlines the geographical isolation conditions that must be met by the </w:t>
      </w:r>
      <w:hyperlink w:anchor="Student" w:history="1">
        <w:r>
          <w:rPr>
            <w:rStyle w:val="Hyperlink"/>
          </w:rPr>
          <w:t>student</w:t>
        </w:r>
      </w:hyperlink>
      <w:r>
        <w:t xml:space="preserve"> to be eligible for the AIC Scheme.</w:t>
      </w:r>
    </w:p>
    <w:p w:rsidR="007031C8" w:rsidRDefault="003542E1">
      <w:pPr>
        <w:pStyle w:val="BulletTab2"/>
        <w:keepNext/>
      </w:pPr>
      <w:hyperlink w:anchor="_4.2.1_Summary_of" w:history="1">
        <w:r w:rsidR="007031C8">
          <w:rPr>
            <w:rStyle w:val="Hyperlink"/>
          </w:rPr>
          <w:t>4.2.1</w:t>
        </w:r>
      </w:hyperlink>
      <w:r w:rsidR="007031C8">
        <w:tab/>
        <w:t>Summary of rules</w:t>
      </w:r>
    </w:p>
    <w:p w:rsidR="007031C8" w:rsidRDefault="003542E1">
      <w:pPr>
        <w:pStyle w:val="BulletTab2"/>
        <w:keepNext/>
      </w:pPr>
      <w:hyperlink w:anchor="_4.2.2_Applying_Rules" w:history="1">
        <w:r w:rsidR="007031C8">
          <w:rPr>
            <w:rStyle w:val="Hyperlink"/>
          </w:rPr>
          <w:t>4.2.2</w:t>
        </w:r>
      </w:hyperlink>
      <w:r w:rsidR="007031C8">
        <w:tab/>
        <w:t>Applying Rules 1 and 2 (distance to school)</w:t>
      </w:r>
    </w:p>
    <w:p w:rsidR="007031C8" w:rsidRDefault="003542E1">
      <w:pPr>
        <w:pStyle w:val="BulletTab2Last"/>
      </w:pPr>
      <w:hyperlink w:anchor="_4.2.3_Applying_Rule" w:history="1">
        <w:r w:rsidR="007031C8">
          <w:rPr>
            <w:rStyle w:val="Hyperlink"/>
          </w:rPr>
          <w:t>4.2.3</w:t>
        </w:r>
      </w:hyperlink>
      <w:r w:rsidR="007031C8">
        <w:tab/>
        <w:t>Applying Rule 3 (reasonable access).</w:t>
      </w:r>
    </w:p>
    <w:p w:rsidR="004D7CB3" w:rsidRDefault="004D7CB3" w:rsidP="003542E1">
      <w:bookmarkStart w:id="374" w:name="_4.2.1_Summary_of"/>
      <w:bookmarkStart w:id="375" w:name="_4.2.1_Summary_of_rules"/>
      <w:bookmarkStart w:id="376" w:name="_Toc161552235"/>
      <w:bookmarkStart w:id="377" w:name="_Toc234129354"/>
      <w:bookmarkStart w:id="378" w:name="_Toc264368427"/>
      <w:bookmarkEnd w:id="374"/>
      <w:bookmarkEnd w:id="375"/>
    </w:p>
    <w:p w:rsidR="007031C8" w:rsidRDefault="007031C8">
      <w:pPr>
        <w:pStyle w:val="Heading3"/>
      </w:pPr>
      <w:r>
        <w:t>4.2.1</w:t>
      </w:r>
      <w:r>
        <w:tab/>
        <w:t>Summary</w:t>
      </w:r>
      <w:bookmarkEnd w:id="376"/>
      <w:r>
        <w:t xml:space="preserve"> of rules</w:t>
      </w:r>
      <w:bookmarkEnd w:id="377"/>
      <w:bookmarkEnd w:id="378"/>
    </w:p>
    <w:p w:rsidR="007031C8" w:rsidRDefault="007031C8">
      <w:pPr>
        <w:pStyle w:val="BulletIntro"/>
      </w:pPr>
      <w:r>
        <w:t xml:space="preserve">A </w:t>
      </w:r>
      <w:hyperlink w:anchor="Student" w:history="1">
        <w:r>
          <w:rPr>
            <w:rStyle w:val="Hyperlink"/>
          </w:rPr>
          <w:t>student</w:t>
        </w:r>
      </w:hyperlink>
      <w:r>
        <w:t xml:space="preserve"> is regarded as geographically isolated from appropriate schooling if one of the following rules is met:</w:t>
      </w:r>
    </w:p>
    <w:p w:rsidR="007031C8" w:rsidRDefault="007031C8">
      <w:pPr>
        <w:pStyle w:val="Bullet"/>
        <w:ind w:left="357" w:hanging="357"/>
      </w:pPr>
      <w:r>
        <w:rPr>
          <w:i/>
        </w:rPr>
        <w:t>Rule 1</w:t>
      </w:r>
      <w:r>
        <w:t xml:space="preserve">: The distance between the </w:t>
      </w:r>
      <w:hyperlink w:anchor="PrincipalFamilyHome" w:history="1">
        <w:r>
          <w:rPr>
            <w:rStyle w:val="Hyperlink"/>
          </w:rPr>
          <w:t>principal family home</w:t>
        </w:r>
      </w:hyperlink>
      <w:r>
        <w:t xml:space="preserve"> and the nearest </w:t>
      </w:r>
      <w:hyperlink w:anchor="AppropriateStateSchool" w:history="1">
        <w:r>
          <w:rPr>
            <w:rStyle w:val="Hyperlink"/>
          </w:rPr>
          <w:t>appropriate state school</w:t>
        </w:r>
      </w:hyperlink>
      <w:r>
        <w:t xml:space="preserve"> is at least 56 kilometres by the shortest practical route</w:t>
      </w:r>
    </w:p>
    <w:p w:rsidR="007031C8" w:rsidRDefault="007031C8">
      <w:pPr>
        <w:pStyle w:val="Bullet"/>
        <w:ind w:left="357" w:hanging="357"/>
      </w:pPr>
      <w:r>
        <w:rPr>
          <w:i/>
        </w:rPr>
        <w:t>Rule 2</w:t>
      </w:r>
      <w:r>
        <w:t xml:space="preserve">: The distance between the principal family home and the nearest appropriate state school by the shortest practical route is at least 16 kilometres </w:t>
      </w:r>
      <w:r>
        <w:rPr>
          <w:i/>
        </w:rPr>
        <w:t>and</w:t>
      </w:r>
      <w:r>
        <w:t xml:space="preserve"> the distance between the principal family home and the nearest available transport service to that school is at least 4.5 kilometres by the shortest practical route</w:t>
      </w:r>
    </w:p>
    <w:p w:rsidR="007031C8" w:rsidRDefault="007031C8">
      <w:pPr>
        <w:pStyle w:val="BulletLast"/>
      </w:pPr>
      <w:r>
        <w:rPr>
          <w:i/>
        </w:rPr>
        <w:t>Rule 3</w:t>
      </w:r>
      <w:r>
        <w:t xml:space="preserve">: The student does not have reasonable access to an appropriate state school for at least 20 school days in a year because of adverse travel conditions (e.g. impassable roads) or other </w:t>
      </w:r>
      <w:hyperlink w:anchor="CircumstancesBeyondTheFamilysControl" w:history="1">
        <w:r>
          <w:rPr>
            <w:rStyle w:val="Hyperlink"/>
          </w:rPr>
          <w:t>circumstances beyond the family’s control</w:t>
        </w:r>
      </w:hyperlink>
      <w:r>
        <w:t>.</w:t>
      </w:r>
    </w:p>
    <w:p w:rsidR="007031C8" w:rsidRDefault="007031C8">
      <w:pPr>
        <w:pStyle w:val="BulletLast"/>
        <w:numPr>
          <w:ilvl w:val="0"/>
          <w:numId w:val="0"/>
        </w:numPr>
      </w:pPr>
    </w:p>
    <w:p w:rsidR="007031C8" w:rsidRDefault="007031C8">
      <w:pPr>
        <w:pStyle w:val="Heading3"/>
      </w:pPr>
      <w:bookmarkStart w:id="379" w:name="_4.2.2_Applying_Rules"/>
      <w:bookmarkStart w:id="380" w:name="_4.2.2_Applying_Rules_1_and_2_(dista"/>
      <w:bookmarkStart w:id="381" w:name="_Toc234129355"/>
      <w:bookmarkStart w:id="382" w:name="_Toc264368428"/>
      <w:bookmarkEnd w:id="379"/>
      <w:bookmarkEnd w:id="380"/>
      <w:r>
        <w:t>4.2.2</w:t>
      </w:r>
      <w:r>
        <w:tab/>
        <w:t>Applying Rules 1 and 2 (distance to school)</w:t>
      </w:r>
      <w:bookmarkEnd w:id="381"/>
      <w:bookmarkEnd w:id="382"/>
    </w:p>
    <w:p w:rsidR="007031C8" w:rsidRDefault="007031C8">
      <w:pPr>
        <w:shd w:val="clear" w:color="auto" w:fill="FFFFFF"/>
      </w:pPr>
      <w:r>
        <w:t xml:space="preserve">Rules 1 and 2 are based on the distance between the </w:t>
      </w:r>
      <w:hyperlink w:anchor="PrincipalFamilyHome" w:history="1">
        <w:r>
          <w:rPr>
            <w:rStyle w:val="Hyperlink"/>
          </w:rPr>
          <w:t>principal family home</w:t>
        </w:r>
      </w:hyperlink>
      <w:r>
        <w:t xml:space="preserve"> and the nearest </w:t>
      </w:r>
      <w:hyperlink w:anchor="AppropriateStateSchool" w:history="1">
        <w:r>
          <w:rPr>
            <w:rStyle w:val="Hyperlink"/>
          </w:rPr>
          <w:t>appropriate state school</w:t>
        </w:r>
      </w:hyperlink>
      <w:r>
        <w:t>.</w:t>
      </w:r>
    </w:p>
    <w:p w:rsidR="007031C8" w:rsidRDefault="007031C8">
      <w:pPr>
        <w:pStyle w:val="Heading4"/>
        <w:spacing w:after="120"/>
      </w:pPr>
      <w:bookmarkStart w:id="383" w:name="_Toc234129356"/>
      <w:r>
        <w:t>Evidence requirements</w:t>
      </w:r>
      <w:bookmarkEnd w:id="383"/>
    </w:p>
    <w:p w:rsidR="007031C8" w:rsidRDefault="007031C8">
      <w:r>
        <w:t xml:space="preserve">A </w:t>
      </w:r>
      <w:hyperlink w:anchor="Claim" w:history="1">
        <w:r>
          <w:rPr>
            <w:rStyle w:val="Hyperlink"/>
          </w:rPr>
          <w:t>claim</w:t>
        </w:r>
      </w:hyperlink>
      <w:r>
        <w:t xml:space="preserve"> on the basis of Rule 1 or Rule 2 does not have to be supported by evidence to confirm geographical isolation. However, additional information may be requested to independently verify the claim at any time.</w:t>
      </w:r>
    </w:p>
    <w:p w:rsidR="007031C8" w:rsidRDefault="007031C8"/>
    <w:p w:rsidR="007031C8" w:rsidRDefault="007031C8">
      <w:pPr>
        <w:pStyle w:val="Heading4"/>
        <w:spacing w:after="120"/>
      </w:pPr>
      <w:bookmarkStart w:id="384" w:name="_Toc234129357"/>
      <w:r>
        <w:t>Measuring distance to school</w:t>
      </w:r>
      <w:bookmarkEnd w:id="384"/>
    </w:p>
    <w:p w:rsidR="007031C8" w:rsidRDefault="007031C8">
      <w:r>
        <w:t>Where there is no transport service and one cannot be made available, the distance from the principal family home to the school is measured from the front door of the home to the school by the shortest practical route.</w:t>
      </w:r>
    </w:p>
    <w:p w:rsidR="007031C8" w:rsidRDefault="007031C8">
      <w:pPr>
        <w:pStyle w:val="BulletIntro"/>
        <w:spacing w:after="60"/>
      </w:pPr>
      <w:r>
        <w:t>Where a transport service is available or could be made available if requested, the shortest practical route is:</w:t>
      </w:r>
    </w:p>
    <w:p w:rsidR="007031C8" w:rsidRDefault="007031C8">
      <w:pPr>
        <w:pStyle w:val="Bullet"/>
        <w:spacing w:after="60"/>
        <w:ind w:left="357" w:hanging="357"/>
      </w:pPr>
      <w:r>
        <w:t>the distance from the home to the nearest available transport service by the shortest practical route</w:t>
      </w:r>
    </w:p>
    <w:p w:rsidR="007031C8" w:rsidRDefault="007031C8">
      <w:pPr>
        <w:spacing w:after="60"/>
        <w:ind w:left="357"/>
      </w:pPr>
      <w:r>
        <w:t>plus</w:t>
      </w:r>
    </w:p>
    <w:p w:rsidR="007031C8" w:rsidRDefault="007031C8">
      <w:pPr>
        <w:pStyle w:val="BulletLast"/>
      </w:pPr>
      <w:r>
        <w:t>the distance from the transport service to the school by the route used by the service (or connecting services).</w:t>
      </w:r>
    </w:p>
    <w:p w:rsidR="007031C8" w:rsidRDefault="007031C8">
      <w:r>
        <w:lastRenderedPageBreak/>
        <w:t>Where morning and afternoon transport services differ in length, the average of the two is taken.</w:t>
      </w:r>
    </w:p>
    <w:p w:rsidR="007031C8" w:rsidRDefault="007031C8"/>
    <w:p w:rsidR="007031C8" w:rsidRDefault="007031C8">
      <w:pPr>
        <w:pStyle w:val="Heading4"/>
        <w:spacing w:after="120"/>
      </w:pPr>
      <w:bookmarkStart w:id="385" w:name="_Nearest_available_transport"/>
      <w:bookmarkStart w:id="386" w:name="_Toc234129358"/>
      <w:bookmarkEnd w:id="385"/>
      <w:r>
        <w:t>Nearest available transport service</w:t>
      </w:r>
      <w:bookmarkEnd w:id="386"/>
    </w:p>
    <w:p w:rsidR="007031C8" w:rsidRDefault="007031C8">
      <w:r>
        <w:t xml:space="preserve">The nearest available transport service is the nearest pick-up point for any regularly scheduled public transport, private carrier or school service going to the school or connecting with other transport going to the school. This includes a pick-up point that the carrier would make available if the </w:t>
      </w:r>
      <w:hyperlink w:anchor="Family" w:history="1">
        <w:r>
          <w:rPr>
            <w:rStyle w:val="Hyperlink"/>
          </w:rPr>
          <w:t>family</w:t>
        </w:r>
      </w:hyperlink>
      <w:r>
        <w:t xml:space="preserve"> were to request transport to a local school.</w:t>
      </w:r>
    </w:p>
    <w:p w:rsidR="007031C8" w:rsidRDefault="007031C8"/>
    <w:p w:rsidR="007031C8" w:rsidRDefault="007031C8">
      <w:pPr>
        <w:pStyle w:val="Heading3"/>
      </w:pPr>
      <w:bookmarkStart w:id="387" w:name="_4.2.3_Applying_Rule"/>
      <w:bookmarkStart w:id="388" w:name="_4.2.3_Applying_Rule_3_(reasonable_a"/>
      <w:bookmarkStart w:id="389" w:name="_Toc234129359"/>
      <w:bookmarkStart w:id="390" w:name="_Toc264368429"/>
      <w:bookmarkEnd w:id="387"/>
      <w:bookmarkEnd w:id="388"/>
      <w:r>
        <w:t>4.2.3</w:t>
      </w:r>
      <w:r>
        <w:tab/>
        <w:t>Applying Rule 3 (reasonable access)</w:t>
      </w:r>
      <w:bookmarkEnd w:id="389"/>
      <w:bookmarkEnd w:id="390"/>
    </w:p>
    <w:p w:rsidR="007031C8" w:rsidRDefault="007031C8">
      <w:pPr>
        <w:pStyle w:val="BulletIntro"/>
        <w:shd w:val="clear" w:color="auto" w:fill="FFFFFF"/>
        <w:spacing w:after="60"/>
      </w:pPr>
      <w:r>
        <w:t xml:space="preserve">Rule 3 applies where the </w:t>
      </w:r>
      <w:hyperlink w:anchor="Student" w:history="1">
        <w:r>
          <w:rPr>
            <w:rStyle w:val="Hyperlink"/>
          </w:rPr>
          <w:t>student</w:t>
        </w:r>
      </w:hyperlink>
      <w:r>
        <w:t>:</w:t>
      </w:r>
    </w:p>
    <w:p w:rsidR="007031C8" w:rsidRDefault="007031C8">
      <w:pPr>
        <w:pStyle w:val="Bullet"/>
        <w:shd w:val="clear" w:color="auto" w:fill="FFFFFF"/>
        <w:spacing w:after="60"/>
        <w:ind w:left="357" w:hanging="357"/>
      </w:pPr>
      <w:r>
        <w:t xml:space="preserve">does not have reasonable access to an </w:t>
      </w:r>
      <w:hyperlink w:anchor="AppropriateStateSchool" w:history="1">
        <w:r>
          <w:rPr>
            <w:rStyle w:val="Hyperlink"/>
          </w:rPr>
          <w:t>appropriate state school</w:t>
        </w:r>
      </w:hyperlink>
      <w:r>
        <w:t xml:space="preserve"> for at least 20 school days in a year because of adverse travel conditions or other </w:t>
      </w:r>
      <w:hyperlink w:anchor="CircumstancesBeyondTheFamilysControl" w:history="1">
        <w:r>
          <w:rPr>
            <w:rStyle w:val="Hyperlink"/>
          </w:rPr>
          <w:t>circumstances beyond the family’s control</w:t>
        </w:r>
      </w:hyperlink>
    </w:p>
    <w:p w:rsidR="007031C8" w:rsidRDefault="007031C8">
      <w:pPr>
        <w:pStyle w:val="andor"/>
        <w:shd w:val="clear" w:color="auto" w:fill="FFFFFF"/>
        <w:spacing w:after="60"/>
      </w:pPr>
      <w:r>
        <w:t>or</w:t>
      </w:r>
    </w:p>
    <w:p w:rsidR="007031C8" w:rsidRDefault="007031C8">
      <w:pPr>
        <w:pStyle w:val="BulletLast"/>
        <w:shd w:val="clear" w:color="auto" w:fill="FFFFFF"/>
      </w:pPr>
      <w:r>
        <w:t xml:space="preserve">would not have such access if they did not board away from home, live in a second home or study by </w:t>
      </w:r>
      <w:hyperlink w:anchor="DistanceEducationMethods" w:history="1">
        <w:r>
          <w:rPr>
            <w:rStyle w:val="Hyperlink"/>
          </w:rPr>
          <w:t>distance education methods</w:t>
        </w:r>
      </w:hyperlink>
      <w:r>
        <w:t>.</w:t>
      </w:r>
    </w:p>
    <w:p w:rsidR="007031C8" w:rsidRDefault="007031C8">
      <w:pPr>
        <w:shd w:val="clear" w:color="auto" w:fill="FFFFFF"/>
      </w:pPr>
      <w:r>
        <w:t>Adverse travel conditions or circumstances may include impassable roads due to special weather conditions, lack of access to a vehicle or inability to drive for medical reasons, and other unusual circumstances of isolation (e.g. the student lives on an island that is not serviced by regular public transport).</w:t>
      </w:r>
    </w:p>
    <w:p w:rsidR="007031C8" w:rsidRDefault="007031C8">
      <w:pPr>
        <w:shd w:val="clear" w:color="auto" w:fill="FFFFFF"/>
      </w:pPr>
      <w:r>
        <w:t>Other circumstances beyond the family’s control may be approved, provided they are supported by independent evidence that clearly establishes the circumstance and impact on the student’s daily access to schooling.</w:t>
      </w:r>
    </w:p>
    <w:p w:rsidR="007031C8" w:rsidRDefault="007031C8"/>
    <w:p w:rsidR="007031C8" w:rsidRDefault="007031C8">
      <w:pPr>
        <w:pStyle w:val="Heading4"/>
      </w:pPr>
      <w:bookmarkStart w:id="391" w:name="_Toc234129360"/>
      <w:r>
        <w:t>Student without reasonable access</w:t>
      </w:r>
      <w:bookmarkEnd w:id="391"/>
    </w:p>
    <w:p w:rsidR="007031C8" w:rsidRDefault="007031C8">
      <w:pPr>
        <w:pStyle w:val="BulletIntro"/>
      </w:pPr>
      <w:r>
        <w:t>A student does not have reasonable access to an appropriate state school if, for at least 20 school days in a year they either:</w:t>
      </w:r>
    </w:p>
    <w:p w:rsidR="007031C8" w:rsidRDefault="007031C8">
      <w:pPr>
        <w:pStyle w:val="Bullet"/>
        <w:ind w:left="357" w:hanging="357"/>
      </w:pPr>
      <w:r>
        <w:t>cannot get to school</w:t>
      </w:r>
    </w:p>
    <w:p w:rsidR="007031C8" w:rsidRDefault="007031C8">
      <w:pPr>
        <w:pStyle w:val="Bullet"/>
        <w:ind w:left="357" w:hanging="357"/>
      </w:pPr>
      <w:r>
        <w:t>the travel time for the return journey to school is at least three hours</w:t>
      </w:r>
    </w:p>
    <w:p w:rsidR="007031C8" w:rsidRDefault="007031C8">
      <w:pPr>
        <w:pStyle w:val="andor"/>
      </w:pPr>
      <w:r>
        <w:t>or</w:t>
      </w:r>
    </w:p>
    <w:p w:rsidR="007031C8" w:rsidRDefault="007031C8">
      <w:pPr>
        <w:pStyle w:val="BulletLast"/>
      </w:pPr>
      <w:r>
        <w:t>the route the student must travel equals or exceeds the distances set down in Rule 1 and Rule 2.</w:t>
      </w:r>
    </w:p>
    <w:p w:rsidR="007031C8" w:rsidRDefault="007031C8">
      <w:pPr>
        <w:pStyle w:val="BulletLast"/>
        <w:numPr>
          <w:ilvl w:val="0"/>
          <w:numId w:val="0"/>
        </w:numPr>
      </w:pPr>
    </w:p>
    <w:p w:rsidR="007031C8" w:rsidRDefault="007031C8">
      <w:pPr>
        <w:pStyle w:val="Heading4"/>
      </w:pPr>
      <w:bookmarkStart w:id="392" w:name="_Toc234129361"/>
      <w:r>
        <w:t>Principles to determine circumstances beyond the family’s control</w:t>
      </w:r>
      <w:bookmarkEnd w:id="392"/>
    </w:p>
    <w:p w:rsidR="007031C8" w:rsidRDefault="007031C8">
      <w:r>
        <w:t xml:space="preserve">To satisfy Rule 3, the circumstances that prevent the student’s reasonable access to school must be beyond the </w:t>
      </w:r>
      <w:hyperlink w:anchor="Family" w:history="1">
        <w:r>
          <w:rPr>
            <w:rStyle w:val="Hyperlink"/>
          </w:rPr>
          <w:t>family’s</w:t>
        </w:r>
      </w:hyperlink>
      <w:r>
        <w:t xml:space="preserve"> control. A student should not be considered geographically isolated if the family’s lifestyle choices (such as holidays and working </w:t>
      </w:r>
      <w:r>
        <w:lastRenderedPageBreak/>
        <w:t>hours), commitments or domestic behaviours make it inconvenient or difficult (rather than not feasible) to transport the student to school, or if the family chooses not to use the local school for reasons beyond the intent of the AIC Scheme.</w:t>
      </w:r>
    </w:p>
    <w:p w:rsidR="007031C8" w:rsidRDefault="007031C8">
      <w:r>
        <w:t>A concession under Rule 3 is not available where the student has been excluded or banned from the available transport service by the transport company in consultation with education authorities.</w:t>
      </w:r>
    </w:p>
    <w:tbl>
      <w:tblPr>
        <w:tblpPr w:leftFromText="181" w:rightFromText="181" w:bottomFromText="147"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3969"/>
      </w:tblGrid>
      <w:tr w:rsidR="007031C8">
        <w:tc>
          <w:tcPr>
            <w:tcW w:w="3969" w:type="dxa"/>
            <w:shd w:val="clear" w:color="auto" w:fill="CCFFFF"/>
          </w:tcPr>
          <w:p w:rsidR="007031C8" w:rsidRDefault="007031C8">
            <w:pPr>
              <w:pStyle w:val="ExampleText"/>
              <w:rPr>
                <w:b/>
              </w:rPr>
            </w:pPr>
            <w:r>
              <w:rPr>
                <w:b/>
              </w:rPr>
              <w:t>Example 3: Lifestyle choices</w:t>
            </w:r>
          </w:p>
          <w:p w:rsidR="007031C8" w:rsidRDefault="007031C8">
            <w:pPr>
              <w:pStyle w:val="ExampleText"/>
            </w:pPr>
            <w:r>
              <w:t>Stephen’s parents have moved to a hobby farm 14 kilometres from the nearest high school. There is no public transport available. His father drives 38 kilometres to work in the nearby city, leaving at 7:30 a.m. daily and arriving at his office at 8:15 a.m. Stephen’s mother works in town near the high school and leaves his baby sister at a child care centre at 7:45 a.m., which she says is too early for Stephen to arrive at school. This case would not be approved, as it cannot be claimed that Stephen does not have ‘reasonable daily access’ to a school. His parents have made lifestyle choices that make it inconvenient, rather than unreasonable, for them to get Stephen to school.</w:t>
            </w:r>
          </w:p>
        </w:tc>
      </w:tr>
    </w:tbl>
    <w:p w:rsidR="007031C8" w:rsidRDefault="007031C8">
      <w:pPr>
        <w:pStyle w:val="BulletIntro"/>
      </w:pPr>
      <w:r>
        <w:t>Circumstances normally considered within the family’s control include:</w:t>
      </w:r>
    </w:p>
    <w:p w:rsidR="007031C8" w:rsidRDefault="007031C8">
      <w:pPr>
        <w:pStyle w:val="Bullet"/>
        <w:ind w:left="357" w:hanging="357"/>
      </w:pPr>
      <w:r>
        <w:t>an impassable road on the family’s property (unless it can be proven that the situation is temporary and was unforeseeable)</w:t>
      </w:r>
    </w:p>
    <w:p w:rsidR="007031C8" w:rsidRDefault="007031C8">
      <w:pPr>
        <w:pStyle w:val="Bullet"/>
        <w:ind w:left="357" w:hanging="357"/>
      </w:pPr>
      <w:r>
        <w:t>a student’s exclusion from the available transport service by the transport company in consultation with education authorities as a result of disciplinary matters</w:t>
      </w:r>
    </w:p>
    <w:p w:rsidR="007031C8" w:rsidRDefault="007031C8">
      <w:pPr>
        <w:pStyle w:val="BulletLast"/>
      </w:pPr>
      <w:r>
        <w:t xml:space="preserve">inability to use a private vehicle because the applicant or their </w:t>
      </w:r>
      <w:hyperlink w:anchor="Partner" w:history="1">
        <w:r>
          <w:rPr>
            <w:rStyle w:val="Hyperlink"/>
          </w:rPr>
          <w:t>partner</w:t>
        </w:r>
      </w:hyperlink>
      <w:r>
        <w:t>’s licence has been legally removed as a punitive measure by a court or legal authority.</w:t>
      </w:r>
    </w:p>
    <w:p w:rsidR="007031C8" w:rsidRDefault="007031C8"/>
    <w:p w:rsidR="007031C8" w:rsidRDefault="007031C8">
      <w:pPr>
        <w:pStyle w:val="Heading4"/>
      </w:pPr>
      <w:bookmarkStart w:id="393" w:name="_Toc234129362"/>
      <w:r>
        <w:t>Evidence requirements</w:t>
      </w:r>
      <w:bookmarkEnd w:id="393"/>
    </w:p>
    <w:p w:rsidR="007031C8" w:rsidRDefault="007031C8">
      <w:r>
        <w:t>A claim on the basis of Rule 3 must be supported by evidence that substantiates the existence of adverse travel conditions or other circumstances beyond the family’s control and the effect they have on the student’s ability to get to school. Additional supporting evidence may be required to independently verify the claim at any time.</w:t>
      </w:r>
    </w:p>
    <w:p w:rsidR="007031C8" w:rsidRDefault="007031C8">
      <w:r>
        <w:t xml:space="preserve">The applicant needs to show that the student’s attendance at school, travel time or travel distance is affected on at least 20 school days in a year, or would be if they did not board away from home, live in a second home or study by </w:t>
      </w:r>
      <w:hyperlink w:anchor="DistanceEducationMethods" w:history="1">
        <w:r>
          <w:rPr>
            <w:rStyle w:val="Hyperlink"/>
          </w:rPr>
          <w:t>distance education methods</w:t>
        </w:r>
      </w:hyperlink>
      <w:r>
        <w:t>.</w:t>
      </w:r>
    </w:p>
    <w:p w:rsidR="007031C8" w:rsidRDefault="007031C8">
      <w:r>
        <w:t>Where possible, evidence of the impact on the student’s attendance should be provided for the previous year. If this is not available for the student, records for a sibling or another student in similar circumstances may be accepted.</w:t>
      </w:r>
    </w:p>
    <w:p w:rsidR="007031C8" w:rsidRDefault="007031C8">
      <w:r>
        <w:t>Where such information is not available, evidence of adverse travel conditions or other circumstances must be detailed enough to demonstrate their impact on daily attendance at the school.</w:t>
      </w:r>
    </w:p>
    <w:p w:rsidR="007031C8" w:rsidRDefault="007031C8">
      <w:r>
        <w:t>Claims on the basis of travel time or distance should explain how these are or were affected by the adverse conditions or other circumstance.</w:t>
      </w:r>
    </w:p>
    <w:p w:rsidR="007031C8" w:rsidRDefault="007031C8"/>
    <w:p w:rsidR="007031C8" w:rsidRDefault="007031C8">
      <w:pPr>
        <w:pStyle w:val="Heading4"/>
      </w:pPr>
      <w:bookmarkStart w:id="394" w:name="_Toc234129363"/>
      <w:r>
        <w:t>Measuring distance</w:t>
      </w:r>
      <w:bookmarkEnd w:id="394"/>
    </w:p>
    <w:p w:rsidR="007031C8" w:rsidRDefault="007031C8">
      <w:r>
        <w:t>For Rule 3, distance is measured in the same way as for Rules 1 and 2.</w:t>
      </w:r>
    </w:p>
    <w:p w:rsidR="007031C8" w:rsidRDefault="007031C8">
      <w:r>
        <w:lastRenderedPageBreak/>
        <w:t>If the school transport service route or pick-up point varies on a daily, weekly or monthly basis, so that the distance criteria are met on at least 20 school days in a year, the student is considered to meet Rule 3.</w:t>
      </w:r>
    </w:p>
    <w:p w:rsidR="007031C8" w:rsidRDefault="007031C8">
      <w:r>
        <w:t>Where the routes of the morning and afternoon transport services differ in length, the two will be averaged.</w:t>
      </w:r>
    </w:p>
    <w:p w:rsidR="007031C8" w:rsidRDefault="007031C8"/>
    <w:p w:rsidR="007031C8" w:rsidRDefault="007031C8">
      <w:pPr>
        <w:pStyle w:val="Heading4"/>
      </w:pPr>
      <w:bookmarkStart w:id="395" w:name="_Measuring_travel_time"/>
      <w:bookmarkStart w:id="396" w:name="_Toc234129364"/>
      <w:bookmarkEnd w:id="395"/>
      <w:r>
        <w:t>Measuring travel time</w:t>
      </w:r>
      <w:bookmarkEnd w:id="396"/>
    </w:p>
    <w:p w:rsidR="007031C8" w:rsidRDefault="007031C8">
      <w:pPr>
        <w:pStyle w:val="BulletIntro"/>
        <w:spacing w:after="60"/>
      </w:pPr>
      <w:r>
        <w:t>Where a claim is made on the basis of excessive travel time, the travel time must be based on:</w:t>
      </w:r>
    </w:p>
    <w:p w:rsidR="007031C8" w:rsidRDefault="007031C8">
      <w:pPr>
        <w:pStyle w:val="Bullet"/>
        <w:spacing w:after="60"/>
        <w:ind w:left="357" w:hanging="357"/>
      </w:pPr>
      <w:r>
        <w:t>public or school transport routes and timetables, where travel is by such transport</w:t>
      </w:r>
    </w:p>
    <w:p w:rsidR="007031C8" w:rsidRDefault="007031C8">
      <w:pPr>
        <w:pStyle w:val="andor"/>
        <w:spacing w:after="60"/>
      </w:pPr>
      <w:r>
        <w:t>and/or</w:t>
      </w:r>
    </w:p>
    <w:p w:rsidR="007031C8" w:rsidRDefault="007031C8">
      <w:pPr>
        <w:pStyle w:val="BulletLast"/>
      </w:pPr>
      <w:r>
        <w:t>the shortest practicable route, where travel is by private transport.</w:t>
      </w:r>
    </w:p>
    <w:p w:rsidR="007031C8" w:rsidRDefault="007031C8">
      <w:pPr>
        <w:pStyle w:val="BulletIntro"/>
        <w:spacing w:after="60"/>
      </w:pPr>
      <w:r>
        <w:t>In measuring travel time, the following speeds and/or times apply:</w:t>
      </w:r>
    </w:p>
    <w:p w:rsidR="007031C8" w:rsidRDefault="007031C8">
      <w:pPr>
        <w:pStyle w:val="Bullet"/>
        <w:spacing w:after="60"/>
        <w:ind w:left="357" w:hanging="357"/>
      </w:pPr>
      <w:r>
        <w:t>where travel is by private road transport, the legal speed limit less 10 kilometres per hour, or 40 kilometres per hour, whichever is the lesser</w:t>
      </w:r>
    </w:p>
    <w:p w:rsidR="007031C8" w:rsidRDefault="007031C8">
      <w:pPr>
        <w:pStyle w:val="Bullet"/>
        <w:spacing w:after="60"/>
        <w:ind w:left="357" w:hanging="357"/>
      </w:pPr>
      <w:r>
        <w:t>where travel must be by private water transport, the lesser of the legal speed limit and 4 knots; where no speed limit applies, 4 knots</w:t>
      </w:r>
    </w:p>
    <w:p w:rsidR="007031C8" w:rsidRDefault="007031C8">
      <w:pPr>
        <w:pStyle w:val="Bullet"/>
        <w:spacing w:after="60"/>
        <w:ind w:left="357" w:hanging="357"/>
      </w:pPr>
      <w:r>
        <w:t>where travel to school is by public or school transport, timetabled travel times</w:t>
      </w:r>
    </w:p>
    <w:p w:rsidR="007031C8" w:rsidRDefault="007031C8">
      <w:pPr>
        <w:pStyle w:val="Bullet"/>
        <w:spacing w:after="60"/>
        <w:ind w:left="357" w:hanging="357"/>
      </w:pPr>
      <w:r>
        <w:t>where the student is required to walk to the pick</w:t>
      </w:r>
      <w:r>
        <w:noBreakHyphen/>
        <w:t>up point, a walking speed of 2.5 kilometres per hour</w:t>
      </w:r>
    </w:p>
    <w:p w:rsidR="007031C8" w:rsidRDefault="007031C8">
      <w:pPr>
        <w:pStyle w:val="BulletLast"/>
      </w:pPr>
      <w:r>
        <w:t>where the student is required to wait at a pick</w:t>
      </w:r>
      <w:r>
        <w:noBreakHyphen/>
        <w:t>up point before commencing each leg of the journey, an additional 10 minutes waiting time per leg.</w:t>
      </w:r>
    </w:p>
    <w:p w:rsidR="007031C8" w:rsidRDefault="007031C8">
      <w:r>
        <w:t>Travel time ceases when the student reaches their final destination (the school or the home, whichever is applicable).</w:t>
      </w:r>
    </w:p>
    <w:p w:rsidR="007031C8" w:rsidRDefault="007031C8">
      <w:r>
        <w:t>If the school transport service route or pick-up point varies on a daily, weekly or monthly basis, so that the travel time criteria are met on at least 20 school days in a year, the student is considered to meet Rule 3.</w:t>
      </w:r>
    </w:p>
    <w:p w:rsidR="007031C8" w:rsidRDefault="007031C8">
      <w:r>
        <w:t>Where the routes of the morning and afternoon transport services differ in length and therefore the time taken, the two times will be averaged.</w:t>
      </w:r>
    </w:p>
    <w:p w:rsidR="007031C8" w:rsidRDefault="007031C8"/>
    <w:p w:rsidR="007031C8" w:rsidRDefault="007031C8">
      <w:pPr>
        <w:pStyle w:val="Heading4"/>
        <w:spacing w:after="120"/>
      </w:pPr>
      <w:bookmarkStart w:id="397" w:name="_Toc234129365"/>
      <w:r>
        <w:t>Special weather conditions</w:t>
      </w:r>
      <w:bookmarkEnd w:id="397"/>
    </w:p>
    <w:p w:rsidR="007031C8" w:rsidRDefault="007031C8">
      <w:pPr>
        <w:spacing w:after="120"/>
      </w:pPr>
      <w:r>
        <w:t>Weather conditions leading to a student’s absence from school in the current or previous year can be considered as circumstances beyond a family’s control.  Such conditions do not have to be extraordinary or abnormal, but evidence must demonstrate that the conditions prevent the student from getting to school for at least 20 school days a year. For example, the conditions of Rule 3 would be met if rainfall could be expected to make roads impassable on at least 20 school days in a year.</w:t>
      </w:r>
    </w:p>
    <w:p w:rsidR="007031C8" w:rsidRDefault="007031C8">
      <w:pPr>
        <w:pStyle w:val="BulletIntro"/>
        <w:spacing w:after="60"/>
      </w:pPr>
      <w:r>
        <w:t>Evidence that can be considered to validate an applicant’s claim on this basis is either:</w:t>
      </w:r>
    </w:p>
    <w:p w:rsidR="007031C8" w:rsidRDefault="007031C8">
      <w:pPr>
        <w:pStyle w:val="Bullet"/>
        <w:spacing w:after="60"/>
        <w:ind w:left="357" w:hanging="357"/>
      </w:pPr>
      <w:r>
        <w:t xml:space="preserve">confirmation by the school that there is a </w:t>
      </w:r>
      <w:hyperlink w:anchor="Likely" w:history="1">
        <w:r>
          <w:rPr>
            <w:rStyle w:val="Hyperlink"/>
          </w:rPr>
          <w:t>likely</w:t>
        </w:r>
      </w:hyperlink>
      <w:r>
        <w:t xml:space="preserve"> possibility of 20 days of absence</w:t>
      </w:r>
    </w:p>
    <w:p w:rsidR="007031C8" w:rsidRDefault="007031C8">
      <w:pPr>
        <w:pStyle w:val="Bullet"/>
        <w:spacing w:after="60"/>
        <w:ind w:left="357" w:hanging="357"/>
      </w:pPr>
      <w:r>
        <w:t>historical weather reports</w:t>
      </w:r>
    </w:p>
    <w:p w:rsidR="007031C8" w:rsidRDefault="007031C8">
      <w:pPr>
        <w:pStyle w:val="andor"/>
        <w:spacing w:after="60"/>
      </w:pPr>
      <w:r>
        <w:lastRenderedPageBreak/>
        <w:t>and/or</w:t>
      </w:r>
    </w:p>
    <w:p w:rsidR="007031C8" w:rsidRDefault="007031C8">
      <w:pPr>
        <w:pStyle w:val="BulletLast"/>
        <w:spacing w:after="120"/>
      </w:pPr>
      <w:r>
        <w:t>the student’s record of attendance for the previous one or more years, or their sibling’s record (if circumstances were similar).</w:t>
      </w:r>
    </w:p>
    <w:p w:rsidR="007031C8" w:rsidRDefault="007031C8">
      <w:pPr>
        <w:pStyle w:val="BulletLast"/>
        <w:numPr>
          <w:ilvl w:val="0"/>
          <w:numId w:val="0"/>
        </w:numPr>
        <w:spacing w:after="120"/>
      </w:pPr>
      <w:bookmarkStart w:id="398" w:name="_4.2.15_Likelihood_of_school_absence"/>
      <w:bookmarkEnd w:id="398"/>
    </w:p>
    <w:p w:rsidR="007031C8" w:rsidRDefault="007031C8">
      <w:pPr>
        <w:pStyle w:val="Heading4"/>
        <w:spacing w:after="120"/>
      </w:pPr>
      <w:bookmarkStart w:id="399" w:name="_Toc234129366"/>
      <w:r>
        <w:t>Impassable roads</w:t>
      </w:r>
      <w:bookmarkEnd w:id="399"/>
    </w:p>
    <w:p w:rsidR="007031C8" w:rsidRDefault="007031C8">
      <w:pPr>
        <w:pStyle w:val="BulletIntro"/>
      </w:pPr>
      <w:r>
        <w:t>If there is no evidence that the student’s (or their sibling’s) school attendance has been previously affected by impassable roads, one of the following must be provided:</w:t>
      </w:r>
    </w:p>
    <w:p w:rsidR="007031C8" w:rsidRDefault="007031C8">
      <w:pPr>
        <w:pStyle w:val="Bullet"/>
        <w:ind w:left="357" w:hanging="357"/>
      </w:pPr>
      <w:r>
        <w:t>a report from the operator of the school bus service, indicating how the bus route (or the student’s access to it) was affected and the number of days over the relevant period on which it was affected</w:t>
      </w:r>
    </w:p>
    <w:p w:rsidR="007031C8" w:rsidRDefault="007031C8">
      <w:pPr>
        <w:pStyle w:val="Bullet"/>
        <w:spacing w:after="60"/>
        <w:ind w:left="357" w:hanging="357"/>
      </w:pPr>
      <w:r>
        <w:t>a report from the shire/council engineer or other similar officer</w:t>
      </w:r>
    </w:p>
    <w:p w:rsidR="007031C8" w:rsidRDefault="007031C8">
      <w:pPr>
        <w:pStyle w:val="Dash"/>
        <w:spacing w:after="60"/>
      </w:pPr>
      <w:r>
        <w:t>stating that the road in question was impassable on particular dates and giving the reasons (e.g. rainfall, road construction)</w:t>
      </w:r>
    </w:p>
    <w:p w:rsidR="007031C8" w:rsidRDefault="007031C8">
      <w:pPr>
        <w:pStyle w:val="andor"/>
        <w:tabs>
          <w:tab w:val="left" w:pos="1949"/>
        </w:tabs>
        <w:spacing w:after="60"/>
        <w:ind w:left="714"/>
      </w:pPr>
      <w:r>
        <w:t>or</w:t>
      </w:r>
      <w:r>
        <w:tab/>
      </w:r>
    </w:p>
    <w:p w:rsidR="007031C8" w:rsidRDefault="007031C8">
      <w:pPr>
        <w:pStyle w:val="Dash"/>
      </w:pPr>
      <w:r>
        <w:t>describing in detail the weather or other circumstances in which the road becomes impassable, how long it remains impassable, and evidence (e.g. rainfall records) showing the dates on which those circumstances occurred in previous years (where the officer gives a professional opinion about the impact of the described circumstances, this should be taken into account)</w:t>
      </w:r>
    </w:p>
    <w:p w:rsidR="007031C8" w:rsidRDefault="007031C8">
      <w:pPr>
        <w:pStyle w:val="Bullet"/>
        <w:spacing w:after="60"/>
        <w:ind w:left="357" w:hanging="357"/>
      </w:pPr>
      <w:r>
        <w:t>a report from a local, state or national authority having prime responsibility for roads, water or land management</w:t>
      </w:r>
    </w:p>
    <w:p w:rsidR="007031C8" w:rsidRDefault="007031C8">
      <w:pPr>
        <w:pStyle w:val="Dash"/>
        <w:spacing w:after="60"/>
      </w:pPr>
      <w:r>
        <w:t>stating that the road in question was impassable on particular dates and giving the reasons (e.g. rainfall, road construction)</w:t>
      </w:r>
    </w:p>
    <w:p w:rsidR="007031C8" w:rsidRDefault="007031C8">
      <w:pPr>
        <w:pStyle w:val="andor"/>
        <w:spacing w:after="60"/>
        <w:ind w:left="714"/>
      </w:pPr>
      <w:r>
        <w:t>or</w:t>
      </w:r>
    </w:p>
    <w:p w:rsidR="007031C8" w:rsidRDefault="007031C8">
      <w:pPr>
        <w:pStyle w:val="DashLast"/>
        <w:spacing w:after="120"/>
      </w:pPr>
      <w:r>
        <w:t>describing in detail the weather or other circumstances in which the road becomes impassable, how long it remains impassable, and evidence (e.g. rainfall records) showing the dates on which those circumstances occurred in previous years (where the officer gives a professional opinion about the impact of the described circumstances, this should be taken into account).</w:t>
      </w:r>
    </w:p>
    <w:p w:rsidR="007031C8" w:rsidRDefault="007031C8">
      <w:r>
        <w:t>Rainfall levels, other weather conditions or the material used in road construction are only relevant to the extent that they contribute to a road being impassable.</w:t>
      </w:r>
    </w:p>
    <w:p w:rsidR="007031C8" w:rsidRDefault="007031C8"/>
    <w:p w:rsidR="007031C8" w:rsidRDefault="007031C8">
      <w:pPr>
        <w:pStyle w:val="Heading4"/>
        <w:spacing w:after="120"/>
      </w:pPr>
      <w:bookmarkStart w:id="400" w:name="_Toc161552239"/>
      <w:bookmarkStart w:id="401" w:name="_Toc234129367"/>
      <w:bookmarkStart w:id="402" w:name="_Toc161552237"/>
      <w:r>
        <w:t>Non-access to private transport</w:t>
      </w:r>
      <w:bookmarkEnd w:id="400"/>
      <w:bookmarkEnd w:id="401"/>
    </w:p>
    <w:p w:rsidR="007031C8" w:rsidRDefault="007031C8">
      <w:r>
        <w:t xml:space="preserve">Claims on the basis that the applicant and (where applicable) their </w:t>
      </w:r>
      <w:hyperlink w:anchor="Partner" w:history="1">
        <w:r>
          <w:rPr>
            <w:rStyle w:val="Hyperlink"/>
          </w:rPr>
          <w:t>partner</w:t>
        </w:r>
      </w:hyperlink>
      <w:r>
        <w:t xml:space="preserve"> do not have access to a vehicle or are medically unable to drive a vehicle must be accompanied by appropriate documentation (e.g. medical reports, police statements, or confirmation that there is no record of a registered vehicle). The evidence provided should state the duration of the situation.</w:t>
      </w:r>
    </w:p>
    <w:p w:rsidR="007031C8" w:rsidRDefault="007031C8">
      <w:r>
        <w:t xml:space="preserve">Where an applicant and/or their partner’s access to a vehicle, has been removed by a court (i.e. due to conviction) or other legal authority (i.e. police officer), the intention of this policy is not met and a student’s geographic isolation needs to be established using other criteria. </w:t>
      </w:r>
    </w:p>
    <w:p w:rsidR="007031C8" w:rsidRDefault="007031C8"/>
    <w:p w:rsidR="007031C8" w:rsidRDefault="007031C8">
      <w:pPr>
        <w:pStyle w:val="Heading2"/>
      </w:pPr>
      <w:bookmarkStart w:id="403" w:name="_4.3_Students_with"/>
      <w:bookmarkStart w:id="404" w:name="_4.3_Students_with_special_needs"/>
      <w:bookmarkStart w:id="405" w:name="_Toc161552241"/>
      <w:bookmarkStart w:id="406" w:name="_Toc234129368"/>
      <w:bookmarkStart w:id="407" w:name="_Toc264368430"/>
      <w:bookmarkEnd w:id="402"/>
      <w:bookmarkEnd w:id="403"/>
      <w:bookmarkEnd w:id="404"/>
      <w:r>
        <w:lastRenderedPageBreak/>
        <w:t>4.3</w:t>
      </w:r>
      <w:r>
        <w:tab/>
        <w:t>Students with special needs</w:t>
      </w:r>
      <w:bookmarkEnd w:id="405"/>
      <w:bookmarkEnd w:id="406"/>
      <w:bookmarkEnd w:id="407"/>
    </w:p>
    <w:p w:rsidR="007031C8" w:rsidRDefault="007031C8">
      <w:pPr>
        <w:keepNext/>
      </w:pPr>
      <w:r>
        <w:t xml:space="preserve">This section outlines the criteria that allow </w:t>
      </w:r>
      <w:hyperlink w:anchor="Student" w:history="1">
        <w:r>
          <w:rPr>
            <w:rStyle w:val="Hyperlink"/>
          </w:rPr>
          <w:t>students</w:t>
        </w:r>
      </w:hyperlink>
      <w:r>
        <w:t xml:space="preserve"> with special needs to be eligible for the AIC Scheme.</w:t>
      </w:r>
    </w:p>
    <w:p w:rsidR="007031C8" w:rsidRDefault="003542E1">
      <w:pPr>
        <w:pStyle w:val="BulletTab2"/>
        <w:keepNext/>
      </w:pPr>
      <w:hyperlink w:anchor="_4.3.1_Summary" w:history="1">
        <w:r w:rsidR="007031C8">
          <w:rPr>
            <w:rStyle w:val="Hyperlink"/>
          </w:rPr>
          <w:t>4.3.1</w:t>
        </w:r>
      </w:hyperlink>
      <w:r w:rsidR="007031C8">
        <w:tab/>
        <w:t>Summary</w:t>
      </w:r>
    </w:p>
    <w:p w:rsidR="007031C8" w:rsidRDefault="003542E1">
      <w:pPr>
        <w:pStyle w:val="BulletTab2"/>
        <w:keepNext/>
      </w:pPr>
      <w:hyperlink w:anchor="_4.3.2_Definition_of" w:history="1">
        <w:r w:rsidR="007031C8">
          <w:rPr>
            <w:rStyle w:val="Hyperlink"/>
          </w:rPr>
          <w:t>4.3.2</w:t>
        </w:r>
      </w:hyperlink>
      <w:r w:rsidR="007031C8">
        <w:tab/>
        <w:t>Definition of a disability or health-related condition</w:t>
      </w:r>
    </w:p>
    <w:p w:rsidR="007031C8" w:rsidRDefault="003542E1">
      <w:pPr>
        <w:pStyle w:val="BulletTab2"/>
        <w:keepNext/>
      </w:pPr>
      <w:hyperlink w:anchor="_4.3.3_Evidence_requirements" w:history="1">
        <w:r w:rsidR="007031C8">
          <w:rPr>
            <w:rStyle w:val="Hyperlink"/>
          </w:rPr>
          <w:t>4.3.3</w:t>
        </w:r>
      </w:hyperlink>
      <w:r w:rsidR="007031C8">
        <w:tab/>
        <w:t>Evidence requirements</w:t>
      </w:r>
    </w:p>
    <w:p w:rsidR="007031C8" w:rsidRDefault="003542E1">
      <w:pPr>
        <w:pStyle w:val="BulletTab2"/>
        <w:keepNext/>
      </w:pPr>
      <w:hyperlink w:anchor="_4.3.4_Duration_of" w:history="1">
        <w:r w:rsidR="007031C8">
          <w:rPr>
            <w:rStyle w:val="Hyperlink"/>
          </w:rPr>
          <w:t>4.3.4</w:t>
        </w:r>
      </w:hyperlink>
      <w:r w:rsidR="007031C8">
        <w:tab/>
        <w:t>Duration of special need assessment</w:t>
      </w:r>
    </w:p>
    <w:p w:rsidR="007031C8" w:rsidRDefault="003542E1">
      <w:pPr>
        <w:pStyle w:val="BulletTab2Last"/>
      </w:pPr>
      <w:hyperlink w:anchor="_4.3.5_Types_of" w:history="1">
        <w:r w:rsidR="007031C8">
          <w:rPr>
            <w:rStyle w:val="Hyperlink"/>
          </w:rPr>
          <w:t>4.3.5</w:t>
        </w:r>
      </w:hyperlink>
      <w:r w:rsidR="007031C8">
        <w:tab/>
        <w:t>Types of special needs.</w:t>
      </w:r>
    </w:p>
    <w:p w:rsidR="007031C8" w:rsidRDefault="007031C8">
      <w:pPr>
        <w:pStyle w:val="BulletTab2Last"/>
        <w:numPr>
          <w:ilvl w:val="0"/>
          <w:numId w:val="0"/>
        </w:numPr>
      </w:pPr>
    </w:p>
    <w:p w:rsidR="007031C8" w:rsidRDefault="007031C8">
      <w:pPr>
        <w:pStyle w:val="Heading3"/>
      </w:pPr>
      <w:bookmarkStart w:id="408" w:name="_4.3.1_Summary"/>
      <w:bookmarkStart w:id="409" w:name="_Toc161552242"/>
      <w:bookmarkStart w:id="410" w:name="_Toc234129369"/>
      <w:bookmarkStart w:id="411" w:name="_Toc264368431"/>
      <w:bookmarkEnd w:id="408"/>
      <w:r>
        <w:t>4.3.1</w:t>
      </w:r>
      <w:r>
        <w:tab/>
        <w:t>Summary</w:t>
      </w:r>
      <w:bookmarkEnd w:id="409"/>
      <w:bookmarkEnd w:id="410"/>
      <w:bookmarkEnd w:id="411"/>
    </w:p>
    <w:p w:rsidR="007031C8" w:rsidRDefault="007031C8">
      <w:r>
        <w:t xml:space="preserve">Where a </w:t>
      </w:r>
      <w:hyperlink w:anchor="Student" w:history="1">
        <w:r>
          <w:rPr>
            <w:rStyle w:val="Hyperlink"/>
          </w:rPr>
          <w:t>student</w:t>
        </w:r>
      </w:hyperlink>
      <w:r>
        <w:t xml:space="preserve"> has a </w:t>
      </w:r>
      <w:hyperlink w:anchor="DisabilityOrOtherCondition" w:history="1">
        <w:r>
          <w:rPr>
            <w:rStyle w:val="Hyperlink"/>
          </w:rPr>
          <w:t>disability or other health-related condition</w:t>
        </w:r>
      </w:hyperlink>
      <w:r>
        <w:t xml:space="preserve"> or a special education need that requires a </w:t>
      </w:r>
      <w:hyperlink w:anchor="SpecialSchool" w:history="1">
        <w:r>
          <w:rPr>
            <w:rStyle w:val="Hyperlink"/>
          </w:rPr>
          <w:t>special school</w:t>
        </w:r>
      </w:hyperlink>
      <w:r>
        <w:t xml:space="preserve"> program, special facilities and/or a special environment, the nearest </w:t>
      </w:r>
      <w:hyperlink w:anchor="AppropriateStateSchool" w:history="1">
        <w:r>
          <w:rPr>
            <w:rStyle w:val="Hyperlink"/>
          </w:rPr>
          <w:t>appropriate state school</w:t>
        </w:r>
      </w:hyperlink>
      <w:r>
        <w:t xml:space="preserve"> (for the purposes of the geographical isolation rules outlined in </w:t>
      </w:r>
      <w:hyperlink w:anchor="_4.2_Geographical_isolation" w:history="1">
        <w:r>
          <w:rPr>
            <w:rStyle w:val="Hyperlink"/>
          </w:rPr>
          <w:t>4.2</w:t>
        </w:r>
      </w:hyperlink>
      <w:r>
        <w:t>) is the nearest state school that can provide, or is close to, the required services.</w:t>
      </w:r>
    </w:p>
    <w:p w:rsidR="007031C8" w:rsidRDefault="007031C8">
      <w:r>
        <w:t xml:space="preserve">Types of special needs are set out in </w:t>
      </w:r>
      <w:hyperlink w:anchor="_4.3.5_Types_of" w:history="1">
        <w:r>
          <w:rPr>
            <w:rStyle w:val="Hyperlink"/>
          </w:rPr>
          <w:t>4.3.5</w:t>
        </w:r>
      </w:hyperlink>
      <w:r>
        <w:t>.</w:t>
      </w:r>
    </w:p>
    <w:p w:rsidR="007031C8" w:rsidRDefault="007031C8"/>
    <w:p w:rsidR="007031C8" w:rsidRDefault="007031C8">
      <w:pPr>
        <w:pStyle w:val="Heading3"/>
      </w:pPr>
      <w:bookmarkStart w:id="412" w:name="_4.3.2_Definition_of"/>
      <w:bookmarkStart w:id="413" w:name="_4.3.2_Definition_of_a_disability_or"/>
      <w:bookmarkStart w:id="414" w:name="_Toc161552243"/>
      <w:bookmarkStart w:id="415" w:name="_Toc234129370"/>
      <w:bookmarkStart w:id="416" w:name="_Toc264368432"/>
      <w:bookmarkEnd w:id="412"/>
      <w:bookmarkEnd w:id="413"/>
      <w:r>
        <w:t>4.3.2</w:t>
      </w:r>
      <w:r>
        <w:tab/>
        <w:t>Definition of a disability or other health-related condition</w:t>
      </w:r>
      <w:bookmarkEnd w:id="414"/>
      <w:bookmarkEnd w:id="415"/>
      <w:bookmarkEnd w:id="416"/>
    </w:p>
    <w:p w:rsidR="007031C8" w:rsidRDefault="007031C8">
      <w:pPr>
        <w:pStyle w:val="BulletIntro"/>
        <w:spacing w:after="60"/>
      </w:pPr>
      <w:r>
        <w:t xml:space="preserve">A </w:t>
      </w:r>
      <w:hyperlink w:anchor="DisabilityOrOtherCondition" w:history="1">
        <w:r>
          <w:rPr>
            <w:rStyle w:val="Hyperlink"/>
          </w:rPr>
          <w:t>disability or other health-related condition</w:t>
        </w:r>
      </w:hyperlink>
      <w:r>
        <w:t xml:space="preserve"> is defined as either:</w:t>
      </w:r>
    </w:p>
    <w:p w:rsidR="007031C8" w:rsidRDefault="007031C8">
      <w:pPr>
        <w:pStyle w:val="Bullet"/>
        <w:spacing w:after="60"/>
        <w:ind w:left="357" w:hanging="357"/>
      </w:pPr>
      <w:r>
        <w:t>a physical or intellectual disability</w:t>
      </w:r>
    </w:p>
    <w:p w:rsidR="007031C8" w:rsidRDefault="007031C8">
      <w:pPr>
        <w:pStyle w:val="Bullet"/>
        <w:spacing w:after="60"/>
        <w:ind w:left="357" w:hanging="357"/>
      </w:pPr>
      <w:r>
        <w:t>a psychological, emotional or behavioural problem</w:t>
      </w:r>
    </w:p>
    <w:p w:rsidR="007031C8" w:rsidRDefault="007031C8">
      <w:pPr>
        <w:pStyle w:val="Bullet"/>
        <w:spacing w:after="60"/>
        <w:ind w:left="357" w:hanging="357"/>
      </w:pPr>
      <w:r>
        <w:t>a medical condition</w:t>
      </w:r>
    </w:p>
    <w:p w:rsidR="007031C8" w:rsidRDefault="007031C8">
      <w:pPr>
        <w:pStyle w:val="andor"/>
        <w:spacing w:after="60"/>
      </w:pPr>
      <w:r>
        <w:t>or</w:t>
      </w:r>
    </w:p>
    <w:p w:rsidR="007031C8" w:rsidRDefault="007031C8">
      <w:pPr>
        <w:pStyle w:val="BulletLast"/>
      </w:pPr>
      <w:r>
        <w:t>pregnancy.</w:t>
      </w:r>
    </w:p>
    <w:p w:rsidR="007031C8" w:rsidRDefault="007031C8">
      <w:r>
        <w:t>In this part of the guidelines, ‘condition’ includes disabilities and other health-related conditions.</w:t>
      </w:r>
    </w:p>
    <w:p w:rsidR="007031C8" w:rsidRDefault="007031C8"/>
    <w:p w:rsidR="007031C8" w:rsidRDefault="007031C8">
      <w:pPr>
        <w:pStyle w:val="Heading3"/>
      </w:pPr>
      <w:bookmarkStart w:id="417" w:name="_4.3.3_Evidence_requirements"/>
      <w:bookmarkStart w:id="418" w:name="_Toc161552244"/>
      <w:bookmarkStart w:id="419" w:name="_Toc234129371"/>
      <w:bookmarkStart w:id="420" w:name="_Toc264368433"/>
      <w:bookmarkEnd w:id="417"/>
      <w:r>
        <w:t>4.3.3</w:t>
      </w:r>
      <w:r>
        <w:tab/>
        <w:t>Evidence requirements</w:t>
      </w:r>
      <w:bookmarkEnd w:id="418"/>
      <w:bookmarkEnd w:id="419"/>
      <w:bookmarkEnd w:id="420"/>
    </w:p>
    <w:p w:rsidR="007031C8" w:rsidRDefault="007031C8">
      <w:r>
        <w:t xml:space="preserve">Except for </w:t>
      </w:r>
      <w:hyperlink w:anchor="Student" w:history="1">
        <w:r>
          <w:rPr>
            <w:rStyle w:val="Hyperlink"/>
          </w:rPr>
          <w:t>students</w:t>
        </w:r>
      </w:hyperlink>
      <w:r>
        <w:t xml:space="preserve"> who attend a </w:t>
      </w:r>
      <w:hyperlink w:anchor="SpecialSchool" w:history="1">
        <w:r>
          <w:rPr>
            <w:rStyle w:val="Hyperlink"/>
          </w:rPr>
          <w:t>special school</w:t>
        </w:r>
      </w:hyperlink>
      <w:r>
        <w:t xml:space="preserve">, </w:t>
      </w:r>
      <w:hyperlink w:anchor="Claim" w:history="1">
        <w:r>
          <w:rPr>
            <w:rStyle w:val="Hyperlink"/>
          </w:rPr>
          <w:t>claims</w:t>
        </w:r>
      </w:hyperlink>
      <w:r>
        <w:t xml:space="preserve"> on the basis that the student has a special need will normally need to be supported by evidence. The sections in </w:t>
      </w:r>
      <w:hyperlink w:anchor="_4.3.5_Types_of" w:history="1">
        <w:r>
          <w:rPr>
            <w:rStyle w:val="Hyperlink"/>
          </w:rPr>
          <w:t>4.3.5</w:t>
        </w:r>
      </w:hyperlink>
      <w:r>
        <w:t xml:space="preserve"> dealing with types of special needs give details of the evidence required in each case.</w:t>
      </w:r>
    </w:p>
    <w:p w:rsidR="007031C8" w:rsidRDefault="007031C8">
      <w:pPr>
        <w:pStyle w:val="BulletIntro"/>
      </w:pPr>
      <w:r>
        <w:t>Evidence is not required if the applicant confirms that the circumstances of an earlier approved claim have not changed and:</w:t>
      </w:r>
    </w:p>
    <w:p w:rsidR="007031C8" w:rsidRDefault="007031C8">
      <w:pPr>
        <w:pStyle w:val="Bullet"/>
        <w:ind w:left="357" w:hanging="357"/>
      </w:pPr>
      <w:r>
        <w:t xml:space="preserve">it is clear from that the student’s condition is permanent and requires </w:t>
      </w:r>
      <w:proofErr w:type="spellStart"/>
      <w:r>
        <w:t>ongoing</w:t>
      </w:r>
      <w:proofErr w:type="spellEnd"/>
      <w:r>
        <w:t xml:space="preserve"> access to facilities or an environment that is not available locally</w:t>
      </w:r>
    </w:p>
    <w:p w:rsidR="007031C8" w:rsidRDefault="007031C8">
      <w:pPr>
        <w:pStyle w:val="Bullet"/>
        <w:ind w:left="357" w:hanging="357"/>
      </w:pPr>
      <w:r>
        <w:t>the student’s course or treatment will carry on for the current year</w:t>
      </w:r>
    </w:p>
    <w:p w:rsidR="007031C8" w:rsidRDefault="007031C8">
      <w:pPr>
        <w:pStyle w:val="andor"/>
      </w:pPr>
      <w:r>
        <w:t>or</w:t>
      </w:r>
    </w:p>
    <w:p w:rsidR="007031C8" w:rsidRDefault="007031C8">
      <w:pPr>
        <w:pStyle w:val="BulletLast"/>
      </w:pPr>
      <w:r>
        <w:lastRenderedPageBreak/>
        <w:t xml:space="preserve">the student had a demonstrated special need in Year 11, is entering Year 12 at the same school, and is eligible for the Year 12 continuity of schooling concession (see </w:t>
      </w:r>
      <w:hyperlink w:anchor="_4.4.5_Continuation_and" w:history="1">
        <w:r>
          <w:rPr>
            <w:rStyle w:val="Hyperlink"/>
          </w:rPr>
          <w:t>4.4.5</w:t>
        </w:r>
      </w:hyperlink>
      <w:r>
        <w:t>).</w:t>
      </w:r>
    </w:p>
    <w:p w:rsidR="007031C8" w:rsidRDefault="007031C8">
      <w:r>
        <w:t>Evidence must relate to the period of AIC Scheme eligibility. This requirement ensures that a change in circumstances (e.g. availability of special facilities close to home, or an end to the need for treatment) has not affected eligibility.</w:t>
      </w:r>
    </w:p>
    <w:p w:rsidR="007031C8" w:rsidRDefault="007031C8"/>
    <w:p w:rsidR="007031C8" w:rsidRDefault="007031C8">
      <w:pPr>
        <w:pStyle w:val="Heading3"/>
      </w:pPr>
      <w:bookmarkStart w:id="421" w:name="_4.3.4_Duration_of"/>
      <w:bookmarkStart w:id="422" w:name="_4.3.4_Duration_of_special_need_asse"/>
      <w:bookmarkStart w:id="423" w:name="_Toc161552245"/>
      <w:bookmarkStart w:id="424" w:name="_Toc234129372"/>
      <w:bookmarkStart w:id="425" w:name="_Toc264368434"/>
      <w:bookmarkEnd w:id="421"/>
      <w:bookmarkEnd w:id="422"/>
      <w:r>
        <w:t>4.3.4</w:t>
      </w:r>
      <w:r>
        <w:tab/>
        <w:t>Duration of special need assessment</w:t>
      </w:r>
      <w:bookmarkEnd w:id="423"/>
      <w:bookmarkEnd w:id="424"/>
      <w:bookmarkEnd w:id="425"/>
    </w:p>
    <w:p w:rsidR="007031C8" w:rsidRDefault="007031C8">
      <w:r>
        <w:t xml:space="preserve">Some circumstances giving rise to a special need are temporary. The evidence in support of </w:t>
      </w:r>
      <w:hyperlink w:anchor="Claim" w:history="1">
        <w:r>
          <w:rPr>
            <w:rStyle w:val="Hyperlink"/>
          </w:rPr>
          <w:t>claims</w:t>
        </w:r>
      </w:hyperlink>
      <w:r>
        <w:t xml:space="preserve"> of this type must include an estimate of the duration of the condition or circumstance, or, if an estimate is not possible, be dated no earlier than 1 July of the year before the one to which the claim relates.</w:t>
      </w:r>
    </w:p>
    <w:p w:rsidR="007031C8" w:rsidRDefault="007031C8">
      <w:r>
        <w:t xml:space="preserve">A special need assessment may carry over to allow continuity of schooling (at the same school) until the end of the </w:t>
      </w:r>
      <w:hyperlink w:anchor="SchoolYear" w:history="1">
        <w:r>
          <w:rPr>
            <w:rStyle w:val="Hyperlink"/>
          </w:rPr>
          <w:t>school year</w:t>
        </w:r>
      </w:hyperlink>
      <w:r>
        <w:t xml:space="preserve"> or until an allowance ceases to be payable (e.g. because the </w:t>
      </w:r>
      <w:hyperlink w:anchor="Student" w:history="1">
        <w:r>
          <w:rPr>
            <w:rStyle w:val="Hyperlink"/>
          </w:rPr>
          <w:t>student</w:t>
        </w:r>
      </w:hyperlink>
      <w:r>
        <w:t xml:space="preserve"> ceases to board away). See also </w:t>
      </w:r>
      <w:hyperlink w:anchor="_4.4.5_Continuation_and" w:history="1">
        <w:r>
          <w:rPr>
            <w:rStyle w:val="Hyperlink"/>
          </w:rPr>
          <w:t>4.4.5</w:t>
        </w:r>
      </w:hyperlink>
      <w:r>
        <w:t xml:space="preserve"> for the continuity of schooling concession.</w:t>
      </w:r>
    </w:p>
    <w:p w:rsidR="007031C8" w:rsidRDefault="007031C8"/>
    <w:p w:rsidR="007031C8" w:rsidRDefault="007031C8">
      <w:pPr>
        <w:pStyle w:val="Heading3"/>
      </w:pPr>
      <w:bookmarkStart w:id="426" w:name="_4.3.5_Types_of"/>
      <w:bookmarkStart w:id="427" w:name="_4.3.5_Types_of_special_needs"/>
      <w:bookmarkStart w:id="428" w:name="_Toc161552246"/>
      <w:bookmarkStart w:id="429" w:name="_Toc234129373"/>
      <w:bookmarkStart w:id="430" w:name="_Toc264368435"/>
      <w:bookmarkEnd w:id="426"/>
      <w:bookmarkEnd w:id="427"/>
      <w:r>
        <w:t>4.3.5</w:t>
      </w:r>
      <w:r>
        <w:tab/>
        <w:t>Types of special needs</w:t>
      </w:r>
      <w:bookmarkEnd w:id="428"/>
      <w:bookmarkEnd w:id="429"/>
      <w:bookmarkEnd w:id="430"/>
    </w:p>
    <w:p w:rsidR="007031C8" w:rsidRDefault="007031C8">
      <w:pPr>
        <w:pStyle w:val="Heading4"/>
      </w:pPr>
      <w:bookmarkStart w:id="431" w:name="_Toc234129374"/>
      <w:r>
        <w:t>Student attends a special school</w:t>
      </w:r>
      <w:bookmarkEnd w:id="431"/>
    </w:p>
    <w:p w:rsidR="007031C8" w:rsidRDefault="007031C8">
      <w:r>
        <w:t xml:space="preserve">A </w:t>
      </w:r>
      <w:hyperlink w:anchor="Student" w:history="1">
        <w:r>
          <w:rPr>
            <w:rStyle w:val="Hyperlink"/>
          </w:rPr>
          <w:t>student</w:t>
        </w:r>
      </w:hyperlink>
      <w:r>
        <w:t xml:space="preserve"> can be regarded as having a special need if they attend a </w:t>
      </w:r>
      <w:hyperlink w:anchor="SpecialSchool" w:history="1">
        <w:r>
          <w:rPr>
            <w:rStyle w:val="Hyperlink"/>
          </w:rPr>
          <w:t>special school</w:t>
        </w:r>
      </w:hyperlink>
      <w:r>
        <w:t xml:space="preserve"> that addresses the student’s specific educational requirement and meets the AIC Scheme’s geographic isolation criteria (see </w:t>
      </w:r>
      <w:hyperlink w:anchor="_4.2_Geographical_isolation" w:history="1">
        <w:r>
          <w:rPr>
            <w:rStyle w:val="Hyperlink"/>
          </w:rPr>
          <w:t>4.2</w:t>
        </w:r>
      </w:hyperlink>
      <w:r>
        <w:t>).</w:t>
      </w:r>
    </w:p>
    <w:p w:rsidR="007031C8" w:rsidRDefault="007031C8">
      <w:r>
        <w:t xml:space="preserve">A mainstream school that has special facilities for students with disabilities, health-related conditions and/or learning difficulties is not regarded as a special school. Students attending such a school must be assessed according to </w:t>
      </w:r>
      <w:hyperlink w:anchor="_Student_needs_access_to special fac" w:history="1">
        <w:r>
          <w:rPr>
            <w:rStyle w:val="Hyperlink"/>
          </w:rPr>
          <w:t>Student needs access to special facilities or a special environment</w:t>
        </w:r>
      </w:hyperlink>
      <w:r>
        <w:t>.</w:t>
      </w:r>
    </w:p>
    <w:p w:rsidR="007031C8" w:rsidRDefault="007031C8">
      <w:r>
        <w:t xml:space="preserve">A </w:t>
      </w:r>
      <w:hyperlink w:anchor="Claim" w:history="1">
        <w:r>
          <w:rPr>
            <w:rStyle w:val="Hyperlink"/>
          </w:rPr>
          <w:t>claim</w:t>
        </w:r>
      </w:hyperlink>
      <w:r>
        <w:t xml:space="preserve"> for a student who attends a special school does not normally need to be supported by evidence. The fact that the student attends the school will normally establish that the student has special needs. However, if a student who normally attends a special school near the </w:t>
      </w:r>
      <w:hyperlink w:anchor="PrincipalFamilyHome" w:history="1">
        <w:r>
          <w:rPr>
            <w:rStyle w:val="Hyperlink"/>
          </w:rPr>
          <w:t>principal family home</w:t>
        </w:r>
      </w:hyperlink>
      <w:r>
        <w:t xml:space="preserve"> and requires access to additional specialist assistance, evidence must be provided to demonstrate that the special school is not an appropriate school for that assistance.</w:t>
      </w:r>
    </w:p>
    <w:p w:rsidR="007031C8" w:rsidRDefault="007031C8"/>
    <w:p w:rsidR="007031C8" w:rsidRDefault="007031C8">
      <w:pPr>
        <w:pStyle w:val="Heading4"/>
      </w:pPr>
      <w:bookmarkStart w:id="432" w:name="_Student_needs_access_to_special_fac"/>
      <w:bookmarkStart w:id="433" w:name="_Toc234129375"/>
      <w:bookmarkEnd w:id="432"/>
      <w:r>
        <w:t>Student needs access to special facilities or a special environment</w:t>
      </w:r>
      <w:bookmarkEnd w:id="433"/>
    </w:p>
    <w:p w:rsidR="007031C8" w:rsidRDefault="007031C8">
      <w:pPr>
        <w:pStyle w:val="BulletIntro"/>
      </w:pPr>
      <w:r>
        <w:t xml:space="preserve">A student can be regarded as having a special need if they need access to special facilities or a special environment to help manage or overcome a condition that precludes access, or is </w:t>
      </w:r>
      <w:hyperlink w:anchor="Likely" w:history="1">
        <w:r>
          <w:rPr>
            <w:rStyle w:val="Hyperlink"/>
          </w:rPr>
          <w:t>likely</w:t>
        </w:r>
      </w:hyperlink>
      <w:r>
        <w:t xml:space="preserve"> to preclude access, to their local state school for more than 20 school days in a year. ‘Special facilities or a special environment’ includes:</w:t>
      </w:r>
    </w:p>
    <w:p w:rsidR="007031C8" w:rsidRDefault="007031C8">
      <w:pPr>
        <w:pStyle w:val="Bullet"/>
        <w:ind w:left="357" w:hanging="357"/>
      </w:pPr>
      <w:r>
        <w:t xml:space="preserve">a special centre which caters for the student’s condition and which they must attend </w:t>
      </w:r>
      <w:hyperlink w:anchor="PartTimeBoarder" w:history="1">
        <w:r>
          <w:rPr>
            <w:rStyle w:val="Hyperlink"/>
          </w:rPr>
          <w:t>part-time</w:t>
        </w:r>
      </w:hyperlink>
      <w:r>
        <w:t xml:space="preserve"> while spending the remaining time at school</w:t>
      </w:r>
    </w:p>
    <w:p w:rsidR="007031C8" w:rsidRDefault="007031C8">
      <w:pPr>
        <w:pStyle w:val="Bullet"/>
        <w:ind w:left="357" w:hanging="357"/>
      </w:pPr>
      <w:r>
        <w:lastRenderedPageBreak/>
        <w:t>special educational or physical facilities within a normal school (e.g. a visiting specialist teacher for blind students, or ramps for easy wheelchair access)</w:t>
      </w:r>
    </w:p>
    <w:p w:rsidR="007031C8" w:rsidRDefault="007031C8">
      <w:pPr>
        <w:pStyle w:val="Bullet"/>
        <w:ind w:left="357" w:hanging="357"/>
      </w:pPr>
      <w:r>
        <w:t>in the case of a psychological, emotional or behavioural problem, the controlled environment and close supervision that are normal features of boarding institutions</w:t>
      </w:r>
    </w:p>
    <w:p w:rsidR="007031C8" w:rsidRDefault="007031C8">
      <w:pPr>
        <w:pStyle w:val="Bullet"/>
        <w:ind w:left="357" w:hanging="357"/>
      </w:pPr>
      <w:r>
        <w:t xml:space="preserve">an environment with a climate that gives relief from a condition associated with the climate in the vicinity of the </w:t>
      </w:r>
      <w:hyperlink w:anchor="PrincipalFamilyHome" w:history="1">
        <w:r>
          <w:rPr>
            <w:rStyle w:val="Hyperlink"/>
          </w:rPr>
          <w:t>principal family home</w:t>
        </w:r>
      </w:hyperlink>
    </w:p>
    <w:p w:rsidR="007031C8" w:rsidRDefault="007031C8">
      <w:pPr>
        <w:pStyle w:val="Bullet"/>
        <w:ind w:left="357" w:hanging="357"/>
      </w:pPr>
      <w:r>
        <w:t>an environment in which the student can avoid the ill effects of lengthy daily travel</w:t>
      </w:r>
    </w:p>
    <w:p w:rsidR="007031C8" w:rsidRDefault="007031C8">
      <w:pPr>
        <w:pStyle w:val="andor"/>
      </w:pPr>
      <w:r>
        <w:t>or</w:t>
      </w:r>
    </w:p>
    <w:p w:rsidR="007031C8" w:rsidRDefault="007031C8">
      <w:pPr>
        <w:pStyle w:val="BulletLast"/>
      </w:pPr>
      <w:r>
        <w:t>an environment in which the student can obtain essential and extensive medical treatment.</w:t>
      </w:r>
    </w:p>
    <w:tbl>
      <w:tblPr>
        <w:tblpPr w:leftFromText="180" w:rightFromText="180" w:vertAnchor="text" w:tblpXSpec="right" w:tblpY="1"/>
        <w:tblOverlap w:val="neve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3471"/>
      </w:tblGrid>
      <w:tr w:rsidR="007031C8">
        <w:trPr>
          <w:jc w:val="right"/>
        </w:trPr>
        <w:tc>
          <w:tcPr>
            <w:tcW w:w="3471" w:type="dxa"/>
            <w:shd w:val="clear" w:color="auto" w:fill="CCFFFF"/>
          </w:tcPr>
          <w:p w:rsidR="007031C8" w:rsidRDefault="007031C8">
            <w:pPr>
              <w:pStyle w:val="ExampleText"/>
              <w:rPr>
                <w:b/>
              </w:rPr>
            </w:pPr>
            <w:r>
              <w:rPr>
                <w:b/>
              </w:rPr>
              <w:t>Example 4: Taunts and ridicule</w:t>
            </w:r>
          </w:p>
          <w:p w:rsidR="007031C8" w:rsidRDefault="007031C8">
            <w:pPr>
              <w:pStyle w:val="ExampleText"/>
            </w:pPr>
            <w:r>
              <w:t>Dylan’s father is in prison and Dylan has faced taunts and ridicule in the small town where he lives. He starts skipping school and his behaviour and emotional health deteriorate to the extent that doctors and school guidance counsellors strongly recommend he board for the rest of the year in the supervised environment of a boarding school. A claim may be approved because the evidence makes it clear that he needs to board to achieve and maintain his emotional health.</w:t>
            </w:r>
          </w:p>
        </w:tc>
      </w:tr>
      <w:tr w:rsidR="007031C8">
        <w:trPr>
          <w:jc w:val="right"/>
        </w:trPr>
        <w:tc>
          <w:tcPr>
            <w:tcW w:w="3471" w:type="dxa"/>
            <w:shd w:val="clear" w:color="auto" w:fill="CCFFFF"/>
          </w:tcPr>
          <w:p w:rsidR="007031C8" w:rsidRDefault="007031C8">
            <w:pPr>
              <w:pStyle w:val="ExampleText"/>
              <w:rPr>
                <w:b/>
              </w:rPr>
            </w:pPr>
            <w:r>
              <w:rPr>
                <w:b/>
              </w:rPr>
              <w:t>Example 5: Sibling’s problems</w:t>
            </w:r>
          </w:p>
          <w:p w:rsidR="007031C8" w:rsidRDefault="007031C8">
            <w:pPr>
              <w:pStyle w:val="ExampleText"/>
              <w:rPr>
                <w:b/>
              </w:rPr>
            </w:pPr>
            <w:r>
              <w:t>Kelly’s younger sister has multiple intellectual and behavioural problems that require significant attention from her parents. They seek assistance for Kelly to go to boarding school, as they are worried that her senior secondary education will suffer because of the disruptive atmosphere at home. To date, Kelly has done well at her local school, and there is no evidence that she has any psychological or behavioural problems. This claim should not be approved.</w:t>
            </w:r>
          </w:p>
        </w:tc>
      </w:tr>
      <w:tr w:rsidR="007031C8">
        <w:trPr>
          <w:jc w:val="right"/>
        </w:trPr>
        <w:tc>
          <w:tcPr>
            <w:tcW w:w="3471" w:type="dxa"/>
            <w:shd w:val="clear" w:color="auto" w:fill="CCFFFF"/>
          </w:tcPr>
          <w:p w:rsidR="007031C8" w:rsidRDefault="007031C8">
            <w:pPr>
              <w:pStyle w:val="ExampleText"/>
              <w:rPr>
                <w:b/>
              </w:rPr>
            </w:pPr>
            <w:r>
              <w:rPr>
                <w:b/>
              </w:rPr>
              <w:t>Example 6: Daily travel and health</w:t>
            </w:r>
          </w:p>
          <w:p w:rsidR="007031C8" w:rsidRDefault="007031C8">
            <w:pPr>
              <w:pStyle w:val="ExampleText"/>
              <w:rPr>
                <w:b/>
              </w:rPr>
            </w:pPr>
            <w:r>
              <w:t>Donna, 14, has rheumatoid arthritis. Although her condition can be alleviated to some extent by medication, it is made worse by frequent and lengthy travel. Her condition requires regular supervision by a medical specialist. Donna’s family provides evidence that her health will be adversely affected by her continuing to travel the long distance to and from her local school. The claim may be approved.</w:t>
            </w:r>
          </w:p>
        </w:tc>
      </w:tr>
    </w:tbl>
    <w:p w:rsidR="007031C8" w:rsidRDefault="007031C8">
      <w:pPr>
        <w:pStyle w:val="BulletIntro"/>
      </w:pPr>
      <w:r>
        <w:t xml:space="preserve">A </w:t>
      </w:r>
      <w:hyperlink w:anchor="Claim" w:history="1">
        <w:r>
          <w:rPr>
            <w:rStyle w:val="Hyperlink"/>
          </w:rPr>
          <w:t>claim</w:t>
        </w:r>
      </w:hyperlink>
      <w:r>
        <w:t xml:space="preserve"> of this type must be supported by medical evidence and (where applicable) a statement from the school or service offering the facility or treatment, outlining how it will aid the management of the condition. Evidence from a specialist is necessary for conditions that require specialist treatment (e.g. psychiatric or severe allergic conditions). The evidence must establish the nature of the condition and clearly demonstrate that:</w:t>
      </w:r>
    </w:p>
    <w:p w:rsidR="007031C8" w:rsidRDefault="007031C8">
      <w:pPr>
        <w:pStyle w:val="Bullet"/>
        <w:ind w:left="357" w:hanging="357"/>
      </w:pPr>
      <w:r>
        <w:t>the special facilities or environment are not accessible at a local school or in the vicinity of the principal family home</w:t>
      </w:r>
    </w:p>
    <w:p w:rsidR="007031C8" w:rsidRDefault="007031C8">
      <w:pPr>
        <w:pStyle w:val="Bullet"/>
        <w:ind w:left="357" w:hanging="357"/>
      </w:pPr>
      <w:r>
        <w:t>the student’s condition is better managed or overcome by access to the facilities or environment at the boarding (or second home) location</w:t>
      </w:r>
    </w:p>
    <w:p w:rsidR="007031C8" w:rsidRDefault="007031C8">
      <w:pPr>
        <w:pStyle w:val="BulletLast"/>
      </w:pPr>
      <w:r>
        <w:t>where applicable, the special facilities or environment are necessary to such an extent that the student must live away from home rather than access them periodically.</w:t>
      </w:r>
    </w:p>
    <w:p w:rsidR="007031C8" w:rsidRDefault="007031C8">
      <w:pPr>
        <w:pStyle w:val="BulletIntro"/>
      </w:pPr>
      <w:r>
        <w:t>For medical conditions that are not clearly serious (e.g. allergy, conditions affecting travel), the evidence must also demonstrate that:</w:t>
      </w:r>
    </w:p>
    <w:p w:rsidR="007031C8" w:rsidRDefault="007031C8">
      <w:pPr>
        <w:pStyle w:val="Bullet"/>
        <w:ind w:left="357" w:hanging="357"/>
      </w:pPr>
      <w:r>
        <w:t>there is no suitable medication or treatment that is both reasonably available and able to alleviate the effects of the condition</w:t>
      </w:r>
    </w:p>
    <w:p w:rsidR="007031C8" w:rsidRDefault="007031C8">
      <w:pPr>
        <w:pStyle w:val="BulletLast"/>
      </w:pPr>
      <w:r>
        <w:t>the condition is likely to result in the student being absent from local schooling on at least 20 school days in a year.</w:t>
      </w:r>
    </w:p>
    <w:p w:rsidR="007031C8" w:rsidRDefault="007031C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835"/>
        <w:gridCol w:w="2835"/>
        <w:gridCol w:w="2835"/>
      </w:tblGrid>
      <w:tr w:rsidR="007031C8">
        <w:tc>
          <w:tcPr>
            <w:tcW w:w="2835" w:type="dxa"/>
            <w:shd w:val="clear" w:color="auto" w:fill="CCFFFF"/>
          </w:tcPr>
          <w:p w:rsidR="007031C8" w:rsidRDefault="007031C8">
            <w:pPr>
              <w:pStyle w:val="ExampleText"/>
              <w:rPr>
                <w:b/>
              </w:rPr>
            </w:pPr>
            <w:r>
              <w:rPr>
                <w:b/>
              </w:rPr>
              <w:t>Example 7: Motion sickness</w:t>
            </w:r>
          </w:p>
          <w:p w:rsidR="007031C8" w:rsidRDefault="007031C8">
            <w:pPr>
              <w:pStyle w:val="ExampleText"/>
            </w:pPr>
            <w:r>
              <w:t>During the week, Andrea attends boarding school in a city 1½ </w:t>
            </w:r>
            <w:proofErr w:type="spellStart"/>
            <w:r>
              <w:t>hours</w:t>
            </w:r>
            <w:proofErr w:type="spellEnd"/>
            <w:r>
              <w:t xml:space="preserve"> drive from her home. Her route to the city passes the local secondary school, which is 25 kilometres from her home and connected by a school bus service. Her mother applies for the AIC Scheme on the grounds that Andrea suffers from motion sickness and cannot travel to school daily (but can travel the longer distance to and from the boarding school each week). A GP’s certificate states only that Andrea suffers from motion sickness. The claim should not be approved because the medical evidence does not clearly show that her motion sickness is so severe that her health is adversely affected by the daily travel to school, or that there is no suitable medication to alleviate the problem.</w:t>
            </w:r>
          </w:p>
        </w:tc>
        <w:tc>
          <w:tcPr>
            <w:tcW w:w="2835" w:type="dxa"/>
            <w:shd w:val="clear" w:color="auto" w:fill="CCFFFF"/>
          </w:tcPr>
          <w:p w:rsidR="007031C8" w:rsidRDefault="007031C8">
            <w:pPr>
              <w:pStyle w:val="ExampleText"/>
              <w:rPr>
                <w:b/>
              </w:rPr>
            </w:pPr>
            <w:r>
              <w:rPr>
                <w:b/>
              </w:rPr>
              <w:t>Example 8: Specialist medical needs</w:t>
            </w:r>
          </w:p>
          <w:p w:rsidR="007031C8" w:rsidRDefault="007031C8">
            <w:pPr>
              <w:pStyle w:val="ExampleText"/>
            </w:pPr>
            <w:r>
              <w:t>David lives in a rural town. He is in remission from leukaemia but needs frequent medical checks from a city</w:t>
            </w:r>
            <w:r>
              <w:noBreakHyphen/>
              <w:t>based specialist. His parents apply for the AIC Scheme so that he can attend school and board in the city, close to the specialist who is supervising his case. AIC Scheme claim may be approved because David is in need of essential and frequent medical services that are not available in his home town.</w:t>
            </w:r>
          </w:p>
        </w:tc>
        <w:tc>
          <w:tcPr>
            <w:tcW w:w="2835" w:type="dxa"/>
            <w:shd w:val="clear" w:color="auto" w:fill="CCFFFF"/>
          </w:tcPr>
          <w:p w:rsidR="007031C8" w:rsidRDefault="007031C8">
            <w:pPr>
              <w:pStyle w:val="ExampleText"/>
              <w:rPr>
                <w:b/>
              </w:rPr>
            </w:pPr>
            <w:r>
              <w:rPr>
                <w:b/>
              </w:rPr>
              <w:t>Example 9: Proximity of specialist medical services</w:t>
            </w:r>
          </w:p>
          <w:p w:rsidR="007031C8" w:rsidRDefault="007031C8">
            <w:pPr>
              <w:pStyle w:val="ExampleText"/>
            </w:pPr>
            <w:r>
              <w:t>Penelope attends a boarding school in a provincial city. Her mother applies for the AIC Scheme on the grounds that her daughter suffers from asthma and must visit her specialist regularly. The specialist lives in the capital city, which is closer to the principal family home than to the boarding school. The AIC Scheme claim should not be approved because, if access to the medical specialist were the reason for Penelope’s attendance at boarding school, the chosen school would be near the specialist for easy access, which is not the case.</w:t>
            </w:r>
          </w:p>
        </w:tc>
      </w:tr>
      <w:tr w:rsidR="007031C8">
        <w:tc>
          <w:tcPr>
            <w:tcW w:w="2835" w:type="dxa"/>
            <w:shd w:val="clear" w:color="auto" w:fill="CCFFFF"/>
          </w:tcPr>
          <w:p w:rsidR="007031C8" w:rsidRDefault="007031C8">
            <w:pPr>
              <w:pStyle w:val="ExampleText"/>
              <w:rPr>
                <w:b/>
              </w:rPr>
            </w:pPr>
            <w:r>
              <w:rPr>
                <w:b/>
              </w:rPr>
              <w:t>Example 10: Non</w:t>
            </w:r>
            <w:r>
              <w:rPr>
                <w:b/>
              </w:rPr>
              <w:noBreakHyphen/>
              <w:t>essential medical need</w:t>
            </w:r>
          </w:p>
          <w:p w:rsidR="007031C8" w:rsidRDefault="007031C8">
            <w:pPr>
              <w:pStyle w:val="ExampleText"/>
            </w:pPr>
            <w:r>
              <w:t>Dominic, Carly and Brendan have been registered to attend boarding school as each reaches Year 7. The dentist in their home town suggests that the two eldest children would benefit from specialist orthodontic treatment once they are living in the city. Soon after starting boarding school, Dominic begins a course of orthodontic treatment. His father applies for the AIC Scheme. This claim should not be approved, because it has not been clearly demonstrated that the orthodontic treatment is ‘essential and extensive’ medical treatment, or that the condition is likely to result in at least 20 school days absence a year. From the information given, it seems that the specialist orthodontic treatment is a consequence of its accessibility from the boarding school.</w:t>
            </w:r>
          </w:p>
        </w:tc>
        <w:tc>
          <w:tcPr>
            <w:tcW w:w="2835" w:type="dxa"/>
            <w:shd w:val="clear" w:color="auto" w:fill="CCFFFF"/>
          </w:tcPr>
          <w:p w:rsidR="007031C8" w:rsidRDefault="007031C8">
            <w:pPr>
              <w:pStyle w:val="ExampleText"/>
              <w:rPr>
                <w:b/>
              </w:rPr>
            </w:pPr>
            <w:r>
              <w:rPr>
                <w:b/>
              </w:rPr>
              <w:t>Example 11: Medical hazard in local environment</w:t>
            </w:r>
          </w:p>
          <w:p w:rsidR="007031C8" w:rsidRDefault="007031C8">
            <w:pPr>
              <w:pStyle w:val="ExampleText"/>
            </w:pPr>
            <w:r>
              <w:t>Elliot, 10, has lived all his life in a mining town. Medical tests show that heavy metal levels in his blood are abnormally and dangerously high, and that his intellectual development is at risk. Medical authorities advise his parents to board him away from home as soon as possible, and the parents apply for the AIC Scheme. The claim may be approved, because it is clear from the medical evidence provided that Elliot’s health would be adversely affected should he continue to study in his home town, which has an environment that is directly causing his health condition.</w:t>
            </w:r>
          </w:p>
        </w:tc>
        <w:tc>
          <w:tcPr>
            <w:tcW w:w="2835" w:type="dxa"/>
            <w:shd w:val="clear" w:color="auto" w:fill="CCFFFF"/>
          </w:tcPr>
          <w:p w:rsidR="007031C8" w:rsidRDefault="007031C8">
            <w:pPr>
              <w:pStyle w:val="ExampleText"/>
              <w:rPr>
                <w:b/>
              </w:rPr>
            </w:pPr>
            <w:r>
              <w:rPr>
                <w:b/>
              </w:rPr>
              <w:t>Example 12: Medical condition not connected with local environment</w:t>
            </w:r>
          </w:p>
          <w:p w:rsidR="007031C8" w:rsidRDefault="007031C8">
            <w:pPr>
              <w:pStyle w:val="ExampleText"/>
            </w:pPr>
            <w:proofErr w:type="spellStart"/>
            <w:r>
              <w:t>Elissa</w:t>
            </w:r>
            <w:proofErr w:type="spellEnd"/>
            <w:r>
              <w:t xml:space="preserve"> has suffered from asthma all her life. It is kept under control by medication. There is no evidence that her condition is worsened or improved by living in different environments. She is due to go away to boarding school in Year 8, and her mother applies for the AIC Scheme on the grounds that </w:t>
            </w:r>
            <w:proofErr w:type="spellStart"/>
            <w:r>
              <w:t>Elissa</w:t>
            </w:r>
            <w:proofErr w:type="spellEnd"/>
            <w:r>
              <w:t xml:space="preserve"> suffers from chronic asthma. Approval should not be granted, as no evidence has been provided to show that </w:t>
            </w:r>
            <w:proofErr w:type="spellStart"/>
            <w:r>
              <w:t>Elissa’s</w:t>
            </w:r>
            <w:proofErr w:type="spellEnd"/>
            <w:r>
              <w:t xml:space="preserve"> health will be adversely affected if she continues to study in her home town.</w:t>
            </w:r>
          </w:p>
        </w:tc>
      </w:tr>
    </w:tbl>
    <w:p w:rsidR="007031C8" w:rsidRDefault="007031C8"/>
    <w:p w:rsidR="007031C8" w:rsidRDefault="007031C8">
      <w:pPr>
        <w:pStyle w:val="Heading4"/>
      </w:pPr>
      <w:bookmarkStart w:id="434" w:name="_Student_needs_to"/>
      <w:bookmarkStart w:id="435" w:name="_Toc234129376"/>
      <w:bookmarkEnd w:id="434"/>
      <w:r>
        <w:lastRenderedPageBreak/>
        <w:t>Student needs to study from home</w:t>
      </w:r>
      <w:bookmarkEnd w:id="435"/>
    </w:p>
    <w:tbl>
      <w:tblPr>
        <w:tblpPr w:leftFromText="180" w:rightFromText="180" w:vertAnchor="text" w:tblpXSpec="right" w:tblpY="1"/>
        <w:tblOverlap w:val="never"/>
        <w:tblW w:w="471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712"/>
      </w:tblGrid>
      <w:tr w:rsidR="007031C8">
        <w:trPr>
          <w:jc w:val="right"/>
        </w:trPr>
        <w:tc>
          <w:tcPr>
            <w:tcW w:w="4712" w:type="dxa"/>
            <w:shd w:val="clear" w:color="auto" w:fill="CCFFFF"/>
          </w:tcPr>
          <w:p w:rsidR="007031C8" w:rsidRDefault="007031C8">
            <w:pPr>
              <w:pStyle w:val="ExampleText"/>
              <w:rPr>
                <w:b/>
              </w:rPr>
            </w:pPr>
            <w:r>
              <w:rPr>
                <w:b/>
              </w:rPr>
              <w:t>Example 13: Student pregnancy</w:t>
            </w:r>
          </w:p>
          <w:p w:rsidR="007031C8" w:rsidRDefault="007031C8">
            <w:pPr>
              <w:pStyle w:val="ExampleText"/>
            </w:pPr>
            <w:r>
              <w:t>Brenda, 15, is 6 months pregnant and does not want to continue going to the local high school. Her teachers arrange for her to study at home and help her to enrol at a distance education centre. Distance Education Allowance may be approved.</w:t>
            </w:r>
          </w:p>
        </w:tc>
      </w:tr>
      <w:tr w:rsidR="007031C8">
        <w:trPr>
          <w:jc w:val="right"/>
        </w:trPr>
        <w:tc>
          <w:tcPr>
            <w:tcW w:w="4712" w:type="dxa"/>
            <w:shd w:val="clear" w:color="auto" w:fill="CCFFFF"/>
          </w:tcPr>
          <w:p w:rsidR="007031C8" w:rsidRDefault="007031C8">
            <w:pPr>
              <w:pStyle w:val="ExampleText"/>
              <w:rPr>
                <w:b/>
              </w:rPr>
            </w:pPr>
            <w:r>
              <w:rPr>
                <w:b/>
              </w:rPr>
              <w:t>Example 14: Reduced capacity</w:t>
            </w:r>
          </w:p>
          <w:p w:rsidR="007031C8" w:rsidRDefault="007031C8">
            <w:pPr>
              <w:pStyle w:val="ExampleText"/>
            </w:pPr>
            <w:r>
              <w:t>Shelley, 12, has been diagnosed with a brain tumour. She is trying to keep up with her schoolwork by studying at home by distance education methods, while undergoing extensive medical treatment. She can concentrate only for short periods, and the distance education centre expects her to submit assignments only as and when she feels able to do so. Distance Education Allowance may be paid as long as the school considers Shelley to be enrolled and studying full-time, even though she has a workload smaller than other students.</w:t>
            </w:r>
          </w:p>
        </w:tc>
      </w:tr>
    </w:tbl>
    <w:p w:rsidR="007031C8" w:rsidRDefault="007031C8">
      <w:pPr>
        <w:pStyle w:val="BulletIntro"/>
      </w:pPr>
      <w:r>
        <w:t>A student can be regarded as having a special need if they study by distance education because of a condition that:</w:t>
      </w:r>
    </w:p>
    <w:p w:rsidR="007031C8" w:rsidRDefault="007031C8">
      <w:pPr>
        <w:pStyle w:val="Bullet"/>
        <w:ind w:left="357" w:hanging="357"/>
      </w:pPr>
      <w:r>
        <w:t>needs facilities and/or environmental conditions (e.g. care) available from the family home</w:t>
      </w:r>
    </w:p>
    <w:p w:rsidR="007031C8" w:rsidRDefault="007031C8">
      <w:pPr>
        <w:pStyle w:val="andor"/>
      </w:pPr>
      <w:r>
        <w:t>or</w:t>
      </w:r>
    </w:p>
    <w:p w:rsidR="007031C8" w:rsidRDefault="007031C8">
      <w:pPr>
        <w:pStyle w:val="BulletLast"/>
      </w:pPr>
      <w:r>
        <w:t>requires the student to avoid travel of the sort that would be necessary to attend school each day.</w:t>
      </w:r>
    </w:p>
    <w:p w:rsidR="007031C8" w:rsidRDefault="007031C8">
      <w:r>
        <w:t>A claim of this type must be supported by medical evidence that establishes the nature of the condition. Evidence from a specialist is necessary for conditions that require specialist treatment (e.g. psychiatric or severe allergic conditions).</w:t>
      </w:r>
    </w:p>
    <w:p w:rsidR="007031C8" w:rsidRDefault="007031C8">
      <w:pPr>
        <w:pStyle w:val="BulletIntro"/>
      </w:pPr>
      <w:r>
        <w:t>For conditions other than pregnancy, it must be clear that it would be harmful to the student’s health (not merely a discomfort) if they were to attend school daily. For medical conditions that are not clearly serious (e.g. allergy), the evidence must demonstrate that:</w:t>
      </w:r>
    </w:p>
    <w:p w:rsidR="007031C8" w:rsidRDefault="007031C8">
      <w:pPr>
        <w:pStyle w:val="Bullet"/>
        <w:ind w:left="357" w:hanging="357"/>
      </w:pPr>
      <w:r>
        <w:t>there is no suitable medication or treatment that is both reasonably available and able to alleviate the effects of the condition</w:t>
      </w:r>
    </w:p>
    <w:p w:rsidR="007031C8" w:rsidRDefault="007031C8">
      <w:pPr>
        <w:pStyle w:val="BulletLast"/>
      </w:pPr>
      <w:r>
        <w:t>the condition is likely to result in the student being absent from local schooling on at least 20 school days in a year.</w:t>
      </w:r>
    </w:p>
    <w:p w:rsidR="007031C8" w:rsidRDefault="007031C8">
      <w:pPr>
        <w:pStyle w:val="BulletLast"/>
        <w:numPr>
          <w:ilvl w:val="0"/>
          <w:numId w:val="0"/>
        </w:numPr>
      </w:pPr>
    </w:p>
    <w:p w:rsidR="007031C8" w:rsidRDefault="007031C8">
      <w:pPr>
        <w:pStyle w:val="Heading4"/>
      </w:pPr>
      <w:bookmarkStart w:id="436" w:name="_Toc234129377"/>
      <w:r>
        <w:t>Student needs to be removed from local school environment</w:t>
      </w:r>
      <w:bookmarkEnd w:id="436"/>
    </w:p>
    <w:p w:rsidR="007031C8" w:rsidRDefault="007031C8">
      <w:pPr>
        <w:pStyle w:val="BulletIntro"/>
      </w:pPr>
      <w:r>
        <w:t>A student can be regarded as having a special need if they need to be removed from the local school because of either:</w:t>
      </w:r>
    </w:p>
    <w:p w:rsidR="007031C8" w:rsidRDefault="007031C8">
      <w:pPr>
        <w:pStyle w:val="Bullet"/>
        <w:ind w:left="357" w:hanging="357"/>
      </w:pPr>
      <w:r>
        <w:t>interpersonal problems affecting psychological, emotional or physical health (e.g. bullying, harassment)</w:t>
      </w:r>
    </w:p>
    <w:p w:rsidR="007031C8" w:rsidRDefault="007031C8">
      <w:pPr>
        <w:pStyle w:val="Bullet"/>
        <w:numPr>
          <w:ilvl w:val="0"/>
          <w:numId w:val="0"/>
        </w:numPr>
        <w:ind w:left="357"/>
      </w:pPr>
      <w:r>
        <w:t>or</w:t>
      </w:r>
    </w:p>
    <w:p w:rsidR="007031C8" w:rsidRDefault="007031C8">
      <w:pPr>
        <w:pStyle w:val="BulletLast"/>
      </w:pPr>
      <w:r>
        <w:t>expulsion from school.</w:t>
      </w:r>
    </w:p>
    <w:p w:rsidR="007031C8" w:rsidRDefault="007031C8">
      <w:pPr>
        <w:pStyle w:val="BulletIntro"/>
      </w:pPr>
      <w:r>
        <w:t>A claim of this type must be supported by a statement from the chief executive of the state/territory government education authority or their delegate, indicating:</w:t>
      </w:r>
    </w:p>
    <w:p w:rsidR="007031C8" w:rsidRDefault="007031C8">
      <w:pPr>
        <w:pStyle w:val="Bullet"/>
        <w:ind w:left="357" w:hanging="357"/>
      </w:pPr>
      <w:r>
        <w:t>the reason for the removal of the student (in broad terms only, e.g. interpersonal problems affecting health, expulsion)</w:t>
      </w:r>
    </w:p>
    <w:p w:rsidR="007031C8" w:rsidRDefault="007031C8">
      <w:pPr>
        <w:pStyle w:val="Bullet"/>
        <w:ind w:left="357" w:hanging="357"/>
      </w:pPr>
      <w:r>
        <w:t xml:space="preserve">that the </w:t>
      </w:r>
      <w:hyperlink w:anchor="Family" w:history="1">
        <w:r>
          <w:rPr>
            <w:rStyle w:val="Hyperlink"/>
          </w:rPr>
          <w:t>family</w:t>
        </w:r>
      </w:hyperlink>
      <w:r>
        <w:t xml:space="preserve"> and the school have attempted, without success, to resolve the problem</w:t>
      </w:r>
    </w:p>
    <w:p w:rsidR="007031C8" w:rsidRDefault="007031C8">
      <w:pPr>
        <w:pStyle w:val="Bullet"/>
        <w:numPr>
          <w:ilvl w:val="0"/>
          <w:numId w:val="0"/>
        </w:numPr>
        <w:ind w:left="357"/>
      </w:pPr>
      <w:r>
        <w:t>and</w:t>
      </w:r>
    </w:p>
    <w:p w:rsidR="007031C8" w:rsidRDefault="007031C8">
      <w:pPr>
        <w:pStyle w:val="BulletLast"/>
      </w:pPr>
      <w:r>
        <w:t>that there is no suitable local school that the student can attend daily.</w:t>
      </w:r>
    </w:p>
    <w:p w:rsidR="007031C8" w:rsidRDefault="007031C8">
      <w:r>
        <w:lastRenderedPageBreak/>
        <w:t xml:space="preserve">If the claim is on the basis of a </w:t>
      </w:r>
      <w:hyperlink w:anchor="DisabilityOrOtherCondition" w:history="1">
        <w:r>
          <w:rPr>
            <w:rStyle w:val="Hyperlink"/>
          </w:rPr>
          <w:t>disability or other health-related condition</w:t>
        </w:r>
      </w:hyperlink>
      <w:r>
        <w:t>, it must also be supported by medical evidence that establishes that there is a health-related problem and recommends that the student be removed from the school.</w:t>
      </w:r>
    </w:p>
    <w:p w:rsidR="007031C8" w:rsidRDefault="007031C8"/>
    <w:p w:rsidR="007031C8" w:rsidRDefault="007031C8">
      <w:pPr>
        <w:pStyle w:val="Heading4"/>
      </w:pPr>
      <w:bookmarkStart w:id="437" w:name="_Toc234129378"/>
      <w:r>
        <w:t>Student needs testing or support for a learning disability</w:t>
      </w:r>
      <w:bookmarkEnd w:id="437"/>
    </w:p>
    <w:p w:rsidR="007031C8" w:rsidRDefault="007031C8">
      <w:pPr>
        <w:spacing w:after="120"/>
      </w:pPr>
      <w:r>
        <w:t>A student can be regarded as having a special need if they need to be away from home for at least five days to undertake diagnostic testing and/or receive support for a learning disability at an institution or centre providing specialist services of that type.</w:t>
      </w:r>
    </w:p>
    <w:p w:rsidR="007031C8" w:rsidRDefault="007031C8">
      <w:pPr>
        <w:spacing w:after="120"/>
      </w:pPr>
      <w:r>
        <w:t xml:space="preserve">The placement must be with the approval of the relevant </w:t>
      </w:r>
      <w:hyperlink w:anchor="EducationAuthority" w:history="1">
        <w:r>
          <w:rPr>
            <w:rStyle w:val="Hyperlink"/>
          </w:rPr>
          <w:t>education authority</w:t>
        </w:r>
      </w:hyperlink>
      <w:r>
        <w:t xml:space="preserve"> and/or the institution concerned.</w:t>
      </w:r>
    </w:p>
    <w:p w:rsidR="007031C8" w:rsidRDefault="007031C8">
      <w:pPr>
        <w:spacing w:after="120"/>
      </w:pPr>
      <w:r>
        <w:t>A claim on this basis must be supported by a statement from the education authority, or their delegate (e.g. an educational psychologist). The statement must also give the period for which testing/support is required.</w:t>
      </w:r>
    </w:p>
    <w:p w:rsidR="007031C8" w:rsidRDefault="007031C8">
      <w:r>
        <w:rPr>
          <w:i/>
        </w:rPr>
        <w:t>Note</w:t>
      </w:r>
      <w:r>
        <w:t>: A statement from a teacher or counsellor at the school is not sufficient evidence on its own.</w:t>
      </w:r>
    </w:p>
    <w:p w:rsidR="007031C8" w:rsidRDefault="007031C8"/>
    <w:p w:rsidR="007031C8" w:rsidRDefault="007031C8">
      <w:pPr>
        <w:pStyle w:val="Heading4"/>
      </w:pPr>
      <w:bookmarkStart w:id="438" w:name="_Toc234129379"/>
      <w:r>
        <w:t>Student needs learning support</w:t>
      </w:r>
      <w:bookmarkEnd w:id="438"/>
    </w:p>
    <w:p w:rsidR="007031C8" w:rsidRDefault="007031C8">
      <w:pPr>
        <w:spacing w:after="120"/>
      </w:pPr>
      <w:r>
        <w:t>A student can be regarded as having a special need if they require access to a program delivered by a specialist teacher or facility for learning support.</w:t>
      </w:r>
    </w:p>
    <w:p w:rsidR="007031C8" w:rsidRDefault="007031C8">
      <w:pPr>
        <w:spacing w:after="120"/>
      </w:pPr>
      <w:r>
        <w:t>The program must be of at least one and a half hours per week in an area of specific learning difficulty, disability or ESL need. It is not sufficient that the program merely involves increased individual attention or a modified course of the type generally available to students with learning difficulties in mainstream schools.</w:t>
      </w:r>
    </w:p>
    <w:p w:rsidR="007031C8" w:rsidRDefault="007031C8">
      <w:pPr>
        <w:spacing w:after="120"/>
      </w:pPr>
      <w:r>
        <w:t>The student may receive the learning support at either the school or institution that they attend full-time, or at a centre that they attend part-time while spending the rest of the school week at a mainstream school.</w:t>
      </w:r>
    </w:p>
    <w:p w:rsidR="007031C8" w:rsidRDefault="007031C8">
      <w:pPr>
        <w:pStyle w:val="BulletIntro"/>
        <w:spacing w:after="60"/>
      </w:pPr>
      <w:r>
        <w:t xml:space="preserve">A claim on this basis must be supported by evidence to verify the need for specialist learning support, in the form of a recent written recommendation (see </w:t>
      </w:r>
      <w:hyperlink w:anchor="_4.3.3_Evidence_requirements" w:history="1">
        <w:r>
          <w:rPr>
            <w:rStyle w:val="Hyperlink"/>
          </w:rPr>
          <w:t>4.3.3</w:t>
        </w:r>
      </w:hyperlink>
      <w:r>
        <w:t xml:space="preserve"> and </w:t>
      </w:r>
      <w:hyperlink w:anchor="_4.3.4_Duration_of" w:history="1">
        <w:r>
          <w:rPr>
            <w:rStyle w:val="Hyperlink"/>
          </w:rPr>
          <w:t>4.3.4</w:t>
        </w:r>
      </w:hyperlink>
      <w:r>
        <w:t>) from either:</w:t>
      </w:r>
    </w:p>
    <w:p w:rsidR="007031C8" w:rsidRDefault="007031C8">
      <w:pPr>
        <w:pStyle w:val="Bullet"/>
        <w:spacing w:after="60"/>
        <w:ind w:left="357" w:hanging="357"/>
      </w:pPr>
      <w:r>
        <w:t xml:space="preserve">the relevant </w:t>
      </w:r>
      <w:hyperlink w:anchor="EducationAuthority" w:history="1">
        <w:r>
          <w:rPr>
            <w:rStyle w:val="Hyperlink"/>
          </w:rPr>
          <w:t>education authority</w:t>
        </w:r>
      </w:hyperlink>
      <w:r>
        <w:t xml:space="preserve"> at the appropriate regional district office level</w:t>
      </w:r>
    </w:p>
    <w:p w:rsidR="007031C8" w:rsidRDefault="007031C8">
      <w:pPr>
        <w:pStyle w:val="andor"/>
        <w:spacing w:after="60"/>
      </w:pPr>
      <w:r>
        <w:t>or</w:t>
      </w:r>
    </w:p>
    <w:p w:rsidR="007031C8" w:rsidRDefault="007031C8">
      <w:pPr>
        <w:pStyle w:val="BulletLast"/>
      </w:pPr>
      <w:r>
        <w:t>a specialist assessment service used by such authorities (e.g. an educational psychologist, child psychologist or health professional).</w:t>
      </w:r>
    </w:p>
    <w:tbl>
      <w:tblPr>
        <w:tblpPr w:leftFromText="181" w:rightFromText="181" w:bottomFromText="113" w:vertAnchor="text" w:horzAnchor="page" w:tblpX="5014" w:tblpY="400"/>
        <w:tblOverlap w:val="never"/>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536"/>
      </w:tblGrid>
      <w:tr w:rsidR="007031C8">
        <w:tc>
          <w:tcPr>
            <w:tcW w:w="4536" w:type="dxa"/>
            <w:shd w:val="clear" w:color="auto" w:fill="CCFFFF"/>
          </w:tcPr>
          <w:p w:rsidR="007031C8" w:rsidRDefault="007031C8">
            <w:pPr>
              <w:pStyle w:val="ExampleText"/>
              <w:rPr>
                <w:b/>
              </w:rPr>
            </w:pPr>
            <w:r>
              <w:rPr>
                <w:b/>
              </w:rPr>
              <w:t>Example 15: Need for ESL classes</w:t>
            </w:r>
          </w:p>
          <w:p w:rsidR="007031C8" w:rsidRDefault="007031C8">
            <w:pPr>
              <w:pStyle w:val="ExampleText"/>
            </w:pPr>
            <w:r>
              <w:t xml:space="preserve">Julio’s family has arrived from </w:t>
            </w:r>
            <w:smartTag w:uri="urn:schemas-microsoft-com:office:smarttags" w:element="place">
              <w:smartTag w:uri="urn:schemas-microsoft-com:office:smarttags" w:element="country-region">
                <w:r>
                  <w:t>Chile</w:t>
                </w:r>
              </w:smartTag>
            </w:smartTag>
            <w:r>
              <w:t xml:space="preserve"> and is living in a medium sized country town. While the local school offers a broad range of subjects, there are no teachers with English as a second language (ESL) skills. Julio, in Year 8, is finding it very hard to cope and his work is getting worse. The education authority maintains that he needs to attend a school that provides specialist ESL classes. The boarding school Julio is to attend provides evidence that it can meet this need. Boarding Allowance may be approved.</w:t>
            </w:r>
          </w:p>
        </w:tc>
      </w:tr>
    </w:tbl>
    <w:p w:rsidR="007031C8" w:rsidRDefault="007031C8">
      <w:r>
        <w:rPr>
          <w:i/>
        </w:rPr>
        <w:t>Note</w:t>
      </w:r>
      <w:r>
        <w:t>: A statement from a teacher or school is not sufficient evidence.</w:t>
      </w:r>
    </w:p>
    <w:p w:rsidR="007031C8" w:rsidRDefault="007031C8">
      <w:r>
        <w:t>Evidence is also required from the principal of the school or director of the facility that provides the support, giving details of the program.</w:t>
      </w:r>
    </w:p>
    <w:p w:rsidR="007031C8" w:rsidRDefault="007031C8">
      <w:pPr>
        <w:pStyle w:val="BulletIntro"/>
      </w:pPr>
      <w:r>
        <w:lastRenderedPageBreak/>
        <w:t>Together, the evidence must clearly demonstrate that:</w:t>
      </w:r>
    </w:p>
    <w:p w:rsidR="007031C8" w:rsidRDefault="007031C8">
      <w:pPr>
        <w:pStyle w:val="Bullet"/>
        <w:ind w:left="357" w:hanging="357"/>
      </w:pPr>
      <w:r>
        <w:t>the student requires specialist learning support to assist with a particular learning disability or English as a Second Language (ESL) needs</w:t>
      </w:r>
    </w:p>
    <w:p w:rsidR="007031C8" w:rsidRDefault="007031C8">
      <w:pPr>
        <w:pStyle w:val="Bullet"/>
        <w:ind w:left="357" w:hanging="357"/>
      </w:pPr>
      <w:r>
        <w:t xml:space="preserve">the student is receiving assistance of at least one and a half hours a week in a class from a specialist teacher </w:t>
      </w:r>
    </w:p>
    <w:p w:rsidR="007031C8" w:rsidRDefault="007031C8">
      <w:pPr>
        <w:pStyle w:val="BulletLast"/>
      </w:pPr>
      <w:r>
        <w:t>the assistance required is of a type that is not available locally.</w:t>
      </w:r>
    </w:p>
    <w:p w:rsidR="007031C8" w:rsidRDefault="007031C8">
      <w:r>
        <w:t>If a report recommends that a student receive specialist assistance for a period of at least two years, a second such report will not be needed until the beginning of the third year. The maximum period of benefits that can be based on a single report is two years. Evidence from the local school or facility confirming that the assistance cannot be provided locally, however, must be provided each year.</w:t>
      </w:r>
    </w:p>
    <w:p w:rsidR="007031C8" w:rsidRDefault="007031C8"/>
    <w:p w:rsidR="007031C8" w:rsidRDefault="007031C8">
      <w:pPr>
        <w:pStyle w:val="Heading4"/>
      </w:pPr>
      <w:bookmarkStart w:id="439" w:name="_Student_would_suffer"/>
      <w:bookmarkStart w:id="440" w:name="_Toc234129380"/>
      <w:bookmarkEnd w:id="439"/>
      <w:r>
        <w:t>Student would suffer serious educational disadvantage at local school</w:t>
      </w:r>
      <w:bookmarkEnd w:id="440"/>
    </w:p>
    <w:p w:rsidR="007031C8" w:rsidRDefault="007031C8">
      <w:pPr>
        <w:spacing w:after="120"/>
      </w:pPr>
      <w:r>
        <w:t>A student can be considered to have a special need if it can be demonstrated that they would suffer a serious educational disadvantage if they had to attend the local state school. A claim must be supported by written confirmation from the state/territory government education authority and within the scope of the AIC Scheme (detailed below).</w:t>
      </w:r>
    </w:p>
    <w:p w:rsidR="007031C8" w:rsidRDefault="007031C8">
      <w:pPr>
        <w:pStyle w:val="BulletIntro"/>
        <w:spacing w:after="60"/>
      </w:pPr>
      <w:r>
        <w:t>A student cannot be considered as suffering from serious educational disadvantage solely on the basis of either:</w:t>
      </w:r>
    </w:p>
    <w:p w:rsidR="007031C8" w:rsidRDefault="007031C8">
      <w:pPr>
        <w:pStyle w:val="Bullet"/>
        <w:spacing w:after="60"/>
        <w:ind w:left="357" w:hanging="357"/>
      </w:pPr>
      <w:r>
        <w:t>a desire for the student to attend a school of choice, including a school that is classified as ‘specialist’ or ‘selective’ or a school that will ‘enhance the student’s academic prospects’</w:t>
      </w:r>
    </w:p>
    <w:p w:rsidR="007031C8" w:rsidRDefault="007031C8">
      <w:pPr>
        <w:pStyle w:val="Bullet"/>
        <w:spacing w:after="60"/>
        <w:ind w:left="357" w:hanging="357"/>
      </w:pPr>
      <w:r>
        <w:t>the standard of teaching facilities</w:t>
      </w:r>
    </w:p>
    <w:p w:rsidR="007031C8" w:rsidRDefault="007031C8">
      <w:pPr>
        <w:pStyle w:val="Bullet"/>
        <w:spacing w:after="60"/>
        <w:ind w:left="357" w:hanging="357"/>
      </w:pPr>
      <w:r>
        <w:t>the socio-economic, racial or ethnic mix of a school</w:t>
      </w:r>
    </w:p>
    <w:p w:rsidR="007031C8" w:rsidRDefault="007031C8">
      <w:pPr>
        <w:pStyle w:val="Bullet"/>
        <w:spacing w:after="60"/>
        <w:ind w:left="357" w:hanging="357"/>
      </w:pPr>
      <w:r>
        <w:t xml:space="preserve">non-core subjects (e.g. subjects other than maths, science and English) being studied by </w:t>
      </w:r>
      <w:hyperlink w:anchor="DistanceEducationMethods" w:history="1">
        <w:r>
          <w:rPr>
            <w:rStyle w:val="Hyperlink"/>
          </w:rPr>
          <w:t>distance education methods</w:t>
        </w:r>
      </w:hyperlink>
      <w:r>
        <w:t xml:space="preserve"> </w:t>
      </w:r>
    </w:p>
    <w:p w:rsidR="007031C8" w:rsidRDefault="007031C8">
      <w:pPr>
        <w:pStyle w:val="Bullet"/>
        <w:spacing w:after="60"/>
        <w:ind w:left="357" w:hanging="357"/>
      </w:pPr>
      <w:r>
        <w:t xml:space="preserve">inability to continue study in the same subjects or the same system after the student’s </w:t>
      </w:r>
      <w:hyperlink w:anchor="Parent" w:history="1">
        <w:r>
          <w:rPr>
            <w:rStyle w:val="Hyperlink"/>
          </w:rPr>
          <w:t>parents</w:t>
        </w:r>
      </w:hyperlink>
      <w:r>
        <w:t xml:space="preserve"> have moved from one non-geographically isolated area to another </w:t>
      </w:r>
    </w:p>
    <w:p w:rsidR="007031C8" w:rsidRDefault="007031C8">
      <w:pPr>
        <w:pStyle w:val="Bullet"/>
        <w:spacing w:after="60"/>
        <w:ind w:left="357" w:hanging="357"/>
      </w:pPr>
      <w:r>
        <w:t>family connections with another school</w:t>
      </w:r>
    </w:p>
    <w:p w:rsidR="007031C8" w:rsidRDefault="007031C8">
      <w:pPr>
        <w:pStyle w:val="Bullet"/>
        <w:spacing w:after="60"/>
        <w:ind w:left="357" w:hanging="357"/>
      </w:pPr>
      <w:r>
        <w:t>difficulties with out-of-school care arrangements</w:t>
      </w:r>
    </w:p>
    <w:p w:rsidR="007031C8" w:rsidRDefault="007031C8">
      <w:pPr>
        <w:pStyle w:val="Bullet"/>
        <w:numPr>
          <w:ilvl w:val="0"/>
          <w:numId w:val="0"/>
        </w:numPr>
        <w:spacing w:after="60"/>
        <w:ind w:left="357"/>
      </w:pPr>
      <w:r>
        <w:t>or</w:t>
      </w:r>
    </w:p>
    <w:p w:rsidR="007031C8" w:rsidRDefault="007031C8">
      <w:pPr>
        <w:pStyle w:val="BulletLast"/>
        <w:spacing w:after="120"/>
      </w:pPr>
      <w:r>
        <w:t>a desire for a family to send a child to a boarding school.</w:t>
      </w:r>
    </w:p>
    <w:p w:rsidR="007031C8" w:rsidRDefault="007031C8">
      <w:pPr>
        <w:pStyle w:val="BulletIntro"/>
        <w:spacing w:after="60"/>
      </w:pPr>
      <w:r>
        <w:t>A claim that a student would suffer serious educational disadvantage must be supported by a statement from the chief executive officer of the state/territory government education authority (e.g. the Director-General) or their delegate. The statement must:</w:t>
      </w:r>
    </w:p>
    <w:p w:rsidR="007031C8" w:rsidRDefault="007031C8">
      <w:pPr>
        <w:pStyle w:val="Bullet"/>
        <w:spacing w:after="60"/>
        <w:ind w:left="357" w:hanging="357"/>
      </w:pPr>
      <w:r>
        <w:t>give the reason that the local school is inappropriate for the student’s needs</w:t>
      </w:r>
    </w:p>
    <w:p w:rsidR="007031C8" w:rsidRDefault="007031C8">
      <w:pPr>
        <w:pStyle w:val="Bullet"/>
        <w:spacing w:after="60"/>
        <w:ind w:left="357" w:hanging="357"/>
      </w:pPr>
      <w:r>
        <w:t>confirm that the student would be seriously educationally disadvantaged if unable to study elsewhere</w:t>
      </w:r>
    </w:p>
    <w:p w:rsidR="007031C8" w:rsidRDefault="007031C8">
      <w:pPr>
        <w:pStyle w:val="BulletLast"/>
        <w:spacing w:after="120"/>
      </w:pPr>
      <w:r>
        <w:t>state that the state/territory authority has no objection to AIC allowances being paid.</w:t>
      </w:r>
    </w:p>
    <w:p w:rsidR="007031C8" w:rsidRDefault="007031C8">
      <w:pPr>
        <w:pStyle w:val="BulletIntro"/>
        <w:spacing w:after="60"/>
      </w:pPr>
      <w:r>
        <w:t xml:space="preserve">If the state/territory government education authority is supporting a claim on the basis that the student cannot appropriately access a specific ‘core’ subject, or a range of </w:t>
      </w:r>
      <w:r>
        <w:lastRenderedPageBreak/>
        <w:t>subjects to achieve a ‘core competency’(e.g. where teaching is conducted without a qualified teacher in physical attendance i.e. through video conferencing), then the supporting statement must also specify that:</w:t>
      </w:r>
    </w:p>
    <w:p w:rsidR="007031C8" w:rsidRDefault="007031C8">
      <w:pPr>
        <w:pStyle w:val="Bullet"/>
        <w:spacing w:after="60"/>
        <w:ind w:left="357" w:hanging="357"/>
      </w:pPr>
      <w:r>
        <w:t>the particular ‘core’ subject is an essential part of study for all students in the jurisdiction, at that particular year level; or, in educational jurisdictions that define core competencies, the core competency cannot be met by any of the subjects offered at the school</w:t>
      </w:r>
    </w:p>
    <w:p w:rsidR="007031C8" w:rsidRDefault="007031C8">
      <w:pPr>
        <w:pStyle w:val="BulletLast"/>
      </w:pPr>
      <w:r>
        <w:t>delivery of the subject by correspondence is not appropriate for this individual student.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835"/>
        <w:gridCol w:w="2835"/>
        <w:gridCol w:w="2835"/>
      </w:tblGrid>
      <w:tr w:rsidR="007031C8">
        <w:tc>
          <w:tcPr>
            <w:tcW w:w="2835" w:type="dxa"/>
            <w:shd w:val="clear" w:color="auto" w:fill="CCFFFF"/>
          </w:tcPr>
          <w:p w:rsidR="007031C8" w:rsidRDefault="007031C8">
            <w:pPr>
              <w:pStyle w:val="ExampleText"/>
              <w:rPr>
                <w:b/>
              </w:rPr>
            </w:pPr>
            <w:r>
              <w:rPr>
                <w:b/>
              </w:rPr>
              <w:t>Example 16: Core subject not available face to face</w:t>
            </w:r>
          </w:p>
          <w:p w:rsidR="007031C8" w:rsidRDefault="007031C8">
            <w:pPr>
              <w:pStyle w:val="ExampleText"/>
            </w:pPr>
            <w:r>
              <w:t>Allison is in Year 11 and must study English, a ‘core’ subject, through distance education modules. She is seeking to bypass the local school to access an AIC allowance. Her claim is submitted with a supporting statement from the .education authority, confirming that Allison is suffering serious educational disadvantage because she cannot get face</w:t>
            </w:r>
            <w:r>
              <w:noBreakHyphen/>
              <w:t>to</w:t>
            </w:r>
            <w:r>
              <w:noBreakHyphen/>
              <w:t>face tuition in English. The claim may be approved, because English is a core subject in Year 11.</w:t>
            </w:r>
          </w:p>
        </w:tc>
        <w:tc>
          <w:tcPr>
            <w:tcW w:w="2835" w:type="dxa"/>
            <w:shd w:val="clear" w:color="auto" w:fill="CCFFFF"/>
          </w:tcPr>
          <w:p w:rsidR="007031C8" w:rsidRDefault="007031C8">
            <w:pPr>
              <w:pStyle w:val="ExampleText"/>
              <w:rPr>
                <w:b/>
              </w:rPr>
            </w:pPr>
            <w:r>
              <w:rPr>
                <w:b/>
              </w:rPr>
              <w:t>Example 17: Elective subject not available</w:t>
            </w:r>
          </w:p>
          <w:p w:rsidR="007031C8" w:rsidRDefault="007031C8">
            <w:pPr>
              <w:pStyle w:val="ExampleText"/>
            </w:pPr>
            <w:r>
              <w:t>Jeremy, who is in Year 9, wants to study Japanese at the private boarding school his father attended in the city. The school he currently attends offers a standard range of subjects to Year 12, including French but not Japanese. An AIC Scheme claim on these grounds should not be approved, because a desire to attend a school to enhance a student’s academic prospects is outside the scope of the scheme.</w:t>
            </w:r>
          </w:p>
        </w:tc>
        <w:tc>
          <w:tcPr>
            <w:tcW w:w="2835" w:type="dxa"/>
            <w:shd w:val="clear" w:color="auto" w:fill="CCFFFF"/>
          </w:tcPr>
          <w:p w:rsidR="007031C8" w:rsidRDefault="007031C8">
            <w:pPr>
              <w:pStyle w:val="ExampleText"/>
              <w:rPr>
                <w:b/>
              </w:rPr>
            </w:pPr>
            <w:r>
              <w:rPr>
                <w:b/>
              </w:rPr>
              <w:t>Example 18: Elective subject not available face to face</w:t>
            </w:r>
          </w:p>
          <w:p w:rsidR="007031C8" w:rsidRDefault="007031C8">
            <w:pPr>
              <w:pStyle w:val="ExampleText"/>
            </w:pPr>
            <w:r>
              <w:t>Carrie, 16, attends a girls’ boarding school in the city, where she is studying Spanish. Her local school in the country does not teach Spanish on a face</w:t>
            </w:r>
            <w:r>
              <w:noBreakHyphen/>
              <w:t>to</w:t>
            </w:r>
            <w:r>
              <w:noBreakHyphen/>
              <w:t>face basis, but can allow Carrie to study the subject by distance education methods. An AIC Scheme claim on this basis should not be approved, because it is not expected that all students at Carrie’s year level learn Spanish (i.e. Spanish is not a ‘core’ subject).</w:t>
            </w:r>
          </w:p>
        </w:tc>
      </w:tr>
      <w:tr w:rsidR="007031C8">
        <w:tc>
          <w:tcPr>
            <w:tcW w:w="2835" w:type="dxa"/>
            <w:shd w:val="clear" w:color="auto" w:fill="CCFFFF"/>
          </w:tcPr>
          <w:p w:rsidR="007031C8" w:rsidRDefault="007031C8">
            <w:pPr>
              <w:pStyle w:val="ExampleText"/>
              <w:rPr>
                <w:b/>
              </w:rPr>
            </w:pPr>
            <w:r>
              <w:rPr>
                <w:b/>
              </w:rPr>
              <w:t>Example 19: Specialist or selective school</w:t>
            </w:r>
          </w:p>
          <w:p w:rsidR="007031C8" w:rsidRDefault="007031C8">
            <w:pPr>
              <w:pStyle w:val="ExampleText"/>
            </w:pPr>
            <w:r>
              <w:t>An education authority has reclassified a number of state high schools as ‘specialist’ schools. Mary has gained a place in one such school for gifted and talented students but she lives too far away to attend on a daily basis. Her father enquires about the AIC Scheme to help with her boarding costs. A claim should not be approved unless there is no appropriate state school within the distances specified in Rules 1 and 2.</w:t>
            </w:r>
          </w:p>
        </w:tc>
        <w:tc>
          <w:tcPr>
            <w:tcW w:w="2835" w:type="dxa"/>
            <w:shd w:val="clear" w:color="auto" w:fill="CCFFFF"/>
          </w:tcPr>
          <w:p w:rsidR="007031C8" w:rsidRDefault="007031C8">
            <w:pPr>
              <w:pStyle w:val="ExampleText"/>
              <w:rPr>
                <w:b/>
              </w:rPr>
            </w:pPr>
            <w:r>
              <w:rPr>
                <w:b/>
              </w:rPr>
              <w:t>Example 20: Boarding for non</w:t>
            </w:r>
            <w:r>
              <w:rPr>
                <w:b/>
              </w:rPr>
              <w:noBreakHyphen/>
              <w:t>educational reasons</w:t>
            </w:r>
          </w:p>
          <w:p w:rsidR="007031C8" w:rsidRDefault="007031C8">
            <w:pPr>
              <w:pStyle w:val="ExampleText"/>
            </w:pPr>
            <w:r>
              <w:t>Craig and Stuart’s mother died 2 years ago. Their father has enrolled them at a boarding school in the city, as he finds it difficult to care for them on his own. An AIC Scheme claim should not be approved, as the boys are not boarding to fulfil an educational or medical need.</w:t>
            </w:r>
          </w:p>
        </w:tc>
        <w:tc>
          <w:tcPr>
            <w:tcW w:w="2835" w:type="dxa"/>
            <w:shd w:val="clear" w:color="auto" w:fill="CCFFFF"/>
          </w:tcPr>
          <w:p w:rsidR="007031C8" w:rsidRDefault="007031C8">
            <w:pPr>
              <w:pStyle w:val="ExampleText"/>
              <w:rPr>
                <w:b/>
              </w:rPr>
            </w:pPr>
            <w:r>
              <w:rPr>
                <w:b/>
              </w:rPr>
              <w:t>Example 21: Education authority refuses recommendation</w:t>
            </w:r>
          </w:p>
          <w:p w:rsidR="007031C8" w:rsidRDefault="007031C8">
            <w:pPr>
              <w:pStyle w:val="ExampleText"/>
            </w:pPr>
            <w:r>
              <w:t xml:space="preserve">Phoebe’s elder sister </w:t>
            </w:r>
            <w:proofErr w:type="spellStart"/>
            <w:r>
              <w:t>Phillipa</w:t>
            </w:r>
            <w:proofErr w:type="spellEnd"/>
            <w:r>
              <w:t xml:space="preserve"> received AIC allowances in Years 11 and 12 because the local school catered to Year 10 only. The school now provides up to Year 12, but there are only two students in Year 11 and all subjects except English are delivered by distance education methods. Phoebe’s parents believe she would be  disadvantaged at the local school, and want her to board.  A teacher supports the family’s case, but the education authority makes no recommendation. An AIC Scheme claim cannot be approved.</w:t>
            </w:r>
          </w:p>
        </w:tc>
      </w:tr>
    </w:tbl>
    <w:p w:rsidR="007031C8" w:rsidRDefault="007031C8">
      <w:pPr>
        <w:pStyle w:val="Heading2"/>
        <w:pageBreakBefore/>
      </w:pPr>
      <w:bookmarkStart w:id="441" w:name="_4.4_Students_deemed"/>
      <w:bookmarkStart w:id="442" w:name="_4.4_Students_deemed_to_be_isolated"/>
      <w:bookmarkStart w:id="443" w:name="_Toc161552247"/>
      <w:bookmarkStart w:id="444" w:name="_Toc234129381"/>
      <w:bookmarkStart w:id="445" w:name="_Toc264368436"/>
      <w:bookmarkEnd w:id="441"/>
      <w:bookmarkEnd w:id="442"/>
      <w:r>
        <w:lastRenderedPageBreak/>
        <w:t>4.4</w:t>
      </w:r>
      <w:r>
        <w:tab/>
        <w:t>Students deemed to be isolated</w:t>
      </w:r>
      <w:bookmarkEnd w:id="443"/>
      <w:bookmarkEnd w:id="444"/>
      <w:bookmarkEnd w:id="445"/>
    </w:p>
    <w:p w:rsidR="007031C8" w:rsidRDefault="007031C8">
      <w:pPr>
        <w:keepNext/>
        <w:spacing w:after="100"/>
      </w:pPr>
      <w:r>
        <w:t xml:space="preserve">In certain circumstances, a </w:t>
      </w:r>
      <w:hyperlink w:anchor="Student" w:history="1">
        <w:r>
          <w:rPr>
            <w:rStyle w:val="Hyperlink"/>
          </w:rPr>
          <w:t>student</w:t>
        </w:r>
      </w:hyperlink>
      <w:r>
        <w:t xml:space="preserve"> can be regarded as not having reasonable daily access to an </w:t>
      </w:r>
      <w:hyperlink w:anchor="AppropriateStateSchool" w:history="1">
        <w:r>
          <w:rPr>
            <w:rStyle w:val="Hyperlink"/>
          </w:rPr>
          <w:t>appropriate state school</w:t>
        </w:r>
      </w:hyperlink>
      <w:r>
        <w:t xml:space="preserve"> without meeting a geographical isolation rule (see </w:t>
      </w:r>
      <w:hyperlink w:anchor="_4.2_Geographical_isolation" w:history="1">
        <w:r>
          <w:rPr>
            <w:rStyle w:val="Hyperlink"/>
          </w:rPr>
          <w:t>4.2</w:t>
        </w:r>
      </w:hyperlink>
      <w:r>
        <w:t>). This section outlines the circumstances in which a student may be deemed to be isolated.</w:t>
      </w:r>
    </w:p>
    <w:p w:rsidR="007031C8" w:rsidRDefault="003542E1">
      <w:pPr>
        <w:pStyle w:val="BulletTab2"/>
        <w:keepNext/>
        <w:spacing w:after="60"/>
      </w:pPr>
      <w:hyperlink w:anchor="_4.4.1_Student_lives" w:history="1">
        <w:r w:rsidR="007031C8">
          <w:rPr>
            <w:rStyle w:val="Hyperlink"/>
          </w:rPr>
          <w:t>4.4.1</w:t>
        </w:r>
      </w:hyperlink>
      <w:r w:rsidR="007031C8">
        <w:tab/>
        <w:t xml:space="preserve">Student lives in a </w:t>
      </w:r>
      <w:hyperlink w:anchor="SpecialInstitution" w:history="1">
        <w:r w:rsidR="007031C8">
          <w:rPr>
            <w:rStyle w:val="Hyperlink"/>
          </w:rPr>
          <w:t>special institution</w:t>
        </w:r>
      </w:hyperlink>
    </w:p>
    <w:p w:rsidR="007031C8" w:rsidRDefault="003542E1">
      <w:pPr>
        <w:pStyle w:val="BulletTab2"/>
        <w:keepNext/>
        <w:spacing w:after="60"/>
      </w:pPr>
      <w:hyperlink w:anchor="_4.4.2_Parental_occupation" w:history="1">
        <w:r w:rsidR="007031C8">
          <w:rPr>
            <w:rStyle w:val="Hyperlink"/>
          </w:rPr>
          <w:t>4.4.2</w:t>
        </w:r>
      </w:hyperlink>
      <w:r w:rsidR="007031C8">
        <w:tab/>
        <w:t>Parental occupation involves frequent moves</w:t>
      </w:r>
    </w:p>
    <w:p w:rsidR="007031C8" w:rsidRDefault="003542E1">
      <w:pPr>
        <w:pStyle w:val="BulletTab2"/>
        <w:keepNext/>
        <w:spacing w:after="60"/>
      </w:pPr>
      <w:hyperlink w:anchor="_4.4.3_Student_and" w:history="1">
        <w:r w:rsidR="007031C8">
          <w:rPr>
            <w:rStyle w:val="Hyperlink"/>
          </w:rPr>
          <w:t>4.4.3</w:t>
        </w:r>
      </w:hyperlink>
      <w:r w:rsidR="007031C8">
        <w:tab/>
        <w:t xml:space="preserve">Student and sibling live in a </w:t>
      </w:r>
      <w:hyperlink w:anchor="SecondFamilyHome" w:history="1">
        <w:r w:rsidR="007031C8">
          <w:rPr>
            <w:rStyle w:val="Hyperlink"/>
          </w:rPr>
          <w:t>second family home</w:t>
        </w:r>
      </w:hyperlink>
    </w:p>
    <w:p w:rsidR="007031C8" w:rsidRDefault="003542E1">
      <w:pPr>
        <w:pStyle w:val="BulletTab2"/>
        <w:keepNext/>
        <w:spacing w:after="60"/>
      </w:pPr>
      <w:hyperlink w:anchor="_4.4.4_Student’s_sole" w:history="1">
        <w:r w:rsidR="007031C8">
          <w:rPr>
            <w:rStyle w:val="Hyperlink"/>
          </w:rPr>
          <w:t>4.4.4</w:t>
        </w:r>
      </w:hyperlink>
      <w:r w:rsidR="007031C8">
        <w:tab/>
        <w:t>Student’s sole parent’s occupation requires frequent overnight absences</w:t>
      </w:r>
    </w:p>
    <w:p w:rsidR="007031C8" w:rsidRDefault="003542E1">
      <w:pPr>
        <w:pStyle w:val="BulletTab2Last"/>
      </w:pPr>
      <w:hyperlink w:anchor="_4.4.5_Continuation_and" w:history="1">
        <w:r w:rsidR="007031C8">
          <w:rPr>
            <w:rStyle w:val="Hyperlink"/>
          </w:rPr>
          <w:t>4.4.5</w:t>
        </w:r>
      </w:hyperlink>
      <w:r w:rsidR="007031C8">
        <w:tab/>
        <w:t>Continuation and concessions.</w:t>
      </w:r>
    </w:p>
    <w:p w:rsidR="007031C8" w:rsidRDefault="007031C8">
      <w:pPr>
        <w:pStyle w:val="BulletTab2Last"/>
        <w:numPr>
          <w:ilvl w:val="0"/>
          <w:numId w:val="0"/>
        </w:numPr>
      </w:pPr>
    </w:p>
    <w:p w:rsidR="007031C8" w:rsidRPr="004D7CB3" w:rsidRDefault="007031C8">
      <w:pPr>
        <w:pStyle w:val="Heading3"/>
        <w:spacing w:after="120"/>
      </w:pPr>
      <w:bookmarkStart w:id="446" w:name="_4.4.1_Student_lives"/>
      <w:bookmarkStart w:id="447" w:name="_4.4.1_Student_lives_in_a_special_in"/>
      <w:bookmarkStart w:id="448" w:name="_Toc161552248"/>
      <w:bookmarkStart w:id="449" w:name="_Toc234129382"/>
      <w:bookmarkStart w:id="450" w:name="_Toc264368437"/>
      <w:bookmarkEnd w:id="446"/>
      <w:bookmarkEnd w:id="447"/>
      <w:r w:rsidRPr="004D7CB3">
        <w:t>4.4.1</w:t>
      </w:r>
      <w:r w:rsidRPr="004D7CB3">
        <w:tab/>
        <w:t>Student lives in a special institution</w:t>
      </w:r>
      <w:bookmarkEnd w:id="448"/>
      <w:bookmarkEnd w:id="449"/>
      <w:bookmarkEnd w:id="450"/>
    </w:p>
    <w:p w:rsidR="007031C8" w:rsidRPr="004D7CB3" w:rsidRDefault="007031C8">
      <w:pPr>
        <w:spacing w:after="100"/>
      </w:pPr>
      <w:r w:rsidRPr="004D7CB3">
        <w:t xml:space="preserve">A </w:t>
      </w:r>
      <w:hyperlink w:anchor="Student" w:history="1">
        <w:r w:rsidRPr="004D7CB3">
          <w:rPr>
            <w:rStyle w:val="Hyperlink"/>
          </w:rPr>
          <w:t>student</w:t>
        </w:r>
      </w:hyperlink>
      <w:r w:rsidRPr="004D7CB3">
        <w:t xml:space="preserve"> may be deemed to be isolated if, because of the nature and extent of a </w:t>
      </w:r>
      <w:hyperlink w:anchor="DisabilityOrOtherCondition" w:history="1">
        <w:r w:rsidRPr="004D7CB3">
          <w:rPr>
            <w:rStyle w:val="Hyperlink"/>
          </w:rPr>
          <w:t>disability or other health-related condition</w:t>
        </w:r>
      </w:hyperlink>
      <w:r w:rsidRPr="004D7CB3">
        <w:t xml:space="preserve">, it is necessary or preferable for him or her to live at a </w:t>
      </w:r>
      <w:hyperlink w:anchor="SpecialInstitution" w:history="1">
        <w:r w:rsidRPr="004D7CB3">
          <w:rPr>
            <w:rStyle w:val="Hyperlink"/>
          </w:rPr>
          <w:t>special institution</w:t>
        </w:r>
      </w:hyperlink>
      <w:r w:rsidRPr="004D7CB3">
        <w:t>.</w:t>
      </w:r>
    </w:p>
    <w:p w:rsidR="007031C8" w:rsidRPr="004D7CB3" w:rsidRDefault="007031C8">
      <w:pPr>
        <w:spacing w:after="100"/>
      </w:pPr>
      <w:r w:rsidRPr="004D7CB3">
        <w:t xml:space="preserve">A </w:t>
      </w:r>
      <w:hyperlink w:anchor="Claim" w:history="1">
        <w:r w:rsidRPr="004D7CB3">
          <w:rPr>
            <w:rStyle w:val="Hyperlink"/>
          </w:rPr>
          <w:t>claim</w:t>
        </w:r>
      </w:hyperlink>
      <w:r w:rsidRPr="004D7CB3">
        <w:t xml:space="preserve"> for a student who lives in a special institution does not need to be supported by evidence. The fact that the student lives in the institution will normally establish their need to reside at the special institution.</w:t>
      </w:r>
    </w:p>
    <w:p w:rsidR="007031C8" w:rsidRPr="004D7CB3" w:rsidRDefault="007031C8">
      <w:pPr>
        <w:spacing w:after="100"/>
      </w:pPr>
      <w:r w:rsidRPr="004D7CB3">
        <w:t>For assessment purposes in cases of 4.4.1, ‘to live’ is considered to be a period of at least twenty continuous school days.</w:t>
      </w:r>
    </w:p>
    <w:p w:rsidR="007031C8" w:rsidRDefault="007031C8">
      <w:r w:rsidRPr="004D7CB3">
        <w:rPr>
          <w:i/>
        </w:rPr>
        <w:t>Note</w:t>
      </w:r>
      <w:r w:rsidRPr="004D7CB3">
        <w:t xml:space="preserve">: The student must still undertake an approved course (see </w:t>
      </w:r>
      <w:hyperlink w:anchor="_3.4.3_Approved_course" w:history="1">
        <w:r w:rsidRPr="004D7CB3">
          <w:rPr>
            <w:rStyle w:val="Hyperlink"/>
          </w:rPr>
          <w:t>3.4.3</w:t>
        </w:r>
      </w:hyperlink>
      <w:r w:rsidRPr="004D7CB3">
        <w:t xml:space="preserve">) at an approved institution (see </w:t>
      </w:r>
      <w:hyperlink w:anchor="_3.4.2_Approved_institution" w:history="1">
        <w:r w:rsidRPr="004D7CB3">
          <w:rPr>
            <w:rStyle w:val="Hyperlink"/>
          </w:rPr>
          <w:t>3.4.2</w:t>
        </w:r>
      </w:hyperlink>
      <w:r w:rsidRPr="004D7CB3">
        <w:t xml:space="preserve">). The special institution does not necessarily have to be a school (or approved institution). That is, the student may live at a special institution and attend school at another institution, such as a </w:t>
      </w:r>
      <w:hyperlink w:anchor="SpecialSchool" w:history="1">
        <w:r w:rsidRPr="004D7CB3">
          <w:rPr>
            <w:rStyle w:val="Hyperlink"/>
          </w:rPr>
          <w:t>special school</w:t>
        </w:r>
      </w:hyperlink>
      <w:r w:rsidRPr="004D7CB3">
        <w:t>.</w:t>
      </w:r>
    </w:p>
    <w:p w:rsidR="007031C8" w:rsidRDefault="007031C8"/>
    <w:p w:rsidR="007031C8" w:rsidRDefault="007031C8">
      <w:pPr>
        <w:pStyle w:val="Heading3"/>
        <w:spacing w:after="120"/>
      </w:pPr>
      <w:bookmarkStart w:id="451" w:name="_4.4.2_Parental_occupation"/>
      <w:bookmarkStart w:id="452" w:name="_4.4.2_Parental_occupation_involves_"/>
      <w:bookmarkStart w:id="453" w:name="_Toc161552249"/>
      <w:bookmarkStart w:id="454" w:name="_Toc234129383"/>
      <w:bookmarkStart w:id="455" w:name="_Toc264368438"/>
      <w:bookmarkEnd w:id="451"/>
      <w:bookmarkEnd w:id="452"/>
      <w:r>
        <w:t>4.4.2</w:t>
      </w:r>
      <w:r>
        <w:tab/>
        <w:t>Parental occupation involves frequent moves</w:t>
      </w:r>
      <w:bookmarkEnd w:id="453"/>
      <w:bookmarkEnd w:id="454"/>
      <w:bookmarkEnd w:id="455"/>
    </w:p>
    <w:p w:rsidR="007031C8" w:rsidRDefault="007031C8">
      <w:pPr>
        <w:pStyle w:val="BulletIntro"/>
        <w:spacing w:after="60"/>
      </w:pPr>
      <w:r>
        <w:t xml:space="preserve">A </w:t>
      </w:r>
      <w:hyperlink w:anchor="Student" w:history="1">
        <w:r>
          <w:rPr>
            <w:rStyle w:val="Hyperlink"/>
          </w:rPr>
          <w:t>student</w:t>
        </w:r>
      </w:hyperlink>
      <w:r>
        <w:t xml:space="preserve"> may be deemed to be isolated if all the following conditions are met:</w:t>
      </w:r>
    </w:p>
    <w:p w:rsidR="007031C8" w:rsidRDefault="007031C8">
      <w:pPr>
        <w:pStyle w:val="Bullet"/>
        <w:spacing w:after="60"/>
        <w:ind w:left="357" w:hanging="357"/>
      </w:pPr>
      <w:r>
        <w:t xml:space="preserve">either </w:t>
      </w:r>
      <w:hyperlink w:anchor="Parent" w:history="1">
        <w:r>
          <w:rPr>
            <w:rStyle w:val="Hyperlink"/>
          </w:rPr>
          <w:t>parent</w:t>
        </w:r>
      </w:hyperlink>
      <w:r>
        <w:t xml:space="preserve"> has an occupation where an itinerant lifestyle is a necessary requirement for their livelihood</w:t>
      </w:r>
    </w:p>
    <w:p w:rsidR="007031C8" w:rsidRDefault="007031C8">
      <w:pPr>
        <w:pStyle w:val="Bullet"/>
        <w:spacing w:after="60"/>
        <w:ind w:left="357" w:hanging="357"/>
      </w:pPr>
      <w:r>
        <w:t>the occupation requires that parent to work on site</w:t>
      </w:r>
    </w:p>
    <w:p w:rsidR="007031C8" w:rsidRDefault="007031C8">
      <w:pPr>
        <w:pStyle w:val="Bullet"/>
        <w:spacing w:after="60"/>
        <w:ind w:left="357" w:hanging="357"/>
      </w:pPr>
      <w:r>
        <w:t xml:space="preserve">the occupation necessitates the relocation of the </w:t>
      </w:r>
      <w:hyperlink w:anchor="Family" w:history="1">
        <w:r>
          <w:rPr>
            <w:rStyle w:val="Hyperlink"/>
          </w:rPr>
          <w:t>family</w:t>
        </w:r>
      </w:hyperlink>
    </w:p>
    <w:p w:rsidR="007031C8" w:rsidRDefault="007031C8">
      <w:pPr>
        <w:pStyle w:val="BulletLast"/>
        <w:spacing w:after="120"/>
      </w:pPr>
      <w:r>
        <w:t>that parent relocates at least five times a year for work purposes.</w:t>
      </w:r>
    </w:p>
    <w:p w:rsidR="007031C8" w:rsidRDefault="007031C8">
      <w:pPr>
        <w:pStyle w:val="BulletIntro"/>
        <w:spacing w:after="60"/>
      </w:pPr>
      <w:r>
        <w:t>A student should not be deemed isolated under this provision where:</w:t>
      </w:r>
    </w:p>
    <w:p w:rsidR="007031C8" w:rsidRDefault="007031C8">
      <w:pPr>
        <w:pStyle w:val="Bullet"/>
        <w:spacing w:after="60"/>
        <w:ind w:left="357" w:hanging="357"/>
      </w:pPr>
      <w:r>
        <w:t>the parent operates out of a base, as they are not relocating the family</w:t>
      </w:r>
    </w:p>
    <w:p w:rsidR="007031C8" w:rsidRDefault="007031C8">
      <w:pPr>
        <w:pStyle w:val="Bullet"/>
        <w:spacing w:after="60"/>
        <w:ind w:left="357" w:hanging="357"/>
      </w:pPr>
      <w:r>
        <w:t>the parent works solely in a geographically limited area where they could reasonably be expected to maintain a fixed address (e.g. solely within a metropolitan area or within 56 kilometres of a town or city)</w:t>
      </w:r>
    </w:p>
    <w:p w:rsidR="007031C8" w:rsidRDefault="007031C8">
      <w:pPr>
        <w:pStyle w:val="Bullet"/>
        <w:spacing w:after="60"/>
        <w:ind w:left="357" w:hanging="357"/>
      </w:pPr>
      <w:r>
        <w:t xml:space="preserve">the parent is subject to transfer every two or three years (e.g. police officers, defence service personnel, teachers) and could normally be expected to spend at least one full </w:t>
      </w:r>
      <w:hyperlink w:anchor="SchoolYear" w:history="1">
        <w:r>
          <w:rPr>
            <w:rStyle w:val="Hyperlink"/>
          </w:rPr>
          <w:t>school year</w:t>
        </w:r>
      </w:hyperlink>
      <w:r>
        <w:t xml:space="preserve"> in the one location (even if they have moved more than once in a particular school year)</w:t>
      </w:r>
    </w:p>
    <w:p w:rsidR="007031C8" w:rsidRDefault="007031C8">
      <w:pPr>
        <w:pStyle w:val="Bullet"/>
        <w:spacing w:after="60"/>
        <w:ind w:left="357" w:hanging="357"/>
      </w:pPr>
      <w:r>
        <w:lastRenderedPageBreak/>
        <w:t>the primary reason for travelling and seeking work is for a ‘working holiday’ or to do unpaid voluntary work</w:t>
      </w:r>
    </w:p>
    <w:p w:rsidR="007031C8" w:rsidRDefault="007031C8">
      <w:pPr>
        <w:pStyle w:val="andor"/>
        <w:spacing w:after="60"/>
      </w:pPr>
      <w:r>
        <w:t>or</w:t>
      </w:r>
    </w:p>
    <w:p w:rsidR="007031C8" w:rsidRDefault="007031C8">
      <w:pPr>
        <w:pStyle w:val="BulletLast"/>
      </w:pPr>
      <w:r>
        <w:t>the occupation of the parent could reasonably be maintained within a limited geographical area (e.g. if the parent chooses to be mobile to fill a niche gap in the skills market).</w:t>
      </w:r>
    </w:p>
    <w:p w:rsidR="007031C8" w:rsidRDefault="007031C8">
      <w:pPr>
        <w:pStyle w:val="BulletIntro"/>
        <w:spacing w:after="60"/>
      </w:pPr>
      <w:r>
        <w:t>The ownership of a family home in a particular locality does not necessarily affect eligibility under this provision, except when:</w:t>
      </w:r>
    </w:p>
    <w:p w:rsidR="007031C8" w:rsidRDefault="007031C8">
      <w:pPr>
        <w:pStyle w:val="Bullet"/>
        <w:spacing w:after="60"/>
        <w:ind w:left="357" w:hanging="357"/>
      </w:pPr>
      <w:r>
        <w:t>one parent lives there while the other moves about for work purposes</w:t>
      </w:r>
    </w:p>
    <w:p w:rsidR="007031C8" w:rsidRDefault="007031C8">
      <w:pPr>
        <w:pStyle w:val="andor"/>
        <w:spacing w:after="60"/>
      </w:pPr>
      <w:r>
        <w:t>or</w:t>
      </w:r>
    </w:p>
    <w:p w:rsidR="007031C8" w:rsidRDefault="007031C8">
      <w:pPr>
        <w:pStyle w:val="BulletLast"/>
      </w:pPr>
      <w:r>
        <w:t>the student lives there while both parents are absent.</w:t>
      </w:r>
    </w:p>
    <w:tbl>
      <w:tblPr>
        <w:tblpPr w:leftFromText="180" w:rightFromText="180" w:vertAnchor="text" w:tblpXSpec="right" w:tblpY="1"/>
        <w:tblOverlap w:val="never"/>
        <w:tblW w:w="471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712"/>
      </w:tblGrid>
      <w:tr w:rsidR="007031C8">
        <w:trPr>
          <w:jc w:val="right"/>
        </w:trPr>
        <w:tc>
          <w:tcPr>
            <w:tcW w:w="4712" w:type="dxa"/>
            <w:shd w:val="clear" w:color="auto" w:fill="CCFFFF"/>
          </w:tcPr>
          <w:p w:rsidR="007031C8" w:rsidRDefault="007031C8">
            <w:pPr>
              <w:pStyle w:val="ExampleText"/>
              <w:rPr>
                <w:b/>
              </w:rPr>
            </w:pPr>
            <w:r>
              <w:rPr>
                <w:b/>
              </w:rPr>
              <w:t>Example 22: Itinerancy for smaller part of the year</w:t>
            </w:r>
          </w:p>
          <w:p w:rsidR="007031C8" w:rsidRDefault="007031C8">
            <w:pPr>
              <w:pStyle w:val="ExampleText"/>
            </w:pPr>
            <w:r>
              <w:t>Mr and Mrs Brown run a business that excavates and prepares land for commercial property development. Most sites are in the metropolitan area, and the couple work at an average of six sites a year. They often spend up to 3 days and nights camping on site while blasting and clearing the area. Their sons attend a private boarding school in a provincial city, and Mr Brown applies for the AIC Scheme under the itinerancy provision. The claim should not be approved, as the principal family home is lived in by one or both parents for most of the year and at no time are the parents more than 56 kilometres from home.</w:t>
            </w:r>
          </w:p>
        </w:tc>
      </w:tr>
      <w:tr w:rsidR="007031C8">
        <w:trPr>
          <w:jc w:val="right"/>
        </w:trPr>
        <w:tc>
          <w:tcPr>
            <w:tcW w:w="4712" w:type="dxa"/>
            <w:shd w:val="clear" w:color="auto" w:fill="CCFFFF"/>
          </w:tcPr>
          <w:p w:rsidR="007031C8" w:rsidRDefault="007031C8">
            <w:pPr>
              <w:pStyle w:val="ExampleText"/>
              <w:rPr>
                <w:b/>
              </w:rPr>
            </w:pPr>
            <w:r>
              <w:rPr>
                <w:b/>
              </w:rPr>
              <w:t>Example 23: Itinerancy for non</w:t>
            </w:r>
            <w:r>
              <w:rPr>
                <w:b/>
              </w:rPr>
              <w:noBreakHyphen/>
              <w:t>essential reasons</w:t>
            </w:r>
          </w:p>
          <w:p w:rsidR="007031C8" w:rsidRDefault="007031C8">
            <w:pPr>
              <w:pStyle w:val="ExampleText"/>
            </w:pPr>
            <w:r>
              <w:t xml:space="preserve">Mr and Mrs Adams resign from their jobs and begin the round-Australia working holiday they have been planning for some years. They enrol their two daughters in boarding school and apply for the AIC Scheme under the itinerancy provisions. The claim should not be approved, as the </w:t>
            </w:r>
            <w:smartTag w:uri="urn:schemas-microsoft-com:office:smarttags" w:element="place">
              <w:r>
                <w:t>Adams</w:t>
              </w:r>
            </w:smartTag>
            <w:r>
              <w:t xml:space="preserve"> family is moving for holiday purposes, seeking work in the areas they travel to, and their occupation is not the main reason for the moves.</w:t>
            </w:r>
          </w:p>
        </w:tc>
      </w:tr>
    </w:tbl>
    <w:p w:rsidR="007031C8" w:rsidRDefault="007031C8">
      <w:pPr>
        <w:pStyle w:val="BulletIntro"/>
        <w:spacing w:after="60"/>
      </w:pPr>
      <w:r>
        <w:t xml:space="preserve">An applicant’s </w:t>
      </w:r>
      <w:hyperlink w:anchor="Claim" w:history="1">
        <w:r>
          <w:rPr>
            <w:rStyle w:val="Hyperlink"/>
          </w:rPr>
          <w:t>claim</w:t>
        </w:r>
      </w:hyperlink>
      <w:r>
        <w:t xml:space="preserve"> will be considered according to their individual circumstances. A claim for a student whose parent’s occupation involves frequent moves must be supported by:</w:t>
      </w:r>
    </w:p>
    <w:p w:rsidR="007031C8" w:rsidRDefault="007031C8">
      <w:pPr>
        <w:pStyle w:val="Bullet"/>
        <w:spacing w:after="60"/>
        <w:ind w:left="357" w:hanging="357"/>
      </w:pPr>
      <w:r>
        <w:t>a statement of the family’s projected itinerary for the school year for which the AIC allowance is sought</w:t>
      </w:r>
    </w:p>
    <w:p w:rsidR="007031C8" w:rsidRDefault="007031C8">
      <w:pPr>
        <w:pStyle w:val="Bullet"/>
        <w:spacing w:after="60"/>
        <w:ind w:left="357" w:hanging="357"/>
      </w:pPr>
      <w:r>
        <w:t>where relevant, a statement of the family’s itinerary (including locations and dates employed at those locations) over the previous 12 months</w:t>
      </w:r>
    </w:p>
    <w:p w:rsidR="007031C8" w:rsidRDefault="007031C8">
      <w:pPr>
        <w:pStyle w:val="BulletLast"/>
      </w:pPr>
      <w:r>
        <w:t>verification of the family’s past and proposed movements, in the form of employers’ statements or similar evidence.</w:t>
      </w:r>
    </w:p>
    <w:p w:rsidR="007031C8" w:rsidRDefault="007031C8">
      <w:r>
        <w:t>The applicant’s claim needs to be supported by evidence that this travel is a necessary part of earning their livelihood, and not merely a preference. Evidence is required to show that their particular trade or skills directly cause their itinerancy.</w:t>
      </w:r>
    </w:p>
    <w:p w:rsidR="007031C8" w:rsidRDefault="007031C8">
      <w:r>
        <w:t>If a family can demonstrate a detailed history of itinerancy in the previous 12 months, this will help substantiate their claim.</w:t>
      </w:r>
    </w:p>
    <w:p w:rsidR="007031C8" w:rsidRDefault="007031C8"/>
    <w:p w:rsidR="007031C8" w:rsidRDefault="007031C8">
      <w:pPr>
        <w:pStyle w:val="Heading3"/>
      </w:pPr>
      <w:bookmarkStart w:id="456" w:name="_4.4.3_Student_and"/>
      <w:bookmarkStart w:id="457" w:name="_4.4.3_Student_and_sibling_live_in_a"/>
      <w:bookmarkStart w:id="458" w:name="_Toc161552250"/>
      <w:bookmarkStart w:id="459" w:name="_Toc234129384"/>
      <w:bookmarkStart w:id="460" w:name="_Toc264368439"/>
      <w:bookmarkEnd w:id="456"/>
      <w:bookmarkEnd w:id="457"/>
      <w:r>
        <w:t>4.4.3</w:t>
      </w:r>
      <w:r>
        <w:tab/>
        <w:t>Student and sibling live in a second family home</w:t>
      </w:r>
      <w:bookmarkEnd w:id="458"/>
      <w:bookmarkEnd w:id="459"/>
      <w:bookmarkEnd w:id="460"/>
    </w:p>
    <w:p w:rsidR="007031C8" w:rsidRDefault="007031C8">
      <w:pPr>
        <w:pStyle w:val="BulletIntro"/>
        <w:spacing w:after="60"/>
      </w:pPr>
      <w:r>
        <w:t xml:space="preserve">A </w:t>
      </w:r>
      <w:hyperlink w:anchor="Student" w:history="1">
        <w:r>
          <w:rPr>
            <w:rStyle w:val="Hyperlink"/>
          </w:rPr>
          <w:t>student</w:t>
        </w:r>
      </w:hyperlink>
      <w:r>
        <w:t xml:space="preserve"> may be deemed to be isolated if they live in an approved </w:t>
      </w:r>
      <w:hyperlink w:anchor="SecondFamilyHome" w:history="1">
        <w:r>
          <w:rPr>
            <w:rStyle w:val="Hyperlink"/>
          </w:rPr>
          <w:t>second family home</w:t>
        </w:r>
      </w:hyperlink>
      <w:r>
        <w:t xml:space="preserve"> (see </w:t>
      </w:r>
      <w:hyperlink w:anchor="_5.3.3_Approved_second" w:history="1">
        <w:r>
          <w:rPr>
            <w:rStyle w:val="Hyperlink"/>
          </w:rPr>
          <w:t>5.3.3</w:t>
        </w:r>
      </w:hyperlink>
      <w:r>
        <w:t>) with a sibling who:</w:t>
      </w:r>
    </w:p>
    <w:p w:rsidR="007031C8" w:rsidRDefault="007031C8">
      <w:pPr>
        <w:pStyle w:val="Bullet"/>
        <w:spacing w:after="60"/>
        <w:ind w:left="357" w:hanging="357"/>
      </w:pPr>
      <w:r>
        <w:t>meets an isolation condition (except under this provision)</w:t>
      </w:r>
    </w:p>
    <w:p w:rsidR="007031C8" w:rsidRDefault="007031C8">
      <w:pPr>
        <w:spacing w:after="60"/>
        <w:ind w:left="357"/>
      </w:pPr>
      <w:r>
        <w:t>and</w:t>
      </w:r>
    </w:p>
    <w:p w:rsidR="007031C8" w:rsidRDefault="007031C8">
      <w:pPr>
        <w:pStyle w:val="BulletLast"/>
      </w:pPr>
      <w:r>
        <w:t>qualifies for the Second Home Allowance.</w:t>
      </w:r>
    </w:p>
    <w:p w:rsidR="007031C8" w:rsidRDefault="007031C8">
      <w:pPr>
        <w:pStyle w:val="BulletIntro"/>
        <w:spacing w:after="60"/>
      </w:pPr>
      <w:r>
        <w:lastRenderedPageBreak/>
        <w:t>This provision is also extended to a student with a sibling who:</w:t>
      </w:r>
    </w:p>
    <w:p w:rsidR="007031C8" w:rsidRDefault="007031C8">
      <w:pPr>
        <w:pStyle w:val="Bullet"/>
        <w:spacing w:after="60"/>
        <w:ind w:left="357" w:hanging="357"/>
      </w:pPr>
      <w:r>
        <w:t>is a secondary student aged 16 years or over</w:t>
      </w:r>
    </w:p>
    <w:p w:rsidR="007031C8" w:rsidRDefault="007031C8">
      <w:pPr>
        <w:pStyle w:val="Bullet"/>
        <w:spacing w:after="60"/>
        <w:ind w:left="357" w:hanging="357"/>
      </w:pPr>
      <w:r>
        <w:t>meets an isolation condition (except under this provision)</w:t>
      </w:r>
    </w:p>
    <w:p w:rsidR="007031C8" w:rsidRDefault="007031C8">
      <w:pPr>
        <w:pStyle w:val="Bullet"/>
        <w:spacing w:after="60"/>
        <w:ind w:left="357" w:hanging="357"/>
      </w:pPr>
      <w:r>
        <w:t xml:space="preserve">is receiving Youth Allowance or ABSTUDY at the ‘standard rate’ (or the ‘away rate’ if a </w:t>
      </w:r>
      <w:hyperlink w:anchor="Parent" w:history="1">
        <w:r>
          <w:rPr>
            <w:rStyle w:val="Hyperlink"/>
          </w:rPr>
          <w:t>parent</w:t>
        </w:r>
      </w:hyperlink>
      <w:r>
        <w:t xml:space="preserve"> is not living in the second family home)</w:t>
      </w:r>
    </w:p>
    <w:p w:rsidR="007031C8" w:rsidRDefault="007031C8">
      <w:pPr>
        <w:spacing w:after="60"/>
        <w:ind w:left="357"/>
      </w:pPr>
      <w:r>
        <w:t>and</w:t>
      </w:r>
    </w:p>
    <w:p w:rsidR="007031C8" w:rsidRDefault="007031C8">
      <w:pPr>
        <w:pStyle w:val="BulletLast"/>
      </w:pPr>
      <w:r>
        <w:t>was eligible for an AIC allowance (in the current or a previous year) immediately before transferring to Youth Allowance or ABSTUDY.</w:t>
      </w:r>
    </w:p>
    <w:p w:rsidR="007031C8" w:rsidRDefault="007031C8">
      <w:bookmarkStart w:id="461" w:name="_Toc161552251"/>
      <w:r>
        <w:t xml:space="preserve">Since the student may be deemed isolated only on the basis of a sibling, this assessment will not be made until the sibling’s </w:t>
      </w:r>
      <w:hyperlink w:anchor="Claim" w:history="1">
        <w:r>
          <w:rPr>
            <w:rStyle w:val="Hyperlink"/>
          </w:rPr>
          <w:t>claim</w:t>
        </w:r>
      </w:hyperlink>
      <w:r>
        <w:t xml:space="preserve"> (for the AIC Scheme, Youth Allowance or ABSTUDY) is approved in the year of assistance.</w:t>
      </w:r>
    </w:p>
    <w:p w:rsidR="007031C8" w:rsidRDefault="007031C8">
      <w:r>
        <w:t>Normally, additional evidence will not be necessary to support a claim on this basis, as the relevant information will be available from the sibling’s (or the student’s) claim.</w:t>
      </w:r>
    </w:p>
    <w:p w:rsidR="007031C8" w:rsidRDefault="007031C8">
      <w:r>
        <w:t xml:space="preserve">Where a student has been deemed isolated under this provision and the sibling ceases to receive student assistance (e.g. because they discontinue study), the student may remain eligible under the continuity of schooling concession (see </w:t>
      </w:r>
      <w:hyperlink w:anchor="_4.4.5_Continuation_and" w:history="1">
        <w:r>
          <w:rPr>
            <w:rStyle w:val="Hyperlink"/>
          </w:rPr>
          <w:t>4.4.5</w:t>
        </w:r>
      </w:hyperlink>
      <w:r>
        <w:t>).</w:t>
      </w:r>
    </w:p>
    <w:p w:rsidR="007031C8" w:rsidRDefault="007031C8"/>
    <w:p w:rsidR="007031C8" w:rsidRDefault="007031C8">
      <w:pPr>
        <w:pStyle w:val="Heading3"/>
      </w:pPr>
      <w:bookmarkStart w:id="462" w:name="_4.4.4_Student’s_sole"/>
      <w:bookmarkStart w:id="463" w:name="_4.4.4_Student’s_sole_parent’s_occup"/>
      <w:bookmarkStart w:id="464" w:name="_Toc234129385"/>
      <w:bookmarkStart w:id="465" w:name="_Toc264368440"/>
      <w:bookmarkEnd w:id="462"/>
      <w:bookmarkEnd w:id="463"/>
      <w:r>
        <w:t>4.4.4</w:t>
      </w:r>
      <w:r>
        <w:tab/>
        <w:t>Student’s sole parent’s occupation requires frequent overnight absences</w:t>
      </w:r>
      <w:bookmarkEnd w:id="464"/>
      <w:bookmarkEnd w:id="465"/>
    </w:p>
    <w:p w:rsidR="007031C8" w:rsidRDefault="007031C8">
      <w:r>
        <w:t xml:space="preserve">Before 2006, certain </w:t>
      </w:r>
      <w:hyperlink w:anchor="Student" w:history="1">
        <w:r>
          <w:rPr>
            <w:rStyle w:val="Hyperlink"/>
          </w:rPr>
          <w:t>students</w:t>
        </w:r>
      </w:hyperlink>
      <w:r>
        <w:t xml:space="preserve"> could be deemed geographically isolated where the occupation of their sole parent, by its nature, required frequent overnight absences. This option was removed from 1 January 2006.</w:t>
      </w:r>
    </w:p>
    <w:p w:rsidR="007031C8" w:rsidRDefault="007031C8">
      <w:r>
        <w:t>Any student who attracted AIC allowances on this basis in 2005 will continue to be deemed geographically isolated until they complete or discontinue their course of study, or their parent changes occupation (whichever is the earlier).</w:t>
      </w:r>
    </w:p>
    <w:p w:rsidR="007031C8" w:rsidRDefault="007031C8"/>
    <w:p w:rsidR="007031C8" w:rsidRDefault="007031C8">
      <w:pPr>
        <w:pStyle w:val="Heading3"/>
      </w:pPr>
      <w:bookmarkStart w:id="466" w:name="_4.4.5_Continuation_and"/>
      <w:bookmarkStart w:id="467" w:name="_4.4.5_Continuation_and_concessions"/>
      <w:bookmarkStart w:id="468" w:name="_Toc234129386"/>
      <w:bookmarkStart w:id="469" w:name="_Toc264368441"/>
      <w:bookmarkEnd w:id="466"/>
      <w:bookmarkEnd w:id="467"/>
      <w:r>
        <w:t>4.4.5</w:t>
      </w:r>
      <w:r>
        <w:tab/>
        <w:t>Continuation and concessions</w:t>
      </w:r>
      <w:bookmarkEnd w:id="468"/>
      <w:bookmarkEnd w:id="469"/>
    </w:p>
    <w:p w:rsidR="007031C8" w:rsidRDefault="007031C8">
      <w:pPr>
        <w:pStyle w:val="Heading4"/>
      </w:pPr>
      <w:bookmarkStart w:id="470" w:name="_Toc234129387"/>
      <w:r>
        <w:t>Continuity of schooling concession</w:t>
      </w:r>
      <w:bookmarkEnd w:id="470"/>
    </w:p>
    <w:p w:rsidR="007031C8" w:rsidRDefault="007031C8">
      <w:pPr>
        <w:pStyle w:val="BulletIntro"/>
      </w:pPr>
      <w:r>
        <w:t xml:space="preserve">A </w:t>
      </w:r>
      <w:hyperlink w:anchor="Student" w:history="1">
        <w:r>
          <w:rPr>
            <w:rStyle w:val="Hyperlink"/>
          </w:rPr>
          <w:t>student</w:t>
        </w:r>
      </w:hyperlink>
      <w:r>
        <w:t xml:space="preserve"> may be deemed to be isolated in order to limit disruption to the schooling of students whose circumstances change during receipt of an AIC allowance. The concession allows a student to be deemed isolated if:</w:t>
      </w:r>
    </w:p>
    <w:p w:rsidR="007031C8" w:rsidRDefault="007031C8">
      <w:pPr>
        <w:pStyle w:val="Bullet"/>
        <w:ind w:left="357" w:hanging="357"/>
      </w:pPr>
      <w:r>
        <w:t xml:space="preserve">they cease to meet an isolation condition because of a change of circumstance (e.g. change of </w:t>
      </w:r>
      <w:hyperlink w:anchor="PrincipalFamilyHome" w:history="1">
        <w:r>
          <w:rPr>
            <w:rStyle w:val="Hyperlink"/>
          </w:rPr>
          <w:t>principal family home</w:t>
        </w:r>
      </w:hyperlink>
      <w:r>
        <w:t xml:space="preserve">, travel conditions, health conditions, </w:t>
      </w:r>
      <w:hyperlink w:anchor="Parent" w:history="1">
        <w:r>
          <w:rPr>
            <w:rStyle w:val="Hyperlink"/>
          </w:rPr>
          <w:t>parent’s</w:t>
        </w:r>
      </w:hyperlink>
      <w:r>
        <w:t xml:space="preserve"> occupation)</w:t>
      </w:r>
    </w:p>
    <w:p w:rsidR="007031C8" w:rsidRDefault="007031C8">
      <w:pPr>
        <w:spacing w:after="120"/>
        <w:ind w:left="357"/>
      </w:pPr>
      <w:r>
        <w:t>and</w:t>
      </w:r>
    </w:p>
    <w:p w:rsidR="007031C8" w:rsidRDefault="007031C8">
      <w:pPr>
        <w:pStyle w:val="BulletLast"/>
      </w:pPr>
      <w:r>
        <w:t>they continue to attend the same school (or continue to be enrolled through the same distance education school).</w:t>
      </w:r>
    </w:p>
    <w:p w:rsidR="007031C8" w:rsidRDefault="007031C8">
      <w:pPr>
        <w:pStyle w:val="BulletIntro"/>
      </w:pPr>
      <w:bookmarkStart w:id="471" w:name="_Toc161552252"/>
      <w:r>
        <w:lastRenderedPageBreak/>
        <w:t>This concession cannot be applied for students who:</w:t>
      </w:r>
    </w:p>
    <w:p w:rsidR="007031C8" w:rsidRDefault="007031C8">
      <w:pPr>
        <w:pStyle w:val="Bullet"/>
        <w:ind w:left="357" w:hanging="357"/>
      </w:pPr>
      <w:r>
        <w:t>did not meet an isolation condition at any stage in the year for which assistance is sought (an exception to this guideline exists for Year 12 students who met an isolation condition in the year before the year for which assistance is sought)</w:t>
      </w:r>
    </w:p>
    <w:p w:rsidR="007031C8" w:rsidRDefault="007031C8">
      <w:pPr>
        <w:pStyle w:val="andor"/>
      </w:pPr>
      <w:r>
        <w:t>or</w:t>
      </w:r>
    </w:p>
    <w:p w:rsidR="007031C8" w:rsidRDefault="007031C8">
      <w:pPr>
        <w:pStyle w:val="BulletLast"/>
      </w:pPr>
      <w:r>
        <w:t>lived away from home in order to undertake a short-term program (e.g. for diagnostic testing or learning support).</w:t>
      </w:r>
    </w:p>
    <w:p w:rsidR="007031C8" w:rsidRDefault="007031C8">
      <w:pPr>
        <w:pStyle w:val="BulletIntro"/>
      </w:pPr>
      <w:r>
        <w:t>Under this provision, a student may be deemed to be isolated:</w:t>
      </w:r>
    </w:p>
    <w:p w:rsidR="007031C8" w:rsidRDefault="007031C8">
      <w:pPr>
        <w:pStyle w:val="Bullet"/>
        <w:ind w:left="357" w:hanging="357"/>
      </w:pPr>
      <w:r>
        <w:t>from the date of the change of circumstance until the end of the year in which the change of circumstance occurred</w:t>
      </w:r>
    </w:p>
    <w:p w:rsidR="007031C8" w:rsidRDefault="007031C8">
      <w:pPr>
        <w:pStyle w:val="andor"/>
      </w:pPr>
      <w:r>
        <w:t>or</w:t>
      </w:r>
    </w:p>
    <w:p w:rsidR="007031C8" w:rsidRDefault="007031C8">
      <w:pPr>
        <w:pStyle w:val="BulletLast"/>
      </w:pPr>
      <w:r>
        <w:t>for a student in Year 11, from the date of the change of circumstance until the end of the following year, provided they continue to Year 12.</w:t>
      </w:r>
    </w:p>
    <w:p w:rsidR="007031C8" w:rsidRDefault="007031C8">
      <w:pPr>
        <w:pStyle w:val="BulletLast"/>
        <w:numPr>
          <w:ilvl w:val="0"/>
          <w:numId w:val="0"/>
        </w:numPr>
      </w:pPr>
    </w:p>
    <w:p w:rsidR="007031C8" w:rsidRDefault="007031C8">
      <w:pPr>
        <w:pStyle w:val="Heading4"/>
      </w:pPr>
      <w:bookmarkStart w:id="472" w:name="_Toc234129388"/>
      <w:bookmarkStart w:id="473" w:name="_Toc161552238"/>
      <w:r>
        <w:t>Retrospective continuity of schooling concession</w:t>
      </w:r>
      <w:bookmarkEnd w:id="472"/>
    </w:p>
    <w:p w:rsidR="007031C8" w:rsidRDefault="007031C8">
      <w:pPr>
        <w:pStyle w:val="BulletIntro"/>
      </w:pPr>
      <w:r>
        <w:t xml:space="preserve">The continuity of schooling concession may also be applied in reverse. A student who does not meet a geographical isolation rule at the start of the </w:t>
      </w:r>
      <w:hyperlink w:anchor="SchoolYear" w:history="1">
        <w:r>
          <w:rPr>
            <w:rStyle w:val="Hyperlink"/>
          </w:rPr>
          <w:t>school year</w:t>
        </w:r>
      </w:hyperlink>
      <w:r>
        <w:t xml:space="preserve"> may retrospectively be deemed to be isolated for the earlier part of the year if:</w:t>
      </w:r>
    </w:p>
    <w:p w:rsidR="007031C8" w:rsidRDefault="007031C8">
      <w:pPr>
        <w:pStyle w:val="Bullet"/>
        <w:ind w:left="357" w:hanging="357"/>
      </w:pPr>
      <w:r>
        <w:t>they begin to meet an isolation condition because of a change of circumstance (e.g. change of principal family home, parent’s occupation or health condition, discontinuation of school bus service)</w:t>
      </w:r>
    </w:p>
    <w:p w:rsidR="007031C8" w:rsidRDefault="007031C8">
      <w:pPr>
        <w:pStyle w:val="Bullet"/>
        <w:ind w:left="357" w:hanging="357"/>
      </w:pPr>
      <w:r>
        <w:t xml:space="preserve">the student was placed in an approved boarding arrangement (see </w:t>
      </w:r>
      <w:hyperlink w:anchor="_5.2_Boarding_allowances" w:history="1">
        <w:r>
          <w:rPr>
            <w:rStyle w:val="Hyperlink"/>
          </w:rPr>
          <w:t>5.2</w:t>
        </w:r>
      </w:hyperlink>
      <w:r>
        <w:t>), enrolled in distance education studies or began living in a second home in anticipation of the change of circumstance that would make the student eligible later in the year</w:t>
      </w:r>
    </w:p>
    <w:p w:rsidR="007031C8" w:rsidRDefault="007031C8">
      <w:pPr>
        <w:spacing w:after="120"/>
        <w:ind w:left="357"/>
      </w:pPr>
      <w:r>
        <w:t>and</w:t>
      </w:r>
    </w:p>
    <w:p w:rsidR="007031C8" w:rsidRDefault="007031C8">
      <w:pPr>
        <w:pStyle w:val="BulletLast"/>
      </w:pPr>
      <w:r>
        <w:t>the change has occurred and the student now meets an isolation condition.</w:t>
      </w:r>
    </w:p>
    <w:p w:rsidR="007031C8" w:rsidRDefault="007031C8">
      <w:r>
        <w:t xml:space="preserve">To qualify for retrospective continuity, an applicant must demonstrate that they were aware of the proposed change in circumstances at the time the student began to board, study by </w:t>
      </w:r>
      <w:hyperlink w:anchor="DistanceEducationMethods" w:history="1">
        <w:r>
          <w:rPr>
            <w:rStyle w:val="Hyperlink"/>
          </w:rPr>
          <w:t>distance education methods</w:t>
        </w:r>
      </w:hyperlink>
      <w:r>
        <w:t xml:space="preserve"> or live in the second home.</w:t>
      </w:r>
    </w:p>
    <w:p w:rsidR="007031C8" w:rsidRDefault="007031C8">
      <w:r>
        <w:t xml:space="preserve">If the </w:t>
      </w:r>
      <w:hyperlink w:anchor="Claim" w:history="1">
        <w:r>
          <w:rPr>
            <w:rStyle w:val="Hyperlink"/>
          </w:rPr>
          <w:t>claim</w:t>
        </w:r>
      </w:hyperlink>
      <w:r>
        <w:t xml:space="preserve"> was lodged at that time, no further proof would be needed. In other cases, however, suitable evidence would be required (e.g. a statement from an employer that reveals when the parent was advised of a proposed transfer, a copy of a letter from a bus company advising of a proposed change in services, </w:t>
      </w:r>
      <w:proofErr w:type="spellStart"/>
      <w:r>
        <w:t>etc</w:t>
      </w:r>
      <w:proofErr w:type="spellEnd"/>
      <w:r>
        <w:t>).</w:t>
      </w:r>
    </w:p>
    <w:p w:rsidR="007031C8" w:rsidRDefault="007031C8">
      <w:bookmarkStart w:id="474" w:name="_Toc161552240"/>
    </w:p>
    <w:p w:rsidR="007031C8" w:rsidRDefault="007031C8">
      <w:pPr>
        <w:pStyle w:val="Heading4"/>
      </w:pPr>
      <w:bookmarkStart w:id="475" w:name="_Conditions_in_year"/>
      <w:bookmarkStart w:id="476" w:name="_Toc234129389"/>
      <w:bookmarkEnd w:id="475"/>
      <w:r>
        <w:t>Conditions in year of assistance for students unable to access a local state school</w:t>
      </w:r>
      <w:bookmarkEnd w:id="476"/>
    </w:p>
    <w:p w:rsidR="007031C8" w:rsidRDefault="007031C8">
      <w:pPr>
        <w:pStyle w:val="BulletIntro"/>
      </w:pPr>
      <w:r>
        <w:t>The application of Rule 3 is normally based on access to the local state school in the year or years before the year in which assistance is sought. However, a concession is available where:</w:t>
      </w:r>
    </w:p>
    <w:p w:rsidR="007031C8" w:rsidRDefault="007031C8">
      <w:pPr>
        <w:pStyle w:val="Bullet"/>
        <w:ind w:left="357" w:hanging="357"/>
      </w:pPr>
      <w:r>
        <w:t>circumstances arise in (or just before) the year of assistance that affect or threaten to affect the student’s access</w:t>
      </w:r>
    </w:p>
    <w:p w:rsidR="007031C8" w:rsidRDefault="007031C8">
      <w:pPr>
        <w:pStyle w:val="Bullet"/>
        <w:ind w:left="357" w:hanging="357"/>
      </w:pPr>
      <w:r>
        <w:lastRenderedPageBreak/>
        <w:t xml:space="preserve">the conditions are </w:t>
      </w:r>
      <w:hyperlink w:anchor="CircumstancesBeyondTheFamilysControl" w:history="1">
        <w:r>
          <w:rPr>
            <w:rStyle w:val="Hyperlink"/>
          </w:rPr>
          <w:t>circumstances beyond the family’s control</w:t>
        </w:r>
      </w:hyperlink>
      <w:r>
        <w:t xml:space="preserve"> </w:t>
      </w:r>
    </w:p>
    <w:p w:rsidR="007031C8" w:rsidRDefault="007031C8">
      <w:pPr>
        <w:pStyle w:val="Bullet"/>
        <w:numPr>
          <w:ilvl w:val="0"/>
          <w:numId w:val="0"/>
        </w:numPr>
        <w:ind w:firstLine="357"/>
      </w:pPr>
      <w:r>
        <w:t>and</w:t>
      </w:r>
    </w:p>
    <w:p w:rsidR="007031C8" w:rsidRDefault="007031C8">
      <w:pPr>
        <w:pStyle w:val="BulletLast"/>
      </w:pPr>
      <w:r>
        <w:t xml:space="preserve">on the strength of those circumstances, the </w:t>
      </w:r>
      <w:hyperlink w:anchor="Family" w:history="1">
        <w:r>
          <w:rPr>
            <w:rStyle w:val="Hyperlink"/>
          </w:rPr>
          <w:t>family</w:t>
        </w:r>
      </w:hyperlink>
      <w:r>
        <w:t xml:space="preserve"> arranges for the student to board away from home, live at a </w:t>
      </w:r>
      <w:hyperlink w:anchor="SecondFamilyHome" w:history="1">
        <w:r>
          <w:rPr>
            <w:rStyle w:val="Hyperlink"/>
          </w:rPr>
          <w:t>second family home</w:t>
        </w:r>
      </w:hyperlink>
      <w:r>
        <w:t xml:space="preserve"> or study by distance education methods.</w:t>
      </w:r>
    </w:p>
    <w:p w:rsidR="007031C8" w:rsidRDefault="007031C8">
      <w:r>
        <w:t>In such circumstances, the student’s geographical isolation can be established by evidence showing that the circumstances would have affected their access at least 20 school days in a year.</w:t>
      </w:r>
    </w:p>
    <w:p w:rsidR="007031C8" w:rsidRDefault="007031C8">
      <w:r>
        <w:t>This concession is not available where the student was boarding, living in a second home or studying by distance education methods in the previous year, which would indicate that the recent conditions did not lead to the family’s decision.</w:t>
      </w:r>
    </w:p>
    <w:p w:rsidR="007031C8" w:rsidRDefault="007031C8"/>
    <w:p w:rsidR="007031C8" w:rsidRDefault="007031C8">
      <w:bookmarkStart w:id="477" w:name="_Toc161552254"/>
      <w:bookmarkEnd w:id="461"/>
      <w:bookmarkEnd w:id="471"/>
      <w:bookmarkEnd w:id="473"/>
      <w:bookmarkEnd w:id="474"/>
    </w:p>
    <w:p w:rsidR="007031C8" w:rsidRDefault="007031C8">
      <w:pPr>
        <w:pStyle w:val="Heading1"/>
        <w:sectPr w:rsidR="007031C8">
          <w:headerReference w:type="even" r:id="rId42"/>
          <w:headerReference w:type="default" r:id="rId43"/>
          <w:footerReference w:type="even" r:id="rId44"/>
          <w:footerReference w:type="default" r:id="rId45"/>
          <w:headerReference w:type="first" r:id="rId46"/>
          <w:type w:val="oddPage"/>
          <w:pgSz w:w="11909" w:h="16834" w:code="9"/>
          <w:pgMar w:top="1418" w:right="1701" w:bottom="1418" w:left="1701" w:header="709" w:footer="709" w:gutter="0"/>
          <w:cols w:space="720"/>
        </w:sectPr>
      </w:pPr>
    </w:p>
    <w:p w:rsidR="007031C8" w:rsidRDefault="007031C8">
      <w:pPr>
        <w:pStyle w:val="Heading1"/>
      </w:pPr>
      <w:bookmarkStart w:id="478" w:name="_5_AIC_Scheme"/>
      <w:bookmarkStart w:id="479" w:name="_5_AIC_allowances"/>
      <w:bookmarkStart w:id="480" w:name="_Toc234129390"/>
      <w:bookmarkStart w:id="481" w:name="_Toc264368442"/>
      <w:bookmarkEnd w:id="478"/>
      <w:bookmarkEnd w:id="479"/>
      <w:r>
        <w:lastRenderedPageBreak/>
        <w:t>5</w:t>
      </w:r>
      <w:r>
        <w:tab/>
        <w:t>AIC allowances</w:t>
      </w:r>
      <w:bookmarkEnd w:id="477"/>
      <w:bookmarkEnd w:id="480"/>
      <w:bookmarkEnd w:id="481"/>
    </w:p>
    <w:p w:rsidR="007031C8" w:rsidRDefault="007031C8">
      <w:pPr>
        <w:pStyle w:val="Heading2"/>
      </w:pPr>
      <w:bookmarkStart w:id="482" w:name="_5.1_General_entitlement_and_payment"/>
      <w:bookmarkStart w:id="483" w:name="_Toc161552255"/>
      <w:bookmarkStart w:id="484" w:name="_Toc234129391"/>
      <w:bookmarkStart w:id="485" w:name="_Toc264368443"/>
      <w:bookmarkEnd w:id="482"/>
      <w:r>
        <w:t>5.1</w:t>
      </w:r>
      <w:r>
        <w:tab/>
        <w:t>General entitlement and payment features</w:t>
      </w:r>
      <w:bookmarkEnd w:id="483"/>
      <w:bookmarkEnd w:id="484"/>
      <w:bookmarkEnd w:id="485"/>
    </w:p>
    <w:p w:rsidR="007031C8" w:rsidRDefault="007031C8">
      <w:r>
        <w:t>This section outlines the general entitlement and payment features of AIC allowances.</w:t>
      </w:r>
    </w:p>
    <w:p w:rsidR="007031C8" w:rsidRDefault="003542E1">
      <w:pPr>
        <w:pStyle w:val="BulletTab2"/>
      </w:pPr>
      <w:hyperlink w:anchor="_5.1.1_Which_allowances" w:history="1">
        <w:r w:rsidR="007031C8">
          <w:rPr>
            <w:rStyle w:val="Hyperlink"/>
          </w:rPr>
          <w:t>5.1.1</w:t>
        </w:r>
      </w:hyperlink>
      <w:r w:rsidR="007031C8">
        <w:tab/>
        <w:t>Which allowances apply</w:t>
      </w:r>
    </w:p>
    <w:p w:rsidR="007031C8" w:rsidRDefault="003542E1">
      <w:pPr>
        <w:pStyle w:val="BulletTab2"/>
      </w:pPr>
      <w:hyperlink w:anchor="_5.1.2_Calculation_of" w:history="1">
        <w:r w:rsidR="007031C8">
          <w:rPr>
            <w:rStyle w:val="Hyperlink"/>
          </w:rPr>
          <w:t>5.1.2</w:t>
        </w:r>
      </w:hyperlink>
      <w:r w:rsidR="007031C8">
        <w:tab/>
        <w:t>Calculation of amount of entitlement</w:t>
      </w:r>
    </w:p>
    <w:p w:rsidR="007031C8" w:rsidRDefault="003542E1">
      <w:pPr>
        <w:pStyle w:val="BulletTab2"/>
      </w:pPr>
      <w:hyperlink w:anchor="_5.1.3_Minimum_payment" w:history="1">
        <w:r w:rsidR="007031C8">
          <w:rPr>
            <w:rStyle w:val="Hyperlink"/>
          </w:rPr>
          <w:t>5.1.3</w:t>
        </w:r>
      </w:hyperlink>
      <w:r w:rsidR="007031C8">
        <w:tab/>
        <w:t>Payment frequency</w:t>
      </w:r>
    </w:p>
    <w:p w:rsidR="007031C8" w:rsidRDefault="003542E1">
      <w:pPr>
        <w:pStyle w:val="BulletTab2"/>
      </w:pPr>
      <w:hyperlink w:anchor="_5.1.5_Term_instalment" w:history="1">
        <w:r w:rsidR="007031C8">
          <w:rPr>
            <w:rStyle w:val="Hyperlink"/>
          </w:rPr>
          <w:t>5.1.4</w:t>
        </w:r>
      </w:hyperlink>
      <w:r w:rsidR="007031C8">
        <w:tab/>
        <w:t>Term instalment periods</w:t>
      </w:r>
    </w:p>
    <w:p w:rsidR="007031C8" w:rsidRDefault="003542E1">
      <w:pPr>
        <w:pStyle w:val="BulletTab2"/>
      </w:pPr>
      <w:hyperlink w:anchor="_5.1.7_Taxation_of" w:history="1">
        <w:r w:rsidR="007031C8">
          <w:rPr>
            <w:rStyle w:val="Hyperlink"/>
          </w:rPr>
          <w:t>5.1.5</w:t>
        </w:r>
      </w:hyperlink>
      <w:r w:rsidR="007031C8">
        <w:tab/>
        <w:t>Taxation of allowances</w:t>
      </w:r>
    </w:p>
    <w:p w:rsidR="007031C8" w:rsidRDefault="003542E1">
      <w:pPr>
        <w:pStyle w:val="BulletTab2"/>
      </w:pPr>
      <w:hyperlink w:anchor="_5.1.6_Payee_for" w:history="1">
        <w:r w:rsidR="007031C8">
          <w:rPr>
            <w:rStyle w:val="Hyperlink"/>
          </w:rPr>
          <w:t>5.1.6</w:t>
        </w:r>
      </w:hyperlink>
      <w:r w:rsidR="007031C8">
        <w:tab/>
        <w:t>Payee for allowances.</w:t>
      </w:r>
    </w:p>
    <w:p w:rsidR="007031C8" w:rsidRDefault="007031C8">
      <w:pPr>
        <w:pStyle w:val="BulletTab2Last"/>
        <w:numPr>
          <w:ilvl w:val="0"/>
          <w:numId w:val="0"/>
        </w:numPr>
      </w:pPr>
    </w:p>
    <w:p w:rsidR="007031C8" w:rsidRDefault="007031C8">
      <w:pPr>
        <w:pStyle w:val="Heading3"/>
      </w:pPr>
      <w:bookmarkStart w:id="486" w:name="_5.1.1_Which_allowances"/>
      <w:bookmarkStart w:id="487" w:name="_5.1.1_Which_allowances_apply"/>
      <w:bookmarkStart w:id="488" w:name="_Toc161552256"/>
      <w:bookmarkStart w:id="489" w:name="_Toc234129392"/>
      <w:bookmarkStart w:id="490" w:name="_Toc264368444"/>
      <w:bookmarkEnd w:id="486"/>
      <w:bookmarkEnd w:id="487"/>
      <w:r>
        <w:t>5.1.1</w:t>
      </w:r>
      <w:r>
        <w:tab/>
      </w:r>
      <w:bookmarkEnd w:id="488"/>
      <w:r>
        <w:t>Which allowances apply</w:t>
      </w:r>
      <w:bookmarkEnd w:id="489"/>
      <w:bookmarkEnd w:id="490"/>
    </w:p>
    <w:p w:rsidR="007031C8" w:rsidRDefault="007031C8">
      <w:pPr>
        <w:pStyle w:val="BulletIntro"/>
      </w:pPr>
      <w:r>
        <w:t xml:space="preserve">The applicable allowance for a </w:t>
      </w:r>
      <w:hyperlink w:anchor="Student" w:history="1">
        <w:r>
          <w:rPr>
            <w:rStyle w:val="Hyperlink"/>
          </w:rPr>
          <w:t>student</w:t>
        </w:r>
      </w:hyperlink>
      <w:r>
        <w:t xml:space="preserve"> will normally reflect the student’s living arrangements while they undertake the approved course:</w:t>
      </w:r>
    </w:p>
    <w:p w:rsidR="007031C8" w:rsidRDefault="007031C8">
      <w:pPr>
        <w:pStyle w:val="Bullet"/>
        <w:ind w:left="357" w:hanging="357"/>
      </w:pPr>
      <w:r>
        <w:t>for a student who boards away from home in order to have daily access to appropriate schooling, it will normally be Boarding Allowance</w:t>
      </w:r>
    </w:p>
    <w:p w:rsidR="007031C8" w:rsidRDefault="007031C8">
      <w:pPr>
        <w:pStyle w:val="Bullet"/>
        <w:ind w:left="357" w:hanging="357"/>
      </w:pPr>
      <w:r>
        <w:t xml:space="preserve">for a student who lives in a </w:t>
      </w:r>
      <w:hyperlink w:anchor="SecondFamilyHome" w:history="1">
        <w:r>
          <w:rPr>
            <w:rStyle w:val="Hyperlink"/>
          </w:rPr>
          <w:t>second family home</w:t>
        </w:r>
      </w:hyperlink>
      <w:r>
        <w:t xml:space="preserve"> in order for them or their sibling (see 5.3.2) to have daily access to appropriate schooling, it will normally be Second Home Allowance</w:t>
      </w:r>
    </w:p>
    <w:p w:rsidR="007031C8" w:rsidRDefault="007031C8">
      <w:pPr>
        <w:pStyle w:val="BulletLast"/>
      </w:pPr>
      <w:r>
        <w:t xml:space="preserve">for a student who lives at the </w:t>
      </w:r>
      <w:hyperlink w:anchor="PrincipalFamilyHome" w:history="1">
        <w:r>
          <w:rPr>
            <w:rStyle w:val="Hyperlink"/>
          </w:rPr>
          <w:t>principal family home</w:t>
        </w:r>
      </w:hyperlink>
      <w:r>
        <w:t xml:space="preserve"> while studying by </w:t>
      </w:r>
      <w:hyperlink w:anchor="DistanceEducationMethods" w:history="1">
        <w:r>
          <w:rPr>
            <w:rStyle w:val="Hyperlink"/>
          </w:rPr>
          <w:t>distance education methods</w:t>
        </w:r>
      </w:hyperlink>
      <w:r>
        <w:t xml:space="preserve"> (or undertaking residential schools for the distance education course), it will normally be Distance Education Allowance</w:t>
      </w:r>
    </w:p>
    <w:p w:rsidR="007031C8" w:rsidRDefault="007031C8">
      <w:pPr>
        <w:pStyle w:val="BulletLast"/>
      </w:pPr>
      <w:r>
        <w:t xml:space="preserve">for a student who lives in a </w:t>
      </w:r>
      <w:hyperlink w:anchor="SecondFamilyHome" w:history="1">
        <w:r>
          <w:rPr>
            <w:rStyle w:val="Hyperlink"/>
          </w:rPr>
          <w:t>second family home</w:t>
        </w:r>
      </w:hyperlink>
      <w:r>
        <w:t xml:space="preserve"> while studying by distance education methods and the home is maintained for reasons other than access to appropriate schooling for the student or their sibling, it will normally be Distance Education Allowance</w:t>
      </w:r>
    </w:p>
    <w:p w:rsidR="007031C8" w:rsidRDefault="007031C8">
      <w:pPr>
        <w:pStyle w:val="BulletLast"/>
      </w:pPr>
      <w:r>
        <w:t>where a student is receiving a Disability Support Pension or Parenting Payment (Single), the applicable allowance is the Pensioner Education Supplement.</w:t>
      </w:r>
    </w:p>
    <w:p w:rsidR="007031C8" w:rsidRDefault="007031C8">
      <w:r>
        <w:t xml:space="preserve">Where a student needs to stay in town for short periods during the year (e.g. while access from the principal family home to the school is cut off due to special weather conditions), short-term Boarding Allowance is available (see </w:t>
      </w:r>
      <w:hyperlink w:anchor="_5.2.7_Short-term_boarders" w:history="1">
        <w:r>
          <w:rPr>
            <w:rStyle w:val="Hyperlink"/>
          </w:rPr>
          <w:t>5.2.7</w:t>
        </w:r>
      </w:hyperlink>
      <w:r>
        <w:t>).</w:t>
      </w:r>
    </w:p>
    <w:p w:rsidR="007031C8" w:rsidRDefault="007031C8"/>
    <w:p w:rsidR="007031C8" w:rsidRDefault="007031C8">
      <w:pPr>
        <w:pStyle w:val="Heading3"/>
      </w:pPr>
      <w:bookmarkStart w:id="491" w:name="_5.1.2_Calculation_of"/>
      <w:bookmarkStart w:id="492" w:name="_5.1.2_Calculation_of_amount_of_enti"/>
      <w:bookmarkStart w:id="493" w:name="_Toc161552258"/>
      <w:bookmarkStart w:id="494" w:name="_Toc234129393"/>
      <w:bookmarkStart w:id="495" w:name="_Toc264368445"/>
      <w:bookmarkEnd w:id="491"/>
      <w:bookmarkEnd w:id="492"/>
      <w:r>
        <w:t>5.1.2</w:t>
      </w:r>
      <w:r>
        <w:tab/>
        <w:t>Calculation of amount of entitlement</w:t>
      </w:r>
      <w:bookmarkEnd w:id="493"/>
      <w:bookmarkEnd w:id="494"/>
      <w:bookmarkEnd w:id="495"/>
    </w:p>
    <w:p w:rsidR="007031C8" w:rsidRDefault="007031C8">
      <w:r>
        <w:t xml:space="preserve">Provided the eligibility requirements are met, AIC allowances </w:t>
      </w:r>
      <w:r>
        <w:rPr>
          <w:szCs w:val="24"/>
        </w:rPr>
        <w:t>(with the exception of the Distance Education Allowance Supplement)</w:t>
      </w:r>
      <w:r>
        <w:t xml:space="preserve"> are available for the full calendar year, 1 January to 31 December. Where eligibility exists for part of the calendar year, allowances are calculated on a pro-rata basis.  The Distance Education Supplement is payable in one instalment (See </w:t>
      </w:r>
      <w:hyperlink w:anchor="_5.6.4_Distance_Education" w:history="1">
        <w:r>
          <w:rPr>
            <w:rStyle w:val="Hyperlink"/>
          </w:rPr>
          <w:t>5.6.4</w:t>
        </w:r>
      </w:hyperlink>
      <w:r>
        <w:t>).</w:t>
      </w:r>
    </w:p>
    <w:p w:rsidR="007031C8" w:rsidRDefault="007031C8">
      <w:pPr>
        <w:pStyle w:val="BulletIntro"/>
        <w:spacing w:after="180"/>
      </w:pPr>
      <w:r>
        <w:lastRenderedPageBreak/>
        <w:t>Where payments are calculated for instalments (fortnight, term or pro-rata), they are done using the following calculation:</w:t>
      </w:r>
    </w:p>
    <w:tbl>
      <w:tblPr>
        <w:tblW w:w="8505" w:type="dxa"/>
        <w:tblLayout w:type="fixed"/>
        <w:tblLook w:val="01E0" w:firstRow="1" w:lastRow="1" w:firstColumn="1" w:lastColumn="1" w:noHBand="0" w:noVBand="0"/>
      </w:tblPr>
      <w:tblGrid>
        <w:gridCol w:w="3828"/>
        <w:gridCol w:w="992"/>
        <w:gridCol w:w="3685"/>
      </w:tblGrid>
      <w:tr w:rsidR="007031C8">
        <w:trPr>
          <w:cantSplit/>
        </w:trPr>
        <w:tc>
          <w:tcPr>
            <w:tcW w:w="3828" w:type="dxa"/>
            <w:tcBorders>
              <w:bottom w:val="single" w:sz="4" w:space="0" w:color="auto"/>
            </w:tcBorders>
            <w:vAlign w:val="center"/>
          </w:tcPr>
          <w:p w:rsidR="007031C8" w:rsidRDefault="007031C8">
            <w:pPr>
              <w:spacing w:after="0"/>
              <w:jc w:val="center"/>
            </w:pPr>
            <w:r>
              <w:t xml:space="preserve">number of days in </w:t>
            </w:r>
            <w:hyperlink w:anchor="EligibilityPeriod" w:history="1">
              <w:r>
                <w:rPr>
                  <w:rStyle w:val="Hyperlink"/>
                </w:rPr>
                <w:t>eligibility period</w:t>
              </w:r>
            </w:hyperlink>
          </w:p>
        </w:tc>
        <w:tc>
          <w:tcPr>
            <w:tcW w:w="992" w:type="dxa"/>
            <w:vMerge w:val="restart"/>
            <w:vAlign w:val="center"/>
          </w:tcPr>
          <w:p w:rsidR="007031C8" w:rsidRDefault="007031C8">
            <w:pPr>
              <w:jc w:val="center"/>
            </w:pPr>
            <w:r>
              <w:t>×</w:t>
            </w:r>
          </w:p>
        </w:tc>
        <w:tc>
          <w:tcPr>
            <w:tcW w:w="3685" w:type="dxa"/>
            <w:vMerge w:val="restart"/>
            <w:vAlign w:val="center"/>
          </w:tcPr>
          <w:p w:rsidR="007031C8" w:rsidRDefault="007031C8">
            <w:r>
              <w:t>rate of annual entitlement</w:t>
            </w:r>
          </w:p>
        </w:tc>
      </w:tr>
      <w:tr w:rsidR="007031C8">
        <w:trPr>
          <w:cantSplit/>
        </w:trPr>
        <w:tc>
          <w:tcPr>
            <w:tcW w:w="3828" w:type="dxa"/>
            <w:tcBorders>
              <w:top w:val="single" w:sz="4" w:space="0" w:color="auto"/>
            </w:tcBorders>
            <w:vAlign w:val="center"/>
          </w:tcPr>
          <w:p w:rsidR="007031C8" w:rsidRDefault="007031C8">
            <w:pPr>
              <w:jc w:val="center"/>
            </w:pPr>
            <w:r>
              <w:t>number of days in calendar year</w:t>
            </w:r>
          </w:p>
        </w:tc>
        <w:tc>
          <w:tcPr>
            <w:tcW w:w="992" w:type="dxa"/>
            <w:vMerge/>
            <w:vAlign w:val="center"/>
          </w:tcPr>
          <w:p w:rsidR="007031C8" w:rsidRDefault="007031C8">
            <w:pPr>
              <w:jc w:val="center"/>
            </w:pPr>
          </w:p>
        </w:tc>
        <w:tc>
          <w:tcPr>
            <w:tcW w:w="3685" w:type="dxa"/>
            <w:vMerge/>
            <w:vAlign w:val="center"/>
          </w:tcPr>
          <w:p w:rsidR="007031C8" w:rsidRDefault="007031C8">
            <w:pPr>
              <w:jc w:val="center"/>
            </w:pPr>
          </w:p>
        </w:tc>
      </w:tr>
    </w:tbl>
    <w:p w:rsidR="007031C8" w:rsidRDefault="007031C8"/>
    <w:p w:rsidR="007031C8" w:rsidRDefault="007031C8">
      <w:pPr>
        <w:pStyle w:val="Heading3"/>
      </w:pPr>
      <w:bookmarkStart w:id="496" w:name="_5.1.3_Minimum_payment"/>
      <w:bookmarkStart w:id="497" w:name="_5.1.4_Payment_frequency"/>
      <w:bookmarkStart w:id="498" w:name="_5.1.3_Payment_frequency"/>
      <w:bookmarkStart w:id="499" w:name="_Toc234129394"/>
      <w:bookmarkStart w:id="500" w:name="_Toc264368446"/>
      <w:bookmarkStart w:id="501" w:name="_Toc161552260"/>
      <w:bookmarkEnd w:id="496"/>
      <w:bookmarkEnd w:id="497"/>
      <w:bookmarkEnd w:id="498"/>
      <w:r>
        <w:t>5.1.3</w:t>
      </w:r>
      <w:r>
        <w:tab/>
        <w:t>Payment frequency</w:t>
      </w:r>
      <w:bookmarkEnd w:id="499"/>
      <w:bookmarkEnd w:id="500"/>
    </w:p>
    <w:p w:rsidR="007031C8" w:rsidRDefault="007031C8">
      <w:pPr>
        <w:pStyle w:val="Heading4"/>
      </w:pPr>
      <w:bookmarkStart w:id="502" w:name="_Term_instalments"/>
      <w:bookmarkStart w:id="503" w:name="_Toc234129395"/>
      <w:bookmarkEnd w:id="502"/>
      <w:r>
        <w:t>Term instalments</w:t>
      </w:r>
      <w:bookmarkEnd w:id="501"/>
      <w:bookmarkEnd w:id="503"/>
    </w:p>
    <w:p w:rsidR="007031C8" w:rsidRDefault="007031C8">
      <w:pPr>
        <w:pStyle w:val="BulletIntro"/>
        <w:spacing w:after="60"/>
      </w:pPr>
      <w:r>
        <w:t>The following allowances are payable by term instalments:</w:t>
      </w:r>
    </w:p>
    <w:p w:rsidR="007031C8" w:rsidRDefault="007031C8">
      <w:pPr>
        <w:pStyle w:val="Bullet"/>
        <w:spacing w:after="60"/>
        <w:ind w:left="357" w:hanging="357"/>
      </w:pPr>
      <w:r>
        <w:t xml:space="preserve">Boarding Allowance for </w:t>
      </w:r>
      <w:hyperlink w:anchor="EligibleStudent" w:history="1">
        <w:r>
          <w:rPr>
            <w:rStyle w:val="Hyperlink"/>
          </w:rPr>
          <w:t>eligible students</w:t>
        </w:r>
      </w:hyperlink>
      <w:r>
        <w:t xml:space="preserve"> living in schools, hostels or other residential institutions, or participating in the pilot homestay program of the Queensland Department of Education, Training and the Arts</w:t>
      </w:r>
    </w:p>
    <w:p w:rsidR="007031C8" w:rsidRDefault="007031C8">
      <w:pPr>
        <w:pStyle w:val="Bullet"/>
        <w:spacing w:after="60"/>
        <w:ind w:left="357" w:hanging="357"/>
      </w:pPr>
      <w:r>
        <w:t>Distance Education Allowance</w:t>
      </w:r>
    </w:p>
    <w:p w:rsidR="007031C8" w:rsidRDefault="007031C8">
      <w:pPr>
        <w:pStyle w:val="BulletLast"/>
        <w:spacing w:after="120"/>
      </w:pPr>
      <w:r>
        <w:t>the Pensioner Education Supplement for eligible students living in schools, hostels or other institutions.</w:t>
      </w:r>
    </w:p>
    <w:p w:rsidR="007031C8" w:rsidRDefault="007031C8">
      <w:r>
        <w:t>These payments are made in advance in three or four instalments, depending on the number of school terms in the state or territory where the student is studying. Each instalment covers a quarter or a third of the calendar year (depending on the term structure), rather than the exact period between the relevant term dates.</w:t>
      </w:r>
    </w:p>
    <w:p w:rsidR="007031C8" w:rsidRDefault="007031C8"/>
    <w:p w:rsidR="007031C8" w:rsidRDefault="007031C8">
      <w:pPr>
        <w:pStyle w:val="Heading4"/>
      </w:pPr>
      <w:bookmarkStart w:id="504" w:name="_Toc161552261"/>
      <w:bookmarkStart w:id="505" w:name="_Toc234129396"/>
      <w:r>
        <w:t>Fortnightly instalments</w:t>
      </w:r>
      <w:bookmarkEnd w:id="504"/>
      <w:bookmarkEnd w:id="505"/>
    </w:p>
    <w:p w:rsidR="007031C8" w:rsidRDefault="007031C8">
      <w:pPr>
        <w:pStyle w:val="BulletIntro"/>
        <w:spacing w:after="60"/>
      </w:pPr>
      <w:r>
        <w:t>The following allowances are payable fortnightly in arrears:</w:t>
      </w:r>
    </w:p>
    <w:p w:rsidR="007031C8" w:rsidRDefault="007031C8">
      <w:pPr>
        <w:pStyle w:val="Bullet"/>
        <w:spacing w:after="60"/>
        <w:ind w:left="357" w:hanging="357"/>
      </w:pPr>
      <w:r>
        <w:t>Boarding Allowance for eligible students boarding privately</w:t>
      </w:r>
    </w:p>
    <w:p w:rsidR="007031C8" w:rsidRDefault="007031C8">
      <w:pPr>
        <w:pStyle w:val="Bullet"/>
        <w:spacing w:after="60"/>
        <w:ind w:left="357" w:hanging="357"/>
      </w:pPr>
      <w:r>
        <w:t>Second Home Allowance</w:t>
      </w:r>
    </w:p>
    <w:p w:rsidR="007031C8" w:rsidRDefault="007031C8">
      <w:pPr>
        <w:pStyle w:val="BulletLast"/>
      </w:pPr>
      <w:r>
        <w:t>Pensioner Education Supplement for eligible students boarding privately.</w:t>
      </w:r>
    </w:p>
    <w:p w:rsidR="007031C8" w:rsidRDefault="007031C8">
      <w:pPr>
        <w:pStyle w:val="Heading4"/>
      </w:pPr>
    </w:p>
    <w:p w:rsidR="007031C8" w:rsidRDefault="007031C8">
      <w:pPr>
        <w:pStyle w:val="Heading4"/>
        <w:rPr>
          <w:color w:val="000000"/>
        </w:rPr>
      </w:pPr>
      <w:bookmarkStart w:id="506" w:name="_Toc234129397"/>
      <w:r>
        <w:rPr>
          <w:color w:val="000000"/>
        </w:rPr>
        <w:t>Single instalment</w:t>
      </w:r>
      <w:bookmarkEnd w:id="506"/>
    </w:p>
    <w:p w:rsidR="007031C8" w:rsidRDefault="007031C8">
      <w:pPr>
        <w:pStyle w:val="BulletLast"/>
        <w:numPr>
          <w:ilvl w:val="0"/>
          <w:numId w:val="0"/>
        </w:numPr>
        <w:rPr>
          <w:color w:val="000000"/>
        </w:rPr>
      </w:pPr>
      <w:r>
        <w:rPr>
          <w:color w:val="000000"/>
        </w:rPr>
        <w:t xml:space="preserve">The Distance Education Allowance Supplement (see </w:t>
      </w:r>
      <w:hyperlink w:anchor="_Distance_Education_Allowance_Supple" w:history="1">
        <w:r>
          <w:rPr>
            <w:rStyle w:val="Hyperlink"/>
          </w:rPr>
          <w:t>5.6.4</w:t>
        </w:r>
      </w:hyperlink>
      <w:r>
        <w:rPr>
          <w:color w:val="000000"/>
        </w:rPr>
        <w:t>) is payable for eligible students in one instalment.  It is generally paid at the beginning of the year for students eligible for the Distance Education Allowance in the previous year.</w:t>
      </w:r>
    </w:p>
    <w:p w:rsidR="007031C8" w:rsidRDefault="007031C8">
      <w:pPr>
        <w:pStyle w:val="BulletLast"/>
        <w:numPr>
          <w:ilvl w:val="0"/>
          <w:numId w:val="0"/>
        </w:numPr>
      </w:pPr>
    </w:p>
    <w:p w:rsidR="007031C8" w:rsidRDefault="007031C8">
      <w:pPr>
        <w:pStyle w:val="Heading4"/>
      </w:pPr>
      <w:bookmarkStart w:id="507" w:name="_Toc161552262"/>
      <w:bookmarkStart w:id="508" w:name="_Toc234129398"/>
      <w:r>
        <w:t>Short-term boarders</w:t>
      </w:r>
      <w:bookmarkEnd w:id="507"/>
      <w:bookmarkEnd w:id="508"/>
    </w:p>
    <w:p w:rsidR="007031C8" w:rsidRDefault="007031C8">
      <w:r>
        <w:t xml:space="preserve">Payment for </w:t>
      </w:r>
      <w:hyperlink w:anchor="ShortTermBoarder" w:history="1">
        <w:r>
          <w:rPr>
            <w:rStyle w:val="Hyperlink"/>
          </w:rPr>
          <w:t>short-term boarders</w:t>
        </w:r>
      </w:hyperlink>
      <w:r>
        <w:t xml:space="preserve"> may be made by one of two methods. If the eligible student is boarding at an institution and the exact period is known in advance, payment may be made in advance. Otherwise, the allowance is paid in a lump sum after the period of boarding has ended.</w:t>
      </w:r>
    </w:p>
    <w:p w:rsidR="007031C8" w:rsidRDefault="007031C8">
      <w:r>
        <w:t xml:space="preserve">Entitlement for short-term boarders is normally calculated on the basis of the number of days the eligible student boards away from home (see </w:t>
      </w:r>
      <w:hyperlink w:anchor="_5.2.7_Short-term_boarders" w:history="1">
        <w:r>
          <w:rPr>
            <w:rStyle w:val="Hyperlink"/>
          </w:rPr>
          <w:t>5.2.6</w:t>
        </w:r>
      </w:hyperlink>
      <w:r>
        <w:t>).</w:t>
      </w:r>
    </w:p>
    <w:p w:rsidR="007031C8" w:rsidRDefault="007031C8"/>
    <w:p w:rsidR="007031C8" w:rsidRDefault="007031C8">
      <w:pPr>
        <w:pStyle w:val="Heading3"/>
      </w:pPr>
      <w:bookmarkStart w:id="509" w:name="_5.1.5_Term_instalment"/>
      <w:bookmarkStart w:id="510" w:name="_5.1.4_Term_instalment_periods"/>
      <w:bookmarkStart w:id="511" w:name="_5.1.4_Term_instalment"/>
      <w:bookmarkStart w:id="512" w:name="_Toc234129399"/>
      <w:bookmarkStart w:id="513" w:name="_Toc264368447"/>
      <w:bookmarkStart w:id="514" w:name="_Toc161552263"/>
      <w:bookmarkEnd w:id="509"/>
      <w:bookmarkEnd w:id="510"/>
      <w:bookmarkEnd w:id="511"/>
      <w:r>
        <w:lastRenderedPageBreak/>
        <w:t>5.1.4</w:t>
      </w:r>
      <w:r>
        <w:tab/>
        <w:t>Term instalment periods</w:t>
      </w:r>
      <w:bookmarkEnd w:id="512"/>
      <w:bookmarkEnd w:id="513"/>
    </w:p>
    <w:p w:rsidR="007031C8" w:rsidRDefault="007031C8">
      <w:pPr>
        <w:pStyle w:val="Heading4"/>
      </w:pPr>
      <w:bookmarkStart w:id="515" w:name="_Toc234129400"/>
      <w:r>
        <w:t>Four-term states and territories</w:t>
      </w:r>
      <w:bookmarkEnd w:id="514"/>
      <w:bookmarkEnd w:id="515"/>
    </w:p>
    <w:p w:rsidR="007031C8" w:rsidRDefault="007031C8">
      <w:pPr>
        <w:pStyle w:val="BulletIntro"/>
      </w:pPr>
      <w:r>
        <w:t>For four-term states or territories, the term instalment periods are:</w:t>
      </w:r>
    </w:p>
    <w:p w:rsidR="007031C8" w:rsidRDefault="007031C8">
      <w:pPr>
        <w:spacing w:after="120"/>
      </w:pPr>
      <w:r>
        <w:t>1.</w:t>
      </w:r>
      <w:r>
        <w:tab/>
        <w:t>1 January – 31 March (90 days; 91 days in a leap year)</w:t>
      </w:r>
    </w:p>
    <w:p w:rsidR="007031C8" w:rsidRDefault="007031C8">
      <w:pPr>
        <w:spacing w:after="120"/>
      </w:pPr>
      <w:r>
        <w:t>2.</w:t>
      </w:r>
      <w:r>
        <w:tab/>
        <w:t>1 April – 30 June (91 days)</w:t>
      </w:r>
    </w:p>
    <w:p w:rsidR="007031C8" w:rsidRDefault="007031C8">
      <w:pPr>
        <w:spacing w:after="120"/>
      </w:pPr>
      <w:r>
        <w:t>3.</w:t>
      </w:r>
      <w:r>
        <w:tab/>
        <w:t>1 July – 30 September (92 days)</w:t>
      </w:r>
    </w:p>
    <w:p w:rsidR="007031C8" w:rsidRDefault="007031C8">
      <w:r>
        <w:t>4.</w:t>
      </w:r>
      <w:r>
        <w:tab/>
        <w:t>1 October – 31 December (92 days).</w:t>
      </w:r>
    </w:p>
    <w:p w:rsidR="007031C8" w:rsidRDefault="007031C8"/>
    <w:p w:rsidR="007031C8" w:rsidRDefault="007031C8">
      <w:pPr>
        <w:pStyle w:val="Heading4"/>
      </w:pPr>
      <w:bookmarkStart w:id="516" w:name="_Toc161552264"/>
      <w:bookmarkStart w:id="517" w:name="_Toc171153680"/>
      <w:bookmarkStart w:id="518" w:name="_Toc234129401"/>
      <w:r>
        <w:t>Three-term state</w:t>
      </w:r>
      <w:bookmarkEnd w:id="516"/>
      <w:r>
        <w:t xml:space="preserve"> (</w:t>
      </w:r>
      <w:smartTag w:uri="urn:schemas-microsoft-com:office:smarttags" w:element="place">
        <w:smartTag w:uri="urn:schemas-microsoft-com:office:smarttags" w:element="State">
          <w:r>
            <w:t>Tasmania</w:t>
          </w:r>
        </w:smartTag>
      </w:smartTag>
      <w:r>
        <w:t>)</w:t>
      </w:r>
      <w:bookmarkEnd w:id="517"/>
      <w:bookmarkEnd w:id="518"/>
    </w:p>
    <w:p w:rsidR="007031C8" w:rsidRDefault="007031C8">
      <w:pPr>
        <w:pStyle w:val="BulletIntro"/>
      </w:pPr>
      <w:r>
        <w:t xml:space="preserve">For </w:t>
      </w:r>
      <w:smartTag w:uri="urn:schemas-microsoft-com:office:smarttags" w:element="place">
        <w:smartTag w:uri="urn:schemas-microsoft-com:office:smarttags" w:element="State">
          <w:r>
            <w:t>Tasmania</w:t>
          </w:r>
        </w:smartTag>
      </w:smartTag>
      <w:r>
        <w:t>, the term instalment periods are:</w:t>
      </w:r>
    </w:p>
    <w:p w:rsidR="007031C8" w:rsidRDefault="007031C8">
      <w:pPr>
        <w:spacing w:after="120"/>
      </w:pPr>
      <w:r>
        <w:t>1.</w:t>
      </w:r>
      <w:r>
        <w:tab/>
        <w:t>1 January – 30 April (120 days; 121 days in a leap year)</w:t>
      </w:r>
    </w:p>
    <w:p w:rsidR="007031C8" w:rsidRDefault="007031C8">
      <w:pPr>
        <w:spacing w:after="120"/>
      </w:pPr>
      <w:r>
        <w:t>2.</w:t>
      </w:r>
      <w:r>
        <w:tab/>
        <w:t>1 May – 31 August (123 days)</w:t>
      </w:r>
    </w:p>
    <w:p w:rsidR="007031C8" w:rsidRDefault="007031C8">
      <w:r>
        <w:t>3.</w:t>
      </w:r>
      <w:r>
        <w:tab/>
        <w:t>1 September – 31 December (122 days).</w:t>
      </w:r>
    </w:p>
    <w:p w:rsidR="007031C8" w:rsidRDefault="007031C8">
      <w:bookmarkStart w:id="519" w:name="_5.1.6_Calculation_of"/>
      <w:bookmarkEnd w:id="519"/>
    </w:p>
    <w:p w:rsidR="007031C8" w:rsidRDefault="007031C8">
      <w:pPr>
        <w:pStyle w:val="Heading3"/>
      </w:pPr>
      <w:bookmarkStart w:id="520" w:name="_5.1.7_Taxation_of"/>
      <w:bookmarkStart w:id="521" w:name="_5.1.5_Taxation_of_allowances"/>
      <w:bookmarkStart w:id="522" w:name="_5.1.5_Taxation_of"/>
      <w:bookmarkStart w:id="523" w:name="_Toc161552266"/>
      <w:bookmarkStart w:id="524" w:name="_Toc234129402"/>
      <w:bookmarkStart w:id="525" w:name="_Toc264368448"/>
      <w:bookmarkEnd w:id="520"/>
      <w:bookmarkEnd w:id="521"/>
      <w:bookmarkEnd w:id="522"/>
      <w:r>
        <w:t>5.1.5</w:t>
      </w:r>
      <w:r>
        <w:tab/>
        <w:t>Taxation of allowances</w:t>
      </w:r>
      <w:bookmarkEnd w:id="523"/>
      <w:bookmarkEnd w:id="524"/>
      <w:bookmarkEnd w:id="525"/>
    </w:p>
    <w:p w:rsidR="007031C8" w:rsidRDefault="007031C8">
      <w:r>
        <w:t xml:space="preserve">The Australian Taxation Office classifies AIC allowances as ‘supplementary amounts’ for the purposes of section 24ABZF of the </w:t>
      </w:r>
      <w:r>
        <w:rPr>
          <w:i/>
        </w:rPr>
        <w:t>Income Tax Assessment Act 1936</w:t>
      </w:r>
      <w:r>
        <w:t>, making them exempt from income tax.</w:t>
      </w:r>
    </w:p>
    <w:p w:rsidR="007031C8" w:rsidRDefault="007031C8">
      <w:r>
        <w:t xml:space="preserve">Therefore, it is not necessary to deduct tax from AIC allowances, or to provide a Payment Summary (previously known as a Group Certificate) to an applicant where the only payments received in respect of a </w:t>
      </w:r>
      <w:hyperlink w:anchor="Student" w:history="1">
        <w:r>
          <w:rPr>
            <w:rStyle w:val="Hyperlink"/>
          </w:rPr>
          <w:t>student</w:t>
        </w:r>
      </w:hyperlink>
      <w:r>
        <w:t xml:space="preserve"> are AIC allowances.</w:t>
      </w:r>
    </w:p>
    <w:p w:rsidR="007031C8" w:rsidRDefault="007031C8"/>
    <w:p w:rsidR="007031C8" w:rsidRDefault="007031C8">
      <w:pPr>
        <w:pStyle w:val="Heading3"/>
      </w:pPr>
      <w:bookmarkStart w:id="526" w:name="_5.1.8_Payee_for"/>
      <w:bookmarkStart w:id="527" w:name="_5.1.6_Payee_for_allowances"/>
      <w:bookmarkStart w:id="528" w:name="_5.1.6_Payee_for"/>
      <w:bookmarkStart w:id="529" w:name="_Toc161552267"/>
      <w:bookmarkStart w:id="530" w:name="_Toc234129403"/>
      <w:bookmarkStart w:id="531" w:name="_Toc264368449"/>
      <w:bookmarkEnd w:id="526"/>
      <w:bookmarkEnd w:id="527"/>
      <w:bookmarkEnd w:id="528"/>
      <w:r>
        <w:t>5.1.6</w:t>
      </w:r>
      <w:r>
        <w:tab/>
        <w:t>Payee for allowances</w:t>
      </w:r>
      <w:bookmarkEnd w:id="529"/>
      <w:bookmarkEnd w:id="530"/>
      <w:bookmarkEnd w:id="531"/>
    </w:p>
    <w:p w:rsidR="007031C8" w:rsidRDefault="007031C8">
      <w:r>
        <w:t xml:space="preserve">Allowances may be paid direct to the applicant or to an agent nominated by them (e.g. the school, a private board provider or the </w:t>
      </w:r>
      <w:hyperlink w:anchor="Student" w:history="1">
        <w:r>
          <w:rPr>
            <w:rStyle w:val="Hyperlink"/>
          </w:rPr>
          <w:t>student</w:t>
        </w:r>
      </w:hyperlink>
      <w:r>
        <w:t>).</w:t>
      </w:r>
    </w:p>
    <w:p w:rsidR="007031C8" w:rsidRDefault="007031C8">
      <w:r>
        <w:t>However, irrespective of who receives the payment, the applicant remains responsible for any overpayment that may occur.</w:t>
      </w:r>
    </w:p>
    <w:p w:rsidR="007031C8" w:rsidRDefault="007031C8">
      <w:r>
        <w:br w:type="page"/>
      </w:r>
    </w:p>
    <w:p w:rsidR="007031C8" w:rsidRDefault="007031C8">
      <w:pPr>
        <w:pStyle w:val="Heading2"/>
      </w:pPr>
      <w:bookmarkStart w:id="532" w:name="_5.2_Boarding_allowances"/>
      <w:bookmarkStart w:id="533" w:name="_Toc161552268"/>
      <w:bookmarkStart w:id="534" w:name="_Toc234129404"/>
      <w:bookmarkStart w:id="535" w:name="_Toc264368450"/>
      <w:bookmarkEnd w:id="532"/>
      <w:r>
        <w:t>5.2</w:t>
      </w:r>
      <w:r>
        <w:tab/>
        <w:t>Boarding allowances</w:t>
      </w:r>
      <w:bookmarkEnd w:id="533"/>
      <w:bookmarkEnd w:id="534"/>
      <w:bookmarkEnd w:id="535"/>
    </w:p>
    <w:p w:rsidR="007031C8" w:rsidRDefault="007031C8">
      <w:r>
        <w:t>This section outlines the purpose, rates and eligibility requirements for AIC Scheme boarding allowances</w:t>
      </w:r>
      <w:bookmarkStart w:id="536" w:name="_Toc161552269"/>
      <w:r>
        <w:t>.</w:t>
      </w:r>
    </w:p>
    <w:p w:rsidR="007031C8" w:rsidRDefault="007031C8">
      <w:pPr>
        <w:pStyle w:val="BulletIntro"/>
      </w:pPr>
      <w:r>
        <w:t>There are two boarding allowances:</w:t>
      </w:r>
    </w:p>
    <w:p w:rsidR="007031C8" w:rsidRDefault="007031C8">
      <w:pPr>
        <w:pStyle w:val="Bullet"/>
        <w:ind w:left="357" w:hanging="357"/>
      </w:pPr>
      <w:r>
        <w:t>the Basic Boarding Allowance (</w:t>
      </w:r>
      <w:hyperlink w:anchor="_5.2.1_Basic_Boarding" w:history="1">
        <w:r>
          <w:rPr>
            <w:rStyle w:val="Hyperlink"/>
          </w:rPr>
          <w:t>5.2.1</w:t>
        </w:r>
      </w:hyperlink>
      <w:r>
        <w:t xml:space="preserve">), which is payable to all </w:t>
      </w:r>
      <w:hyperlink w:anchor="EligibleStudent" w:history="1">
        <w:r>
          <w:rPr>
            <w:rStyle w:val="Hyperlink"/>
          </w:rPr>
          <w:t>eligible students</w:t>
        </w:r>
      </w:hyperlink>
      <w:r>
        <w:t xml:space="preserve"> who board away from home</w:t>
      </w:r>
    </w:p>
    <w:p w:rsidR="007031C8" w:rsidRDefault="007031C8">
      <w:pPr>
        <w:pStyle w:val="BulletLast"/>
      </w:pPr>
      <w:r>
        <w:t>the Additional Boarding Allowance (</w:t>
      </w:r>
      <w:hyperlink w:anchor="_5.2.2_Additional_Boarding" w:history="1">
        <w:r>
          <w:rPr>
            <w:rStyle w:val="Hyperlink"/>
          </w:rPr>
          <w:t>5.2.2</w:t>
        </w:r>
      </w:hyperlink>
      <w:r>
        <w:t>), which is subject to the Parental Income Test (unless the test is waived; see 6.</w:t>
      </w:r>
      <w:r w:rsidR="005B42B2">
        <w:t>10</w:t>
      </w:r>
      <w:r>
        <w:t>) and boarding costs.</w:t>
      </w:r>
    </w:p>
    <w:p w:rsidR="007031C8" w:rsidRDefault="003542E1">
      <w:pPr>
        <w:pStyle w:val="BulletTab2"/>
      </w:pPr>
      <w:hyperlink w:anchor="_5.2.1_Basic_Boarding" w:history="1">
        <w:r w:rsidR="007031C8">
          <w:rPr>
            <w:rStyle w:val="Hyperlink"/>
          </w:rPr>
          <w:t>5.2.1</w:t>
        </w:r>
      </w:hyperlink>
      <w:r w:rsidR="007031C8">
        <w:tab/>
        <w:t>Basic Boarding Allowance</w:t>
      </w:r>
    </w:p>
    <w:p w:rsidR="007031C8" w:rsidRDefault="003542E1">
      <w:pPr>
        <w:pStyle w:val="BulletTab2"/>
      </w:pPr>
      <w:hyperlink w:anchor="_5.2.2_Additional_Boarding" w:history="1">
        <w:r w:rsidR="007031C8">
          <w:rPr>
            <w:rStyle w:val="Hyperlink"/>
          </w:rPr>
          <w:t>5.2.2</w:t>
        </w:r>
      </w:hyperlink>
      <w:r w:rsidR="007031C8">
        <w:tab/>
        <w:t>Additional Boarding Allowance</w:t>
      </w:r>
    </w:p>
    <w:p w:rsidR="007031C8" w:rsidRDefault="003542E1">
      <w:pPr>
        <w:pStyle w:val="BulletTab2"/>
      </w:pPr>
      <w:hyperlink w:anchor="_5.2.3_Actual_boarding" w:history="1">
        <w:r w:rsidR="007031C8">
          <w:rPr>
            <w:rStyle w:val="Hyperlink"/>
          </w:rPr>
          <w:t>5.2.3</w:t>
        </w:r>
      </w:hyperlink>
      <w:r w:rsidR="007031C8">
        <w:tab/>
        <w:t>Actual boarding charges</w:t>
      </w:r>
    </w:p>
    <w:p w:rsidR="007031C8" w:rsidRDefault="003542E1">
      <w:pPr>
        <w:pStyle w:val="BulletTab2"/>
      </w:pPr>
      <w:hyperlink w:anchor="_5.2.4_Full-time_boarders" w:history="1">
        <w:r w:rsidR="007031C8">
          <w:rPr>
            <w:rStyle w:val="Hyperlink"/>
          </w:rPr>
          <w:t>5.2.4</w:t>
        </w:r>
      </w:hyperlink>
      <w:r w:rsidR="007031C8">
        <w:tab/>
      </w:r>
      <w:hyperlink w:anchor="FullTimeBoarder" w:history="1">
        <w:r w:rsidR="007031C8">
          <w:rPr>
            <w:rStyle w:val="Hyperlink"/>
          </w:rPr>
          <w:t>Full-time boarders</w:t>
        </w:r>
      </w:hyperlink>
    </w:p>
    <w:p w:rsidR="007031C8" w:rsidRDefault="003542E1">
      <w:pPr>
        <w:pStyle w:val="BulletTab2"/>
      </w:pPr>
      <w:hyperlink w:anchor="_5.2.5_Part-time_boarders" w:history="1">
        <w:r w:rsidR="007031C8">
          <w:rPr>
            <w:rStyle w:val="Hyperlink"/>
          </w:rPr>
          <w:t>5.2.5</w:t>
        </w:r>
      </w:hyperlink>
      <w:r w:rsidR="007031C8">
        <w:tab/>
      </w:r>
      <w:hyperlink w:anchor="PartTimeBoarder" w:history="1">
        <w:r w:rsidR="007031C8">
          <w:rPr>
            <w:rStyle w:val="Hyperlink"/>
          </w:rPr>
          <w:t>Part-time boarders</w:t>
        </w:r>
      </w:hyperlink>
    </w:p>
    <w:p w:rsidR="007031C8" w:rsidRDefault="003542E1">
      <w:pPr>
        <w:pStyle w:val="BulletTab2Last"/>
      </w:pPr>
      <w:hyperlink w:anchor="_5.2.7_Short-term_boarders" w:history="1">
        <w:r w:rsidR="007031C8">
          <w:rPr>
            <w:rStyle w:val="Hyperlink"/>
          </w:rPr>
          <w:t>5.2.6</w:t>
        </w:r>
      </w:hyperlink>
      <w:r w:rsidR="007031C8">
        <w:tab/>
      </w:r>
      <w:hyperlink w:anchor="ShortTermBoarder" w:tgtFrame="xv" w:history="1">
        <w:r w:rsidR="007031C8">
          <w:rPr>
            <w:rStyle w:val="Hyperlink"/>
          </w:rPr>
          <w:t>Short-term boarders</w:t>
        </w:r>
      </w:hyperlink>
      <w:r w:rsidR="007031C8">
        <w:t>.</w:t>
      </w:r>
    </w:p>
    <w:p w:rsidR="007031C8" w:rsidRDefault="007031C8">
      <w:pPr>
        <w:pStyle w:val="BulletTab2Last"/>
        <w:numPr>
          <w:ilvl w:val="0"/>
          <w:numId w:val="0"/>
        </w:numPr>
      </w:pPr>
    </w:p>
    <w:p w:rsidR="007031C8" w:rsidRDefault="007031C8">
      <w:pPr>
        <w:pStyle w:val="Heading3"/>
      </w:pPr>
      <w:bookmarkStart w:id="537" w:name="_5.2.1_Basic_Boarding"/>
      <w:bookmarkStart w:id="538" w:name="_5.2.1_Basic_Boarding_Allowance"/>
      <w:bookmarkStart w:id="539" w:name="_Toc234129405"/>
      <w:bookmarkStart w:id="540" w:name="_Toc264368451"/>
      <w:bookmarkEnd w:id="537"/>
      <w:bookmarkEnd w:id="538"/>
      <w:r>
        <w:t>5.2.1</w:t>
      </w:r>
      <w:r>
        <w:tab/>
        <w:t>Basic Boarding Allowance</w:t>
      </w:r>
      <w:bookmarkEnd w:id="536"/>
      <w:bookmarkEnd w:id="539"/>
      <w:bookmarkEnd w:id="540"/>
    </w:p>
    <w:p w:rsidR="007031C8" w:rsidRDefault="007031C8">
      <w:r>
        <w:t xml:space="preserve">See </w:t>
      </w:r>
      <w:hyperlink w:anchor="_5.6.1_Boarding_Allowance" w:history="1">
        <w:r>
          <w:rPr>
            <w:rStyle w:val="Hyperlink"/>
          </w:rPr>
          <w:t>5.6.1</w:t>
        </w:r>
      </w:hyperlink>
      <w:r>
        <w:t xml:space="preserve"> for current Basic Boarding Allowance rates.</w:t>
      </w:r>
    </w:p>
    <w:p w:rsidR="007031C8" w:rsidRDefault="007031C8"/>
    <w:p w:rsidR="007031C8" w:rsidRDefault="007031C8">
      <w:pPr>
        <w:pStyle w:val="Heading4"/>
      </w:pPr>
      <w:bookmarkStart w:id="541" w:name="_Toc171153692"/>
      <w:bookmarkStart w:id="542" w:name="_Toc234129406"/>
      <w:r>
        <w:t>Purpose</w:t>
      </w:r>
      <w:bookmarkEnd w:id="541"/>
      <w:bookmarkEnd w:id="542"/>
    </w:p>
    <w:p w:rsidR="007031C8" w:rsidRDefault="007031C8">
      <w:r>
        <w:t xml:space="preserve">Basic Boarding Allowance is intended to contribute towards the costs incurred by geographically isolated </w:t>
      </w:r>
      <w:hyperlink w:anchor="Family" w:history="1">
        <w:r>
          <w:rPr>
            <w:rStyle w:val="Hyperlink"/>
          </w:rPr>
          <w:t>families</w:t>
        </w:r>
      </w:hyperlink>
      <w:r>
        <w:t xml:space="preserve"> in boarding a </w:t>
      </w:r>
      <w:hyperlink w:anchor="Student" w:history="1">
        <w:r>
          <w:rPr>
            <w:rStyle w:val="Hyperlink"/>
          </w:rPr>
          <w:t>student</w:t>
        </w:r>
      </w:hyperlink>
      <w:r>
        <w:t xml:space="preserve"> away from home to have daily access to appropriate schooling.</w:t>
      </w:r>
    </w:p>
    <w:p w:rsidR="007031C8" w:rsidRDefault="007031C8"/>
    <w:p w:rsidR="007031C8" w:rsidRDefault="007031C8">
      <w:pPr>
        <w:pStyle w:val="Heading4"/>
      </w:pPr>
      <w:bookmarkStart w:id="543" w:name="_Toc161552271"/>
      <w:bookmarkStart w:id="544" w:name="_Toc171153694"/>
      <w:bookmarkStart w:id="545" w:name="_Toc234129407"/>
      <w:r>
        <w:t>Eligibility</w:t>
      </w:r>
      <w:bookmarkEnd w:id="543"/>
      <w:bookmarkEnd w:id="544"/>
      <w:bookmarkEnd w:id="545"/>
    </w:p>
    <w:p w:rsidR="007031C8" w:rsidRDefault="007031C8">
      <w:pPr>
        <w:pStyle w:val="BulletIntro"/>
      </w:pPr>
      <w:r>
        <w:t>To qualify for the Basic Boarding Allowance, a student must:</w:t>
      </w:r>
    </w:p>
    <w:p w:rsidR="007031C8" w:rsidRDefault="007031C8">
      <w:pPr>
        <w:pStyle w:val="BulletLast"/>
      </w:pPr>
      <w:r>
        <w:t>meet the eligibility conditions in Parts 2, 3 and 4.</w:t>
      </w:r>
    </w:p>
    <w:p w:rsidR="007031C8" w:rsidRDefault="007031C8">
      <w:pPr>
        <w:pStyle w:val="Bullet"/>
        <w:ind w:left="357" w:hanging="357"/>
      </w:pPr>
      <w:r>
        <w:t>live away from home in an approved boarding arrangement during school term</w:t>
      </w:r>
    </w:p>
    <w:p w:rsidR="007031C8" w:rsidRDefault="007031C8">
      <w:pPr>
        <w:pStyle w:val="Bullet"/>
        <w:ind w:left="357" w:hanging="357"/>
      </w:pPr>
      <w:r>
        <w:t xml:space="preserve">not be receiving a pension (the Pensioner Education Supplement is available for students receiving certain pensions; see </w:t>
      </w:r>
      <w:hyperlink w:anchor="_5.5_Pensioner_Education" w:history="1">
        <w:r>
          <w:rPr>
            <w:rStyle w:val="Hyperlink"/>
          </w:rPr>
          <w:t>5.5</w:t>
        </w:r>
      </w:hyperlink>
      <w:r>
        <w:t>)</w:t>
      </w:r>
    </w:p>
    <w:p w:rsidR="007031C8" w:rsidRDefault="007031C8">
      <w:pPr>
        <w:pStyle w:val="Bullet"/>
        <w:numPr>
          <w:ilvl w:val="0"/>
          <w:numId w:val="0"/>
        </w:numPr>
        <w:ind w:firstLine="357"/>
      </w:pPr>
      <w:r>
        <w:t>and</w:t>
      </w:r>
    </w:p>
    <w:p w:rsidR="007031C8" w:rsidRDefault="007031C8">
      <w:pPr>
        <w:pStyle w:val="Bullet"/>
        <w:ind w:left="357" w:hanging="357"/>
      </w:pPr>
      <w:r>
        <w:t xml:space="preserve">not have been formally placed in full-time residential care at a </w:t>
      </w:r>
      <w:hyperlink w:anchor="SpecialInstitution" w:history="1">
        <w:r>
          <w:rPr>
            <w:rStyle w:val="Hyperlink"/>
          </w:rPr>
          <w:t>special institution</w:t>
        </w:r>
      </w:hyperlink>
      <w:r>
        <w:t xml:space="preserve"> by a state/territory authority that provides a foster care allowance (or a similar allowance intended for the upkeep of the student) to the organisation that operates that institution.</w:t>
      </w:r>
    </w:p>
    <w:p w:rsidR="007031C8" w:rsidRDefault="007031C8">
      <w:pPr>
        <w:pStyle w:val="BulletLast"/>
        <w:numPr>
          <w:ilvl w:val="0"/>
          <w:numId w:val="0"/>
        </w:numPr>
      </w:pPr>
    </w:p>
    <w:p w:rsidR="007031C8" w:rsidRDefault="007031C8">
      <w:pPr>
        <w:pStyle w:val="Heading4"/>
      </w:pPr>
      <w:bookmarkStart w:id="546" w:name="_Toc161552272"/>
      <w:bookmarkStart w:id="547" w:name="_Toc171153696"/>
      <w:bookmarkStart w:id="548" w:name="_Toc234129408"/>
      <w:r>
        <w:lastRenderedPageBreak/>
        <w:t>Approved boarding arrangement</w:t>
      </w:r>
      <w:bookmarkEnd w:id="546"/>
      <w:r>
        <w:t>s</w:t>
      </w:r>
      <w:bookmarkEnd w:id="547"/>
      <w:bookmarkEnd w:id="548"/>
    </w:p>
    <w:p w:rsidR="007031C8" w:rsidRDefault="007031C8">
      <w:r>
        <w:t>A boarding arrangement at a boarding school, hostel or special institution is an approved boarding arrangement.</w:t>
      </w:r>
    </w:p>
    <w:p w:rsidR="007031C8" w:rsidRDefault="007031C8">
      <w:pPr>
        <w:pStyle w:val="BulletIntro"/>
      </w:pPr>
      <w:r>
        <w:t>A private boarding arrangement is an approved boarding arrangement (other than those mentioned above), except where provided by:</w:t>
      </w:r>
    </w:p>
    <w:p w:rsidR="007031C8" w:rsidRDefault="007031C8">
      <w:pPr>
        <w:pStyle w:val="Bullet"/>
        <w:keepNext/>
        <w:ind w:left="357" w:hanging="357"/>
      </w:pPr>
      <w:r>
        <w:t xml:space="preserve">a </w:t>
      </w:r>
      <w:hyperlink w:anchor="Parent" w:history="1">
        <w:r>
          <w:rPr>
            <w:rStyle w:val="Hyperlink"/>
          </w:rPr>
          <w:t>parent</w:t>
        </w:r>
      </w:hyperlink>
      <w:r>
        <w:t xml:space="preserve"> of the student</w:t>
      </w:r>
    </w:p>
    <w:p w:rsidR="007031C8" w:rsidRDefault="007031C8">
      <w:pPr>
        <w:pStyle w:val="andor"/>
      </w:pPr>
      <w:r>
        <w:t>or</w:t>
      </w:r>
    </w:p>
    <w:p w:rsidR="007031C8" w:rsidRDefault="007031C8">
      <w:pPr>
        <w:pStyle w:val="BulletLast"/>
      </w:pPr>
      <w:r>
        <w:t xml:space="preserve">an older dependent sibling, where the sibling and the student live in what is, in effect, the family’s second home (see </w:t>
      </w:r>
      <w:hyperlink w:anchor="_5.3_Second_Home" w:history="1">
        <w:r>
          <w:rPr>
            <w:rStyle w:val="Hyperlink"/>
          </w:rPr>
          <w:t>5.3</w:t>
        </w:r>
      </w:hyperlink>
      <w:r>
        <w:t>).</w:t>
      </w:r>
    </w:p>
    <w:p w:rsidR="007031C8" w:rsidRDefault="007031C8">
      <w:r>
        <w:t xml:space="preserve">A boarding arrangement may be approved where the student does not board for the whole school week (see </w:t>
      </w:r>
      <w:hyperlink w:anchor="_5.2.6_Part-time_boarders" w:history="1">
        <w:r>
          <w:rPr>
            <w:rStyle w:val="Hyperlink"/>
          </w:rPr>
          <w:t>5.2.5</w:t>
        </w:r>
      </w:hyperlink>
      <w:r>
        <w:t>).</w:t>
      </w:r>
    </w:p>
    <w:p w:rsidR="007031C8" w:rsidRDefault="007031C8"/>
    <w:p w:rsidR="007031C8" w:rsidRDefault="007031C8">
      <w:pPr>
        <w:pStyle w:val="Heading3"/>
      </w:pPr>
      <w:bookmarkStart w:id="549" w:name="_5.2.2_Additional_Boarding"/>
      <w:bookmarkStart w:id="550" w:name="_5.2.2_Additional_Boarding_Allowance"/>
      <w:bookmarkStart w:id="551" w:name="_Toc161552273"/>
      <w:bookmarkStart w:id="552" w:name="_Toc234129409"/>
      <w:bookmarkStart w:id="553" w:name="_Toc264368452"/>
      <w:bookmarkEnd w:id="549"/>
      <w:bookmarkEnd w:id="550"/>
      <w:r>
        <w:t>5.2.2</w:t>
      </w:r>
      <w:r>
        <w:tab/>
        <w:t>Additional Boarding Allowance</w:t>
      </w:r>
      <w:bookmarkEnd w:id="551"/>
      <w:bookmarkEnd w:id="552"/>
      <w:bookmarkEnd w:id="553"/>
    </w:p>
    <w:p w:rsidR="007031C8" w:rsidRDefault="007031C8">
      <w:r>
        <w:t xml:space="preserve">See </w:t>
      </w:r>
      <w:hyperlink w:anchor="_5.6.2_Additional_Boarding" w:history="1">
        <w:r>
          <w:rPr>
            <w:rStyle w:val="Hyperlink"/>
          </w:rPr>
          <w:t>5.6.2</w:t>
        </w:r>
      </w:hyperlink>
      <w:r>
        <w:t xml:space="preserve"> for current Additional Boarding Allowance rates.</w:t>
      </w:r>
    </w:p>
    <w:p w:rsidR="007031C8" w:rsidRDefault="007031C8"/>
    <w:p w:rsidR="007031C8" w:rsidRDefault="007031C8">
      <w:pPr>
        <w:pStyle w:val="Heading4"/>
        <w:shd w:val="clear" w:color="auto" w:fill="FFFFFF"/>
      </w:pPr>
      <w:bookmarkStart w:id="554" w:name="_Toc171153700"/>
      <w:bookmarkStart w:id="555" w:name="_Toc234129410"/>
      <w:r>
        <w:t>Purpose</w:t>
      </w:r>
      <w:bookmarkEnd w:id="554"/>
      <w:bookmarkEnd w:id="555"/>
    </w:p>
    <w:p w:rsidR="007031C8" w:rsidRDefault="007031C8">
      <w:pPr>
        <w:shd w:val="clear" w:color="auto" w:fill="FFFFFF"/>
      </w:pPr>
      <w:r>
        <w:t xml:space="preserve">Additional Boarding Allowance is a means-tested supplementary payment to provide additional support for lower-income </w:t>
      </w:r>
      <w:hyperlink w:anchor="Family" w:history="1">
        <w:r>
          <w:rPr>
            <w:rStyle w:val="Hyperlink"/>
          </w:rPr>
          <w:t>families</w:t>
        </w:r>
      </w:hyperlink>
      <w:r>
        <w:t xml:space="preserve"> whose geographically isolated </w:t>
      </w:r>
      <w:hyperlink w:anchor="Student" w:history="1">
        <w:r>
          <w:rPr>
            <w:rStyle w:val="Hyperlink"/>
          </w:rPr>
          <w:t>student</w:t>
        </w:r>
      </w:hyperlink>
      <w:r>
        <w:t xml:space="preserve"> boards away from their principal family home.</w:t>
      </w:r>
    </w:p>
    <w:p w:rsidR="007031C8" w:rsidRDefault="007031C8">
      <w:pPr>
        <w:pStyle w:val="Heading4"/>
      </w:pPr>
    </w:p>
    <w:p w:rsidR="007031C8" w:rsidRDefault="007031C8">
      <w:pPr>
        <w:pStyle w:val="Heading4"/>
      </w:pPr>
      <w:bookmarkStart w:id="556" w:name="_Toc171153701"/>
      <w:bookmarkStart w:id="557" w:name="_Toc234129411"/>
      <w:r>
        <w:t>Eligibility</w:t>
      </w:r>
      <w:bookmarkEnd w:id="556"/>
      <w:bookmarkEnd w:id="557"/>
    </w:p>
    <w:p w:rsidR="007031C8" w:rsidRDefault="007031C8">
      <w:pPr>
        <w:pStyle w:val="BulletIntro"/>
      </w:pPr>
      <w:r>
        <w:t>To qualify for the Additional Boarding Allowance:</w:t>
      </w:r>
    </w:p>
    <w:p w:rsidR="007031C8" w:rsidRDefault="007031C8">
      <w:pPr>
        <w:pStyle w:val="Bullet"/>
        <w:ind w:left="357" w:hanging="357"/>
      </w:pPr>
      <w:r>
        <w:t xml:space="preserve">the student must qualify for Basic Boarding Allowance (see </w:t>
      </w:r>
      <w:hyperlink w:anchor="_5.2.1_Basic_Boarding" w:history="1">
        <w:r>
          <w:rPr>
            <w:rStyle w:val="Hyperlink"/>
          </w:rPr>
          <w:t>5.2.1</w:t>
        </w:r>
      </w:hyperlink>
      <w:r>
        <w:t>)</w:t>
      </w:r>
    </w:p>
    <w:p w:rsidR="007031C8" w:rsidRDefault="007031C8">
      <w:pPr>
        <w:pStyle w:val="Bullet"/>
        <w:ind w:left="357" w:hanging="357"/>
      </w:pPr>
      <w:r>
        <w:t xml:space="preserve">the income level of the applicant and (if applicable) their </w:t>
      </w:r>
      <w:hyperlink w:anchor="Partner" w:history="1">
        <w:r>
          <w:rPr>
            <w:rStyle w:val="Hyperlink"/>
          </w:rPr>
          <w:t>partner</w:t>
        </w:r>
      </w:hyperlink>
      <w:r>
        <w:t xml:space="preserve"> must be at or below the applicable upper limit for the Parental Income Test (see </w:t>
      </w:r>
      <w:hyperlink w:anchor="_6.8.2_Upper_Income" w:history="1">
        <w:r>
          <w:rPr>
            <w:rStyle w:val="Hyperlink"/>
          </w:rPr>
          <w:t>6.9.2</w:t>
        </w:r>
      </w:hyperlink>
      <w:r>
        <w:t>)</w:t>
      </w:r>
    </w:p>
    <w:p w:rsidR="007031C8" w:rsidRDefault="007031C8">
      <w:pPr>
        <w:pStyle w:val="andor"/>
      </w:pPr>
      <w:r>
        <w:t>or</w:t>
      </w:r>
    </w:p>
    <w:p w:rsidR="007031C8" w:rsidRDefault="007031C8">
      <w:pPr>
        <w:spacing w:after="120"/>
        <w:ind w:left="357"/>
      </w:pPr>
      <w:r>
        <w:t>the Parental Income Test is waived due to ‘</w:t>
      </w:r>
      <w:hyperlink w:anchor="SpecialAssessment" w:history="1">
        <w:r>
          <w:rPr>
            <w:rStyle w:val="Hyperlink"/>
          </w:rPr>
          <w:t>special assessment</w:t>
        </w:r>
      </w:hyperlink>
      <w:r>
        <w:t xml:space="preserve">’ (see </w:t>
      </w:r>
      <w:hyperlink w:anchor="_6.8.2_Special_assessment" w:history="1">
        <w:r>
          <w:rPr>
            <w:rStyle w:val="Hyperlink"/>
          </w:rPr>
          <w:t>6.10.2</w:t>
        </w:r>
      </w:hyperlink>
      <w:r>
        <w:t>)</w:t>
      </w:r>
    </w:p>
    <w:p w:rsidR="007031C8" w:rsidRDefault="007031C8">
      <w:pPr>
        <w:spacing w:after="120"/>
        <w:ind w:left="357"/>
      </w:pPr>
      <w:r>
        <w:t>and</w:t>
      </w:r>
    </w:p>
    <w:p w:rsidR="007031C8" w:rsidRDefault="007031C8">
      <w:pPr>
        <w:pStyle w:val="BulletLast"/>
      </w:pPr>
      <w:r>
        <w:t>the student’s boarding costs must exceed the level of Basic Boarding Allowance.</w:t>
      </w:r>
    </w:p>
    <w:p w:rsidR="007031C8" w:rsidRDefault="007031C8">
      <w:pPr>
        <w:pStyle w:val="BulletLast"/>
        <w:numPr>
          <w:ilvl w:val="0"/>
          <w:numId w:val="0"/>
        </w:numPr>
      </w:pPr>
    </w:p>
    <w:p w:rsidR="007031C8" w:rsidRDefault="007031C8">
      <w:pPr>
        <w:pStyle w:val="Heading4"/>
      </w:pPr>
      <w:bookmarkStart w:id="558" w:name="_Toc171153703"/>
      <w:bookmarkStart w:id="559" w:name="_Toc234129412"/>
      <w:bookmarkStart w:id="560" w:name="_Toc161552274"/>
      <w:r>
        <w:t>Boarding costs</w:t>
      </w:r>
      <w:bookmarkEnd w:id="558"/>
      <w:bookmarkEnd w:id="559"/>
    </w:p>
    <w:p w:rsidR="007031C8" w:rsidRDefault="007031C8">
      <w:r>
        <w:t xml:space="preserve">Additional Boarding Allowance is payable only if the actual boarding charges (as defined in </w:t>
      </w:r>
      <w:hyperlink w:anchor="_5.2.3_Actual_boarding" w:history="1">
        <w:r>
          <w:rPr>
            <w:rStyle w:val="Hyperlink"/>
          </w:rPr>
          <w:t>5.2.3</w:t>
        </w:r>
      </w:hyperlink>
      <w:r>
        <w:t>) are greater than the minimum threshold of the rate of Basic Boarding Allowance less $250 for incidentals.</w:t>
      </w:r>
    </w:p>
    <w:p w:rsidR="007031C8" w:rsidRDefault="007031C8">
      <w:r>
        <w:t xml:space="preserve">A </w:t>
      </w:r>
      <w:hyperlink w:anchor="Family" w:history="1">
        <w:r>
          <w:rPr>
            <w:rStyle w:val="Hyperlink"/>
          </w:rPr>
          <w:t>family</w:t>
        </w:r>
      </w:hyperlink>
      <w:r>
        <w:t xml:space="preserve"> may qualify for the maximum rate of Additional Boarding Allowance only if the actual boarding charges are at least the amount shown in </w:t>
      </w:r>
      <w:hyperlink w:anchor="_5.6.2_Additional_Boarding" w:history="1">
        <w:r>
          <w:rPr>
            <w:rStyle w:val="Hyperlink"/>
          </w:rPr>
          <w:t>5.6.2</w:t>
        </w:r>
      </w:hyperlink>
      <w:r>
        <w:t>.</w:t>
      </w:r>
    </w:p>
    <w:p w:rsidR="007031C8" w:rsidRDefault="007031C8"/>
    <w:p w:rsidR="007031C8" w:rsidRDefault="007031C8">
      <w:pPr>
        <w:pStyle w:val="Heading4"/>
      </w:pPr>
      <w:bookmarkStart w:id="561" w:name="_Toc171153705"/>
      <w:bookmarkStart w:id="562" w:name="_Toc234129413"/>
      <w:r>
        <w:t>Entitlement</w:t>
      </w:r>
      <w:bookmarkEnd w:id="561"/>
      <w:bookmarkEnd w:id="562"/>
    </w:p>
    <w:p w:rsidR="007031C8" w:rsidRDefault="007031C8">
      <w:r>
        <w:t xml:space="preserve">Additional Boarding Allowance entitlement is subject to the result of the Parental Income Test (see Part 6) and the level of the student’s boarding costs (see </w:t>
      </w:r>
      <w:r>
        <w:rPr>
          <w:i/>
        </w:rPr>
        <w:t>Boarding costs</w:t>
      </w:r>
      <w:r>
        <w:t>, above).</w:t>
      </w:r>
    </w:p>
    <w:p w:rsidR="007031C8" w:rsidRDefault="007031C8">
      <w:pPr>
        <w:pStyle w:val="BulletIntro"/>
      </w:pPr>
      <w:r>
        <w:t>The maximum rate of the Additional Boarding Allowance is payable if:</w:t>
      </w:r>
    </w:p>
    <w:p w:rsidR="007031C8" w:rsidRDefault="007031C8">
      <w:pPr>
        <w:pStyle w:val="Bullet"/>
        <w:ind w:left="357" w:hanging="357"/>
      </w:pPr>
      <w:r>
        <w:t xml:space="preserve">the Parental Income Test is waived (see 6.10) or the income level of the applicant and (if applicable) their partner is at or below the Parental Income Free Area for the Parental Income Test (see </w:t>
      </w:r>
      <w:hyperlink w:anchor="_6.8.1_Parental_Income" w:history="1">
        <w:r>
          <w:rPr>
            <w:rStyle w:val="Hyperlink"/>
          </w:rPr>
          <w:t>6.9.1</w:t>
        </w:r>
      </w:hyperlink>
      <w:r>
        <w:t>)</w:t>
      </w:r>
    </w:p>
    <w:p w:rsidR="007031C8" w:rsidRDefault="007031C8">
      <w:pPr>
        <w:pStyle w:val="BulletLast"/>
      </w:pPr>
      <w:r>
        <w:t xml:space="preserve">the actual boarding charges plus $250 are greater than or equal to the applicable maximum rates of Basic Boarding Allowance plus Additional Boarding Allowance (see </w:t>
      </w:r>
      <w:hyperlink w:anchor="_5.6.2_Additional_Boarding" w:history="1">
        <w:r>
          <w:rPr>
            <w:rStyle w:val="Hyperlink"/>
          </w:rPr>
          <w:t>5.6.2</w:t>
        </w:r>
      </w:hyperlink>
      <w:r>
        <w:t>).</w:t>
      </w:r>
    </w:p>
    <w:p w:rsidR="007031C8" w:rsidRDefault="007031C8">
      <w:pPr>
        <w:pStyle w:val="BulletIntro"/>
      </w:pPr>
      <w:r>
        <w:t>A partial rate of the Additional Boarding Allowance is payable if:</w:t>
      </w:r>
    </w:p>
    <w:p w:rsidR="007031C8" w:rsidRDefault="007031C8">
      <w:pPr>
        <w:pStyle w:val="Bullet"/>
        <w:ind w:left="357" w:hanging="357"/>
      </w:pPr>
      <w:r>
        <w:t xml:space="preserve">the level of the parental income is equal to or lower than the applicable Upper Income Limit (see </w:t>
      </w:r>
      <w:hyperlink w:anchor="_6.8.2_Upper_Income" w:history="1">
        <w:r>
          <w:rPr>
            <w:rStyle w:val="Hyperlink"/>
          </w:rPr>
          <w:t>6.9.2</w:t>
        </w:r>
      </w:hyperlink>
      <w:r>
        <w:t>)</w:t>
      </w:r>
    </w:p>
    <w:p w:rsidR="007031C8" w:rsidRDefault="007031C8">
      <w:pPr>
        <w:pStyle w:val="andor"/>
      </w:pPr>
      <w:r>
        <w:t>or</w:t>
      </w:r>
    </w:p>
    <w:p w:rsidR="007031C8" w:rsidRDefault="007031C8">
      <w:pPr>
        <w:pStyle w:val="BulletLast"/>
      </w:pPr>
      <w:r>
        <w:t xml:space="preserve">the actual boarding charges plus $250 are greater than the rate of Basic Boarding Allowance (see </w:t>
      </w:r>
      <w:hyperlink w:anchor="_5.6.1_Boarding_Allowance" w:history="1">
        <w:r>
          <w:rPr>
            <w:rStyle w:val="Hyperlink"/>
          </w:rPr>
          <w:t>5.6.1</w:t>
        </w:r>
      </w:hyperlink>
      <w:r>
        <w:t xml:space="preserve">) but less than the applicable maximum rate of Additional Boarding Allowance and Basic Boarding Allowance combined (see </w:t>
      </w:r>
      <w:hyperlink w:anchor="_5.6.2_Additional_Boarding" w:history="1">
        <w:r>
          <w:rPr>
            <w:rStyle w:val="Hyperlink"/>
          </w:rPr>
          <w:t>5.6.2</w:t>
        </w:r>
      </w:hyperlink>
      <w:r>
        <w:t>).</w:t>
      </w:r>
    </w:p>
    <w:p w:rsidR="007031C8" w:rsidRDefault="007031C8">
      <w:r>
        <w:t xml:space="preserve">The actual rate of entitlement will be either the maximum fortnightly rate of entitlement less the deduction resulting from the Parental Income Test known as the ‘parental income test reduction amount’(see </w:t>
      </w:r>
      <w:hyperlink w:anchor="_6.4.2_Parental_income" w:history="1">
        <w:r w:rsidRPr="000E1A39">
          <w:rPr>
            <w:rStyle w:val="Hyperlink"/>
          </w:rPr>
          <w:t>6.4.</w:t>
        </w:r>
        <w:r w:rsidR="000A3650" w:rsidRPr="000E1A39">
          <w:rPr>
            <w:rStyle w:val="Hyperlink"/>
          </w:rPr>
          <w:t>2</w:t>
        </w:r>
      </w:hyperlink>
      <w:r>
        <w:t xml:space="preserve">) or the level of boarding costs (calculated on a fortnightly basis), whichever is the least. </w:t>
      </w:r>
    </w:p>
    <w:p w:rsidR="007031C8" w:rsidRDefault="007031C8">
      <w:pPr>
        <w:pStyle w:val="BulletLast"/>
        <w:numPr>
          <w:ilvl w:val="0"/>
          <w:numId w:val="0"/>
        </w:numPr>
      </w:pPr>
    </w:p>
    <w:p w:rsidR="007031C8" w:rsidRDefault="007031C8">
      <w:pPr>
        <w:pStyle w:val="Heading4"/>
      </w:pPr>
      <w:bookmarkStart w:id="563" w:name="_Toc171153707"/>
      <w:bookmarkStart w:id="564" w:name="_Toc234129414"/>
      <w:r>
        <w:t>Students in foster care</w:t>
      </w:r>
      <w:bookmarkEnd w:id="560"/>
      <w:bookmarkEnd w:id="563"/>
      <w:bookmarkEnd w:id="564"/>
    </w:p>
    <w:p w:rsidR="007031C8" w:rsidRDefault="007031C8">
      <w:r>
        <w:t xml:space="preserve">A student in an official substitute or foster care arrangement may qualify for Additional Boarding Allowance only if the foster carer is not receiving a foster care allowance (or other similar allowance intended for the upkeep or personal use of the student) from a government authority (see also </w:t>
      </w:r>
      <w:hyperlink w:anchor="_6.8.2_Special_assessment" w:history="1">
        <w:r>
          <w:rPr>
            <w:rStyle w:val="Hyperlink"/>
          </w:rPr>
          <w:t>6.10.2</w:t>
        </w:r>
      </w:hyperlink>
      <w:r>
        <w:t>).</w:t>
      </w:r>
    </w:p>
    <w:p w:rsidR="007031C8" w:rsidRDefault="007031C8">
      <w:r>
        <w:rPr>
          <w:i/>
        </w:rPr>
        <w:t>Note</w:t>
      </w:r>
      <w:r>
        <w:t xml:space="preserve">: Such a student is eligible only if isolated or deemed isolated on the basis of the foster parent’s </w:t>
      </w:r>
      <w:hyperlink w:anchor="PrincipalFamilyHome" w:history="1">
        <w:r>
          <w:rPr>
            <w:rStyle w:val="Hyperlink"/>
          </w:rPr>
          <w:t>principal family home</w:t>
        </w:r>
      </w:hyperlink>
      <w:r>
        <w:t xml:space="preserve"> (see </w:t>
      </w:r>
      <w:hyperlink w:anchor="_4_Isolation_conditions" w:history="1">
        <w:r>
          <w:rPr>
            <w:rStyle w:val="Hyperlink"/>
          </w:rPr>
          <w:t>Part 4</w:t>
        </w:r>
      </w:hyperlink>
      <w:r>
        <w:t>) and, if boarding away from home, would be expected to spend vacations with the foster parent rather than a natural or adoptive parent, or other guardian.</w:t>
      </w:r>
    </w:p>
    <w:p w:rsidR="007031C8" w:rsidRDefault="007031C8">
      <w:pPr>
        <w:pStyle w:val="BulletIntro"/>
      </w:pPr>
      <w:r>
        <w:t>To substantiate eligibility on this basis, the applicant (the foster parent) must provide a statement from the relevant government agency which:</w:t>
      </w:r>
    </w:p>
    <w:p w:rsidR="007031C8" w:rsidRDefault="007031C8">
      <w:pPr>
        <w:pStyle w:val="Bullet"/>
        <w:ind w:left="357" w:hanging="357"/>
      </w:pPr>
      <w:r>
        <w:t>confirms that a direction or authorisation by a court, Minister or government authority is currently in effect in relation to the student’s care</w:t>
      </w:r>
    </w:p>
    <w:p w:rsidR="007031C8" w:rsidRDefault="007031C8">
      <w:pPr>
        <w:pStyle w:val="Bullet"/>
        <w:ind w:left="357" w:hanging="357"/>
      </w:pPr>
      <w:r>
        <w:t>confirms the details of the care arrangement, including the names and addresses of those authorised to care for the student</w:t>
      </w:r>
    </w:p>
    <w:p w:rsidR="007031C8" w:rsidRDefault="007031C8">
      <w:pPr>
        <w:pStyle w:val="Bullet"/>
        <w:numPr>
          <w:ilvl w:val="0"/>
          <w:numId w:val="0"/>
        </w:numPr>
        <w:ind w:left="357"/>
      </w:pPr>
      <w:r>
        <w:t>and</w:t>
      </w:r>
    </w:p>
    <w:p w:rsidR="007031C8" w:rsidRDefault="007031C8">
      <w:pPr>
        <w:pStyle w:val="BulletLast"/>
      </w:pPr>
      <w:r>
        <w:lastRenderedPageBreak/>
        <w:t>indicates whether the authorised carers receive a foster care allowance or similar allowance intended for the student’s upkeep or personal use.</w:t>
      </w:r>
    </w:p>
    <w:p w:rsidR="007031C8" w:rsidRDefault="007031C8">
      <w:pPr>
        <w:pStyle w:val="BulletLast"/>
        <w:numPr>
          <w:ilvl w:val="0"/>
          <w:numId w:val="0"/>
        </w:numPr>
      </w:pPr>
    </w:p>
    <w:p w:rsidR="007031C8" w:rsidRDefault="007031C8">
      <w:pPr>
        <w:pStyle w:val="Heading3"/>
      </w:pPr>
      <w:bookmarkStart w:id="565" w:name="_5.2.3_Actual_boarding"/>
      <w:bookmarkStart w:id="566" w:name="_5.2.3_Actual_boarding_charges"/>
      <w:bookmarkStart w:id="567" w:name="_Toc161552276"/>
      <w:bookmarkStart w:id="568" w:name="_Toc234129415"/>
      <w:bookmarkStart w:id="569" w:name="_Toc264368453"/>
      <w:bookmarkEnd w:id="565"/>
      <w:bookmarkEnd w:id="566"/>
      <w:r>
        <w:t>5.2.3</w:t>
      </w:r>
      <w:r>
        <w:tab/>
        <w:t>Actual boarding charges</w:t>
      </w:r>
      <w:bookmarkEnd w:id="567"/>
      <w:bookmarkEnd w:id="568"/>
      <w:bookmarkEnd w:id="569"/>
    </w:p>
    <w:p w:rsidR="007031C8" w:rsidRDefault="007031C8">
      <w:r>
        <w:t xml:space="preserve">In these guidelines, ‘actual boarding charges’ are the fees charged by the boarding provider for the </w:t>
      </w:r>
      <w:hyperlink w:anchor="EligibleStudent" w:history="1">
        <w:r>
          <w:rPr>
            <w:rStyle w:val="Hyperlink"/>
          </w:rPr>
          <w:t>eligible student</w:t>
        </w:r>
      </w:hyperlink>
      <w:r>
        <w:t xml:space="preserve"> during the relevant </w:t>
      </w:r>
      <w:hyperlink w:anchor="SchoolYear" w:history="1">
        <w:r>
          <w:rPr>
            <w:rStyle w:val="Hyperlink"/>
          </w:rPr>
          <w:t>school year</w:t>
        </w:r>
      </w:hyperlink>
      <w:r>
        <w:t xml:space="preserve"> (inclusive of Goods and Services Tax). This is the amount of boarding fees claimed by the institution after any reduction, subsidy, scholarship or refund is taken into account (see also </w:t>
      </w:r>
      <w:hyperlink w:anchor="_5.4.2_Eligibility" w:history="1">
        <w:r>
          <w:rPr>
            <w:rStyle w:val="Hyperlink"/>
          </w:rPr>
          <w:t>5.2.4</w:t>
        </w:r>
      </w:hyperlink>
      <w:r>
        <w:t>).</w:t>
      </w:r>
    </w:p>
    <w:p w:rsidR="007031C8" w:rsidRDefault="007031C8">
      <w:r>
        <w:t>For example, if an institution grants a student a scholarship or bursary for boarding costs, the applicant does not incur the boarding fees.  This means, for the purposes of the AIC Scheme, the actual boarding charges for the student are nil and Additional Boarding Allowance is not payable.</w:t>
      </w:r>
    </w:p>
    <w:p w:rsidR="007031C8" w:rsidRDefault="007031C8">
      <w:r>
        <w:t>Other arrangements to pay boarding fees (i.e. contribution by private sources such as friends or relatives) do not affect the level of actual boarding charges and are considered the equivalent of the paying the boarding fees.</w:t>
      </w:r>
    </w:p>
    <w:p w:rsidR="007031C8" w:rsidRDefault="007031C8">
      <w:r>
        <w:t>The charges must be for boarding only, and may include accommodation-related costs, such as laundry. Actual boarding charges do not include tuition fees or other associated education costs (e.g. books, uniforms or pens).</w:t>
      </w:r>
    </w:p>
    <w:p w:rsidR="007031C8" w:rsidRDefault="003542E1">
      <w:hyperlink w:anchor="Student" w:history="1">
        <w:r w:rsidR="007031C8">
          <w:rPr>
            <w:rStyle w:val="Hyperlink"/>
          </w:rPr>
          <w:t>Students</w:t>
        </w:r>
      </w:hyperlink>
      <w:r w:rsidR="007031C8">
        <w:t xml:space="preserve"> with disabilities who board in </w:t>
      </w:r>
      <w:hyperlink w:anchor="SpecialInstitution" w:history="1">
        <w:r w:rsidR="007031C8">
          <w:rPr>
            <w:rStyle w:val="Hyperlink"/>
          </w:rPr>
          <w:t>special institutions</w:t>
        </w:r>
      </w:hyperlink>
      <w:r w:rsidR="007031C8">
        <w:t xml:space="preserve"> might remain there for periods beyond normal school terms. Boarding costs for those periods may be included as part of the student’s boarding costs for the year.</w:t>
      </w:r>
    </w:p>
    <w:p w:rsidR="007031C8" w:rsidRDefault="007031C8">
      <w:r>
        <w:t>If a student moves to a different boarding facility (e.g. to less expensive boarding arrangements), the entitlement must be recalculated. The actual boarding charges should be based on the total boarding costs incurred for the school year, so any reassessment because of reduced boarding costs will be retrospective to the initial entitlement to Additional Boarding Allowance.</w:t>
      </w:r>
    </w:p>
    <w:p w:rsidR="007031C8" w:rsidRDefault="007031C8">
      <w:r>
        <w:t xml:space="preserve">If a student begins, or ceases to board during the year, or is a </w:t>
      </w:r>
      <w:hyperlink w:anchor="PartTimeBoarder" w:history="1">
        <w:r>
          <w:rPr>
            <w:rStyle w:val="Hyperlink"/>
          </w:rPr>
          <w:t>part</w:t>
        </w:r>
        <w:r>
          <w:rPr>
            <w:rStyle w:val="Hyperlink"/>
          </w:rPr>
          <w:noBreakHyphen/>
          <w:t>time boarder</w:t>
        </w:r>
      </w:hyperlink>
      <w:r>
        <w:t xml:space="preserve"> (see </w:t>
      </w:r>
      <w:hyperlink w:anchor="_5.2.6_Part-time_boarders" w:history="1">
        <w:r>
          <w:rPr>
            <w:rStyle w:val="Hyperlink"/>
          </w:rPr>
          <w:t>5.2.5</w:t>
        </w:r>
      </w:hyperlink>
      <w:r>
        <w:t xml:space="preserve">), or </w:t>
      </w:r>
      <w:hyperlink w:anchor="ShortTermBoarder" w:history="1">
        <w:r>
          <w:rPr>
            <w:rStyle w:val="Hyperlink"/>
          </w:rPr>
          <w:t>short</w:t>
        </w:r>
        <w:r>
          <w:rPr>
            <w:rStyle w:val="Hyperlink"/>
          </w:rPr>
          <w:noBreakHyphen/>
          <w:t>term boarder</w:t>
        </w:r>
      </w:hyperlink>
      <w:r>
        <w:t xml:space="preserve"> (see </w:t>
      </w:r>
      <w:hyperlink w:anchor="_5.2.7_Short-term_boarders" w:history="1">
        <w:r>
          <w:rPr>
            <w:rStyle w:val="Hyperlink"/>
          </w:rPr>
          <w:t>5.2.6</w:t>
        </w:r>
      </w:hyperlink>
      <w:r>
        <w:t>), the actual boarding charges should be converted to an annual amount (calculated on a calendar year) to allow a fair comparison of boarding costs and the rate of Boarding Allowance.</w:t>
      </w:r>
    </w:p>
    <w:p w:rsidR="007031C8" w:rsidRDefault="007031C8">
      <w:pPr>
        <w:pStyle w:val="BulletLast"/>
        <w:numPr>
          <w:ilvl w:val="0"/>
          <w:numId w:val="0"/>
        </w:numPr>
      </w:pPr>
      <w:bookmarkStart w:id="570" w:name="_5.2.4_Boarding_fees"/>
      <w:bookmarkEnd w:id="570"/>
    </w:p>
    <w:p w:rsidR="007031C8" w:rsidRDefault="007031C8">
      <w:pPr>
        <w:pStyle w:val="Heading3"/>
      </w:pPr>
      <w:bookmarkStart w:id="571" w:name="_5.2.5_Full-time_boarders"/>
      <w:bookmarkStart w:id="572" w:name="_5.2.4_Full-time_boarders"/>
      <w:bookmarkStart w:id="573" w:name="_Toc161552280"/>
      <w:bookmarkStart w:id="574" w:name="_Toc234129416"/>
      <w:bookmarkStart w:id="575" w:name="_Toc264368454"/>
      <w:bookmarkEnd w:id="571"/>
      <w:bookmarkEnd w:id="572"/>
      <w:r>
        <w:t>5.2.4</w:t>
      </w:r>
      <w:r>
        <w:tab/>
        <w:t>Full-time boarders</w:t>
      </w:r>
      <w:bookmarkEnd w:id="573"/>
      <w:bookmarkEnd w:id="574"/>
      <w:bookmarkEnd w:id="575"/>
    </w:p>
    <w:p w:rsidR="007031C8" w:rsidRDefault="007031C8">
      <w:r>
        <w:t xml:space="preserve">To qualify for the full boarding allowance entitlements, an </w:t>
      </w:r>
      <w:hyperlink w:anchor="EligibleStudent" w:history="1">
        <w:r>
          <w:rPr>
            <w:rStyle w:val="Hyperlink"/>
          </w:rPr>
          <w:t>eligible student</w:t>
        </w:r>
      </w:hyperlink>
      <w:r>
        <w:t xml:space="preserve"> must board away from their </w:t>
      </w:r>
      <w:hyperlink w:anchor="PrincipalFamilyHome" w:history="1">
        <w:r>
          <w:rPr>
            <w:rStyle w:val="Hyperlink"/>
          </w:rPr>
          <w:t>principal family home</w:t>
        </w:r>
      </w:hyperlink>
      <w:r>
        <w:t xml:space="preserve"> </w:t>
      </w:r>
      <w:hyperlink w:anchor="FullTimeBoarder" w:history="1">
        <w:r>
          <w:rPr>
            <w:rStyle w:val="Hyperlink"/>
          </w:rPr>
          <w:t>full-time</w:t>
        </w:r>
      </w:hyperlink>
      <w:r>
        <w:t xml:space="preserve"> (defined as at least four nights per school week).</w:t>
      </w:r>
    </w:p>
    <w:p w:rsidR="007031C8" w:rsidRDefault="007031C8"/>
    <w:p w:rsidR="007031C8" w:rsidRDefault="007031C8">
      <w:pPr>
        <w:pStyle w:val="Heading3"/>
      </w:pPr>
      <w:bookmarkStart w:id="576" w:name="_5.2.6_Part-time_boarders"/>
      <w:bookmarkStart w:id="577" w:name="_5.2.5_Part-time_boarders"/>
      <w:bookmarkStart w:id="578" w:name="_Toc234129417"/>
      <w:bookmarkStart w:id="579" w:name="_Toc264368455"/>
      <w:bookmarkEnd w:id="576"/>
      <w:bookmarkEnd w:id="577"/>
      <w:r>
        <w:t>5.2.5</w:t>
      </w:r>
      <w:r>
        <w:tab/>
        <w:t>Part-time boarders</w:t>
      </w:r>
      <w:bookmarkEnd w:id="578"/>
      <w:bookmarkEnd w:id="579"/>
    </w:p>
    <w:p w:rsidR="007031C8" w:rsidRDefault="007031C8">
      <w:r>
        <w:t xml:space="preserve">A </w:t>
      </w:r>
      <w:hyperlink w:anchor="PartTimeBoarder" w:history="1">
        <w:r>
          <w:rPr>
            <w:rStyle w:val="Hyperlink"/>
          </w:rPr>
          <w:t>part-time boarder</w:t>
        </w:r>
      </w:hyperlink>
      <w:r>
        <w:t xml:space="preserve"> is an </w:t>
      </w:r>
      <w:hyperlink w:anchor="EligibleStudent" w:history="1">
        <w:r>
          <w:rPr>
            <w:rStyle w:val="Hyperlink"/>
          </w:rPr>
          <w:t>eligible student</w:t>
        </w:r>
      </w:hyperlink>
      <w:r>
        <w:t xml:space="preserve"> (full-time) who boards away from their </w:t>
      </w:r>
      <w:hyperlink w:anchor="PrincipalFamilyHome" w:history="1">
        <w:r>
          <w:rPr>
            <w:rStyle w:val="Hyperlink"/>
          </w:rPr>
          <w:t>principal family home</w:t>
        </w:r>
      </w:hyperlink>
      <w:r>
        <w:t xml:space="preserve"> for fewer than four nights a week on a regular basis. Entitlement for a part</w:t>
      </w:r>
      <w:r>
        <w:noBreakHyphen/>
        <w:t>time boarder is calculated pro rata as a proportion of one week (seven days).</w:t>
      </w:r>
    </w:p>
    <w:p w:rsidR="007031C8" w:rsidRDefault="007031C8">
      <w:r>
        <w:lastRenderedPageBreak/>
        <w:t xml:space="preserve">A boarder can be considered part-time if they board in an approved boarding arrangement on a one-week-on, one-week-off basis (i.e. a full week—five days—of school attendance every second week) continuously over a full term or </w:t>
      </w:r>
      <w:hyperlink w:anchor="SchoolYear" w:history="1">
        <w:r>
          <w:rPr>
            <w:rStyle w:val="Hyperlink"/>
          </w:rPr>
          <w:t>school year</w:t>
        </w:r>
      </w:hyperlink>
      <w:r>
        <w:t>.</w:t>
      </w:r>
    </w:p>
    <w:p w:rsidR="007031C8" w:rsidRDefault="007031C8">
      <w:r>
        <w:t>However, where the entitlement cannot be expressed as a whole number in proportion to one week (seven days), it is rounded up to the nearest whole number; for example, five days a fortnight (5/14) is rounded up to three days a week (3/7) for the calculation of entitlement. Thus, an eligible student boarding away for one, two or three nights each week is entitled to 1/7, 2/7 or 3/7 (as appropriate) of their normal entitlement. An eligible student regularly boarding away for two nights in one week and three nights the next week is entitled to 3/7 of a full week’s allowance.</w:t>
      </w:r>
    </w:p>
    <w:p w:rsidR="007031C8" w:rsidRDefault="007031C8">
      <w:r>
        <w:t xml:space="preserve">A part-time boarder is entitled over the same period as a </w:t>
      </w:r>
      <w:hyperlink w:anchor="FullTimeBoarder" w:history="1">
        <w:r>
          <w:rPr>
            <w:rStyle w:val="Hyperlink"/>
          </w:rPr>
          <w:t>full-time boarder</w:t>
        </w:r>
      </w:hyperlink>
      <w:r>
        <w:t>, including to the end of the academic year, provided they board part-time for the usual number of days in the final week of school term.</w:t>
      </w:r>
    </w:p>
    <w:p w:rsidR="007031C8" w:rsidRDefault="007031C8">
      <w:r>
        <w:t>A part-time boarder is entitled to pro-rata Additional Boarding Allowance, calculated on the same basis as Basic Boarding Allowance.</w:t>
      </w:r>
    </w:p>
    <w:p w:rsidR="007031C8" w:rsidRDefault="007031C8"/>
    <w:p w:rsidR="007031C8" w:rsidRDefault="007031C8">
      <w:pPr>
        <w:pStyle w:val="Heading3"/>
      </w:pPr>
      <w:bookmarkStart w:id="580" w:name="_5.2.7_Short-term_boarders"/>
      <w:bookmarkStart w:id="581" w:name="_5.2.6_Short-term_boarders"/>
      <w:bookmarkStart w:id="582" w:name="_Toc161552281"/>
      <w:bookmarkStart w:id="583" w:name="_Toc234129418"/>
      <w:bookmarkStart w:id="584" w:name="_Toc264368456"/>
      <w:bookmarkEnd w:id="580"/>
      <w:bookmarkEnd w:id="581"/>
      <w:r>
        <w:t>5.2.6</w:t>
      </w:r>
      <w:r>
        <w:tab/>
        <w:t>Short-term boarders</w:t>
      </w:r>
      <w:bookmarkEnd w:id="582"/>
      <w:bookmarkEnd w:id="583"/>
      <w:bookmarkEnd w:id="584"/>
    </w:p>
    <w:p w:rsidR="007031C8" w:rsidRDefault="007031C8">
      <w:r>
        <w:t xml:space="preserve">A </w:t>
      </w:r>
      <w:hyperlink w:anchor="ShortTermBoarder" w:history="1">
        <w:r>
          <w:rPr>
            <w:rStyle w:val="Hyperlink"/>
          </w:rPr>
          <w:t>short-term boarder</w:t>
        </w:r>
      </w:hyperlink>
      <w:r>
        <w:t xml:space="preserve"> is entitled only for the number of days they board away from their </w:t>
      </w:r>
      <w:hyperlink w:anchor="PrincipalFamilyHome" w:history="1">
        <w:r>
          <w:rPr>
            <w:rStyle w:val="Hyperlink"/>
          </w:rPr>
          <w:t>principal family home</w:t>
        </w:r>
      </w:hyperlink>
      <w:r>
        <w:t xml:space="preserve"> (see </w:t>
      </w:r>
      <w:hyperlink w:anchor="_3.7.1_Eligibility_commencement" w:history="1">
        <w:r>
          <w:rPr>
            <w:rStyle w:val="Hyperlink"/>
          </w:rPr>
          <w:t>3.7.1</w:t>
        </w:r>
      </w:hyperlink>
      <w:r>
        <w:t xml:space="preserve">). </w:t>
      </w:r>
    </w:p>
    <w:p w:rsidR="007031C8" w:rsidRDefault="007031C8">
      <w:r>
        <w:t>A short-term boarder is entitled to pro-rata Additional Boarding Allowance, calculated on the same basis as Basic Boarding Allowance.</w:t>
      </w:r>
    </w:p>
    <w:p w:rsidR="007031C8" w:rsidRDefault="007031C8"/>
    <w:p w:rsidR="007031C8" w:rsidRDefault="007031C8">
      <w:pPr>
        <w:pStyle w:val="Heading2"/>
        <w:pageBreakBefore/>
      </w:pPr>
      <w:bookmarkStart w:id="585" w:name="_5.3_Second_Home"/>
      <w:bookmarkStart w:id="586" w:name="_5.3_Second_Home_Allowance"/>
      <w:bookmarkStart w:id="587" w:name="_Toc161552282"/>
      <w:bookmarkStart w:id="588" w:name="_Toc234129419"/>
      <w:bookmarkStart w:id="589" w:name="_Toc264368457"/>
      <w:bookmarkEnd w:id="585"/>
      <w:bookmarkEnd w:id="586"/>
      <w:r>
        <w:lastRenderedPageBreak/>
        <w:t>5.3</w:t>
      </w:r>
      <w:r>
        <w:tab/>
        <w:t>Second Home Allowance</w:t>
      </w:r>
      <w:bookmarkEnd w:id="587"/>
      <w:bookmarkEnd w:id="588"/>
      <w:bookmarkEnd w:id="589"/>
    </w:p>
    <w:p w:rsidR="007031C8" w:rsidRDefault="007031C8">
      <w:r>
        <w:t>This section outlines the purpose and eligibility requirements of the Second Home Allowance.</w:t>
      </w:r>
    </w:p>
    <w:p w:rsidR="007031C8" w:rsidRDefault="007031C8">
      <w:r>
        <w:t xml:space="preserve">See </w:t>
      </w:r>
      <w:hyperlink w:anchor="_5.6.3_Second_Home" w:history="1">
        <w:r>
          <w:rPr>
            <w:rStyle w:val="Hyperlink"/>
          </w:rPr>
          <w:t>5.6.3</w:t>
        </w:r>
      </w:hyperlink>
      <w:r>
        <w:t xml:space="preserve"> for current Second Home Allowance rates.</w:t>
      </w:r>
    </w:p>
    <w:p w:rsidR="007031C8" w:rsidRDefault="003542E1">
      <w:pPr>
        <w:pStyle w:val="BulletTab2"/>
      </w:pPr>
      <w:hyperlink w:anchor="_5.3.1_Purpose" w:history="1">
        <w:r w:rsidR="007031C8">
          <w:rPr>
            <w:rStyle w:val="Hyperlink"/>
          </w:rPr>
          <w:t>5.3.1</w:t>
        </w:r>
      </w:hyperlink>
      <w:r w:rsidR="007031C8">
        <w:tab/>
        <w:t xml:space="preserve">Purpose </w:t>
      </w:r>
    </w:p>
    <w:p w:rsidR="007031C8" w:rsidRDefault="003542E1">
      <w:pPr>
        <w:pStyle w:val="BulletTab2"/>
      </w:pPr>
      <w:hyperlink w:anchor="_5.3.2_Eligibility" w:history="1">
        <w:r w:rsidR="007031C8">
          <w:rPr>
            <w:rStyle w:val="Hyperlink"/>
          </w:rPr>
          <w:t>5.3.2</w:t>
        </w:r>
      </w:hyperlink>
      <w:r w:rsidR="007031C8">
        <w:tab/>
        <w:t>Eligibility</w:t>
      </w:r>
    </w:p>
    <w:p w:rsidR="007031C8" w:rsidRDefault="003542E1">
      <w:pPr>
        <w:pStyle w:val="BulletTab2"/>
      </w:pPr>
      <w:hyperlink w:anchor="_5.3.3_Approved_second" w:history="1">
        <w:r w:rsidR="007031C8">
          <w:rPr>
            <w:rStyle w:val="Hyperlink"/>
          </w:rPr>
          <w:t>5.3.3</w:t>
        </w:r>
      </w:hyperlink>
      <w:r w:rsidR="007031C8">
        <w:tab/>
        <w:t xml:space="preserve">Approved </w:t>
      </w:r>
      <w:hyperlink w:anchor="SecondFamilyHome" w:history="1">
        <w:r w:rsidR="007031C8">
          <w:rPr>
            <w:rStyle w:val="Hyperlink"/>
          </w:rPr>
          <w:t>second family home</w:t>
        </w:r>
      </w:hyperlink>
    </w:p>
    <w:p w:rsidR="007031C8" w:rsidRDefault="003542E1">
      <w:pPr>
        <w:pStyle w:val="BulletTab2"/>
      </w:pPr>
      <w:hyperlink w:anchor="_5.3.4_Parent_temporarily" w:history="1">
        <w:r w:rsidR="007031C8">
          <w:rPr>
            <w:rStyle w:val="Hyperlink"/>
          </w:rPr>
          <w:t>5.3.4</w:t>
        </w:r>
      </w:hyperlink>
      <w:r w:rsidR="007031C8">
        <w:tab/>
      </w:r>
      <w:hyperlink w:anchor="Parent" w:history="1">
        <w:r w:rsidR="007031C8">
          <w:rPr>
            <w:rStyle w:val="Hyperlink"/>
          </w:rPr>
          <w:t>Parent</w:t>
        </w:r>
      </w:hyperlink>
      <w:r w:rsidR="007031C8">
        <w:t xml:space="preserve"> temporarily employed in isolated area</w:t>
      </w:r>
    </w:p>
    <w:p w:rsidR="007031C8" w:rsidRDefault="003542E1">
      <w:pPr>
        <w:pStyle w:val="BulletTab2"/>
      </w:pPr>
      <w:hyperlink w:anchor="_5.3.5_Loss_of" w:history="1">
        <w:r w:rsidR="007031C8">
          <w:rPr>
            <w:rStyle w:val="Hyperlink"/>
          </w:rPr>
          <w:t>5.3.5</w:t>
        </w:r>
      </w:hyperlink>
      <w:r w:rsidR="007031C8">
        <w:tab/>
        <w:t>Loss of a parent</w:t>
      </w:r>
    </w:p>
    <w:p w:rsidR="007031C8" w:rsidRDefault="003542E1">
      <w:pPr>
        <w:pStyle w:val="BulletTab2"/>
      </w:pPr>
      <w:hyperlink w:anchor="_5.3.6_Eligibility_where" w:history="1">
        <w:r w:rsidR="007031C8">
          <w:rPr>
            <w:rStyle w:val="Hyperlink"/>
          </w:rPr>
          <w:t>5.3.6</w:t>
        </w:r>
      </w:hyperlink>
      <w:r w:rsidR="007031C8">
        <w:tab/>
        <w:t xml:space="preserve">Eligibility where no parent normally lives at the </w:t>
      </w:r>
      <w:hyperlink w:anchor="PrincipalFamilyHome" w:history="1">
        <w:r w:rsidR="007031C8">
          <w:rPr>
            <w:rStyle w:val="Hyperlink"/>
          </w:rPr>
          <w:t>principal family home</w:t>
        </w:r>
      </w:hyperlink>
    </w:p>
    <w:p w:rsidR="007031C8" w:rsidRDefault="003542E1">
      <w:pPr>
        <w:pStyle w:val="BulletTab2"/>
      </w:pPr>
      <w:hyperlink w:anchor="_5.3.7_Pro-rata_entitlement" w:history="1">
        <w:r w:rsidR="007031C8">
          <w:rPr>
            <w:rStyle w:val="Hyperlink"/>
          </w:rPr>
          <w:t>5.3.7</w:t>
        </w:r>
      </w:hyperlink>
      <w:r w:rsidR="007031C8">
        <w:tab/>
        <w:t>Pro-rata entitlement</w:t>
      </w:r>
    </w:p>
    <w:p w:rsidR="007031C8" w:rsidRDefault="003542E1">
      <w:pPr>
        <w:pStyle w:val="BulletTab2Last"/>
      </w:pPr>
      <w:hyperlink w:anchor="_5.3.8_Maximum_annual" w:history="1">
        <w:r w:rsidR="007031C8">
          <w:rPr>
            <w:rStyle w:val="Hyperlink"/>
          </w:rPr>
          <w:t>5.3.8</w:t>
        </w:r>
      </w:hyperlink>
      <w:r w:rsidR="007031C8">
        <w:tab/>
        <w:t xml:space="preserve">Maximum annual entitlement per </w:t>
      </w:r>
      <w:hyperlink w:anchor="Family" w:history="1">
        <w:r w:rsidR="007031C8">
          <w:rPr>
            <w:rStyle w:val="Hyperlink"/>
          </w:rPr>
          <w:t>family</w:t>
        </w:r>
      </w:hyperlink>
      <w:r w:rsidR="007031C8">
        <w:t>.</w:t>
      </w:r>
    </w:p>
    <w:p w:rsidR="007031C8" w:rsidRDefault="007031C8">
      <w:pPr>
        <w:pStyle w:val="BulletTab2Last"/>
        <w:numPr>
          <w:ilvl w:val="0"/>
          <w:numId w:val="0"/>
        </w:numPr>
      </w:pPr>
    </w:p>
    <w:p w:rsidR="007031C8" w:rsidRDefault="007031C8">
      <w:pPr>
        <w:pStyle w:val="Heading3"/>
      </w:pPr>
      <w:bookmarkStart w:id="590" w:name="_5.3.1_Purpose"/>
      <w:bookmarkStart w:id="591" w:name="_Toc161552283"/>
      <w:bookmarkStart w:id="592" w:name="_Toc234129420"/>
      <w:bookmarkStart w:id="593" w:name="_Toc264368458"/>
      <w:bookmarkEnd w:id="590"/>
      <w:r>
        <w:t>5.3.1</w:t>
      </w:r>
      <w:r>
        <w:tab/>
        <w:t>Purpose</w:t>
      </w:r>
      <w:bookmarkEnd w:id="591"/>
      <w:bookmarkEnd w:id="592"/>
      <w:bookmarkEnd w:id="593"/>
    </w:p>
    <w:p w:rsidR="007031C8" w:rsidRDefault="007031C8">
      <w:r>
        <w:t xml:space="preserve">Second Home Allowance contributes towards the costs incurred by geographically isolated families in maintaining a </w:t>
      </w:r>
      <w:hyperlink w:anchor="SecondFamilyHome" w:history="1">
        <w:r>
          <w:rPr>
            <w:rStyle w:val="Hyperlink"/>
          </w:rPr>
          <w:t>second family home</w:t>
        </w:r>
      </w:hyperlink>
      <w:r>
        <w:t xml:space="preserve"> for a </w:t>
      </w:r>
      <w:hyperlink w:anchor="Student" w:history="1">
        <w:r>
          <w:rPr>
            <w:rStyle w:val="Hyperlink"/>
          </w:rPr>
          <w:t>student</w:t>
        </w:r>
      </w:hyperlink>
      <w:r>
        <w:t xml:space="preserve"> to have daily access to appropriate schooling.</w:t>
      </w:r>
    </w:p>
    <w:p w:rsidR="007031C8" w:rsidRDefault="007031C8"/>
    <w:p w:rsidR="007031C8" w:rsidRDefault="007031C8">
      <w:pPr>
        <w:pStyle w:val="Heading3"/>
      </w:pPr>
      <w:bookmarkStart w:id="594" w:name="_5.3.2_Eligibility"/>
      <w:bookmarkStart w:id="595" w:name="_Toc161552284"/>
      <w:bookmarkStart w:id="596" w:name="_Toc234129421"/>
      <w:bookmarkStart w:id="597" w:name="_Toc264368459"/>
      <w:bookmarkEnd w:id="594"/>
      <w:r>
        <w:t>5.3.2</w:t>
      </w:r>
      <w:r>
        <w:tab/>
        <w:t>Eligibility</w:t>
      </w:r>
      <w:bookmarkEnd w:id="595"/>
      <w:bookmarkEnd w:id="596"/>
      <w:bookmarkEnd w:id="597"/>
    </w:p>
    <w:p w:rsidR="007031C8" w:rsidRDefault="007031C8">
      <w:pPr>
        <w:pStyle w:val="BulletIntro"/>
      </w:pPr>
      <w:r>
        <w:t>To be eligible for Second Home Allowance:</w:t>
      </w:r>
    </w:p>
    <w:p w:rsidR="007031C8" w:rsidRDefault="007031C8">
      <w:pPr>
        <w:pStyle w:val="BulletLast"/>
      </w:pPr>
      <w:proofErr w:type="gramStart"/>
      <w:r>
        <w:t>the</w:t>
      </w:r>
      <w:proofErr w:type="gramEnd"/>
      <w:r>
        <w:t xml:space="preserve"> eligibility conditions outlined in Parts </w:t>
      </w:r>
      <w:hyperlink w:anchor="_2_Applicant_eligibility" w:history="1">
        <w:r>
          <w:rPr>
            <w:rStyle w:val="Hyperlink"/>
          </w:rPr>
          <w:t>2</w:t>
        </w:r>
      </w:hyperlink>
      <w:r>
        <w:t xml:space="preserve">, </w:t>
      </w:r>
      <w:hyperlink w:anchor="_3_Student_eligibility" w:history="1">
        <w:r>
          <w:rPr>
            <w:rStyle w:val="Hyperlink"/>
          </w:rPr>
          <w:t>3</w:t>
        </w:r>
      </w:hyperlink>
      <w:r>
        <w:t xml:space="preserve"> and </w:t>
      </w:r>
      <w:hyperlink w:anchor="_4_Isolation_conditions" w:history="1">
        <w:r>
          <w:rPr>
            <w:rStyle w:val="Hyperlink"/>
          </w:rPr>
          <w:t>4</w:t>
        </w:r>
      </w:hyperlink>
      <w:r>
        <w:t xml:space="preserve"> must be met.</w:t>
      </w:r>
    </w:p>
    <w:p w:rsidR="007031C8" w:rsidRDefault="007031C8">
      <w:pPr>
        <w:pStyle w:val="Bullet"/>
        <w:ind w:left="357" w:hanging="357"/>
      </w:pPr>
      <w:r>
        <w:t xml:space="preserve">the </w:t>
      </w:r>
      <w:hyperlink w:anchor="Student" w:history="1">
        <w:r>
          <w:rPr>
            <w:rStyle w:val="Hyperlink"/>
          </w:rPr>
          <w:t>student</w:t>
        </w:r>
      </w:hyperlink>
      <w:r>
        <w:t xml:space="preserve"> must live at an approved </w:t>
      </w:r>
      <w:hyperlink w:anchor="SecondFamilyHome" w:history="1">
        <w:r>
          <w:rPr>
            <w:rStyle w:val="Hyperlink"/>
          </w:rPr>
          <w:t>second family home</w:t>
        </w:r>
      </w:hyperlink>
      <w:r>
        <w:t xml:space="preserve"> during the school week (see </w:t>
      </w:r>
      <w:hyperlink w:anchor="_5.3.3_Approved_second" w:history="1">
        <w:r>
          <w:rPr>
            <w:rStyle w:val="Hyperlink"/>
          </w:rPr>
          <w:t>5.3.3</w:t>
        </w:r>
      </w:hyperlink>
      <w:r>
        <w:t>)</w:t>
      </w:r>
    </w:p>
    <w:p w:rsidR="007031C8" w:rsidRDefault="007031C8">
      <w:pPr>
        <w:pStyle w:val="Bullet"/>
        <w:ind w:left="357" w:hanging="357"/>
      </w:pPr>
      <w:r>
        <w:t xml:space="preserve">the nominated </w:t>
      </w:r>
      <w:hyperlink w:anchor="PrincipalFamilyHome" w:history="1">
        <w:r>
          <w:rPr>
            <w:rStyle w:val="Hyperlink"/>
          </w:rPr>
          <w:t>principal family home</w:t>
        </w:r>
      </w:hyperlink>
      <w:r>
        <w:t xml:space="preserve"> must remain approved as the principal family home</w:t>
      </w:r>
    </w:p>
    <w:p w:rsidR="007031C8" w:rsidRDefault="007031C8">
      <w:pPr>
        <w:pStyle w:val="Bullet"/>
        <w:numPr>
          <w:ilvl w:val="0"/>
          <w:numId w:val="0"/>
        </w:numPr>
        <w:ind w:left="357"/>
      </w:pPr>
      <w:r>
        <w:t>and</w:t>
      </w:r>
    </w:p>
    <w:p w:rsidR="007031C8" w:rsidRDefault="007031C8">
      <w:pPr>
        <w:pStyle w:val="Bullet"/>
        <w:ind w:left="357" w:hanging="357"/>
      </w:pPr>
      <w:r>
        <w:t xml:space="preserve">the student must not be receiving a pension (the Pensioner Education Supplement is available for students receiving certain pensions; see </w:t>
      </w:r>
      <w:hyperlink w:anchor="_5.5_Pensioner_Education" w:history="1">
        <w:r>
          <w:rPr>
            <w:rStyle w:val="Hyperlink"/>
          </w:rPr>
          <w:t>5.5</w:t>
        </w:r>
      </w:hyperlink>
      <w:r>
        <w:t>).</w:t>
      </w:r>
    </w:p>
    <w:p w:rsidR="007031C8" w:rsidRDefault="007031C8">
      <w:r>
        <w:t xml:space="preserve">Second Home Allowance may be paid for a student who is deemed to be isolated because they live in a second family home with a sibling who meets a geographical isolation rule (see </w:t>
      </w:r>
      <w:hyperlink w:anchor="_4.4.3_Student_and" w:history="1">
        <w:r>
          <w:rPr>
            <w:rStyle w:val="Hyperlink"/>
          </w:rPr>
          <w:t>4.4.3</w:t>
        </w:r>
      </w:hyperlink>
      <w:r>
        <w:t xml:space="preserve">). If, during a year, the sibling ceases to meet one of the conditions outlined in </w:t>
      </w:r>
      <w:hyperlink w:anchor="_4.3.3_Evidence_requirements" w:history="1">
        <w:r>
          <w:rPr>
            <w:rStyle w:val="Hyperlink"/>
          </w:rPr>
          <w:t>4.4.3</w:t>
        </w:r>
      </w:hyperlink>
      <w:r>
        <w:t xml:space="preserve">, the continuity of schooling concession may be applied (see </w:t>
      </w:r>
      <w:hyperlink w:anchor="_4.4.5_Continuation_and" w:history="1">
        <w:r>
          <w:rPr>
            <w:rStyle w:val="Hyperlink"/>
          </w:rPr>
          <w:t>4.4.5</w:t>
        </w:r>
      </w:hyperlink>
      <w:r>
        <w:t>).</w:t>
      </w:r>
    </w:p>
    <w:p w:rsidR="007031C8" w:rsidRDefault="007031C8">
      <w:r>
        <w:br w:type="page"/>
      </w:r>
    </w:p>
    <w:p w:rsidR="007031C8" w:rsidRDefault="007031C8">
      <w:pPr>
        <w:pStyle w:val="Heading3"/>
      </w:pPr>
      <w:bookmarkStart w:id="598" w:name="_5.3.3_Approved_second"/>
      <w:bookmarkStart w:id="599" w:name="_5.3.3_Approved_second_family_home"/>
      <w:bookmarkStart w:id="600" w:name="_Toc161552285"/>
      <w:bookmarkStart w:id="601" w:name="_Toc234129422"/>
      <w:bookmarkStart w:id="602" w:name="_Toc264368460"/>
      <w:bookmarkEnd w:id="598"/>
      <w:bookmarkEnd w:id="599"/>
      <w:r>
        <w:t>5.3.3</w:t>
      </w:r>
      <w:r>
        <w:tab/>
        <w:t>Approved second family home</w:t>
      </w:r>
      <w:bookmarkEnd w:id="600"/>
      <w:bookmarkEnd w:id="601"/>
      <w:bookmarkEnd w:id="602"/>
    </w:p>
    <w:p w:rsidR="007031C8" w:rsidRDefault="007031C8">
      <w:r>
        <w:t xml:space="preserve">To access an allowance a </w:t>
      </w:r>
      <w:hyperlink w:anchor="SecondFamilyHome" w:history="1">
        <w:r>
          <w:rPr>
            <w:rStyle w:val="Hyperlink"/>
          </w:rPr>
          <w:t>second family home</w:t>
        </w:r>
      </w:hyperlink>
      <w:r>
        <w:t xml:space="preserve"> must make access to appropriate schooling easier. </w:t>
      </w:r>
    </w:p>
    <w:p w:rsidR="007031C8" w:rsidRDefault="007031C8">
      <w:r>
        <w:t xml:space="preserve">It is not necessary for the applicant or the applicant’s </w:t>
      </w:r>
      <w:hyperlink w:anchor="Partner" w:history="1">
        <w:r>
          <w:rPr>
            <w:rStyle w:val="Hyperlink"/>
          </w:rPr>
          <w:t>partner</w:t>
        </w:r>
      </w:hyperlink>
      <w:r>
        <w:t xml:space="preserve"> to live at the second home. The </w:t>
      </w:r>
      <w:hyperlink w:anchor="Student" w:history="1">
        <w:r>
          <w:rPr>
            <w:rStyle w:val="Hyperlink"/>
          </w:rPr>
          <w:t>student</w:t>
        </w:r>
      </w:hyperlink>
      <w:r>
        <w:t xml:space="preserve"> may be in the care of another person, such as an older sibling or grandparent, as long as the costs of maintaining the home are borne by the </w:t>
      </w:r>
      <w:hyperlink w:anchor="Family" w:history="1">
        <w:r>
          <w:rPr>
            <w:rStyle w:val="Hyperlink"/>
          </w:rPr>
          <w:t>family</w:t>
        </w:r>
      </w:hyperlink>
      <w:r>
        <w:t>, and the student is regarded as living in a second home rather than boarding.</w:t>
      </w:r>
    </w:p>
    <w:p w:rsidR="007031C8" w:rsidRDefault="007031C8">
      <w:pPr>
        <w:pStyle w:val="BulletIntro"/>
      </w:pPr>
      <w:r>
        <w:t>The second family home cannot be approved where either:</w:t>
      </w:r>
    </w:p>
    <w:p w:rsidR="007031C8" w:rsidRDefault="007031C8">
      <w:pPr>
        <w:pStyle w:val="Bullet"/>
        <w:ind w:left="357" w:hanging="357"/>
      </w:pPr>
      <w:r>
        <w:t xml:space="preserve">the </w:t>
      </w:r>
      <w:hyperlink w:anchor="Parent" w:history="1">
        <w:r>
          <w:rPr>
            <w:rStyle w:val="Hyperlink"/>
          </w:rPr>
          <w:t>parents</w:t>
        </w:r>
      </w:hyperlink>
      <w:r>
        <w:t xml:space="preserve"> are separated or divorced, and the second home is the normal residence of one of the parents</w:t>
      </w:r>
    </w:p>
    <w:p w:rsidR="007031C8" w:rsidRDefault="007031C8">
      <w:pPr>
        <w:pStyle w:val="Bullet"/>
        <w:ind w:left="357" w:hanging="357"/>
      </w:pPr>
      <w:r>
        <w:t>the family receives rent assistance provided by the Australian Government for the home (i.e. the home is considered to be the principal home for the purposes of rent assistance)</w:t>
      </w:r>
    </w:p>
    <w:p w:rsidR="007031C8" w:rsidRDefault="007031C8">
      <w:pPr>
        <w:pStyle w:val="Bullet"/>
        <w:ind w:left="357" w:hanging="357"/>
      </w:pPr>
      <w:r>
        <w:t xml:space="preserve">the second home is not closer nor more accessible to the school the student attends when compared to the </w:t>
      </w:r>
      <w:hyperlink w:anchor="PrincipalFamilyHome" w:history="1">
        <w:r>
          <w:rPr>
            <w:rStyle w:val="Hyperlink"/>
          </w:rPr>
          <w:t>principal family home</w:t>
        </w:r>
      </w:hyperlink>
      <w:r>
        <w:t xml:space="preserve"> </w:t>
      </w:r>
    </w:p>
    <w:p w:rsidR="007031C8" w:rsidRDefault="007031C8">
      <w:pPr>
        <w:pStyle w:val="Bullet"/>
        <w:numPr>
          <w:ilvl w:val="0"/>
          <w:numId w:val="0"/>
        </w:numPr>
        <w:ind w:left="357"/>
      </w:pPr>
      <w:r>
        <w:t>or</w:t>
      </w:r>
    </w:p>
    <w:p w:rsidR="007031C8" w:rsidRDefault="007031C8">
      <w:pPr>
        <w:pStyle w:val="BulletLast"/>
      </w:pPr>
      <w:r>
        <w:t>the parent or parents have received the First Home Owners Grant for that property.</w:t>
      </w:r>
    </w:p>
    <w:p w:rsidR="007031C8" w:rsidRDefault="007031C8">
      <w:r>
        <w:t xml:space="preserve"> From 1 Jan 2011, those who have received a financial concession during the purchase of their second family home (including, but not limited to, the First Home Owners Grant, state-based first home owners incentives, and stamp-duty concessions) will not be eligible for the Second Home Allowance.</w:t>
      </w:r>
    </w:p>
    <w:p w:rsidR="007031C8" w:rsidRDefault="007031C8">
      <w:r>
        <w:t xml:space="preserve">See </w:t>
      </w:r>
      <w:hyperlink w:anchor="_5.3.5_Loss_of" w:history="1">
        <w:r>
          <w:rPr>
            <w:rStyle w:val="Hyperlink"/>
          </w:rPr>
          <w:t>5.3.5</w:t>
        </w:r>
      </w:hyperlink>
      <w:r>
        <w:t xml:space="preserve"> for details of how approval is affected by death or separation.</w:t>
      </w:r>
    </w:p>
    <w:p w:rsidR="007031C8" w:rsidRDefault="007031C8"/>
    <w:p w:rsidR="007031C8" w:rsidRDefault="007031C8">
      <w:pPr>
        <w:pStyle w:val="Heading3"/>
      </w:pPr>
      <w:bookmarkStart w:id="603" w:name="_5.3.4_Parent_temporarily"/>
      <w:bookmarkStart w:id="604" w:name="_5.3.4_Parent_temporarily_employed_i"/>
      <w:bookmarkStart w:id="605" w:name="_Toc161552286"/>
      <w:bookmarkStart w:id="606" w:name="_Toc234129423"/>
      <w:bookmarkStart w:id="607" w:name="_Toc264368461"/>
      <w:bookmarkEnd w:id="603"/>
      <w:bookmarkEnd w:id="604"/>
      <w:r>
        <w:t>5.3.4</w:t>
      </w:r>
      <w:r>
        <w:tab/>
        <w:t>Parent temporarily employed in isolated area</w:t>
      </w:r>
      <w:bookmarkEnd w:id="605"/>
      <w:bookmarkEnd w:id="606"/>
      <w:bookmarkEnd w:id="607"/>
    </w:p>
    <w:p w:rsidR="007031C8" w:rsidRDefault="007031C8">
      <w:pPr>
        <w:pStyle w:val="BulletIntro"/>
      </w:pPr>
      <w:r>
        <w:t xml:space="preserve">Where a </w:t>
      </w:r>
      <w:hyperlink w:anchor="Parent" w:history="1">
        <w:r>
          <w:rPr>
            <w:rStyle w:val="Hyperlink"/>
          </w:rPr>
          <w:t>parent</w:t>
        </w:r>
      </w:hyperlink>
      <w:r>
        <w:t xml:space="preserve"> accepts temporary (including fixed-term contract) employment in an isolated area, the dwelling in which that parent then lives is not the </w:t>
      </w:r>
      <w:hyperlink w:anchor="PrincipalFamilyHome" w:history="1">
        <w:r>
          <w:rPr>
            <w:rStyle w:val="Hyperlink"/>
          </w:rPr>
          <w:t>principal family home</w:t>
        </w:r>
      </w:hyperlink>
      <w:r>
        <w:t xml:space="preserve"> if:</w:t>
      </w:r>
    </w:p>
    <w:p w:rsidR="007031C8" w:rsidRDefault="007031C8">
      <w:pPr>
        <w:pStyle w:val="Bullet"/>
        <w:ind w:left="357" w:hanging="357"/>
      </w:pPr>
      <w:r>
        <w:t xml:space="preserve">the other parent and children remain at the </w:t>
      </w:r>
      <w:hyperlink w:anchor="Family" w:history="1">
        <w:r>
          <w:rPr>
            <w:rStyle w:val="Hyperlink"/>
          </w:rPr>
          <w:t>family’s</w:t>
        </w:r>
      </w:hyperlink>
      <w:r>
        <w:t xml:space="preserve"> permanent home and the children continue to attend school daily</w:t>
      </w:r>
    </w:p>
    <w:p w:rsidR="007031C8" w:rsidRDefault="007031C8">
      <w:pPr>
        <w:pStyle w:val="andor"/>
      </w:pPr>
      <w:r>
        <w:t>or</w:t>
      </w:r>
    </w:p>
    <w:p w:rsidR="007031C8" w:rsidRDefault="007031C8">
      <w:pPr>
        <w:pStyle w:val="BulletLast"/>
      </w:pPr>
      <w:r>
        <w:t>the family chooses to lease or rent out their permanent home (which normally allows access to school on a daily basis) for the duration of the posting and the non-absent parent rents another house (claimed as the second home), from which the children attend school daily.</w:t>
      </w:r>
    </w:p>
    <w:p w:rsidR="007031C8" w:rsidRDefault="007031C8">
      <w:r>
        <w:t>In many instances, employer-provided accommodation will not meet the requirements for a principal family home because they do not cater for family members (e.g. accommodation on a mine site).</w:t>
      </w:r>
    </w:p>
    <w:p w:rsidR="007031C8" w:rsidRDefault="007031C8">
      <w:r>
        <w:br w:type="page"/>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252"/>
        <w:gridCol w:w="4253"/>
      </w:tblGrid>
      <w:tr w:rsidR="007031C8">
        <w:tc>
          <w:tcPr>
            <w:tcW w:w="4252" w:type="dxa"/>
            <w:shd w:val="clear" w:color="auto" w:fill="CCFFFF"/>
          </w:tcPr>
          <w:p w:rsidR="007031C8" w:rsidRDefault="007031C8">
            <w:pPr>
              <w:pStyle w:val="ExampleText"/>
              <w:rPr>
                <w:b/>
              </w:rPr>
            </w:pPr>
            <w:r>
              <w:rPr>
                <w:b/>
              </w:rPr>
              <w:t>Example 24: Change in principal family home</w:t>
            </w:r>
          </w:p>
          <w:p w:rsidR="007031C8" w:rsidRDefault="007031C8">
            <w:pPr>
              <w:pStyle w:val="ExampleText"/>
            </w:pPr>
            <w:r>
              <w:t>Mr </w:t>
            </w:r>
            <w:proofErr w:type="spellStart"/>
            <w:r>
              <w:t>Martyn</w:t>
            </w:r>
            <w:proofErr w:type="spellEnd"/>
            <w:r>
              <w:t xml:space="preserve"> has accepted a two-year government posting as a wildlife officer on </w:t>
            </w:r>
            <w:proofErr w:type="spellStart"/>
            <w:smartTag w:uri="urn:schemas-microsoft-com:office:smarttags" w:element="place">
              <w:smartTag w:uri="urn:schemas-microsoft-com:office:smarttags" w:element="PlaceName">
                <w:r>
                  <w:t>Cocos</w:t>
                </w:r>
              </w:smartTag>
              <w:proofErr w:type="spellEnd"/>
              <w:r>
                <w:t xml:space="preserve"> </w:t>
              </w:r>
              <w:smartTag w:uri="urn:schemas-microsoft-com:office:smarttags" w:element="PlaceType">
                <w:r>
                  <w:t>Island</w:t>
                </w:r>
              </w:smartTag>
            </w:smartTag>
            <w:r>
              <w:t>. His wife and primary school age children go with him, and they live in government-subsidised accommodation. The eldest child boards with relatives in her home city, as there is no senior high school on the island. Her father applies successfully for the Basic Boarding Allowance. Some months later, Mrs </w:t>
            </w:r>
            <w:proofErr w:type="spellStart"/>
            <w:r>
              <w:t>Martyn</w:t>
            </w:r>
            <w:proofErr w:type="spellEnd"/>
            <w:r>
              <w:t xml:space="preserve"> decides to return to their previous home (which is near an appropriate school) with the other children and the family claims the Second Home Allowance for all three students. The allowance cannot be approved, as Mrs </w:t>
            </w:r>
            <w:proofErr w:type="spellStart"/>
            <w:r>
              <w:t>Martyn</w:t>
            </w:r>
            <w:proofErr w:type="spellEnd"/>
            <w:r>
              <w:t xml:space="preserve"> and the children are living in their (permanent) principal family home.</w:t>
            </w:r>
          </w:p>
        </w:tc>
        <w:tc>
          <w:tcPr>
            <w:tcW w:w="4253" w:type="dxa"/>
            <w:shd w:val="clear" w:color="auto" w:fill="CCFFFF"/>
          </w:tcPr>
          <w:p w:rsidR="007031C8" w:rsidRDefault="007031C8">
            <w:pPr>
              <w:pStyle w:val="ExampleText"/>
              <w:rPr>
                <w:b/>
              </w:rPr>
            </w:pPr>
            <w:r>
              <w:rPr>
                <w:b/>
              </w:rPr>
              <w:t>Example 25: Principal family home is where the family is</w:t>
            </w:r>
          </w:p>
          <w:p w:rsidR="007031C8" w:rsidRDefault="007031C8">
            <w:pPr>
              <w:pStyle w:val="ExampleText"/>
            </w:pPr>
            <w:r>
              <w:t>Mrs </w:t>
            </w:r>
            <w:proofErr w:type="spellStart"/>
            <w:r>
              <w:t>Redway</w:t>
            </w:r>
            <w:proofErr w:type="spellEnd"/>
            <w:r>
              <w:t xml:space="preserve">, who has lived with her husband and two secondary school age children in </w:t>
            </w:r>
            <w:proofErr w:type="spellStart"/>
            <w:r>
              <w:t>Wagga</w:t>
            </w:r>
            <w:proofErr w:type="spellEnd"/>
            <w:r>
              <w:t xml:space="preserve"> </w:t>
            </w:r>
            <w:proofErr w:type="spellStart"/>
            <w:r>
              <w:t>Wagga</w:t>
            </w:r>
            <w:proofErr w:type="spellEnd"/>
            <w:r>
              <w:t xml:space="preserve">, accepts a posting as a teacher in a small country primary school. She is provided with subsidised accommodation (sufficient to house her entire family) near the school. However, the </w:t>
            </w:r>
            <w:proofErr w:type="spellStart"/>
            <w:r>
              <w:t>Redways</w:t>
            </w:r>
            <w:proofErr w:type="spellEnd"/>
            <w:r>
              <w:t xml:space="preserve"> decide to maintain a home in </w:t>
            </w:r>
            <w:proofErr w:type="spellStart"/>
            <w:r>
              <w:t>Wagga</w:t>
            </w:r>
            <w:proofErr w:type="spellEnd"/>
            <w:r>
              <w:t xml:space="preserve"> so that their children can continue at the local high school. Mrs </w:t>
            </w:r>
            <w:proofErr w:type="spellStart"/>
            <w:r>
              <w:t>Redway</w:t>
            </w:r>
            <w:proofErr w:type="spellEnd"/>
            <w:r>
              <w:t xml:space="preserve"> usually stays at her subsidised premises during the school week and travels to be with her family in </w:t>
            </w:r>
            <w:proofErr w:type="spellStart"/>
            <w:r>
              <w:t>Wagga</w:t>
            </w:r>
            <w:proofErr w:type="spellEnd"/>
            <w:r>
              <w:t xml:space="preserve"> on weekends and holidays. Shortly after Mrs </w:t>
            </w:r>
            <w:proofErr w:type="spellStart"/>
            <w:r>
              <w:t>Redway</w:t>
            </w:r>
            <w:proofErr w:type="spellEnd"/>
            <w:r>
              <w:t xml:space="preserve"> takes up her posting, her husband and children move to a new house in </w:t>
            </w:r>
            <w:proofErr w:type="spellStart"/>
            <w:r>
              <w:t>Wagga</w:t>
            </w:r>
            <w:proofErr w:type="spellEnd"/>
            <w:r>
              <w:t xml:space="preserve">. She applies for Second Home Allowance on behalf of her children, claiming that the subsidised home is the principal family home. The claim cannot be approved, as her permanent home is the house in </w:t>
            </w:r>
            <w:proofErr w:type="spellStart"/>
            <w:r>
              <w:t>Wagga</w:t>
            </w:r>
            <w:proofErr w:type="spellEnd"/>
            <w:r>
              <w:t>.</w:t>
            </w:r>
          </w:p>
        </w:tc>
      </w:tr>
    </w:tbl>
    <w:p w:rsidR="007031C8" w:rsidRDefault="007031C8"/>
    <w:p w:rsidR="007031C8" w:rsidRDefault="007031C8">
      <w:pPr>
        <w:pStyle w:val="Heading3"/>
      </w:pPr>
      <w:bookmarkStart w:id="608" w:name="_5.3.5_Loss_of"/>
      <w:bookmarkStart w:id="609" w:name="_5.3.5_Loss_of_a_parent"/>
      <w:bookmarkStart w:id="610" w:name="_Toc161552287"/>
      <w:bookmarkStart w:id="611" w:name="_Toc234129424"/>
      <w:bookmarkStart w:id="612" w:name="_Toc264368462"/>
      <w:bookmarkEnd w:id="608"/>
      <w:bookmarkEnd w:id="609"/>
      <w:r>
        <w:t>5.3.5</w:t>
      </w:r>
      <w:r>
        <w:tab/>
        <w:t>Loss of a parent</w:t>
      </w:r>
      <w:bookmarkEnd w:id="610"/>
      <w:bookmarkEnd w:id="611"/>
      <w:bookmarkEnd w:id="612"/>
    </w:p>
    <w:p w:rsidR="007031C8" w:rsidRDefault="007031C8">
      <w:r>
        <w:t xml:space="preserve">Where death or separation results in the sole </w:t>
      </w:r>
      <w:hyperlink w:anchor="Parent" w:history="1">
        <w:r>
          <w:rPr>
            <w:rStyle w:val="Hyperlink"/>
          </w:rPr>
          <w:t>parent</w:t>
        </w:r>
      </w:hyperlink>
      <w:r>
        <w:t xml:space="preserve"> continuing to live with the </w:t>
      </w:r>
      <w:hyperlink w:anchor="EligibleStudent" w:history="1">
        <w:r>
          <w:rPr>
            <w:rStyle w:val="Hyperlink"/>
          </w:rPr>
          <w:t>eligible student</w:t>
        </w:r>
      </w:hyperlink>
      <w:r>
        <w:t xml:space="preserve"> at a previously established second home while neither parent lives in the </w:t>
      </w:r>
      <w:hyperlink w:anchor="PrincipalFamilyHome" w:history="1">
        <w:r>
          <w:rPr>
            <w:rStyle w:val="Hyperlink"/>
          </w:rPr>
          <w:t>principal family home</w:t>
        </w:r>
      </w:hyperlink>
      <w:r>
        <w:t xml:space="preserve">, Second Home Allowance may continue, provided the reasons for approval of the original principal family home and the second home continue to be met, but for the requirement that the applicant resides for over half the </w:t>
      </w:r>
      <w:hyperlink w:anchor="EligibilityPeriod" w:history="1">
        <w:r>
          <w:rPr>
            <w:rStyle w:val="Hyperlink"/>
          </w:rPr>
          <w:t>eligibility period</w:t>
        </w:r>
      </w:hyperlink>
      <w:r>
        <w:t xml:space="preserve"> in the original principal family home.</w:t>
      </w:r>
    </w:p>
    <w:p w:rsidR="007031C8" w:rsidRDefault="007031C8">
      <w:r>
        <w:t xml:space="preserve">However, if separation results in one parent living at the principal family home and the other living with the student in the second home, then the second home cannot continue to be approved as a </w:t>
      </w:r>
      <w:hyperlink w:anchor="SecondFamilyHome" w:history="1">
        <w:r>
          <w:rPr>
            <w:rStyle w:val="Hyperlink"/>
          </w:rPr>
          <w:t>second family home</w:t>
        </w:r>
      </w:hyperlink>
      <w:r>
        <w:t xml:space="preserve">. In such circumstances, the provisions of </w:t>
      </w:r>
      <w:hyperlink w:anchor="_2.1_Requirements_for" w:history="1">
        <w:r>
          <w:rPr>
            <w:rStyle w:val="Hyperlink"/>
          </w:rPr>
          <w:t>2.1</w:t>
        </w:r>
      </w:hyperlink>
      <w:r>
        <w:t xml:space="preserve"> will be followed to determine the </w:t>
      </w:r>
      <w:hyperlink w:anchor="ApprovedApplicant" w:history="1">
        <w:r>
          <w:rPr>
            <w:rStyle w:val="Hyperlink"/>
          </w:rPr>
          <w:t>approved applicant</w:t>
        </w:r>
      </w:hyperlink>
      <w:r>
        <w:t xml:space="preserve"> and, consequently, the student’s principal family home. Geographical isolation will be determined with reference to the principal family home of the approved applicant.</w:t>
      </w:r>
    </w:p>
    <w:p w:rsidR="007031C8" w:rsidRDefault="007031C8">
      <w:r>
        <w:t xml:space="preserve">For the </w:t>
      </w:r>
      <w:hyperlink w:anchor="Family" w:history="1">
        <w:r>
          <w:rPr>
            <w:rStyle w:val="Hyperlink"/>
          </w:rPr>
          <w:t>family</w:t>
        </w:r>
      </w:hyperlink>
      <w:r>
        <w:t xml:space="preserve"> to remain eligible on the basis of the continuity of schooling concession (see </w:t>
      </w:r>
      <w:hyperlink w:anchor="_4.4.5_Continuation_and" w:history="1">
        <w:r>
          <w:rPr>
            <w:rStyle w:val="Hyperlink"/>
          </w:rPr>
          <w:t>4.4.5</w:t>
        </w:r>
      </w:hyperlink>
      <w:r>
        <w:t>), the principal family home (which may previously have been an approved second home) must meet a geographical isolation criterion.</w:t>
      </w:r>
    </w:p>
    <w:p w:rsidR="007031C8" w:rsidRDefault="007031C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907"/>
        <w:gridCol w:w="2908"/>
        <w:gridCol w:w="2908"/>
      </w:tblGrid>
      <w:tr w:rsidR="007031C8">
        <w:tc>
          <w:tcPr>
            <w:tcW w:w="2907" w:type="dxa"/>
            <w:shd w:val="clear" w:color="auto" w:fill="CCFFFF"/>
          </w:tcPr>
          <w:p w:rsidR="007031C8" w:rsidRDefault="007031C8">
            <w:pPr>
              <w:pStyle w:val="ExampleText"/>
              <w:rPr>
                <w:b/>
              </w:rPr>
            </w:pPr>
            <w:r>
              <w:rPr>
                <w:b/>
              </w:rPr>
              <w:t>Example 26: Mobile home accommodation</w:t>
            </w:r>
          </w:p>
          <w:p w:rsidR="007031C8" w:rsidRDefault="007031C8">
            <w:pPr>
              <w:pStyle w:val="ExampleText"/>
            </w:pPr>
            <w:r>
              <w:t>Mrs Kent and her husband divorce, leaving her with the family farm. Before the divorce, Mrs </w:t>
            </w:r>
            <w:smartTag w:uri="urn:schemas-microsoft-com:office:smarttags" w:element="place">
              <w:smartTag w:uri="urn:schemas-microsoft-com:office:smarttags" w:element="country-region">
                <w:r>
                  <w:t>Kent</w:t>
                </w:r>
              </w:smartTag>
            </w:smartTag>
            <w:r>
              <w:t xml:space="preserve"> had spent school terms living in accommodation in a mobile home park so that her two daughters could attend high school daily. She continues this arrangement and, with the help of her parents and brother-in-law, spends weekends and school holidays keeping the farm productive. Second Home Allowance for the mobile home park accommodation may be approved.</w:t>
            </w:r>
          </w:p>
        </w:tc>
        <w:tc>
          <w:tcPr>
            <w:tcW w:w="2908" w:type="dxa"/>
            <w:shd w:val="clear" w:color="auto" w:fill="CCFFFF"/>
          </w:tcPr>
          <w:p w:rsidR="007031C8" w:rsidRDefault="007031C8">
            <w:pPr>
              <w:pStyle w:val="ExampleText"/>
              <w:rPr>
                <w:b/>
              </w:rPr>
            </w:pPr>
            <w:r>
              <w:rPr>
                <w:b/>
              </w:rPr>
              <w:t>Example 27: Parent’s move eliminates eligibility</w:t>
            </w:r>
          </w:p>
          <w:p w:rsidR="007031C8" w:rsidRDefault="007031C8">
            <w:pPr>
              <w:pStyle w:val="ExampleText"/>
            </w:pPr>
            <w:r>
              <w:t>Alison’s parents own an isolated property. Her parents set up an approved second home just 5 kilometres from the high school Alison attends. Alison and her younger brother have spent school terms living in the second home with their mother for 3 years. Alison’s parents separate during the school year, agreeing that the children will continue to live with their mother in what was the second home. As the children normally live with her, Alison’s mother becomes the approved applicant and the home in which she lives becomes the principal family home. As a result, Second Home Allowance is no longer payable from the date of the separation.</w:t>
            </w:r>
          </w:p>
        </w:tc>
        <w:tc>
          <w:tcPr>
            <w:tcW w:w="2908" w:type="dxa"/>
            <w:shd w:val="clear" w:color="auto" w:fill="CCFFFF"/>
          </w:tcPr>
          <w:p w:rsidR="007031C8" w:rsidRDefault="007031C8">
            <w:pPr>
              <w:pStyle w:val="ExampleText"/>
              <w:rPr>
                <w:b/>
              </w:rPr>
            </w:pPr>
            <w:r>
              <w:rPr>
                <w:b/>
              </w:rPr>
              <w:t>Example 28: Principal family home must be occupied</w:t>
            </w:r>
          </w:p>
          <w:p w:rsidR="007031C8" w:rsidRDefault="007031C8">
            <w:pPr>
              <w:pStyle w:val="ExampleText"/>
            </w:pPr>
            <w:r>
              <w:t>Stuart’s mother and her de facto partner move to an isolated community and set up an art studio in an old building. The partner then leaves. As Stuart has reached secondary school age and has no access to a high school, his mother moves to a larger town and rents a house. Although she continues to own the isolated property, it is unused. She receives a pension, and applies for the Second Home Allowance in respect of the rented house. The claim should not be approved, as there is no parent living in the principal family home.</w:t>
            </w:r>
          </w:p>
        </w:tc>
      </w:tr>
    </w:tbl>
    <w:p w:rsidR="007031C8" w:rsidRDefault="007031C8"/>
    <w:p w:rsidR="007031C8" w:rsidRDefault="007031C8"/>
    <w:p w:rsidR="007031C8" w:rsidRDefault="007031C8">
      <w:pPr>
        <w:pStyle w:val="Heading3"/>
      </w:pPr>
      <w:bookmarkStart w:id="613" w:name="_5.3.6_Eligibility_where"/>
      <w:bookmarkStart w:id="614" w:name="_5.3.6_Eligibility_where_no_parent_n"/>
      <w:bookmarkStart w:id="615" w:name="_Toc161552288"/>
      <w:bookmarkStart w:id="616" w:name="_Toc234129425"/>
      <w:bookmarkStart w:id="617" w:name="_Toc264368463"/>
      <w:bookmarkEnd w:id="613"/>
      <w:bookmarkEnd w:id="614"/>
      <w:r>
        <w:t>5.3.6</w:t>
      </w:r>
      <w:r>
        <w:tab/>
        <w:t>Eligibility where no parent normally lives at the principal family home</w:t>
      </w:r>
      <w:bookmarkEnd w:id="615"/>
      <w:bookmarkEnd w:id="616"/>
      <w:bookmarkEnd w:id="617"/>
    </w:p>
    <w:p w:rsidR="007031C8" w:rsidRDefault="007031C8">
      <w:r>
        <w:t xml:space="preserve">Before 2006, a </w:t>
      </w:r>
      <w:hyperlink w:anchor="Student" w:history="1">
        <w:r>
          <w:rPr>
            <w:rStyle w:val="Hyperlink"/>
          </w:rPr>
          <w:t>student</w:t>
        </w:r>
      </w:hyperlink>
      <w:r>
        <w:t xml:space="preserve"> could be eligible for a Second Home Allowance in situations where neither </w:t>
      </w:r>
      <w:hyperlink w:anchor="Parent" w:history="1">
        <w:r>
          <w:rPr>
            <w:rStyle w:val="Hyperlink"/>
          </w:rPr>
          <w:t>parent</w:t>
        </w:r>
      </w:hyperlink>
      <w:r>
        <w:t xml:space="preserve"> lived at the </w:t>
      </w:r>
      <w:hyperlink w:anchor="PrincipalFamilyHome" w:history="1">
        <w:r>
          <w:rPr>
            <w:rStyle w:val="Hyperlink"/>
          </w:rPr>
          <w:t>principal family home</w:t>
        </w:r>
      </w:hyperlink>
      <w:r>
        <w:t xml:space="preserve"> for most of the year. This option was removed from 1 January 2006.</w:t>
      </w:r>
    </w:p>
    <w:p w:rsidR="007031C8" w:rsidRDefault="007031C8">
      <w:r>
        <w:t>Any student who attracted an AIC allowance on this basis in 2005 will continue to be deemed geographically isolated until they complete or discontinue their course of study, or arrangements for their principal family home change (in which case their eligibility will be reassessed according to the policy applicable in the year of the reassessment).</w:t>
      </w:r>
    </w:p>
    <w:p w:rsidR="007031C8" w:rsidRDefault="007031C8"/>
    <w:p w:rsidR="007031C8" w:rsidRDefault="007031C8">
      <w:pPr>
        <w:pStyle w:val="Heading3"/>
      </w:pPr>
      <w:bookmarkStart w:id="618" w:name="_5.3.7_Pro-rata_entitlement"/>
      <w:bookmarkStart w:id="619" w:name="_Toc161552289"/>
      <w:bookmarkStart w:id="620" w:name="_Toc234129426"/>
      <w:bookmarkStart w:id="621" w:name="_Toc264368464"/>
      <w:bookmarkEnd w:id="618"/>
      <w:r>
        <w:t>5.3.7</w:t>
      </w:r>
      <w:r>
        <w:tab/>
        <w:t>Pro-rata entitlement</w:t>
      </w:r>
      <w:bookmarkEnd w:id="619"/>
      <w:bookmarkEnd w:id="620"/>
      <w:bookmarkEnd w:id="621"/>
    </w:p>
    <w:p w:rsidR="007031C8" w:rsidRDefault="007031C8">
      <w:r>
        <w:t xml:space="preserve">Entitlement is calculated on a pro-rata basis, using the formula in </w:t>
      </w:r>
      <w:hyperlink w:anchor="_5.1.2_Calculation_of" w:history="1">
        <w:r>
          <w:rPr>
            <w:rStyle w:val="Hyperlink"/>
          </w:rPr>
          <w:t>5.1.2</w:t>
        </w:r>
      </w:hyperlink>
      <w:r>
        <w:t xml:space="preserve">, when a </w:t>
      </w:r>
      <w:hyperlink w:anchor="Student" w:history="1">
        <w:r>
          <w:rPr>
            <w:rStyle w:val="Hyperlink"/>
          </w:rPr>
          <w:t>student</w:t>
        </w:r>
      </w:hyperlink>
      <w:r>
        <w:t xml:space="preserve"> is eligible for only part of the year.</w:t>
      </w:r>
    </w:p>
    <w:p w:rsidR="007031C8" w:rsidRDefault="007031C8"/>
    <w:p w:rsidR="007031C8" w:rsidRDefault="007031C8">
      <w:pPr>
        <w:pStyle w:val="Heading3"/>
      </w:pPr>
      <w:bookmarkStart w:id="622" w:name="_5.3.8_Maximum_annual"/>
      <w:bookmarkStart w:id="623" w:name="_5.3.8_Maximum_annual_entitlement_pe"/>
      <w:bookmarkStart w:id="624" w:name="_Toc161552290"/>
      <w:bookmarkStart w:id="625" w:name="_Toc234129427"/>
      <w:bookmarkStart w:id="626" w:name="_Toc264368465"/>
      <w:bookmarkEnd w:id="622"/>
      <w:bookmarkEnd w:id="623"/>
      <w:r>
        <w:t>5.3.8</w:t>
      </w:r>
      <w:r>
        <w:tab/>
        <w:t>Maximum annual entitlement per family</w:t>
      </w:r>
      <w:bookmarkEnd w:id="624"/>
      <w:bookmarkEnd w:id="625"/>
      <w:bookmarkEnd w:id="626"/>
    </w:p>
    <w:p w:rsidR="007031C8" w:rsidRDefault="007031C8">
      <w:r>
        <w:t xml:space="preserve">Where a home is an approved </w:t>
      </w:r>
      <w:hyperlink w:anchor="SecondFamilyHome" w:history="1">
        <w:r>
          <w:rPr>
            <w:rStyle w:val="Hyperlink"/>
          </w:rPr>
          <w:t>second family home</w:t>
        </w:r>
      </w:hyperlink>
      <w:r>
        <w:t xml:space="preserve"> on the basis of one </w:t>
      </w:r>
      <w:hyperlink w:anchor="Student" w:history="1">
        <w:r>
          <w:rPr>
            <w:rStyle w:val="Hyperlink"/>
          </w:rPr>
          <w:t>student</w:t>
        </w:r>
      </w:hyperlink>
      <w:r>
        <w:t xml:space="preserve"> and that student is receiving Youth Allowance or ABSTUDY, Second Home Allowance can be paid for a maximum of three other students at any one time (but only including a maximum of two other students deemed isolated under </w:t>
      </w:r>
      <w:hyperlink w:anchor="_4.4.3_Student_and" w:history="1">
        <w:r>
          <w:rPr>
            <w:rStyle w:val="Hyperlink"/>
          </w:rPr>
          <w:t>4.4.3</w:t>
        </w:r>
      </w:hyperlink>
      <w:r>
        <w:t>).</w:t>
      </w:r>
    </w:p>
    <w:p w:rsidR="007031C8" w:rsidRDefault="007031C8">
      <w:bookmarkStart w:id="627" w:name="_Toc161552291"/>
      <w:r>
        <w:lastRenderedPageBreak/>
        <w:t xml:space="preserve">See </w:t>
      </w:r>
      <w:hyperlink w:anchor="_5.6.3_Second_Home" w:history="1">
        <w:r>
          <w:rPr>
            <w:rStyle w:val="Hyperlink"/>
          </w:rPr>
          <w:t>5.6.3</w:t>
        </w:r>
      </w:hyperlink>
      <w:r>
        <w:t xml:space="preserve"> for the current maximum amount of Second Home Allowance payable to any one </w:t>
      </w:r>
      <w:hyperlink w:anchor="Family" w:history="1">
        <w:r>
          <w:rPr>
            <w:rStyle w:val="Hyperlink"/>
          </w:rPr>
          <w:t>family</w:t>
        </w:r>
      </w:hyperlink>
      <w:r>
        <w:t>.</w:t>
      </w:r>
    </w:p>
    <w:p w:rsidR="007031C8" w:rsidRDefault="007031C8"/>
    <w:p w:rsidR="007031C8" w:rsidRDefault="007031C8">
      <w:pPr>
        <w:pStyle w:val="Heading2"/>
      </w:pPr>
      <w:bookmarkStart w:id="628" w:name="_5.4_Distance_Education"/>
      <w:bookmarkStart w:id="629" w:name="_5.4_Distance_Education_allowances"/>
      <w:bookmarkStart w:id="630" w:name="_Toc234129428"/>
      <w:bookmarkStart w:id="631" w:name="_Toc264368466"/>
      <w:bookmarkStart w:id="632" w:name="OLE_LINK7"/>
      <w:bookmarkStart w:id="633" w:name="OLE_LINK8"/>
      <w:bookmarkEnd w:id="628"/>
      <w:bookmarkEnd w:id="629"/>
      <w:r>
        <w:t>5.4</w:t>
      </w:r>
      <w:r>
        <w:tab/>
        <w:t>Distance Education allowance</w:t>
      </w:r>
      <w:bookmarkEnd w:id="627"/>
      <w:r>
        <w:t>s</w:t>
      </w:r>
      <w:bookmarkEnd w:id="630"/>
      <w:bookmarkEnd w:id="631"/>
    </w:p>
    <w:p w:rsidR="007031C8" w:rsidRDefault="007031C8">
      <w:pPr>
        <w:keepNext/>
      </w:pPr>
      <w:r>
        <w:t>This section outlines the purpose and eligibility requirements of the Distance Education Allowance and the Distance Education Allowance Supplement.</w:t>
      </w:r>
    </w:p>
    <w:bookmarkEnd w:id="632"/>
    <w:bookmarkEnd w:id="633"/>
    <w:p w:rsidR="007031C8" w:rsidRDefault="007031C8">
      <w:pPr>
        <w:keepNext/>
      </w:pPr>
      <w:r>
        <w:t xml:space="preserve">See </w:t>
      </w:r>
      <w:hyperlink w:anchor="_5.6.4_Distance_Education" w:history="1">
        <w:r>
          <w:rPr>
            <w:rStyle w:val="Hyperlink"/>
          </w:rPr>
          <w:t>5.6.4</w:t>
        </w:r>
      </w:hyperlink>
      <w:r>
        <w:t xml:space="preserve"> for current rates for Distance Education allowances.</w:t>
      </w:r>
    </w:p>
    <w:p w:rsidR="007031C8" w:rsidRDefault="003542E1">
      <w:pPr>
        <w:pStyle w:val="BulletTab2"/>
        <w:keepNext/>
      </w:pPr>
      <w:hyperlink w:anchor="_5.4.1_Purpose" w:history="1">
        <w:r w:rsidR="007031C8">
          <w:rPr>
            <w:rStyle w:val="Hyperlink"/>
          </w:rPr>
          <w:t>5.4.1</w:t>
        </w:r>
      </w:hyperlink>
      <w:r w:rsidR="007031C8">
        <w:tab/>
        <w:t>Purpose</w:t>
      </w:r>
    </w:p>
    <w:p w:rsidR="007031C8" w:rsidRDefault="003542E1">
      <w:pPr>
        <w:pStyle w:val="BulletTab2"/>
        <w:keepNext/>
      </w:pPr>
      <w:hyperlink w:anchor="_5.4.2_Eligibility" w:history="1">
        <w:r w:rsidR="007031C8">
          <w:rPr>
            <w:rStyle w:val="Hyperlink"/>
          </w:rPr>
          <w:t>5.4.2</w:t>
        </w:r>
      </w:hyperlink>
      <w:r w:rsidR="007031C8">
        <w:tab/>
        <w:t>Eligibility</w:t>
      </w:r>
    </w:p>
    <w:p w:rsidR="007031C8" w:rsidRDefault="003542E1">
      <w:pPr>
        <w:pStyle w:val="BulletTab2"/>
        <w:keepNext/>
      </w:pPr>
      <w:hyperlink w:anchor="_5.4.3_Acceptable_study" w:history="1">
        <w:r w:rsidR="007031C8">
          <w:rPr>
            <w:rStyle w:val="Hyperlink"/>
          </w:rPr>
          <w:t>5.4.3</w:t>
        </w:r>
      </w:hyperlink>
      <w:r w:rsidR="007031C8">
        <w:tab/>
        <w:t>Acceptable study locations</w:t>
      </w:r>
    </w:p>
    <w:p w:rsidR="007031C8" w:rsidRDefault="003542E1">
      <w:pPr>
        <w:pStyle w:val="BulletTab2Last"/>
      </w:pPr>
      <w:hyperlink w:anchor="_5.4.4_Home_tuition" w:history="1">
        <w:r w:rsidR="007031C8">
          <w:rPr>
            <w:rStyle w:val="Hyperlink"/>
          </w:rPr>
          <w:t>5.4.4</w:t>
        </w:r>
      </w:hyperlink>
      <w:r w:rsidR="007031C8">
        <w:tab/>
        <w:t>Home tuition.</w:t>
      </w:r>
    </w:p>
    <w:p w:rsidR="007031C8" w:rsidRDefault="007031C8">
      <w:pPr>
        <w:pStyle w:val="BulletTab2Last"/>
        <w:numPr>
          <w:ilvl w:val="0"/>
          <w:numId w:val="0"/>
        </w:numPr>
      </w:pPr>
    </w:p>
    <w:p w:rsidR="007031C8" w:rsidRDefault="007031C8">
      <w:pPr>
        <w:pStyle w:val="Heading3"/>
      </w:pPr>
      <w:bookmarkStart w:id="634" w:name="_5.4.1_Purpose"/>
      <w:bookmarkStart w:id="635" w:name="_Toc161552292"/>
      <w:bookmarkStart w:id="636" w:name="_Toc234129429"/>
      <w:bookmarkStart w:id="637" w:name="_Toc264368467"/>
      <w:bookmarkEnd w:id="634"/>
      <w:r>
        <w:t>5.4.1</w:t>
      </w:r>
      <w:r>
        <w:tab/>
        <w:t>Purpose</w:t>
      </w:r>
      <w:bookmarkEnd w:id="635"/>
      <w:bookmarkEnd w:id="636"/>
      <w:bookmarkEnd w:id="637"/>
    </w:p>
    <w:p w:rsidR="007031C8" w:rsidRDefault="007031C8">
      <w:r>
        <w:t xml:space="preserve">The Distance Education Allowance, </w:t>
      </w:r>
      <w:r>
        <w:rPr>
          <w:color w:val="000000"/>
        </w:rPr>
        <w:t xml:space="preserve">and the Distance Education Allowance Supplement, contribute </w:t>
      </w:r>
      <w:r>
        <w:t xml:space="preserve">towards incidental costs incurred by geographically isolated families whose </w:t>
      </w:r>
      <w:hyperlink w:anchor="Student" w:history="1">
        <w:r>
          <w:rPr>
            <w:rStyle w:val="Hyperlink"/>
          </w:rPr>
          <w:t>student</w:t>
        </w:r>
      </w:hyperlink>
      <w:r>
        <w:t xml:space="preserve"> children are undertaking their education by </w:t>
      </w:r>
      <w:hyperlink w:anchor="DistanceEducationMethods" w:history="1">
        <w:r>
          <w:rPr>
            <w:rStyle w:val="Hyperlink"/>
          </w:rPr>
          <w:t>distance education methods</w:t>
        </w:r>
      </w:hyperlink>
      <w:r>
        <w:rPr>
          <w:color w:val="000000"/>
        </w:rPr>
        <w:t xml:space="preserve">. These payments are not intended to meet the </w:t>
      </w:r>
      <w:proofErr w:type="spellStart"/>
      <w:r>
        <w:rPr>
          <w:color w:val="000000"/>
        </w:rPr>
        <w:t>ongoing</w:t>
      </w:r>
      <w:proofErr w:type="spellEnd"/>
      <w:r>
        <w:rPr>
          <w:color w:val="000000"/>
        </w:rPr>
        <w:t xml:space="preserve"> cost of provision of education (e.g. costs associated</w:t>
      </w:r>
      <w:r>
        <w:t xml:space="preserve"> with teaching, tuition and supervision).</w:t>
      </w:r>
    </w:p>
    <w:p w:rsidR="007031C8" w:rsidRDefault="007031C8"/>
    <w:p w:rsidR="007031C8" w:rsidRDefault="007031C8">
      <w:pPr>
        <w:pStyle w:val="Heading3"/>
      </w:pPr>
      <w:bookmarkStart w:id="638" w:name="_5.4.2_Eligibility"/>
      <w:bookmarkStart w:id="639" w:name="_Toc161552293"/>
      <w:bookmarkStart w:id="640" w:name="_Toc234129430"/>
      <w:bookmarkStart w:id="641" w:name="_Toc264368468"/>
      <w:bookmarkEnd w:id="638"/>
      <w:r>
        <w:t>5.4.2</w:t>
      </w:r>
      <w:r>
        <w:tab/>
        <w:t>Eligibility</w:t>
      </w:r>
      <w:bookmarkEnd w:id="639"/>
      <w:bookmarkEnd w:id="640"/>
      <w:bookmarkEnd w:id="641"/>
    </w:p>
    <w:p w:rsidR="007031C8" w:rsidRDefault="007031C8">
      <w:pPr>
        <w:pStyle w:val="BulletIntro"/>
        <w:spacing w:after="60"/>
      </w:pPr>
      <w:r>
        <w:t xml:space="preserve">To be eligible for Distance Education allowances, a </w:t>
      </w:r>
      <w:hyperlink w:anchor="Student" w:history="1">
        <w:r>
          <w:rPr>
            <w:rStyle w:val="Hyperlink"/>
          </w:rPr>
          <w:t>student</w:t>
        </w:r>
      </w:hyperlink>
      <w:r>
        <w:t xml:space="preserve"> must:</w:t>
      </w:r>
    </w:p>
    <w:p w:rsidR="007031C8" w:rsidRDefault="007031C8">
      <w:pPr>
        <w:pStyle w:val="BulletLast"/>
      </w:pPr>
      <w:proofErr w:type="gramStart"/>
      <w:r>
        <w:t>meet</w:t>
      </w:r>
      <w:proofErr w:type="gramEnd"/>
      <w:r>
        <w:t xml:space="preserve"> the eligibility conditions in Parts </w:t>
      </w:r>
      <w:hyperlink w:anchor="_2_Applicant_eligibility" w:history="1">
        <w:r>
          <w:rPr>
            <w:rStyle w:val="Hyperlink"/>
          </w:rPr>
          <w:t>2</w:t>
        </w:r>
      </w:hyperlink>
      <w:r>
        <w:t xml:space="preserve">, </w:t>
      </w:r>
      <w:hyperlink w:anchor="_3_Student_eligibility" w:history="1">
        <w:r>
          <w:rPr>
            <w:rStyle w:val="Hyperlink"/>
          </w:rPr>
          <w:t>3</w:t>
        </w:r>
      </w:hyperlink>
      <w:r>
        <w:t xml:space="preserve"> and </w:t>
      </w:r>
      <w:hyperlink w:anchor="_4_Isolation_conditions" w:history="1">
        <w:r>
          <w:rPr>
            <w:rStyle w:val="Hyperlink"/>
          </w:rPr>
          <w:t>4.</w:t>
        </w:r>
      </w:hyperlink>
    </w:p>
    <w:p w:rsidR="007031C8" w:rsidRDefault="007031C8">
      <w:pPr>
        <w:pStyle w:val="Bullet"/>
        <w:spacing w:after="60"/>
        <w:ind w:left="357" w:hanging="357"/>
      </w:pPr>
      <w:r>
        <w:t xml:space="preserve">be studying at home or an acceptable alternative to home (see </w:t>
      </w:r>
      <w:hyperlink w:anchor="_5.4.3_Acceptable_study" w:history="1">
        <w:r>
          <w:rPr>
            <w:rStyle w:val="Hyperlink"/>
          </w:rPr>
          <w:t>5.4.3</w:t>
        </w:r>
      </w:hyperlink>
      <w:r>
        <w:t>)</w:t>
      </w:r>
    </w:p>
    <w:p w:rsidR="007031C8" w:rsidRDefault="007031C8">
      <w:pPr>
        <w:pStyle w:val="Bullet"/>
        <w:spacing w:after="60"/>
        <w:ind w:left="357" w:hanging="357"/>
      </w:pPr>
      <w:r>
        <w:t xml:space="preserve">be undertaking an approved course (see </w:t>
      </w:r>
      <w:hyperlink w:anchor="_3.4.3_Approved_course" w:history="1">
        <w:r>
          <w:rPr>
            <w:rStyle w:val="Hyperlink"/>
          </w:rPr>
          <w:t>3.4.3</w:t>
        </w:r>
      </w:hyperlink>
      <w:r>
        <w:t>)</w:t>
      </w:r>
    </w:p>
    <w:p w:rsidR="007031C8" w:rsidRDefault="007031C8">
      <w:pPr>
        <w:pStyle w:val="Bullet"/>
        <w:numPr>
          <w:ilvl w:val="0"/>
          <w:numId w:val="0"/>
        </w:numPr>
        <w:spacing w:after="60"/>
        <w:ind w:left="357"/>
      </w:pPr>
      <w:r>
        <w:t>and</w:t>
      </w:r>
    </w:p>
    <w:p w:rsidR="007031C8" w:rsidRDefault="007031C8">
      <w:pPr>
        <w:pStyle w:val="Bullet"/>
        <w:spacing w:after="60"/>
        <w:ind w:left="357" w:hanging="357"/>
      </w:pPr>
      <w:r>
        <w:t xml:space="preserve">not be receiving a pension (the Pensioner Education Supplement is available for students receiving certain pensions; see </w:t>
      </w:r>
      <w:hyperlink w:anchor="_5.5_Pensioner_Education" w:history="1">
        <w:r>
          <w:rPr>
            <w:rStyle w:val="Hyperlink"/>
          </w:rPr>
          <w:t>5.5</w:t>
        </w:r>
      </w:hyperlink>
      <w:r>
        <w:t>).</w:t>
      </w:r>
    </w:p>
    <w:p w:rsidR="007031C8" w:rsidRDefault="007031C8">
      <w:pPr>
        <w:pStyle w:val="BulletLast"/>
        <w:numPr>
          <w:ilvl w:val="0"/>
          <w:numId w:val="0"/>
        </w:numPr>
      </w:pPr>
    </w:p>
    <w:p w:rsidR="007031C8" w:rsidRDefault="007031C8">
      <w:pPr>
        <w:pStyle w:val="Heading3"/>
      </w:pPr>
      <w:bookmarkStart w:id="642" w:name="_5.4.3_Acceptable_study"/>
      <w:bookmarkStart w:id="643" w:name="_5.4.3_Acceptable_study_locations"/>
      <w:bookmarkStart w:id="644" w:name="_Toc161552294"/>
      <w:bookmarkStart w:id="645" w:name="_Toc234129431"/>
      <w:bookmarkStart w:id="646" w:name="_Toc264368469"/>
      <w:bookmarkEnd w:id="642"/>
      <w:bookmarkEnd w:id="643"/>
      <w:r>
        <w:t>5.4.3</w:t>
      </w:r>
      <w:r>
        <w:tab/>
        <w:t>Acceptable study location</w:t>
      </w:r>
      <w:bookmarkEnd w:id="644"/>
      <w:r>
        <w:t>s</w:t>
      </w:r>
      <w:bookmarkEnd w:id="645"/>
      <w:bookmarkEnd w:id="646"/>
    </w:p>
    <w:p w:rsidR="007031C8" w:rsidRDefault="003542E1">
      <w:pPr>
        <w:pStyle w:val="BulletIntro"/>
        <w:spacing w:after="60"/>
      </w:pPr>
      <w:hyperlink w:anchor="Student" w:history="1">
        <w:r w:rsidR="007031C8">
          <w:rPr>
            <w:rStyle w:val="Hyperlink"/>
          </w:rPr>
          <w:t>Students</w:t>
        </w:r>
      </w:hyperlink>
      <w:r w:rsidR="007031C8">
        <w:t xml:space="preserve"> for </w:t>
      </w:r>
      <w:r w:rsidR="007031C8">
        <w:rPr>
          <w:color w:val="000000"/>
        </w:rPr>
        <w:t>whom these allowances are paid normally</w:t>
      </w:r>
      <w:r w:rsidR="007031C8">
        <w:t xml:space="preserve"> study from home. However, the following study arrangements are also acceptable:</w:t>
      </w:r>
    </w:p>
    <w:p w:rsidR="007031C8" w:rsidRDefault="007031C8">
      <w:pPr>
        <w:pStyle w:val="Bullet"/>
        <w:spacing w:after="60"/>
        <w:ind w:left="357" w:hanging="357"/>
      </w:pPr>
      <w:r>
        <w:t>The student studies at and uses facilities of a school that does not offer tuition at the student’s level (e.g. a secondary student who has access to a local primary school).</w:t>
      </w:r>
    </w:p>
    <w:p w:rsidR="007031C8" w:rsidRDefault="007031C8">
      <w:pPr>
        <w:pStyle w:val="Bullet"/>
        <w:ind w:left="357" w:hanging="357"/>
      </w:pPr>
      <w:r>
        <w:t>The student studies at premises that are not classified as a mainstream school and do not provide formal tuition by qualified teachers.</w:t>
      </w:r>
    </w:p>
    <w:p w:rsidR="007031C8" w:rsidRDefault="007031C8">
      <w:pPr>
        <w:pStyle w:val="BulletLast"/>
      </w:pPr>
      <w:r>
        <w:t>The student studies at a ‘Homeland Learning Centre’.</w:t>
      </w:r>
    </w:p>
    <w:p w:rsidR="007031C8" w:rsidRDefault="007031C8">
      <w:pPr>
        <w:pStyle w:val="BulletLast"/>
        <w:numPr>
          <w:ilvl w:val="0"/>
          <w:numId w:val="0"/>
        </w:numPr>
      </w:pPr>
      <w:r>
        <w:rPr>
          <w:i/>
        </w:rPr>
        <w:lastRenderedPageBreak/>
        <w:t>Note</w:t>
      </w:r>
      <w:r>
        <w:t xml:space="preserve">:  Students who study at Homeland Learning centres and do not direct their respective Distance Education allowance to the school may have their allowance quarantined under the </w:t>
      </w:r>
      <w:r>
        <w:rPr>
          <w:i/>
        </w:rPr>
        <w:t>Social Security and Other Legislation Amendment (Welfare Payment Reform) Act 2007</w:t>
      </w:r>
      <w:r>
        <w:t>.</w:t>
      </w:r>
    </w:p>
    <w:p w:rsidR="007031C8" w:rsidRDefault="007031C8">
      <w:pPr>
        <w:pStyle w:val="BulletLast"/>
        <w:numPr>
          <w:ilvl w:val="0"/>
          <w:numId w:val="0"/>
        </w:numPr>
      </w:pPr>
    </w:p>
    <w:p w:rsidR="007031C8" w:rsidRDefault="007031C8">
      <w:pPr>
        <w:pStyle w:val="Heading3"/>
      </w:pPr>
      <w:bookmarkStart w:id="647" w:name="_5.4.4_Home_tuition"/>
      <w:bookmarkStart w:id="648" w:name="_Toc161552295"/>
      <w:bookmarkStart w:id="649" w:name="_Toc234129432"/>
      <w:bookmarkStart w:id="650" w:name="_Toc264368470"/>
      <w:bookmarkEnd w:id="647"/>
      <w:r>
        <w:t>5.4.4</w:t>
      </w:r>
      <w:r>
        <w:tab/>
        <w:t>Home tuition</w:t>
      </w:r>
      <w:bookmarkEnd w:id="648"/>
      <w:bookmarkEnd w:id="649"/>
      <w:bookmarkEnd w:id="650"/>
    </w:p>
    <w:p w:rsidR="007031C8" w:rsidRDefault="007031C8">
      <w:r>
        <w:t xml:space="preserve">A </w:t>
      </w:r>
      <w:hyperlink w:anchor="Student" w:history="1">
        <w:r>
          <w:rPr>
            <w:rStyle w:val="Hyperlink"/>
          </w:rPr>
          <w:t>student</w:t>
        </w:r>
      </w:hyperlink>
      <w:r>
        <w:t xml:space="preserve"> may be eligible for Distance Education allowances if undertaking a course of home tuition that has been formally approved by the state or territory government education authority as a satisfactory alternative to the government curriculum in that jurisdiction.</w:t>
      </w:r>
    </w:p>
    <w:p w:rsidR="007031C8" w:rsidRDefault="007031C8">
      <w:r>
        <w:t>Where such approval lapses solely because the student has reached the statutory school leaving age, the home tuition program may be deemed to be approved if it was approved immediately before the student reached the leaving age.</w:t>
      </w:r>
    </w:p>
    <w:p w:rsidR="007031C8" w:rsidRDefault="007031C8"/>
    <w:p w:rsidR="007031C8" w:rsidRDefault="007031C8">
      <w:pPr>
        <w:pStyle w:val="Heading2"/>
      </w:pPr>
      <w:bookmarkStart w:id="651" w:name="_5.5_Pensioner_Education"/>
      <w:bookmarkStart w:id="652" w:name="_5.5_Pensioner_Education_Supplement"/>
      <w:bookmarkStart w:id="653" w:name="_Toc161552297"/>
      <w:bookmarkStart w:id="654" w:name="_Toc234129433"/>
      <w:bookmarkStart w:id="655" w:name="_Toc264368471"/>
      <w:bookmarkEnd w:id="651"/>
      <w:bookmarkEnd w:id="652"/>
      <w:r>
        <w:t>5.5</w:t>
      </w:r>
      <w:r>
        <w:tab/>
        <w:t>Pensioner Education Supplement</w:t>
      </w:r>
      <w:bookmarkEnd w:id="653"/>
      <w:bookmarkEnd w:id="654"/>
      <w:bookmarkEnd w:id="655"/>
    </w:p>
    <w:p w:rsidR="007031C8" w:rsidRDefault="007031C8">
      <w:pPr>
        <w:keepNext/>
      </w:pPr>
      <w:r>
        <w:t>This section outlines the purpose and eligibility requirements of the Pensioner Education Supplement (PES).</w:t>
      </w:r>
    </w:p>
    <w:p w:rsidR="007031C8" w:rsidRDefault="007031C8">
      <w:pPr>
        <w:keepNext/>
      </w:pPr>
      <w:r>
        <w:t xml:space="preserve">See </w:t>
      </w:r>
      <w:hyperlink w:anchor="_5.6.5_Pensioner_Education" w:history="1">
        <w:r>
          <w:rPr>
            <w:rStyle w:val="Hyperlink"/>
          </w:rPr>
          <w:t>5.6.5</w:t>
        </w:r>
      </w:hyperlink>
      <w:r>
        <w:t xml:space="preserve"> for current Pensioner Education Supplement rates.</w:t>
      </w:r>
    </w:p>
    <w:p w:rsidR="007031C8" w:rsidRDefault="003542E1">
      <w:pPr>
        <w:pStyle w:val="BulletTab2"/>
        <w:keepNext/>
      </w:pPr>
      <w:hyperlink w:anchor="_5.5.1_Purpose" w:history="1">
        <w:r w:rsidR="007031C8">
          <w:rPr>
            <w:rStyle w:val="Hyperlink"/>
          </w:rPr>
          <w:t>5.5.1</w:t>
        </w:r>
      </w:hyperlink>
      <w:r w:rsidR="007031C8">
        <w:tab/>
        <w:t>Purpose</w:t>
      </w:r>
    </w:p>
    <w:p w:rsidR="007031C8" w:rsidRDefault="003542E1">
      <w:pPr>
        <w:pStyle w:val="BulletTab2Last"/>
      </w:pPr>
      <w:hyperlink w:anchor="_5.5.2_Eligibility" w:history="1">
        <w:r w:rsidR="007031C8">
          <w:rPr>
            <w:rStyle w:val="Hyperlink"/>
          </w:rPr>
          <w:t>5.5.2</w:t>
        </w:r>
      </w:hyperlink>
      <w:r w:rsidR="007031C8">
        <w:tab/>
        <w:t>Eligibility.</w:t>
      </w:r>
    </w:p>
    <w:p w:rsidR="007031C8" w:rsidRDefault="007031C8">
      <w:pPr>
        <w:pStyle w:val="Heading3"/>
      </w:pPr>
      <w:bookmarkStart w:id="656" w:name="_5.5.1_Purpose"/>
      <w:bookmarkStart w:id="657" w:name="_Toc161552298"/>
      <w:bookmarkStart w:id="658" w:name="_Toc234129434"/>
      <w:bookmarkStart w:id="659" w:name="_Toc264368472"/>
      <w:bookmarkEnd w:id="656"/>
      <w:r>
        <w:t>5.5.1</w:t>
      </w:r>
      <w:r>
        <w:tab/>
        <w:t>Purpose</w:t>
      </w:r>
      <w:bookmarkEnd w:id="657"/>
      <w:bookmarkEnd w:id="658"/>
      <w:bookmarkEnd w:id="659"/>
    </w:p>
    <w:p w:rsidR="007031C8" w:rsidRDefault="007031C8">
      <w:r>
        <w:t xml:space="preserve">The PES is intended to contribute towards educational costs incurred by </w:t>
      </w:r>
      <w:hyperlink w:anchor="Parent" w:history="1">
        <w:r>
          <w:rPr>
            <w:rStyle w:val="Hyperlink"/>
          </w:rPr>
          <w:t>parents</w:t>
        </w:r>
      </w:hyperlink>
      <w:r>
        <w:t xml:space="preserve"> of geographically isolated </w:t>
      </w:r>
      <w:hyperlink w:anchor="Student" w:history="1">
        <w:r>
          <w:rPr>
            <w:rStyle w:val="Hyperlink"/>
          </w:rPr>
          <w:t>students</w:t>
        </w:r>
      </w:hyperlink>
      <w:r>
        <w:t xml:space="preserve"> undertaking primary or ungraded levels of study.</w:t>
      </w:r>
    </w:p>
    <w:p w:rsidR="007031C8" w:rsidRDefault="007031C8"/>
    <w:p w:rsidR="007031C8" w:rsidRDefault="007031C8">
      <w:pPr>
        <w:pStyle w:val="Heading3"/>
      </w:pPr>
      <w:bookmarkStart w:id="660" w:name="_5.5.2_Eligibility"/>
      <w:bookmarkStart w:id="661" w:name="_Toc161552299"/>
      <w:bookmarkStart w:id="662" w:name="_Toc234129435"/>
      <w:bookmarkStart w:id="663" w:name="_Toc264368473"/>
      <w:bookmarkEnd w:id="660"/>
      <w:r>
        <w:t>5.5.2</w:t>
      </w:r>
      <w:r>
        <w:tab/>
        <w:t>Eligibility</w:t>
      </w:r>
      <w:bookmarkEnd w:id="661"/>
      <w:bookmarkEnd w:id="662"/>
      <w:bookmarkEnd w:id="663"/>
    </w:p>
    <w:p w:rsidR="007031C8" w:rsidRDefault="007031C8">
      <w:pPr>
        <w:pStyle w:val="BulletIntro"/>
      </w:pPr>
      <w:r>
        <w:t xml:space="preserve">The PES is paid for </w:t>
      </w:r>
      <w:hyperlink w:anchor="Student" w:history="1">
        <w:r>
          <w:rPr>
            <w:rStyle w:val="Hyperlink"/>
          </w:rPr>
          <w:t>students</w:t>
        </w:r>
      </w:hyperlink>
      <w:r>
        <w:t xml:space="preserve"> receiving certain social security pensions. To be eligible, a student must:</w:t>
      </w:r>
    </w:p>
    <w:p w:rsidR="007031C8" w:rsidRDefault="007031C8">
      <w:pPr>
        <w:pStyle w:val="BulletLast"/>
      </w:pPr>
      <w:r>
        <w:t>meet the eligibility conditions in Parts </w:t>
      </w:r>
      <w:hyperlink w:anchor="_2_Applicant_eligibility" w:history="1">
        <w:r>
          <w:rPr>
            <w:rStyle w:val="Hyperlink"/>
          </w:rPr>
          <w:t>2</w:t>
        </w:r>
      </w:hyperlink>
      <w:r>
        <w:t xml:space="preserve">, </w:t>
      </w:r>
      <w:hyperlink w:anchor="_3_Student_eligibility" w:history="1">
        <w:r>
          <w:rPr>
            <w:rStyle w:val="Hyperlink"/>
          </w:rPr>
          <w:t>3</w:t>
        </w:r>
      </w:hyperlink>
      <w:r>
        <w:t xml:space="preserve"> and </w:t>
      </w:r>
      <w:hyperlink w:anchor="_4_Isolation_conditions" w:history="1">
        <w:r>
          <w:rPr>
            <w:rStyle w:val="Hyperlink"/>
          </w:rPr>
          <w:t>4</w:t>
        </w:r>
      </w:hyperlink>
    </w:p>
    <w:p w:rsidR="007031C8" w:rsidRDefault="007031C8">
      <w:pPr>
        <w:pStyle w:val="Bullet"/>
        <w:ind w:left="357" w:hanging="357"/>
      </w:pPr>
      <w:r>
        <w:t xml:space="preserve">be studying at primary or equivalent ungraded level (see </w:t>
      </w:r>
      <w:hyperlink w:anchor="_3.4.4_Approved_level" w:history="1">
        <w:r>
          <w:rPr>
            <w:rStyle w:val="Hyperlink"/>
          </w:rPr>
          <w:t>3.4.4</w:t>
        </w:r>
      </w:hyperlink>
      <w:r>
        <w:t>)</w:t>
      </w:r>
    </w:p>
    <w:p w:rsidR="007031C8" w:rsidRDefault="007031C8">
      <w:pPr>
        <w:pStyle w:val="Bullet"/>
        <w:ind w:left="357" w:hanging="357"/>
      </w:pPr>
      <w:r>
        <w:t>be receiving, or qualify for, a Disability Support Pension or a Parenting Payment (Single)</w:t>
      </w:r>
    </w:p>
    <w:p w:rsidR="007031C8" w:rsidRDefault="007031C8">
      <w:pPr>
        <w:pStyle w:val="Bullet"/>
        <w:numPr>
          <w:ilvl w:val="0"/>
          <w:numId w:val="0"/>
        </w:numPr>
        <w:ind w:left="357"/>
      </w:pPr>
      <w:r>
        <w:t>and</w:t>
      </w:r>
    </w:p>
    <w:p w:rsidR="007031C8" w:rsidRDefault="007031C8">
      <w:pPr>
        <w:pStyle w:val="Bullet"/>
        <w:ind w:left="357" w:hanging="357"/>
      </w:pPr>
      <w:r>
        <w:t>qualify for either Boarding Allowance, Second Home Allowance or Distance Education allowances (as applicable), except for the requirement not to be receiving a pension.</w:t>
      </w:r>
    </w:p>
    <w:p w:rsidR="007031C8" w:rsidRDefault="007031C8">
      <w:r>
        <w:t xml:space="preserve">Special age rules for pensioner students are given at </w:t>
      </w:r>
      <w:hyperlink w:anchor="_3.3.2_Extension_to" w:history="1">
        <w:r>
          <w:rPr>
            <w:rStyle w:val="Hyperlink"/>
          </w:rPr>
          <w:t>3.3.2</w:t>
        </w:r>
      </w:hyperlink>
      <w:r>
        <w:t>.</w:t>
      </w:r>
    </w:p>
    <w:p w:rsidR="007031C8" w:rsidRDefault="007031C8">
      <w:r>
        <w:lastRenderedPageBreak/>
        <w:t xml:space="preserve">Secondary, tertiary or equivalent students who receive a pension are ineligible for AIC allowances. Such students on a Disability Support Pension may be eligible for the PES under the </w:t>
      </w:r>
      <w:r>
        <w:rPr>
          <w:i/>
        </w:rPr>
        <w:t>Social Security Act 1991</w:t>
      </w:r>
      <w:r>
        <w:t xml:space="preserve"> when they turn 16. Secondary (or equivalent) students on a Parenting Payment (Single) may be eligible for the PES under the Social Security Act from the minimum school leaving age in their state/territory.</w:t>
      </w:r>
    </w:p>
    <w:p w:rsidR="007031C8" w:rsidRDefault="007031C8">
      <w:bookmarkStart w:id="664" w:name="_5.5.3_Secondary_students"/>
      <w:bookmarkEnd w:id="664"/>
    </w:p>
    <w:p w:rsidR="007031C8" w:rsidRDefault="007031C8">
      <w:pPr>
        <w:pStyle w:val="Heading2"/>
        <w:pageBreakBefore/>
      </w:pPr>
      <w:bookmarkStart w:id="665" w:name="_5.6_Current_AIC_allowance_rates"/>
      <w:bookmarkStart w:id="666" w:name="_Toc161552302"/>
      <w:bookmarkStart w:id="667" w:name="_Toc234129436"/>
      <w:bookmarkStart w:id="668" w:name="_Toc264368474"/>
      <w:bookmarkEnd w:id="665"/>
      <w:r>
        <w:lastRenderedPageBreak/>
        <w:t>5.6</w:t>
      </w:r>
      <w:r>
        <w:tab/>
        <w:t>Current AIC allowance rates</w:t>
      </w:r>
      <w:bookmarkEnd w:id="666"/>
      <w:bookmarkEnd w:id="667"/>
      <w:bookmarkEnd w:id="668"/>
    </w:p>
    <w:p w:rsidR="007031C8" w:rsidRDefault="007031C8">
      <w:r>
        <w:t>This section outlines the 2009 and 2010 payment rates for each AIC allowance.</w:t>
      </w:r>
    </w:p>
    <w:p w:rsidR="007031C8" w:rsidRDefault="003542E1">
      <w:pPr>
        <w:pStyle w:val="BulletTab2"/>
      </w:pPr>
      <w:hyperlink w:anchor="_5.6.1_Boarding_Allowance" w:history="1">
        <w:r w:rsidR="007031C8">
          <w:rPr>
            <w:rStyle w:val="Hyperlink"/>
          </w:rPr>
          <w:t>5.6.1</w:t>
        </w:r>
      </w:hyperlink>
      <w:r w:rsidR="007031C8">
        <w:tab/>
        <w:t>Boarding allowances</w:t>
      </w:r>
    </w:p>
    <w:p w:rsidR="007031C8" w:rsidRDefault="003542E1">
      <w:pPr>
        <w:pStyle w:val="BulletTab2"/>
      </w:pPr>
      <w:hyperlink w:anchor="_5.6.2_Additional_Boarding" w:history="1">
        <w:r w:rsidR="007031C8">
          <w:rPr>
            <w:rStyle w:val="Hyperlink"/>
          </w:rPr>
          <w:t>5.6.2</w:t>
        </w:r>
      </w:hyperlink>
      <w:r w:rsidR="007031C8">
        <w:tab/>
        <w:t>Additional Boarding Allowance</w:t>
      </w:r>
    </w:p>
    <w:p w:rsidR="007031C8" w:rsidRDefault="003542E1">
      <w:pPr>
        <w:pStyle w:val="BulletTab2"/>
      </w:pPr>
      <w:hyperlink w:anchor="_5.6.3_Second_Home" w:history="1">
        <w:r w:rsidR="007031C8">
          <w:rPr>
            <w:rStyle w:val="Hyperlink"/>
          </w:rPr>
          <w:t>5.6.3</w:t>
        </w:r>
      </w:hyperlink>
      <w:r w:rsidR="007031C8">
        <w:tab/>
        <w:t>Second Home Allowance</w:t>
      </w:r>
    </w:p>
    <w:p w:rsidR="007031C8" w:rsidRDefault="003542E1">
      <w:pPr>
        <w:pStyle w:val="BulletTab2"/>
      </w:pPr>
      <w:hyperlink w:anchor="_5.6.4_Distance_Education" w:history="1">
        <w:r w:rsidR="007031C8">
          <w:rPr>
            <w:rStyle w:val="Hyperlink"/>
          </w:rPr>
          <w:t>5.6.4</w:t>
        </w:r>
      </w:hyperlink>
      <w:r w:rsidR="007031C8">
        <w:tab/>
        <w:t>Distance Education allowances</w:t>
      </w:r>
    </w:p>
    <w:p w:rsidR="007031C8" w:rsidRDefault="003542E1">
      <w:pPr>
        <w:pStyle w:val="BulletTab2"/>
      </w:pPr>
      <w:hyperlink w:anchor="_5.6.6_Pensioner_Education_Supplemen" w:history="1">
        <w:r w:rsidR="007031C8">
          <w:rPr>
            <w:rStyle w:val="Hyperlink"/>
          </w:rPr>
          <w:t>5.6.5</w:t>
        </w:r>
      </w:hyperlink>
      <w:r w:rsidR="007031C8">
        <w:tab/>
        <w:t>Pensioner Education Supplement.</w:t>
      </w:r>
    </w:p>
    <w:p w:rsidR="007031C8" w:rsidRDefault="007031C8">
      <w:pPr>
        <w:pStyle w:val="BulletTab2Last"/>
        <w:numPr>
          <w:ilvl w:val="0"/>
          <w:numId w:val="0"/>
        </w:numPr>
      </w:pPr>
    </w:p>
    <w:p w:rsidR="007031C8" w:rsidRDefault="007031C8">
      <w:pPr>
        <w:pStyle w:val="Heading3"/>
      </w:pPr>
      <w:bookmarkStart w:id="669" w:name="_5.6.1_Boarding_Allowance"/>
      <w:bookmarkStart w:id="670" w:name="_5.6.1_Boarding_allowances"/>
      <w:bookmarkStart w:id="671" w:name="_Toc234129437"/>
      <w:bookmarkStart w:id="672" w:name="_Toc264368475"/>
      <w:bookmarkStart w:id="673" w:name="_Toc161552303"/>
      <w:bookmarkEnd w:id="669"/>
      <w:bookmarkEnd w:id="670"/>
      <w:r>
        <w:t>5.6.1</w:t>
      </w:r>
      <w:r>
        <w:tab/>
        <w:t>Boarding allowances</w:t>
      </w:r>
      <w:bookmarkEnd w:id="671"/>
      <w:bookmarkEnd w:id="672"/>
    </w:p>
    <w:p w:rsidR="007031C8" w:rsidRDefault="007031C8">
      <w:pPr>
        <w:pStyle w:val="Bullet"/>
        <w:ind w:left="357" w:hanging="357"/>
      </w:pPr>
      <w:r>
        <w:t xml:space="preserve">Where only Basic Boarding Allowance is payable: </w:t>
      </w:r>
    </w:p>
    <w:p w:rsidR="007031C8" w:rsidRDefault="007031C8">
      <w:pPr>
        <w:pStyle w:val="Bullet"/>
        <w:tabs>
          <w:tab w:val="clear" w:pos="360"/>
          <w:tab w:val="num" w:pos="717"/>
        </w:tabs>
        <w:ind w:left="714" w:hanging="357"/>
      </w:pPr>
      <w:r>
        <w:t>1 January – 31 December 2009, $6,824 per year ($261.74</w:t>
      </w:r>
      <w:r>
        <w:rPr>
          <w:color w:val="FF0000"/>
        </w:rPr>
        <w:t xml:space="preserve"> </w:t>
      </w:r>
      <w:r>
        <w:t>per fortnight)</w:t>
      </w:r>
    </w:p>
    <w:p w:rsidR="007031C8" w:rsidRDefault="007031C8">
      <w:pPr>
        <w:pStyle w:val="Bullet"/>
        <w:tabs>
          <w:tab w:val="clear" w:pos="360"/>
          <w:tab w:val="num" w:pos="717"/>
        </w:tabs>
        <w:ind w:left="714" w:hanging="357"/>
      </w:pPr>
      <w:r>
        <w:t>1 January – 31 December 2010, $6,926 per year ($265.65 per fortnight)</w:t>
      </w:r>
    </w:p>
    <w:p w:rsidR="007031C8" w:rsidRDefault="007031C8">
      <w:pPr>
        <w:pStyle w:val="Bullet"/>
        <w:ind w:left="357" w:hanging="357"/>
      </w:pPr>
      <w:r>
        <w:t xml:space="preserve">Where the Additional Boarding Allowance is payable, </w:t>
      </w:r>
      <w:r>
        <w:rPr>
          <w:i/>
        </w:rPr>
        <w:t>maximum</w:t>
      </w:r>
      <w:r>
        <w:t xml:space="preserve"> of: </w:t>
      </w:r>
    </w:p>
    <w:p w:rsidR="007031C8" w:rsidRDefault="007031C8">
      <w:pPr>
        <w:pStyle w:val="Bullet"/>
        <w:tabs>
          <w:tab w:val="clear" w:pos="360"/>
          <w:tab w:val="num" w:pos="717"/>
        </w:tabs>
        <w:ind w:left="714" w:hanging="357"/>
      </w:pPr>
      <w:r>
        <w:t>1 January - 31 December 2009, $9,085 per year ($348.46 per fortnight)</w:t>
      </w:r>
    </w:p>
    <w:p w:rsidR="007031C8" w:rsidRDefault="007031C8">
      <w:pPr>
        <w:pStyle w:val="Bullet"/>
        <w:tabs>
          <w:tab w:val="clear" w:pos="360"/>
          <w:tab w:val="num" w:pos="717"/>
        </w:tabs>
        <w:ind w:left="714" w:hanging="357"/>
      </w:pPr>
      <w:r>
        <w:t>1 January - 31 December 2010, $9,221 per year ($353.68 per fortnight)</w:t>
      </w:r>
    </w:p>
    <w:p w:rsidR="007031C8" w:rsidRDefault="007031C8">
      <w:pPr>
        <w:pStyle w:val="BulletLast"/>
      </w:pPr>
      <w:r>
        <w:t xml:space="preserve">Where a </w:t>
      </w:r>
      <w:hyperlink w:anchor="Student" w:history="1">
        <w:r>
          <w:rPr>
            <w:rStyle w:val="Hyperlink"/>
          </w:rPr>
          <w:t>student</w:t>
        </w:r>
      </w:hyperlink>
      <w:r>
        <w:t xml:space="preserve"> is eligible for only part of the year, entitlement is calculated pro</w:t>
      </w:r>
      <w:r>
        <w:noBreakHyphen/>
        <w:t xml:space="preserve">rata (see </w:t>
      </w:r>
      <w:hyperlink w:anchor="_5.1.2_Calculation_of" w:history="1">
        <w:r>
          <w:rPr>
            <w:rStyle w:val="Hyperlink"/>
          </w:rPr>
          <w:t>5.1.2</w:t>
        </w:r>
      </w:hyperlink>
      <w:r>
        <w:t>).</w:t>
      </w:r>
    </w:p>
    <w:p w:rsidR="007031C8" w:rsidRDefault="007031C8">
      <w:pPr>
        <w:pStyle w:val="BulletLast"/>
        <w:numPr>
          <w:ilvl w:val="0"/>
          <w:numId w:val="0"/>
        </w:numPr>
      </w:pPr>
    </w:p>
    <w:p w:rsidR="007031C8" w:rsidRDefault="007031C8">
      <w:pPr>
        <w:pStyle w:val="Heading3"/>
      </w:pPr>
      <w:bookmarkStart w:id="674" w:name="_5.6.2_Additional_Boarding"/>
      <w:bookmarkStart w:id="675" w:name="_5.6.2_Additional_Boarding_Allowance"/>
      <w:bookmarkStart w:id="676" w:name="_Toc234129438"/>
      <w:bookmarkStart w:id="677" w:name="_Toc264368476"/>
      <w:bookmarkEnd w:id="674"/>
      <w:bookmarkEnd w:id="675"/>
      <w:r>
        <w:t>5.6.2</w:t>
      </w:r>
      <w:r>
        <w:tab/>
        <w:t>Additional Boarding Allowance</w:t>
      </w:r>
      <w:bookmarkEnd w:id="673"/>
      <w:bookmarkEnd w:id="676"/>
      <w:bookmarkEnd w:id="677"/>
    </w:p>
    <w:p w:rsidR="007031C8" w:rsidRDefault="007031C8">
      <w:pPr>
        <w:pStyle w:val="Heading4"/>
      </w:pPr>
      <w:bookmarkStart w:id="678" w:name="_Toc234129439"/>
      <w:r>
        <w:t>Threshold</w:t>
      </w:r>
      <w:bookmarkEnd w:id="678"/>
    </w:p>
    <w:p w:rsidR="007031C8" w:rsidRDefault="007031C8">
      <w:pPr>
        <w:pStyle w:val="BulletLast"/>
      </w:pPr>
      <w:r>
        <w:t xml:space="preserve">For Additional Boarding Allowance to be payable, actual boarding charges (see </w:t>
      </w:r>
      <w:hyperlink w:anchor="_5.2.3_Actual_boarding" w:history="1">
        <w:r>
          <w:rPr>
            <w:rStyle w:val="Hyperlink"/>
          </w:rPr>
          <w:t>5.2.3</w:t>
        </w:r>
      </w:hyperlink>
      <w:r>
        <w:t>) must be greater than the minimum threshold of:</w:t>
      </w:r>
    </w:p>
    <w:p w:rsidR="007031C8" w:rsidRDefault="007031C8">
      <w:pPr>
        <w:pStyle w:val="BulletLast"/>
        <w:tabs>
          <w:tab w:val="clear" w:pos="360"/>
          <w:tab w:val="num" w:pos="720"/>
        </w:tabs>
        <w:ind w:left="720"/>
      </w:pPr>
      <w:r>
        <w:t>1 January – 31 December 2009, $6,574 (Basic Boarding Allowance ($6,824 per year or $261.74 per fortnight) less $250 for incidentals.</w:t>
      </w:r>
    </w:p>
    <w:p w:rsidR="007031C8" w:rsidRDefault="007031C8">
      <w:pPr>
        <w:pStyle w:val="BulletLast"/>
        <w:tabs>
          <w:tab w:val="clear" w:pos="360"/>
          <w:tab w:val="num" w:pos="720"/>
        </w:tabs>
        <w:ind w:left="720"/>
      </w:pPr>
      <w:r>
        <w:t>1 January – 31 December 2010, $6,676 (Basic Boarding Allowance ($6,926 per year or $265.65 per fortnight) less $250 for incidentals.</w:t>
      </w:r>
    </w:p>
    <w:p w:rsidR="007031C8" w:rsidRDefault="007031C8">
      <w:pPr>
        <w:pStyle w:val="BulletLast"/>
      </w:pPr>
      <w:r>
        <w:t xml:space="preserve">For Additional Boarding Allowance to be payable, requirements under the </w:t>
      </w:r>
      <w:hyperlink w:anchor="SectionPIT" w:history="1">
        <w:r>
          <w:rPr>
            <w:rStyle w:val="Hyperlink"/>
          </w:rPr>
          <w:t>Parental Income Test</w:t>
        </w:r>
      </w:hyperlink>
      <w:r>
        <w:t xml:space="preserve"> must be met.</w:t>
      </w:r>
    </w:p>
    <w:p w:rsidR="007031C8" w:rsidRDefault="007031C8">
      <w:pPr>
        <w:pStyle w:val="Heading4"/>
      </w:pPr>
      <w:bookmarkStart w:id="679" w:name="_Toc234129440"/>
      <w:r>
        <w:t>Maximum rate</w:t>
      </w:r>
      <w:bookmarkEnd w:id="679"/>
    </w:p>
    <w:p w:rsidR="007031C8" w:rsidRDefault="007031C8">
      <w:pPr>
        <w:pStyle w:val="Bullet"/>
        <w:tabs>
          <w:tab w:val="clear" w:pos="360"/>
          <w:tab w:val="num" w:pos="717"/>
        </w:tabs>
        <w:ind w:left="714" w:hanging="357"/>
      </w:pPr>
      <w:r>
        <w:t>1 January – 31 December 2009, $2,261 per year (or $86.72 per fortnight)</w:t>
      </w:r>
    </w:p>
    <w:p w:rsidR="007031C8" w:rsidRDefault="007031C8">
      <w:pPr>
        <w:pStyle w:val="Bullet"/>
        <w:tabs>
          <w:tab w:val="clear" w:pos="360"/>
          <w:tab w:val="num" w:pos="717"/>
        </w:tabs>
        <w:ind w:left="714" w:hanging="357"/>
      </w:pPr>
      <w:r>
        <w:t>1 January – 31 December 2010, $2,295 per year (or $88.03 per fortnight)</w:t>
      </w:r>
    </w:p>
    <w:p w:rsidR="007031C8" w:rsidRDefault="007031C8">
      <w:pPr>
        <w:pStyle w:val="BulletLast"/>
      </w:pPr>
      <w:r>
        <w:t xml:space="preserve">Applies only if actual boarding charges (see </w:t>
      </w:r>
      <w:hyperlink w:anchor="_5.2.3_Actual_boarding" w:history="1">
        <w:r>
          <w:rPr>
            <w:rStyle w:val="Hyperlink"/>
          </w:rPr>
          <w:t>5.2.3</w:t>
        </w:r>
      </w:hyperlink>
      <w:r>
        <w:t>) are at least:</w:t>
      </w:r>
    </w:p>
    <w:p w:rsidR="007031C8" w:rsidRDefault="007031C8">
      <w:pPr>
        <w:pStyle w:val="BulletLast"/>
        <w:tabs>
          <w:tab w:val="clear" w:pos="360"/>
          <w:tab w:val="num" w:pos="720"/>
        </w:tabs>
        <w:spacing w:after="120"/>
        <w:ind w:left="714" w:hanging="357"/>
      </w:pPr>
      <w:r>
        <w:t>$6,574 for 1 January – 31 December 2009</w:t>
      </w:r>
    </w:p>
    <w:p w:rsidR="007031C8" w:rsidRDefault="007031C8">
      <w:pPr>
        <w:pStyle w:val="BulletLast"/>
        <w:tabs>
          <w:tab w:val="clear" w:pos="360"/>
          <w:tab w:val="num" w:pos="720"/>
        </w:tabs>
        <w:spacing w:after="120"/>
        <w:ind w:left="714" w:hanging="357"/>
      </w:pPr>
      <w:r>
        <w:t>$6,676 for 1 January – 31 December 2010</w:t>
      </w:r>
    </w:p>
    <w:p w:rsidR="007031C8" w:rsidRDefault="007031C8">
      <w:pPr>
        <w:pStyle w:val="BulletLast"/>
        <w:numPr>
          <w:ilvl w:val="0"/>
          <w:numId w:val="0"/>
        </w:numPr>
      </w:pPr>
    </w:p>
    <w:p w:rsidR="007031C8" w:rsidRDefault="007031C8">
      <w:pPr>
        <w:pStyle w:val="Heading3"/>
      </w:pPr>
      <w:bookmarkStart w:id="680" w:name="_5.6.3_Second_Home"/>
      <w:bookmarkStart w:id="681" w:name="_5.6.3_Second_Home_Allowance"/>
      <w:bookmarkStart w:id="682" w:name="_Toc161552306"/>
      <w:bookmarkStart w:id="683" w:name="_Toc234129441"/>
      <w:bookmarkStart w:id="684" w:name="_Toc264368477"/>
      <w:bookmarkEnd w:id="680"/>
      <w:bookmarkEnd w:id="681"/>
      <w:r>
        <w:lastRenderedPageBreak/>
        <w:t>5.6.3</w:t>
      </w:r>
      <w:r>
        <w:tab/>
        <w:t>Second Home Allowance</w:t>
      </w:r>
      <w:bookmarkEnd w:id="682"/>
      <w:bookmarkEnd w:id="683"/>
      <w:bookmarkEnd w:id="684"/>
    </w:p>
    <w:p w:rsidR="007031C8" w:rsidRDefault="007031C8">
      <w:pPr>
        <w:pStyle w:val="Bullet"/>
        <w:tabs>
          <w:tab w:val="clear" w:pos="360"/>
          <w:tab w:val="num" w:pos="717"/>
        </w:tabs>
        <w:ind w:left="714" w:hanging="357"/>
      </w:pPr>
      <w:r>
        <w:t>1 January – 31 December 2009, $5,183 per year ($198.80 per fortnight)</w:t>
      </w:r>
    </w:p>
    <w:p w:rsidR="007031C8" w:rsidRDefault="007031C8">
      <w:pPr>
        <w:pStyle w:val="Bullet"/>
        <w:tabs>
          <w:tab w:val="clear" w:pos="360"/>
          <w:tab w:val="num" w:pos="717"/>
        </w:tabs>
        <w:ind w:left="714" w:hanging="357"/>
      </w:pPr>
      <w:r>
        <w:t>1 January – 31 December 2010, $5,261 per year ($201.79 per fortnight)</w:t>
      </w:r>
    </w:p>
    <w:p w:rsidR="007031C8" w:rsidRDefault="007031C8">
      <w:pPr>
        <w:pStyle w:val="Bullet"/>
        <w:ind w:left="357" w:hanging="357"/>
      </w:pPr>
      <w:r>
        <w:t xml:space="preserve">Entitlement is calculated pro-rata when a </w:t>
      </w:r>
      <w:hyperlink w:anchor="Student" w:history="1">
        <w:r>
          <w:rPr>
            <w:rStyle w:val="Hyperlink"/>
          </w:rPr>
          <w:t>student</w:t>
        </w:r>
      </w:hyperlink>
      <w:r>
        <w:t xml:space="preserve"> is eligible for only part of a year (see </w:t>
      </w:r>
      <w:hyperlink w:anchor="_5.1.2_Calculation_of" w:history="1">
        <w:r>
          <w:rPr>
            <w:rStyle w:val="Hyperlink"/>
          </w:rPr>
          <w:t>5.1.2</w:t>
        </w:r>
      </w:hyperlink>
      <w:r>
        <w:t>)</w:t>
      </w:r>
    </w:p>
    <w:p w:rsidR="007031C8" w:rsidRDefault="007031C8">
      <w:pPr>
        <w:pStyle w:val="BulletLast"/>
      </w:pPr>
      <w:r>
        <w:t xml:space="preserve">Maximum for any one family (for up to three </w:t>
      </w:r>
      <w:hyperlink w:anchor="EligibleStudent" w:history="1">
        <w:r>
          <w:rPr>
            <w:rStyle w:val="Hyperlink"/>
          </w:rPr>
          <w:t>eligible students</w:t>
        </w:r>
      </w:hyperlink>
      <w:r>
        <w:t>):</w:t>
      </w:r>
    </w:p>
    <w:p w:rsidR="007031C8" w:rsidRDefault="007031C8">
      <w:pPr>
        <w:pStyle w:val="BulletLast"/>
        <w:tabs>
          <w:tab w:val="clear" w:pos="360"/>
          <w:tab w:val="num" w:pos="720"/>
        </w:tabs>
        <w:ind w:left="720"/>
      </w:pPr>
      <w:r>
        <w:t>1 January – 31 December 2009, $15,549 per year</w:t>
      </w:r>
    </w:p>
    <w:p w:rsidR="007031C8" w:rsidRDefault="007031C8">
      <w:pPr>
        <w:pStyle w:val="BulletLast"/>
        <w:tabs>
          <w:tab w:val="clear" w:pos="360"/>
          <w:tab w:val="num" w:pos="720"/>
        </w:tabs>
        <w:ind w:left="720"/>
      </w:pPr>
      <w:r>
        <w:t>1 January – 31 December 2010, $15,783 per year</w:t>
      </w:r>
    </w:p>
    <w:p w:rsidR="007031C8" w:rsidRDefault="007031C8">
      <w:pPr>
        <w:pStyle w:val="BulletLast"/>
        <w:numPr>
          <w:ilvl w:val="0"/>
          <w:numId w:val="0"/>
        </w:numPr>
      </w:pPr>
    </w:p>
    <w:p w:rsidR="007031C8" w:rsidRDefault="007031C8">
      <w:pPr>
        <w:pStyle w:val="Heading3"/>
        <w:tabs>
          <w:tab w:val="clear" w:pos="1134"/>
        </w:tabs>
        <w:ind w:left="0" w:firstLine="0"/>
      </w:pPr>
      <w:bookmarkStart w:id="685" w:name="_5.6.4_Distance_Education"/>
      <w:bookmarkStart w:id="686" w:name="_5.6.4_Distance_Education_allowances"/>
      <w:bookmarkStart w:id="687" w:name="_Toc234129442"/>
      <w:bookmarkStart w:id="688" w:name="_Toc264368478"/>
      <w:bookmarkStart w:id="689" w:name="_Toc161552307"/>
      <w:bookmarkStart w:id="690" w:name="OLE_LINK5"/>
      <w:bookmarkStart w:id="691" w:name="OLE_LINK6"/>
      <w:bookmarkStart w:id="692" w:name="OLE_LINK9"/>
      <w:bookmarkStart w:id="693" w:name="OLE_LINK10"/>
      <w:bookmarkEnd w:id="685"/>
      <w:bookmarkEnd w:id="686"/>
      <w:r>
        <w:t>5.6.4</w:t>
      </w:r>
      <w:r>
        <w:tab/>
        <w:t>Distance Education Allowances</w:t>
      </w:r>
      <w:bookmarkEnd w:id="687"/>
      <w:bookmarkEnd w:id="688"/>
    </w:p>
    <w:p w:rsidR="007031C8" w:rsidRDefault="007031C8">
      <w:pPr>
        <w:pStyle w:val="Heading3"/>
        <w:rPr>
          <w:rFonts w:ascii="Times New Roman" w:hAnsi="Times New Roman"/>
          <w:color w:val="000000"/>
          <w:szCs w:val="24"/>
        </w:rPr>
      </w:pPr>
      <w:bookmarkStart w:id="694" w:name="_Toc234129443"/>
      <w:bookmarkStart w:id="695" w:name="_Toc264368479"/>
      <w:bookmarkEnd w:id="689"/>
      <w:r>
        <w:rPr>
          <w:rFonts w:ascii="Times New Roman" w:hAnsi="Times New Roman"/>
          <w:color w:val="000000"/>
          <w:szCs w:val="24"/>
        </w:rPr>
        <w:t>Distance Education Allowance</w:t>
      </w:r>
      <w:bookmarkEnd w:id="694"/>
      <w:bookmarkEnd w:id="695"/>
    </w:p>
    <w:p w:rsidR="007031C8" w:rsidRDefault="007031C8">
      <w:pPr>
        <w:pStyle w:val="Bullet"/>
        <w:tabs>
          <w:tab w:val="clear" w:pos="360"/>
          <w:tab w:val="num" w:pos="717"/>
        </w:tabs>
        <w:ind w:left="714" w:hanging="357"/>
      </w:pPr>
      <w:r>
        <w:t>1 January – 31 December 2009, $3,412 per year</w:t>
      </w:r>
    </w:p>
    <w:p w:rsidR="007031C8" w:rsidRDefault="007031C8">
      <w:pPr>
        <w:pStyle w:val="Bullet"/>
        <w:tabs>
          <w:tab w:val="clear" w:pos="360"/>
          <w:tab w:val="num" w:pos="717"/>
        </w:tabs>
        <w:ind w:left="714" w:hanging="357"/>
      </w:pPr>
      <w:r>
        <w:t>1 January – 31 December 2010, $3,463 per year</w:t>
      </w:r>
    </w:p>
    <w:p w:rsidR="007031C8" w:rsidRDefault="007031C8">
      <w:pPr>
        <w:pStyle w:val="Bullet"/>
        <w:ind w:left="357" w:hanging="357"/>
      </w:pPr>
      <w:r>
        <w:t xml:space="preserve">Entitlement is calculated pro-rata when a </w:t>
      </w:r>
      <w:hyperlink w:anchor="Student" w:history="1">
        <w:r>
          <w:rPr>
            <w:rStyle w:val="Hyperlink"/>
          </w:rPr>
          <w:t>student</w:t>
        </w:r>
      </w:hyperlink>
      <w:r>
        <w:t xml:space="preserve"> is eligible for only part of a year.</w:t>
      </w:r>
    </w:p>
    <w:bookmarkEnd w:id="690"/>
    <w:bookmarkEnd w:id="691"/>
    <w:p w:rsidR="007031C8" w:rsidRDefault="007031C8">
      <w:pPr>
        <w:pStyle w:val="BulletLast"/>
        <w:numPr>
          <w:ilvl w:val="0"/>
          <w:numId w:val="0"/>
        </w:numPr>
      </w:pPr>
    </w:p>
    <w:p w:rsidR="007031C8" w:rsidRDefault="007031C8">
      <w:pPr>
        <w:pStyle w:val="Heading3"/>
        <w:rPr>
          <w:rFonts w:ascii="Times New Roman" w:hAnsi="Times New Roman"/>
          <w:color w:val="000000"/>
          <w:szCs w:val="24"/>
        </w:rPr>
      </w:pPr>
      <w:bookmarkStart w:id="696" w:name="_5.6.5_Distance_Education_Allowance_"/>
      <w:bookmarkStart w:id="697" w:name="_Distance_Education_Allowance_Supple"/>
      <w:bookmarkStart w:id="698" w:name="_Toc234129444"/>
      <w:bookmarkStart w:id="699" w:name="_Toc264368480"/>
      <w:bookmarkEnd w:id="696"/>
      <w:bookmarkEnd w:id="697"/>
      <w:r>
        <w:rPr>
          <w:rFonts w:ascii="Times New Roman" w:hAnsi="Times New Roman"/>
          <w:color w:val="000000"/>
          <w:szCs w:val="24"/>
        </w:rPr>
        <w:t>Distance Education Allowance Supplement</w:t>
      </w:r>
      <w:bookmarkEnd w:id="698"/>
      <w:bookmarkEnd w:id="699"/>
    </w:p>
    <w:p w:rsidR="007031C8" w:rsidRDefault="007031C8">
      <w:pPr>
        <w:pStyle w:val="Bullet"/>
        <w:tabs>
          <w:tab w:val="clear" w:pos="360"/>
          <w:tab w:val="num" w:pos="717"/>
        </w:tabs>
        <w:ind w:left="714" w:hanging="357"/>
        <w:rPr>
          <w:color w:val="000000"/>
          <w:szCs w:val="24"/>
        </w:rPr>
      </w:pPr>
      <w:r>
        <w:rPr>
          <w:color w:val="000000"/>
          <w:szCs w:val="24"/>
        </w:rPr>
        <w:t xml:space="preserve">1 January – 31 December 2009, $1,045 per year per </w:t>
      </w:r>
      <w:hyperlink w:anchor="EligibleStudent" w:history="1">
        <w:r>
          <w:rPr>
            <w:rStyle w:val="Hyperlink"/>
            <w:szCs w:val="24"/>
          </w:rPr>
          <w:t>eligible student</w:t>
        </w:r>
      </w:hyperlink>
    </w:p>
    <w:p w:rsidR="007031C8" w:rsidRDefault="007031C8">
      <w:pPr>
        <w:pStyle w:val="Bullet"/>
        <w:tabs>
          <w:tab w:val="clear" w:pos="360"/>
          <w:tab w:val="num" w:pos="717"/>
        </w:tabs>
        <w:ind w:left="714" w:hanging="357"/>
        <w:rPr>
          <w:color w:val="000000"/>
          <w:szCs w:val="24"/>
        </w:rPr>
      </w:pPr>
      <w:r>
        <w:rPr>
          <w:color w:val="000000"/>
          <w:szCs w:val="24"/>
        </w:rPr>
        <w:t xml:space="preserve">1 January – 31 December 2010, $1,061 per year per </w:t>
      </w:r>
      <w:hyperlink w:anchor="EligibleStudent" w:history="1">
        <w:r>
          <w:rPr>
            <w:rStyle w:val="Hyperlink"/>
            <w:szCs w:val="24"/>
          </w:rPr>
          <w:t>eligible student</w:t>
        </w:r>
      </w:hyperlink>
    </w:p>
    <w:p w:rsidR="007031C8" w:rsidRDefault="007031C8">
      <w:pPr>
        <w:pStyle w:val="Bullet"/>
        <w:ind w:left="357" w:hanging="357"/>
        <w:rPr>
          <w:color w:val="000000"/>
          <w:szCs w:val="24"/>
        </w:rPr>
      </w:pPr>
      <w:r>
        <w:rPr>
          <w:color w:val="000000"/>
          <w:szCs w:val="24"/>
        </w:rPr>
        <w:t>Entitlement is based on eligibility and receipt of the Distance Education Allowance in the previous year</w:t>
      </w:r>
    </w:p>
    <w:p w:rsidR="007031C8" w:rsidRDefault="007031C8">
      <w:pPr>
        <w:pStyle w:val="Bullet"/>
        <w:ind w:left="357" w:hanging="357"/>
        <w:rPr>
          <w:color w:val="000000"/>
          <w:szCs w:val="24"/>
        </w:rPr>
      </w:pPr>
      <w:r>
        <w:rPr>
          <w:color w:val="000000"/>
          <w:szCs w:val="24"/>
        </w:rPr>
        <w:t>Payable as a lump sum at the beginning of the following year to receipt of the Distance Education Allowance (i.e. families who receive a Distance Education Allowance in 2009 receive the supplement in early 2010).</w:t>
      </w:r>
    </w:p>
    <w:bookmarkEnd w:id="692"/>
    <w:bookmarkEnd w:id="693"/>
    <w:p w:rsidR="007031C8" w:rsidRDefault="007031C8">
      <w:pPr>
        <w:pStyle w:val="BulletLast"/>
        <w:numPr>
          <w:ilvl w:val="0"/>
          <w:numId w:val="0"/>
        </w:numPr>
      </w:pPr>
    </w:p>
    <w:p w:rsidR="007031C8" w:rsidRDefault="007031C8">
      <w:pPr>
        <w:pStyle w:val="Heading3"/>
      </w:pPr>
      <w:bookmarkStart w:id="700" w:name="_5.6.5_Pensioner_Education"/>
      <w:bookmarkStart w:id="701" w:name="_5.6.6_Pensioner_Education_Supplemen"/>
      <w:bookmarkStart w:id="702" w:name="_5.6.5_Pensioner_Education_Supplemen"/>
      <w:bookmarkStart w:id="703" w:name="_Toc161552308"/>
      <w:bookmarkStart w:id="704" w:name="_Toc234129445"/>
      <w:bookmarkStart w:id="705" w:name="_Toc264368481"/>
      <w:bookmarkEnd w:id="700"/>
      <w:bookmarkEnd w:id="701"/>
      <w:bookmarkEnd w:id="702"/>
      <w:r>
        <w:t>5.6.5</w:t>
      </w:r>
      <w:r>
        <w:tab/>
        <w:t>Pensioner Education Supplement</w:t>
      </w:r>
      <w:bookmarkEnd w:id="703"/>
      <w:bookmarkEnd w:id="704"/>
      <w:bookmarkEnd w:id="705"/>
    </w:p>
    <w:p w:rsidR="007031C8" w:rsidRDefault="007031C8">
      <w:pPr>
        <w:pStyle w:val="BulletLast"/>
        <w:tabs>
          <w:tab w:val="clear" w:pos="360"/>
          <w:tab w:val="num" w:pos="720"/>
        </w:tabs>
        <w:ind w:left="720" w:hanging="540"/>
      </w:pPr>
      <w:r>
        <w:t>For both 1 January – 31 December 2009 and 1 January – 31 December 2010, a maximum of $1,627.00 per year ($62.40 per fortnight).</w:t>
      </w:r>
    </w:p>
    <w:p w:rsidR="007031C8" w:rsidRDefault="007031C8">
      <w:pPr>
        <w:pStyle w:val="BulletLast"/>
        <w:numPr>
          <w:ilvl w:val="0"/>
          <w:numId w:val="0"/>
        </w:numPr>
        <w:ind w:left="357" w:hanging="357"/>
      </w:pPr>
    </w:p>
    <w:p w:rsidR="007031C8" w:rsidRDefault="007031C8">
      <w:pPr>
        <w:pStyle w:val="Heading1"/>
        <w:sectPr w:rsidR="007031C8">
          <w:headerReference w:type="even" r:id="rId47"/>
          <w:headerReference w:type="default" r:id="rId48"/>
          <w:footerReference w:type="even" r:id="rId49"/>
          <w:footerReference w:type="default" r:id="rId50"/>
          <w:headerReference w:type="first" r:id="rId51"/>
          <w:type w:val="oddPage"/>
          <w:pgSz w:w="11909" w:h="16834" w:code="9"/>
          <w:pgMar w:top="1418" w:right="1701" w:bottom="1418" w:left="1701" w:header="709" w:footer="709" w:gutter="0"/>
          <w:cols w:space="720"/>
        </w:sectPr>
      </w:pPr>
      <w:bookmarkStart w:id="706" w:name="_Toc161552309"/>
    </w:p>
    <w:p w:rsidR="007031C8" w:rsidRDefault="007031C8">
      <w:pPr>
        <w:pStyle w:val="Heading1"/>
      </w:pPr>
      <w:bookmarkStart w:id="707" w:name="_6_The_Parental"/>
      <w:bookmarkStart w:id="708" w:name="_6_The_Parental_Income_Test"/>
      <w:bookmarkStart w:id="709" w:name="SectionPIT"/>
      <w:bookmarkStart w:id="710" w:name="_Toc234129446"/>
      <w:bookmarkStart w:id="711" w:name="_Toc264368482"/>
      <w:bookmarkEnd w:id="707"/>
      <w:bookmarkEnd w:id="708"/>
      <w:bookmarkEnd w:id="709"/>
      <w:r>
        <w:lastRenderedPageBreak/>
        <w:t>6</w:t>
      </w:r>
      <w:r>
        <w:tab/>
        <w:t>The Parental Income Test</w:t>
      </w:r>
      <w:bookmarkEnd w:id="706"/>
      <w:bookmarkEnd w:id="710"/>
      <w:bookmarkEnd w:id="711"/>
    </w:p>
    <w:p w:rsidR="007031C8" w:rsidRDefault="007031C8">
      <w:pPr>
        <w:pStyle w:val="Heading2"/>
      </w:pPr>
      <w:bookmarkStart w:id="712" w:name="_6.1_Overview"/>
      <w:bookmarkStart w:id="713" w:name="_Toc161552310"/>
      <w:bookmarkStart w:id="714" w:name="_Toc234129447"/>
      <w:bookmarkStart w:id="715" w:name="_Toc264368483"/>
      <w:bookmarkEnd w:id="712"/>
      <w:r>
        <w:t>6.1</w:t>
      </w:r>
      <w:r>
        <w:tab/>
        <w:t>Overview</w:t>
      </w:r>
      <w:bookmarkEnd w:id="713"/>
      <w:bookmarkEnd w:id="714"/>
      <w:bookmarkEnd w:id="715"/>
    </w:p>
    <w:p w:rsidR="007031C8" w:rsidRDefault="007031C8">
      <w:r>
        <w:t>This section outlines the requirements of the Parental Income Test, which is applied to the Additional Boarding Allowance.</w:t>
      </w:r>
    </w:p>
    <w:p w:rsidR="007031C8" w:rsidRDefault="003542E1">
      <w:pPr>
        <w:pStyle w:val="BulletTab2"/>
      </w:pPr>
      <w:hyperlink w:anchor="_6.1.1_Purpose_and" w:history="1">
        <w:r w:rsidR="007031C8">
          <w:rPr>
            <w:rStyle w:val="Hyperlink"/>
          </w:rPr>
          <w:t>6.1.1</w:t>
        </w:r>
      </w:hyperlink>
      <w:r w:rsidR="007031C8">
        <w:tab/>
        <w:t>Purpose and application</w:t>
      </w:r>
    </w:p>
    <w:p w:rsidR="007031C8" w:rsidRDefault="003542E1">
      <w:pPr>
        <w:pStyle w:val="BulletTab2"/>
      </w:pPr>
      <w:hyperlink w:anchor="_6.1.2_Tax_year" w:history="1">
        <w:r w:rsidR="007031C8">
          <w:rPr>
            <w:rStyle w:val="Hyperlink"/>
          </w:rPr>
          <w:t>6.1.2</w:t>
        </w:r>
      </w:hyperlink>
      <w:r w:rsidR="007031C8">
        <w:tab/>
        <w:t>Tax year used for assessment</w:t>
      </w:r>
    </w:p>
    <w:p w:rsidR="007031C8" w:rsidRDefault="003542E1">
      <w:pPr>
        <w:pStyle w:val="BulletTab2Last"/>
      </w:pPr>
      <w:hyperlink w:anchor="_6.1.3_Proof_of" w:history="1">
        <w:r w:rsidR="007031C8">
          <w:rPr>
            <w:rStyle w:val="Hyperlink"/>
          </w:rPr>
          <w:t>6.1.3</w:t>
        </w:r>
      </w:hyperlink>
      <w:r w:rsidR="007031C8">
        <w:tab/>
        <w:t>Proof of income.</w:t>
      </w:r>
    </w:p>
    <w:p w:rsidR="007031C8" w:rsidRDefault="007031C8">
      <w:pPr>
        <w:pStyle w:val="BulletTab2Last"/>
        <w:numPr>
          <w:ilvl w:val="0"/>
          <w:numId w:val="0"/>
        </w:numPr>
      </w:pPr>
    </w:p>
    <w:p w:rsidR="007031C8" w:rsidRDefault="007031C8">
      <w:pPr>
        <w:pStyle w:val="Heading3"/>
      </w:pPr>
      <w:bookmarkStart w:id="716" w:name="_6.1.1_Purpose_and"/>
      <w:bookmarkStart w:id="717" w:name="_6.1.1_Purpose_and_application"/>
      <w:bookmarkStart w:id="718" w:name="_Toc234129448"/>
      <w:bookmarkStart w:id="719" w:name="_Toc264368484"/>
      <w:bookmarkStart w:id="720" w:name="_Toc161552311"/>
      <w:bookmarkEnd w:id="716"/>
      <w:bookmarkEnd w:id="717"/>
      <w:r>
        <w:t>6.1.1</w:t>
      </w:r>
      <w:r>
        <w:tab/>
        <w:t>Purpose and application</w:t>
      </w:r>
      <w:bookmarkEnd w:id="718"/>
      <w:bookmarkEnd w:id="719"/>
    </w:p>
    <w:bookmarkEnd w:id="720"/>
    <w:p w:rsidR="007031C8" w:rsidRDefault="007031C8">
      <w:pPr>
        <w:pStyle w:val="BulletIntro"/>
      </w:pPr>
      <w:r>
        <w:t>The Parental Income Test is used to determine eligibility for Additional Boarding Allowance.</w:t>
      </w:r>
    </w:p>
    <w:p w:rsidR="007031C8" w:rsidRDefault="007031C8">
      <w:r>
        <w:t>However, the test may be waived in the circumstances outlined in 6.10.</w:t>
      </w:r>
      <w:r>
        <w:rPr>
          <w:b/>
          <w:bCs/>
        </w:rPr>
        <w:t xml:space="preserve"> </w:t>
      </w:r>
    </w:p>
    <w:p w:rsidR="007031C8" w:rsidRDefault="007031C8">
      <w:pPr>
        <w:pStyle w:val="Heading3"/>
      </w:pPr>
      <w:bookmarkStart w:id="721" w:name="_6.1.2_Tax_year"/>
      <w:bookmarkStart w:id="722" w:name="_6.1.2_Tax_year_used_for_assessment"/>
      <w:bookmarkStart w:id="723" w:name="_Toc161552312"/>
      <w:bookmarkStart w:id="724" w:name="_Toc234129449"/>
      <w:bookmarkStart w:id="725" w:name="_Toc264368485"/>
      <w:bookmarkEnd w:id="721"/>
      <w:bookmarkEnd w:id="722"/>
      <w:r>
        <w:t>6.1.2</w:t>
      </w:r>
      <w:r>
        <w:tab/>
        <w:t>Tax year</w:t>
      </w:r>
      <w:bookmarkEnd w:id="723"/>
      <w:r>
        <w:t xml:space="preserve"> used for assessment</w:t>
      </w:r>
      <w:bookmarkEnd w:id="724"/>
      <w:bookmarkEnd w:id="725"/>
    </w:p>
    <w:p w:rsidR="007031C8" w:rsidRDefault="007031C8">
      <w:pPr>
        <w:pStyle w:val="Heading4"/>
      </w:pPr>
      <w:bookmarkStart w:id="726" w:name="_Toc234129450"/>
      <w:r>
        <w:t>Normal assessment using previous tax year</w:t>
      </w:r>
      <w:bookmarkEnd w:id="726"/>
    </w:p>
    <w:p w:rsidR="007031C8" w:rsidRDefault="007031C8">
      <w:r>
        <w:t xml:space="preserve">Assessment is normally determined by parental income for the </w:t>
      </w:r>
      <w:hyperlink w:anchor="BaseTaxYear" w:history="1">
        <w:r>
          <w:rPr>
            <w:rStyle w:val="Hyperlink"/>
          </w:rPr>
          <w:t>base tax year</w:t>
        </w:r>
      </w:hyperlink>
      <w:r>
        <w:t>.</w:t>
      </w:r>
    </w:p>
    <w:p w:rsidR="007031C8" w:rsidRDefault="007031C8">
      <w:pPr>
        <w:pStyle w:val="BulletIntro"/>
      </w:pPr>
      <w:r>
        <w:t>However, this is not the case if either:</w:t>
      </w:r>
    </w:p>
    <w:p w:rsidR="007031C8" w:rsidRDefault="007031C8">
      <w:pPr>
        <w:pStyle w:val="Bullet"/>
        <w:ind w:left="357" w:hanging="357"/>
      </w:pPr>
      <w:r>
        <w:t xml:space="preserve">the income of the applicant and/or their </w:t>
      </w:r>
      <w:hyperlink w:anchor="Partner" w:history="1">
        <w:r>
          <w:rPr>
            <w:rStyle w:val="Hyperlink"/>
          </w:rPr>
          <w:t>partner</w:t>
        </w:r>
      </w:hyperlink>
      <w:r>
        <w:t xml:space="preserve"> is assessed on a tax year other than July to June (see </w:t>
      </w:r>
      <w:r>
        <w:rPr>
          <w:i/>
        </w:rPr>
        <w:t>Assessment using a different tax year</w:t>
      </w:r>
      <w:r>
        <w:t>, below)</w:t>
      </w:r>
    </w:p>
    <w:p w:rsidR="007031C8" w:rsidRDefault="007031C8">
      <w:pPr>
        <w:pStyle w:val="Bullet"/>
        <w:ind w:left="357" w:hanging="357"/>
      </w:pPr>
      <w:r>
        <w:t>the applicant and/or their partner is in receipt of an employer-provided fringe benefit (see 6.6)</w:t>
      </w:r>
    </w:p>
    <w:p w:rsidR="007031C8" w:rsidRDefault="007031C8">
      <w:pPr>
        <w:pStyle w:val="andor"/>
      </w:pPr>
      <w:r>
        <w:t>or</w:t>
      </w:r>
    </w:p>
    <w:p w:rsidR="007031C8" w:rsidRDefault="007031C8">
      <w:pPr>
        <w:pStyle w:val="BulletLast"/>
      </w:pPr>
      <w:r>
        <w:t>current income assessment (see 6.8) applies.</w:t>
      </w:r>
      <w:r>
        <w:rPr>
          <w:b/>
          <w:bCs/>
        </w:rPr>
        <w:t xml:space="preserve"> </w:t>
      </w:r>
    </w:p>
    <w:p w:rsidR="007031C8" w:rsidRDefault="007031C8">
      <w:pPr>
        <w:pStyle w:val="BulletLast"/>
        <w:numPr>
          <w:ilvl w:val="0"/>
          <w:numId w:val="0"/>
        </w:numPr>
      </w:pPr>
    </w:p>
    <w:p w:rsidR="007031C8" w:rsidRDefault="007031C8">
      <w:pPr>
        <w:pStyle w:val="Heading4"/>
      </w:pPr>
      <w:bookmarkStart w:id="727" w:name="_Toc161552313"/>
      <w:bookmarkStart w:id="728" w:name="_Toc234129451"/>
      <w:r>
        <w:t>Assessment using a different tax year</w:t>
      </w:r>
      <w:bookmarkEnd w:id="727"/>
      <w:bookmarkEnd w:id="728"/>
    </w:p>
    <w:p w:rsidR="007031C8" w:rsidRDefault="007031C8">
      <w:pPr>
        <w:pStyle w:val="BulletIntro"/>
      </w:pPr>
      <w:r>
        <w:t>In the following circumstances, the end of the relevant tax year might not fall on 30 June:</w:t>
      </w:r>
    </w:p>
    <w:p w:rsidR="007031C8" w:rsidRDefault="007031C8">
      <w:pPr>
        <w:pStyle w:val="Bullet"/>
        <w:ind w:left="357" w:hanging="357"/>
      </w:pPr>
      <w:r>
        <w:t xml:space="preserve">The applicant and/or their partner has, under section 18 of the </w:t>
      </w:r>
      <w:r>
        <w:rPr>
          <w:i/>
        </w:rPr>
        <w:t>Income Tax Assessment Act 1936</w:t>
      </w:r>
      <w:r>
        <w:t>, adopted a 12</w:t>
      </w:r>
      <w:r>
        <w:noBreakHyphen/>
        <w:t>month accounting period that ends on a different date (in which case, evidence of the different accounting period approved by the Australian Taxation Office is required)</w:t>
      </w:r>
    </w:p>
    <w:p w:rsidR="007031C8" w:rsidRDefault="007031C8">
      <w:pPr>
        <w:pStyle w:val="andor"/>
      </w:pPr>
      <w:r>
        <w:t>or</w:t>
      </w:r>
    </w:p>
    <w:p w:rsidR="007031C8" w:rsidRDefault="007031C8">
      <w:pPr>
        <w:pStyle w:val="BulletLast"/>
      </w:pPr>
      <w:r>
        <w:t xml:space="preserve">The income of the applicant and/or their partner comes mainly from a foreign country that uses a different taxation accounting period (e.g. </w:t>
      </w:r>
      <w:smartTag w:uri="urn:schemas-microsoft-com:office:smarttags" w:element="place">
        <w:smartTag w:uri="urn:schemas-microsoft-com:office:smarttags" w:element="country-region">
          <w:r>
            <w:t>New Zealand</w:t>
          </w:r>
        </w:smartTag>
      </w:smartTag>
      <w:r>
        <w:t xml:space="preserve"> has a taxation period of 1 April to 31 March).</w:t>
      </w:r>
    </w:p>
    <w:p w:rsidR="007031C8" w:rsidRDefault="007031C8">
      <w:r>
        <w:t>In such cases, unless current income assessment applies (see 6.8), the tax year ending before 1 January of the year for which assistance is sought is used for the test.</w:t>
      </w:r>
      <w:r>
        <w:rPr>
          <w:b/>
          <w:bCs/>
        </w:rPr>
        <w:t xml:space="preserve"> </w:t>
      </w:r>
    </w:p>
    <w:p w:rsidR="007031C8" w:rsidRDefault="007031C8"/>
    <w:p w:rsidR="007031C8" w:rsidRDefault="007031C8">
      <w:pPr>
        <w:pStyle w:val="Heading3"/>
      </w:pPr>
      <w:bookmarkStart w:id="729" w:name="_6.1.3_Proof_of"/>
      <w:bookmarkStart w:id="730" w:name="_6.1.3_Proof_of_income"/>
      <w:bookmarkStart w:id="731" w:name="_Toc161552314"/>
      <w:bookmarkStart w:id="732" w:name="_Toc234129452"/>
      <w:bookmarkStart w:id="733" w:name="_Toc264368486"/>
      <w:bookmarkEnd w:id="729"/>
      <w:bookmarkEnd w:id="730"/>
      <w:r>
        <w:t>6.1.3</w:t>
      </w:r>
      <w:r>
        <w:tab/>
        <w:t>Proof of income</w:t>
      </w:r>
      <w:bookmarkEnd w:id="731"/>
      <w:bookmarkEnd w:id="732"/>
      <w:bookmarkEnd w:id="733"/>
    </w:p>
    <w:p w:rsidR="007031C8" w:rsidRDefault="007031C8">
      <w:r>
        <w:t xml:space="preserve">Where the test applies, the applicant and (if applicable) their </w:t>
      </w:r>
      <w:hyperlink w:anchor="Partner" w:history="1">
        <w:r>
          <w:rPr>
            <w:rStyle w:val="Hyperlink"/>
          </w:rPr>
          <w:t>partner</w:t>
        </w:r>
      </w:hyperlink>
      <w:r>
        <w:t xml:space="preserve"> must provide proof of income to support the </w:t>
      </w:r>
      <w:hyperlink w:anchor="Claim" w:history="1">
        <w:r>
          <w:rPr>
            <w:rStyle w:val="Hyperlink"/>
          </w:rPr>
          <w:t>claim</w:t>
        </w:r>
      </w:hyperlink>
      <w:r>
        <w:t>. The evidence should normally be in the form of a Taxation Assessment Notice.</w:t>
      </w:r>
    </w:p>
    <w:p w:rsidR="007031C8" w:rsidRDefault="007031C8">
      <w:pPr>
        <w:pStyle w:val="BulletIntro"/>
      </w:pPr>
      <w:r>
        <w:t>If a Taxation Assessment Notice is not available, the following are acceptable forms of interim evidence:</w:t>
      </w:r>
    </w:p>
    <w:p w:rsidR="007031C8" w:rsidRDefault="007031C8">
      <w:pPr>
        <w:pStyle w:val="Bullet"/>
        <w:ind w:left="357" w:hanging="357"/>
      </w:pPr>
      <w:r>
        <w:t>a copy of the person’s tax return</w:t>
      </w:r>
    </w:p>
    <w:p w:rsidR="007031C8" w:rsidRDefault="007031C8">
      <w:pPr>
        <w:pStyle w:val="Bullet"/>
        <w:ind w:left="357" w:hanging="357"/>
      </w:pPr>
      <w:r>
        <w:t>a letter from a qualified practising accountant or tax agent stating that the person’s ‘income for the 20</w:t>
      </w:r>
      <w:r>
        <w:rPr>
          <w:i/>
        </w:rPr>
        <w:t>xx–xx</w:t>
      </w:r>
      <w:r>
        <w:t xml:space="preserve"> tax year is expected to be $</w:t>
      </w:r>
      <w:proofErr w:type="spellStart"/>
      <w:r>
        <w:rPr>
          <w:i/>
        </w:rPr>
        <w:t>xxxx</w:t>
      </w:r>
      <w:proofErr w:type="spellEnd"/>
      <w:r>
        <w:t>’ or ‘… is not expected to exceed $</w:t>
      </w:r>
      <w:proofErr w:type="spellStart"/>
      <w:r>
        <w:rPr>
          <w:i/>
        </w:rPr>
        <w:t>xxxx</w:t>
      </w:r>
      <w:proofErr w:type="spellEnd"/>
      <w:r>
        <w:t>’</w:t>
      </w:r>
    </w:p>
    <w:p w:rsidR="007031C8" w:rsidRDefault="007031C8">
      <w:pPr>
        <w:pStyle w:val="Bullet"/>
        <w:ind w:left="357" w:hanging="357"/>
      </w:pPr>
      <w:r>
        <w:t>where the person received a taxable pension, benefit or allowance from the Australian Government for the full tax year, a statement of benefit from the paying department or agency</w:t>
      </w:r>
    </w:p>
    <w:p w:rsidR="007031C8" w:rsidRDefault="007031C8">
      <w:pPr>
        <w:pStyle w:val="BulletLast"/>
      </w:pPr>
      <w:r>
        <w:t>payment summaries or group certificates and/or statements of benefit supported by a statutory declaration (or accountant certification) confirming that these show the full amount of taxable income received by the person during the tax year.</w:t>
      </w:r>
    </w:p>
    <w:p w:rsidR="007031C8" w:rsidRDefault="007031C8">
      <w:r>
        <w:t>Payment of Additional Boarding Allowance based on evidence other than a Taxation Assessment Notice must be followed up for verification at a later date. (The applicant should be asked to submit the Taxation Assessment Notice as soon as it becomes available.)</w:t>
      </w:r>
    </w:p>
    <w:p w:rsidR="007031C8" w:rsidRDefault="007031C8">
      <w:pPr>
        <w:pStyle w:val="BulletIntro"/>
      </w:pPr>
      <w:r>
        <w:t>Unless the Parental Income Test is waived, Additional Boarding Allowance will not be paid where:</w:t>
      </w:r>
    </w:p>
    <w:p w:rsidR="007031C8" w:rsidRDefault="007031C8">
      <w:pPr>
        <w:pStyle w:val="Bullet"/>
        <w:ind w:left="357" w:hanging="357"/>
      </w:pPr>
      <w:r>
        <w:t>the person being income tested refuses to disclose income details</w:t>
      </w:r>
    </w:p>
    <w:p w:rsidR="007031C8" w:rsidRDefault="007031C8">
      <w:pPr>
        <w:pStyle w:val="Bullet"/>
        <w:ind w:left="357" w:hanging="357"/>
      </w:pPr>
      <w:r>
        <w:t>income details are not known or not supplied</w:t>
      </w:r>
    </w:p>
    <w:p w:rsidR="007031C8" w:rsidRDefault="007031C8">
      <w:pPr>
        <w:pStyle w:val="andor"/>
      </w:pPr>
      <w:r>
        <w:t>or</w:t>
      </w:r>
    </w:p>
    <w:p w:rsidR="007031C8" w:rsidRDefault="007031C8">
      <w:pPr>
        <w:pStyle w:val="BulletLast"/>
      </w:pPr>
      <w:r>
        <w:t>acceptable proof of income is not provided.</w:t>
      </w:r>
    </w:p>
    <w:p w:rsidR="007031C8" w:rsidRDefault="007031C8">
      <w:r>
        <w:t>If acceptable evidence is not presented to verify the income of the applicant or their partner, only the non-means tested Basic Boarding Allowance may be paid.</w:t>
      </w:r>
    </w:p>
    <w:p w:rsidR="007031C8" w:rsidRDefault="007031C8"/>
    <w:p w:rsidR="007031C8" w:rsidRDefault="007031C8">
      <w:pPr>
        <w:pStyle w:val="Heading2"/>
        <w:pageBreakBefore/>
      </w:pPr>
      <w:bookmarkStart w:id="734" w:name="_6.2_Whose_income_is_taken_into_acco"/>
      <w:bookmarkStart w:id="735" w:name="_Toc234129453"/>
      <w:bookmarkStart w:id="736" w:name="_Toc264368487"/>
      <w:bookmarkStart w:id="737" w:name="_Toc161552315"/>
      <w:bookmarkEnd w:id="734"/>
      <w:r>
        <w:lastRenderedPageBreak/>
        <w:t>6.2</w:t>
      </w:r>
      <w:r>
        <w:tab/>
        <w:t>Whose income is taken into account?</w:t>
      </w:r>
      <w:bookmarkEnd w:id="735"/>
      <w:bookmarkEnd w:id="736"/>
    </w:p>
    <w:p w:rsidR="007031C8" w:rsidRDefault="007031C8">
      <w:pPr>
        <w:keepNext/>
      </w:pPr>
      <w:r>
        <w:t>This section shows whose income is taken into account in the Parental Income Test.</w:t>
      </w:r>
    </w:p>
    <w:p w:rsidR="007031C8" w:rsidRDefault="003542E1">
      <w:pPr>
        <w:pStyle w:val="BulletTab2"/>
        <w:keepNext/>
      </w:pPr>
      <w:hyperlink w:anchor="_6.2.1_Applicant_and" w:history="1">
        <w:r w:rsidR="007031C8">
          <w:rPr>
            <w:rStyle w:val="Hyperlink"/>
          </w:rPr>
          <w:t>6.2.1</w:t>
        </w:r>
      </w:hyperlink>
      <w:r w:rsidR="007031C8">
        <w:tab/>
        <w:t xml:space="preserve">Applicant and </w:t>
      </w:r>
      <w:hyperlink w:anchor="Partner" w:history="1">
        <w:r w:rsidR="007031C8">
          <w:rPr>
            <w:rStyle w:val="Hyperlink"/>
          </w:rPr>
          <w:t>partner</w:t>
        </w:r>
      </w:hyperlink>
    </w:p>
    <w:p w:rsidR="007031C8" w:rsidRDefault="003542E1">
      <w:pPr>
        <w:pStyle w:val="BulletTab2"/>
        <w:keepNext/>
      </w:pPr>
      <w:hyperlink w:anchor="_6.2.2_Separated_or" w:history="1">
        <w:r w:rsidR="007031C8">
          <w:rPr>
            <w:rStyle w:val="Hyperlink"/>
          </w:rPr>
          <w:t>6.2.2</w:t>
        </w:r>
      </w:hyperlink>
      <w:r w:rsidR="007031C8">
        <w:tab/>
        <w:t xml:space="preserve">Separated or divorced </w:t>
      </w:r>
      <w:hyperlink w:anchor="Parent" w:history="1">
        <w:r w:rsidR="007031C8">
          <w:rPr>
            <w:rStyle w:val="Hyperlink"/>
          </w:rPr>
          <w:t>parents</w:t>
        </w:r>
      </w:hyperlink>
    </w:p>
    <w:p w:rsidR="007031C8" w:rsidRDefault="003542E1">
      <w:pPr>
        <w:pStyle w:val="BulletTab2"/>
        <w:keepNext/>
      </w:pPr>
      <w:hyperlink w:anchor="_6.2.3_Applicant’s_new" w:history="1">
        <w:r w:rsidR="007031C8">
          <w:rPr>
            <w:rStyle w:val="Hyperlink"/>
          </w:rPr>
          <w:t>6.2.3</w:t>
        </w:r>
      </w:hyperlink>
      <w:r w:rsidR="007031C8">
        <w:tab/>
        <w:t>Applicant’s new partner</w:t>
      </w:r>
    </w:p>
    <w:p w:rsidR="007031C8" w:rsidRDefault="003542E1">
      <w:pPr>
        <w:pStyle w:val="BulletTab2Last"/>
      </w:pPr>
      <w:hyperlink w:anchor="_6.2.4_Loss_or" w:history="1">
        <w:r w:rsidR="007031C8">
          <w:rPr>
            <w:rStyle w:val="Hyperlink"/>
          </w:rPr>
          <w:t>6.2.4</w:t>
        </w:r>
      </w:hyperlink>
      <w:r w:rsidR="007031C8">
        <w:tab/>
        <w:t>Loss or change of applicant or partner during the year of study.</w:t>
      </w:r>
    </w:p>
    <w:p w:rsidR="007031C8" w:rsidRDefault="007031C8">
      <w:pPr>
        <w:pStyle w:val="BulletTab2Last"/>
        <w:numPr>
          <w:ilvl w:val="0"/>
          <w:numId w:val="0"/>
        </w:numPr>
      </w:pPr>
    </w:p>
    <w:p w:rsidR="007031C8" w:rsidRDefault="007031C8">
      <w:pPr>
        <w:pStyle w:val="Heading3"/>
      </w:pPr>
      <w:bookmarkStart w:id="738" w:name="_6.2.1_Applicant_and"/>
      <w:bookmarkStart w:id="739" w:name="_6.2.1_Applicant_and_partner"/>
      <w:bookmarkStart w:id="740" w:name="_Toc161552333"/>
      <w:bookmarkStart w:id="741" w:name="_Toc234129454"/>
      <w:bookmarkStart w:id="742" w:name="_Toc264368488"/>
      <w:bookmarkEnd w:id="738"/>
      <w:bookmarkEnd w:id="739"/>
      <w:r>
        <w:t>6.2.1</w:t>
      </w:r>
      <w:r>
        <w:tab/>
        <w:t>Applicant and partner</w:t>
      </w:r>
      <w:bookmarkEnd w:id="740"/>
      <w:bookmarkEnd w:id="741"/>
      <w:bookmarkEnd w:id="742"/>
    </w:p>
    <w:p w:rsidR="007031C8" w:rsidRDefault="007031C8">
      <w:r>
        <w:t xml:space="preserve">In general, the Parental Income Test will apply to the incomes of the </w:t>
      </w:r>
      <w:hyperlink w:anchor="ApprovedApplicant" w:history="1">
        <w:r>
          <w:rPr>
            <w:rStyle w:val="Hyperlink"/>
          </w:rPr>
          <w:t>approved applicant</w:t>
        </w:r>
      </w:hyperlink>
      <w:r>
        <w:t xml:space="preserve"> (see </w:t>
      </w:r>
      <w:hyperlink w:anchor="_2.1.1_Applicants_who" w:history="1">
        <w:r>
          <w:rPr>
            <w:rStyle w:val="Hyperlink"/>
          </w:rPr>
          <w:t>2.1.1</w:t>
        </w:r>
      </w:hyperlink>
      <w:r>
        <w:t xml:space="preserve">) and, where applicable, their </w:t>
      </w:r>
      <w:hyperlink w:anchor="Partner" w:history="1">
        <w:r>
          <w:rPr>
            <w:rStyle w:val="Hyperlink"/>
          </w:rPr>
          <w:t>partner</w:t>
        </w:r>
      </w:hyperlink>
      <w:r>
        <w:t>.</w:t>
      </w:r>
    </w:p>
    <w:p w:rsidR="007031C8" w:rsidRDefault="007031C8"/>
    <w:p w:rsidR="007031C8" w:rsidRDefault="007031C8">
      <w:pPr>
        <w:pStyle w:val="Heading3"/>
      </w:pPr>
      <w:bookmarkStart w:id="743" w:name="_6.2.2_Separated_or"/>
      <w:bookmarkStart w:id="744" w:name="_6.2.2_Separated_or_divorced_parents"/>
      <w:bookmarkStart w:id="745" w:name="_Toc161552335"/>
      <w:bookmarkStart w:id="746" w:name="_Toc234129455"/>
      <w:bookmarkStart w:id="747" w:name="_Toc264368489"/>
      <w:bookmarkEnd w:id="743"/>
      <w:bookmarkEnd w:id="744"/>
      <w:r>
        <w:t>6.2.2</w:t>
      </w:r>
      <w:r>
        <w:tab/>
        <w:t>Separated or divorced parents</w:t>
      </w:r>
      <w:bookmarkEnd w:id="745"/>
      <w:bookmarkEnd w:id="746"/>
      <w:bookmarkEnd w:id="747"/>
    </w:p>
    <w:p w:rsidR="007031C8" w:rsidRDefault="007031C8">
      <w:r>
        <w:t xml:space="preserve">Where the </w:t>
      </w:r>
      <w:hyperlink w:anchor="Student" w:history="1">
        <w:r>
          <w:rPr>
            <w:rStyle w:val="Hyperlink"/>
          </w:rPr>
          <w:t>student’s</w:t>
        </w:r>
      </w:hyperlink>
      <w:r>
        <w:t xml:space="preserve"> </w:t>
      </w:r>
      <w:hyperlink w:anchor="Parent" w:history="1">
        <w:r>
          <w:rPr>
            <w:rStyle w:val="Hyperlink"/>
          </w:rPr>
          <w:t>parents</w:t>
        </w:r>
      </w:hyperlink>
      <w:r>
        <w:t xml:space="preserve"> are separated or divorced, they share joint </w:t>
      </w:r>
      <w:hyperlink w:anchor="Custody" w:history="1">
        <w:r>
          <w:rPr>
            <w:rStyle w:val="Hyperlink"/>
          </w:rPr>
          <w:t>custody</w:t>
        </w:r>
      </w:hyperlink>
      <w:r>
        <w:t xml:space="preserve"> of the student, and neither has a new </w:t>
      </w:r>
      <w:hyperlink w:anchor="Partner" w:history="1">
        <w:r>
          <w:rPr>
            <w:rStyle w:val="Hyperlink"/>
          </w:rPr>
          <w:t>partner</w:t>
        </w:r>
      </w:hyperlink>
      <w:r>
        <w:t xml:space="preserve">, the income of both will be taken into account for the test, regardless of who is considered to be the </w:t>
      </w:r>
      <w:hyperlink w:anchor="ApprovedApplicant" w:history="1">
        <w:r>
          <w:rPr>
            <w:rStyle w:val="Hyperlink"/>
          </w:rPr>
          <w:t>approved applicant</w:t>
        </w:r>
      </w:hyperlink>
      <w:r>
        <w:t>.</w:t>
      </w:r>
    </w:p>
    <w:p w:rsidR="007031C8" w:rsidRDefault="007031C8">
      <w:r>
        <w:t>If parents are separated but living under the same roof, both incomes must be taken into account whether or not the parents share joint custody.</w:t>
      </w:r>
    </w:p>
    <w:p w:rsidR="007031C8" w:rsidRDefault="007031C8"/>
    <w:p w:rsidR="007031C8" w:rsidRDefault="007031C8">
      <w:pPr>
        <w:pStyle w:val="Heading3"/>
      </w:pPr>
      <w:bookmarkStart w:id="748" w:name="_6.2.3_Applicant’s_new"/>
      <w:bookmarkStart w:id="749" w:name="_6.2.3_Applicant’s_new_partner"/>
      <w:bookmarkStart w:id="750" w:name="_Toc161552336"/>
      <w:bookmarkStart w:id="751" w:name="_Toc234129456"/>
      <w:bookmarkStart w:id="752" w:name="_Toc264368490"/>
      <w:bookmarkEnd w:id="748"/>
      <w:bookmarkEnd w:id="749"/>
      <w:r>
        <w:t>6.2.3</w:t>
      </w:r>
      <w:r>
        <w:tab/>
        <w:t>Applicant’s new partner</w:t>
      </w:r>
      <w:bookmarkEnd w:id="750"/>
      <w:bookmarkEnd w:id="751"/>
      <w:bookmarkEnd w:id="752"/>
    </w:p>
    <w:p w:rsidR="007031C8" w:rsidRDefault="007031C8">
      <w:r>
        <w:t xml:space="preserve">Where the </w:t>
      </w:r>
      <w:hyperlink w:anchor="Student" w:history="1">
        <w:r>
          <w:rPr>
            <w:rStyle w:val="Hyperlink"/>
          </w:rPr>
          <w:t>student’s</w:t>
        </w:r>
      </w:hyperlink>
      <w:r>
        <w:t xml:space="preserve"> </w:t>
      </w:r>
      <w:hyperlink w:anchor="Parent" w:history="1">
        <w:r>
          <w:rPr>
            <w:rStyle w:val="Hyperlink"/>
          </w:rPr>
          <w:t>parents</w:t>
        </w:r>
      </w:hyperlink>
      <w:r>
        <w:t xml:space="preserve"> are separated or divorced, they share joint </w:t>
      </w:r>
      <w:hyperlink w:anchor="Custody" w:history="1">
        <w:r>
          <w:rPr>
            <w:rStyle w:val="Hyperlink"/>
          </w:rPr>
          <w:t>custody</w:t>
        </w:r>
      </w:hyperlink>
      <w:r>
        <w:t xml:space="preserve"> of the student, and one or both have a new </w:t>
      </w:r>
      <w:hyperlink w:anchor="Partner" w:history="1">
        <w:r>
          <w:rPr>
            <w:rStyle w:val="Hyperlink"/>
          </w:rPr>
          <w:t>partner</w:t>
        </w:r>
      </w:hyperlink>
      <w:r>
        <w:t>, only the applicant and the applicant’s new partner are income tested.</w:t>
      </w:r>
    </w:p>
    <w:p w:rsidR="007031C8" w:rsidRDefault="007031C8"/>
    <w:p w:rsidR="007031C8" w:rsidRDefault="007031C8">
      <w:pPr>
        <w:pStyle w:val="Heading3"/>
      </w:pPr>
      <w:bookmarkStart w:id="753" w:name="_6.2.4_Loss_or"/>
      <w:bookmarkStart w:id="754" w:name="_6.2.4_Loss_or_change_of_applicant_o"/>
      <w:bookmarkStart w:id="755" w:name="_Toc161552337"/>
      <w:bookmarkStart w:id="756" w:name="_Toc234129457"/>
      <w:bookmarkStart w:id="757" w:name="_Toc264368491"/>
      <w:bookmarkEnd w:id="753"/>
      <w:bookmarkEnd w:id="754"/>
      <w:r>
        <w:t>6.2.4</w:t>
      </w:r>
      <w:r>
        <w:tab/>
        <w:t>Loss or change of applicant or partner during the year of study</w:t>
      </w:r>
      <w:bookmarkEnd w:id="755"/>
      <w:bookmarkEnd w:id="756"/>
      <w:bookmarkEnd w:id="757"/>
    </w:p>
    <w:p w:rsidR="007031C8" w:rsidRDefault="007031C8">
      <w:r>
        <w:t xml:space="preserve">Generally, the Parental Income Test will apply to the </w:t>
      </w:r>
      <w:hyperlink w:anchor="ApprovedApplicant" w:history="1">
        <w:r>
          <w:rPr>
            <w:rStyle w:val="Hyperlink"/>
          </w:rPr>
          <w:t>approved applicant</w:t>
        </w:r>
      </w:hyperlink>
      <w:r>
        <w:t xml:space="preserve"> and their </w:t>
      </w:r>
      <w:hyperlink w:anchor="Partner" w:history="1">
        <w:r>
          <w:rPr>
            <w:rStyle w:val="Hyperlink"/>
          </w:rPr>
          <w:t>partner</w:t>
        </w:r>
      </w:hyperlink>
      <w:r>
        <w:t xml:space="preserve"> at 1 January of the year of study. However, Additional Boarding Allowance eligibility will be reassessed if the applicant or their partner changes during the </w:t>
      </w:r>
      <w:hyperlink w:anchor="EligibilityPeriod" w:history="1">
        <w:r>
          <w:rPr>
            <w:rStyle w:val="Hyperlink"/>
          </w:rPr>
          <w:t>eligibility period</w:t>
        </w:r>
      </w:hyperlink>
      <w:r>
        <w:t xml:space="preserve"> (i.e. if the approved applicant changes, gains or loses a partner).</w:t>
      </w:r>
    </w:p>
    <w:p w:rsidR="007031C8" w:rsidRDefault="007031C8">
      <w:pPr>
        <w:pStyle w:val="BulletIntro"/>
      </w:pPr>
      <w:r>
        <w:t>As a result:</w:t>
      </w:r>
    </w:p>
    <w:p w:rsidR="007031C8" w:rsidRDefault="007031C8">
      <w:pPr>
        <w:pStyle w:val="Bullet"/>
        <w:ind w:left="357" w:hanging="357"/>
      </w:pPr>
      <w:r>
        <w:t>if the applicant loses a partner by death or separation, eligibility is reassessed from the date of the change in circumstance, with the income test taking only the applicant’s income into account</w:t>
      </w:r>
    </w:p>
    <w:p w:rsidR="007031C8" w:rsidRDefault="007031C8">
      <w:pPr>
        <w:pStyle w:val="BulletLast"/>
      </w:pPr>
      <w:r>
        <w:t>if the applicant gains a partner (e.g. by remarrying or beginning a de facto relationship), eligibility is reassessed from the date of change of circumstance, with the income test taking the combined income of the applicant and the new partner into account.</w:t>
      </w:r>
    </w:p>
    <w:p w:rsidR="007031C8" w:rsidRDefault="007031C8">
      <w:r>
        <w:lastRenderedPageBreak/>
        <w:t xml:space="preserve">Reassessment is based on income for the </w:t>
      </w:r>
      <w:hyperlink w:anchor="BaseTaxYear" w:history="1">
        <w:r>
          <w:rPr>
            <w:rStyle w:val="Hyperlink"/>
          </w:rPr>
          <w:t>base tax year</w:t>
        </w:r>
      </w:hyperlink>
      <w:r>
        <w:t xml:space="preserve"> (see </w:t>
      </w:r>
      <w:hyperlink w:anchor="_6.1.2_Tax_year" w:history="1">
        <w:r>
          <w:rPr>
            <w:rStyle w:val="Hyperlink"/>
          </w:rPr>
          <w:t>6.1.2</w:t>
        </w:r>
      </w:hyperlink>
      <w:r>
        <w:t xml:space="preserve">) unless </w:t>
      </w:r>
      <w:hyperlink w:anchor="SpecialAssessment" w:history="1">
        <w:r>
          <w:rPr>
            <w:rStyle w:val="Hyperlink"/>
          </w:rPr>
          <w:t>special assessment</w:t>
        </w:r>
      </w:hyperlink>
      <w:r>
        <w:t xml:space="preserve"> (see </w:t>
      </w:r>
      <w:hyperlink w:anchor="_6.8.2_Special_assessment" w:history="1">
        <w:r>
          <w:rPr>
            <w:rStyle w:val="Hyperlink"/>
          </w:rPr>
          <w:t>6.10.2</w:t>
        </w:r>
      </w:hyperlink>
      <w:r>
        <w:t xml:space="preserve">) or </w:t>
      </w:r>
      <w:hyperlink w:anchor="CurrentTaxYear" w:history="1">
        <w:r>
          <w:rPr>
            <w:rStyle w:val="Hyperlink"/>
          </w:rPr>
          <w:t>current tax year</w:t>
        </w:r>
      </w:hyperlink>
      <w:r>
        <w:t xml:space="preserve"> assessment (see 6.8) applies.</w:t>
      </w:r>
      <w:r>
        <w:rPr>
          <w:b/>
          <w:bCs/>
        </w:rPr>
        <w:t xml:space="preserve"> </w:t>
      </w:r>
    </w:p>
    <w:p w:rsidR="007031C8" w:rsidRDefault="007031C8">
      <w:r>
        <w:t>If the approved applicant changes, the income test will apply to the new applicant (and their partner, if any) from the date of the change.</w:t>
      </w:r>
    </w:p>
    <w:p w:rsidR="007031C8" w:rsidRDefault="007031C8">
      <w:r>
        <w:t>The following examples show the effect of a change in the applicant or the loss or gain of the applicant’s partner.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835"/>
        <w:gridCol w:w="2835"/>
        <w:gridCol w:w="2835"/>
      </w:tblGrid>
      <w:tr w:rsidR="007031C8">
        <w:tc>
          <w:tcPr>
            <w:tcW w:w="2835" w:type="dxa"/>
            <w:shd w:val="clear" w:color="auto" w:fill="CCFFFF"/>
          </w:tcPr>
          <w:p w:rsidR="007031C8" w:rsidRDefault="007031C8">
            <w:pPr>
              <w:pStyle w:val="ExampleText"/>
              <w:rPr>
                <w:b/>
              </w:rPr>
            </w:pPr>
            <w:r>
              <w:rPr>
                <w:b/>
              </w:rPr>
              <w:t>Example 29: Change in principal carer requires new claim</w:t>
            </w:r>
          </w:p>
          <w:p w:rsidR="007031C8" w:rsidRDefault="007031C8">
            <w:pPr>
              <w:pStyle w:val="ExampleText"/>
            </w:pPr>
            <w:r>
              <w:t xml:space="preserve">Until 14 August, Sonia’s parents live together in an isolated area and Sonia’s mother is an eligible applicant under the AIC Scheme. On that date, Sonia’s parents separate, her father begins a de facto relationship, and it is decided that her father and his de facto wife will be responsible for Sonia’s care from that date. Before 14 August, Sonia’s mother was entitled to an AIC allowance on the basis of her income and that of Sonia’s father. From 14 August, Sonia’s mother is no longer eligible, and her father becomes the approved applicant. He will need to submit a new claim, and entitlement will be calculated on the basis of the base tax year income of him and his new partner </w:t>
            </w:r>
            <w:bookmarkStart w:id="758" w:name="OLE_LINK1"/>
            <w:bookmarkStart w:id="759" w:name="OLE_LINK3"/>
            <w:r>
              <w:t>(unless the meet the requirements for a current tax year assessment)</w:t>
            </w:r>
            <w:bookmarkEnd w:id="758"/>
            <w:bookmarkEnd w:id="759"/>
            <w:r>
              <w:t>.</w:t>
            </w:r>
          </w:p>
        </w:tc>
        <w:tc>
          <w:tcPr>
            <w:tcW w:w="2835" w:type="dxa"/>
            <w:shd w:val="clear" w:color="auto" w:fill="CCFFFF"/>
          </w:tcPr>
          <w:p w:rsidR="007031C8" w:rsidRDefault="007031C8">
            <w:pPr>
              <w:pStyle w:val="ExampleText"/>
              <w:rPr>
                <w:b/>
              </w:rPr>
            </w:pPr>
            <w:r>
              <w:rPr>
                <w:b/>
              </w:rPr>
              <w:t>Example 30: Reconciliation requires income test adjustment</w:t>
            </w:r>
          </w:p>
          <w:p w:rsidR="007031C8" w:rsidRDefault="007031C8">
            <w:pPr>
              <w:pStyle w:val="ExampleText"/>
            </w:pPr>
            <w:smartTag w:uri="urn:schemas-microsoft-com:office:smarttags" w:element="place">
              <w:smartTag w:uri="urn:schemas-microsoft-com:office:smarttags" w:element="country-region">
                <w:r>
                  <w:t>Jordan</w:t>
                </w:r>
              </w:smartTag>
            </w:smartTag>
            <w:r>
              <w:t xml:space="preserve">’s parents separate on 14 February. His mother, who is the approved applicant, retains custody. She pays his boarding fees, and he stays with her in the school holidays. </w:t>
            </w:r>
            <w:smartTag w:uri="urn:schemas-microsoft-com:office:smarttags" w:element="place">
              <w:smartTag w:uri="urn:schemas-microsoft-com:office:smarttags" w:element="country-region">
                <w:r>
                  <w:t>Jordan</w:t>
                </w:r>
              </w:smartTag>
            </w:smartTag>
            <w:r>
              <w:t xml:space="preserve">’s parents reunite on 15 October. The base tax year’s Parental Income Test is applied to both parents’ incomes to determine </w:t>
            </w:r>
            <w:smartTag w:uri="urn:schemas-microsoft-com:office:smarttags" w:element="place">
              <w:smartTag w:uri="urn:schemas-microsoft-com:office:smarttags" w:element="country-region">
                <w:r>
                  <w:t>Jordan</w:t>
                </w:r>
              </w:smartTag>
            </w:smartTag>
            <w:r>
              <w:t>’s entitlement for the periods from 1 January to 13 February and 15 October to 31 December. The test is applied only to the mother’s income for the intervening period (14 February to 14 October).</w:t>
            </w:r>
          </w:p>
        </w:tc>
        <w:tc>
          <w:tcPr>
            <w:tcW w:w="2835" w:type="dxa"/>
            <w:shd w:val="clear" w:color="auto" w:fill="CCFFFF"/>
          </w:tcPr>
          <w:p w:rsidR="007031C8" w:rsidRDefault="007031C8">
            <w:pPr>
              <w:pStyle w:val="ExampleText"/>
              <w:rPr>
                <w:b/>
              </w:rPr>
            </w:pPr>
            <w:r>
              <w:rPr>
                <w:b/>
              </w:rPr>
              <w:t>Example 31: Maintenance and the income test</w:t>
            </w:r>
          </w:p>
          <w:p w:rsidR="007031C8" w:rsidRDefault="007031C8">
            <w:pPr>
              <w:pStyle w:val="ExampleText"/>
            </w:pPr>
            <w:r>
              <w:t>Adam’s parents separated when he was 3 years old. Since that time, he has been in the care of his mother, who is the approved applicant. Adam’s father has limited contact with him, but agrees to pay his boarding fees. On 16 August of the year of study, the parents reunite. The Parental Income Test, using the base tax year, is applied to Adam’s mother to determine entitlement for the period from 1 January to 15 August. The payments Adam’s father made for Adam’s boarding fees during that period must also be taken into account as maintenance received by Adam’s mother. From 16 August, the test is applied to the incomes of both parents (unless the meet the requirements for a current tax year assessment).</w:t>
            </w:r>
          </w:p>
        </w:tc>
      </w:tr>
    </w:tbl>
    <w:p w:rsidR="007031C8" w:rsidRDefault="007031C8"/>
    <w:p w:rsidR="007031C8" w:rsidRDefault="007031C8">
      <w:pPr>
        <w:pStyle w:val="Heading2"/>
      </w:pPr>
      <w:bookmarkStart w:id="760" w:name="_6.3_Calculating_parental"/>
      <w:bookmarkStart w:id="761" w:name="_6.3_Calculating_parental_income"/>
      <w:bookmarkEnd w:id="760"/>
      <w:bookmarkEnd w:id="761"/>
      <w:r>
        <w:br w:type="page"/>
      </w:r>
      <w:bookmarkStart w:id="762" w:name="_Toc234129458"/>
      <w:bookmarkStart w:id="763" w:name="_Toc264368492"/>
      <w:r>
        <w:lastRenderedPageBreak/>
        <w:t>6.3</w:t>
      </w:r>
      <w:r>
        <w:tab/>
        <w:t>Calculating parental income</w:t>
      </w:r>
      <w:bookmarkEnd w:id="737"/>
      <w:bookmarkEnd w:id="762"/>
      <w:bookmarkEnd w:id="763"/>
    </w:p>
    <w:p w:rsidR="007031C8" w:rsidRDefault="007031C8">
      <w:r>
        <w:t>This section outlines the calculation of Parental Income and the effects of various factors on the Additional Boarding Allowance until 1 July 2010, when a new system of calculation applies (See 6.4).</w:t>
      </w:r>
    </w:p>
    <w:p w:rsidR="007031C8" w:rsidRDefault="003542E1">
      <w:pPr>
        <w:pStyle w:val="BulletTab2"/>
      </w:pPr>
      <w:hyperlink w:anchor="_6.3.1_Basic_calculation" w:history="1">
        <w:r w:rsidR="007031C8">
          <w:rPr>
            <w:rStyle w:val="Hyperlink"/>
          </w:rPr>
          <w:t>6.3.1</w:t>
        </w:r>
      </w:hyperlink>
      <w:r w:rsidR="007031C8">
        <w:tab/>
        <w:t>Basic calculation</w:t>
      </w:r>
    </w:p>
    <w:p w:rsidR="007031C8" w:rsidRDefault="003542E1">
      <w:pPr>
        <w:pStyle w:val="BulletTab2"/>
      </w:pPr>
      <w:hyperlink w:anchor="_6.3.2_Parental_Income" w:history="1">
        <w:r w:rsidR="007031C8">
          <w:rPr>
            <w:rStyle w:val="Hyperlink"/>
          </w:rPr>
          <w:t>6.3.2</w:t>
        </w:r>
      </w:hyperlink>
      <w:r w:rsidR="007031C8">
        <w:tab/>
        <w:t>Parental Income Free Area</w:t>
      </w:r>
    </w:p>
    <w:p w:rsidR="007031C8" w:rsidRDefault="003542E1">
      <w:pPr>
        <w:pStyle w:val="BulletTab2"/>
      </w:pPr>
      <w:hyperlink w:anchor="_6.3.3_Upper_Income" w:history="1">
        <w:r w:rsidR="007031C8">
          <w:rPr>
            <w:rStyle w:val="Hyperlink"/>
          </w:rPr>
          <w:t>6.3.3</w:t>
        </w:r>
      </w:hyperlink>
      <w:r w:rsidR="007031C8">
        <w:tab/>
        <w:t>Upper Income Limit</w:t>
      </w:r>
    </w:p>
    <w:p w:rsidR="007031C8" w:rsidRDefault="003542E1">
      <w:pPr>
        <w:pStyle w:val="BulletTab2"/>
      </w:pPr>
      <w:hyperlink w:anchor="_6.3.4_Other_dependent" w:history="1">
        <w:r w:rsidR="007031C8">
          <w:rPr>
            <w:rStyle w:val="Hyperlink"/>
          </w:rPr>
          <w:t>6.3.4</w:t>
        </w:r>
      </w:hyperlink>
      <w:r w:rsidR="007031C8">
        <w:tab/>
        <w:t xml:space="preserve">Other dependent children or </w:t>
      </w:r>
      <w:hyperlink w:anchor="Student" w:history="1">
        <w:r w:rsidR="007031C8">
          <w:rPr>
            <w:rStyle w:val="Hyperlink"/>
          </w:rPr>
          <w:t>students</w:t>
        </w:r>
      </w:hyperlink>
    </w:p>
    <w:p w:rsidR="007031C8" w:rsidRDefault="003542E1">
      <w:pPr>
        <w:pStyle w:val="BulletTab2"/>
      </w:pPr>
      <w:hyperlink w:anchor="_6.3.5_Maintenance_payments" w:history="1">
        <w:r w:rsidR="007031C8">
          <w:rPr>
            <w:rStyle w:val="Hyperlink"/>
          </w:rPr>
          <w:t>6.3.5</w:t>
        </w:r>
      </w:hyperlink>
      <w:r w:rsidR="007031C8">
        <w:tab/>
        <w:t>Maintenance payments</w:t>
      </w:r>
    </w:p>
    <w:p w:rsidR="007031C8" w:rsidRDefault="003542E1">
      <w:pPr>
        <w:pStyle w:val="BulletTab2"/>
      </w:pPr>
      <w:hyperlink w:anchor="_6.3.6_Textiles,_Clothing" w:history="1">
        <w:r w:rsidR="007031C8">
          <w:rPr>
            <w:rStyle w:val="Hyperlink"/>
          </w:rPr>
          <w:t>6.3.6</w:t>
        </w:r>
      </w:hyperlink>
      <w:r w:rsidR="007031C8">
        <w:tab/>
        <w:t>Textiles, Clothing and Footwear Special Allowance</w:t>
      </w:r>
    </w:p>
    <w:p w:rsidR="007031C8" w:rsidRDefault="003542E1">
      <w:pPr>
        <w:pStyle w:val="BulletTab2"/>
      </w:pPr>
      <w:hyperlink w:anchor="_6.3.7_Treatment_of" w:history="1">
        <w:r w:rsidR="007031C8">
          <w:rPr>
            <w:rStyle w:val="Hyperlink"/>
          </w:rPr>
          <w:t>6.3.7</w:t>
        </w:r>
      </w:hyperlink>
      <w:r w:rsidR="007031C8">
        <w:tab/>
        <w:t>Treatment of negative income</w:t>
      </w:r>
    </w:p>
    <w:p w:rsidR="007031C8" w:rsidRDefault="003542E1">
      <w:pPr>
        <w:pStyle w:val="BulletTab2"/>
      </w:pPr>
      <w:hyperlink w:anchor="_6.3.8_Income_averaging" w:history="1">
        <w:r w:rsidR="007031C8">
          <w:rPr>
            <w:rStyle w:val="Hyperlink"/>
          </w:rPr>
          <w:t>6.3.8</w:t>
        </w:r>
      </w:hyperlink>
      <w:r w:rsidR="007031C8">
        <w:tab/>
        <w:t>Income averaging not permitted</w:t>
      </w:r>
    </w:p>
    <w:p w:rsidR="007031C8" w:rsidRDefault="003542E1">
      <w:pPr>
        <w:pStyle w:val="BulletTab2Last"/>
      </w:pPr>
      <w:hyperlink w:anchor="_6.3.9_Income_earned" w:history="1">
        <w:r w:rsidR="007031C8">
          <w:rPr>
            <w:rStyle w:val="Hyperlink"/>
          </w:rPr>
          <w:t>6.3.9</w:t>
        </w:r>
      </w:hyperlink>
      <w:r w:rsidR="007031C8">
        <w:tab/>
        <w:t>Income earned or received from overseas.</w:t>
      </w:r>
    </w:p>
    <w:p w:rsidR="007031C8" w:rsidRDefault="007031C8">
      <w:pPr>
        <w:pStyle w:val="BulletTab2Last"/>
        <w:numPr>
          <w:ilvl w:val="0"/>
          <w:numId w:val="0"/>
        </w:numPr>
      </w:pPr>
    </w:p>
    <w:p w:rsidR="007031C8" w:rsidRDefault="007031C8">
      <w:pPr>
        <w:pStyle w:val="Heading3"/>
      </w:pPr>
      <w:bookmarkStart w:id="764" w:name="_6.3.1_Basic_calculation"/>
      <w:bookmarkStart w:id="765" w:name="_Toc161552317"/>
      <w:bookmarkStart w:id="766" w:name="_Toc234129459"/>
      <w:bookmarkStart w:id="767" w:name="_Toc264368493"/>
      <w:bookmarkEnd w:id="764"/>
      <w:r>
        <w:t>6.3.1</w:t>
      </w:r>
      <w:r>
        <w:tab/>
      </w:r>
      <w:bookmarkEnd w:id="765"/>
      <w:r>
        <w:t>Basic calculation</w:t>
      </w:r>
      <w:bookmarkEnd w:id="766"/>
      <w:bookmarkEnd w:id="767"/>
    </w:p>
    <w:p w:rsidR="007031C8" w:rsidRDefault="007031C8">
      <w:pPr>
        <w:pStyle w:val="BulletIntro"/>
      </w:pPr>
      <w:r>
        <w:t>To calculate Parental Income:</w:t>
      </w:r>
    </w:p>
    <w:p w:rsidR="007031C8" w:rsidRDefault="007031C8">
      <w:pPr>
        <w:pStyle w:val="Bullet"/>
        <w:spacing w:after="60"/>
        <w:ind w:left="357" w:hanging="357"/>
      </w:pPr>
      <w:r>
        <w:t>Add:</w:t>
      </w:r>
    </w:p>
    <w:p w:rsidR="007031C8" w:rsidRDefault="007031C8">
      <w:pPr>
        <w:pStyle w:val="Dash"/>
        <w:spacing w:after="60"/>
      </w:pPr>
      <w:r>
        <w:t>the taxable income of the person or couple being income tested</w:t>
      </w:r>
    </w:p>
    <w:p w:rsidR="007031C8" w:rsidRDefault="007031C8">
      <w:pPr>
        <w:pStyle w:val="Dash"/>
        <w:spacing w:after="60"/>
      </w:pPr>
      <w:r>
        <w:t xml:space="preserve">any income derived by them from overseas, whether or not it was taxed overseas (see </w:t>
      </w:r>
      <w:hyperlink w:anchor="_6.3.9_Income_earned" w:history="1">
        <w:r>
          <w:rPr>
            <w:rStyle w:val="Hyperlink"/>
          </w:rPr>
          <w:t>6.3.9</w:t>
        </w:r>
      </w:hyperlink>
      <w:r>
        <w:t>)</w:t>
      </w:r>
    </w:p>
    <w:p w:rsidR="007031C8" w:rsidRDefault="007031C8">
      <w:pPr>
        <w:pStyle w:val="Dash"/>
        <w:spacing w:after="60"/>
      </w:pPr>
      <w:r>
        <w:t xml:space="preserve">any maintenance payments to them or their dependants from a former </w:t>
      </w:r>
      <w:hyperlink w:anchor="Partner" w:history="1">
        <w:r>
          <w:rPr>
            <w:rStyle w:val="Hyperlink"/>
          </w:rPr>
          <w:t>partner</w:t>
        </w:r>
      </w:hyperlink>
      <w:r>
        <w:t xml:space="preserve"> (who is now separated from the </w:t>
      </w:r>
      <w:hyperlink w:anchor="Parent" w:history="1">
        <w:r>
          <w:rPr>
            <w:rStyle w:val="Hyperlink"/>
          </w:rPr>
          <w:t>parent</w:t>
        </w:r>
      </w:hyperlink>
      <w:r>
        <w:t xml:space="preserve">; see </w:t>
      </w:r>
      <w:hyperlink w:anchor="_6.3.5_Maintenance_payments" w:history="1">
        <w:r>
          <w:rPr>
            <w:rStyle w:val="Hyperlink"/>
          </w:rPr>
          <w:t>6.3.5</w:t>
        </w:r>
      </w:hyperlink>
      <w:r>
        <w:t>)</w:t>
      </w:r>
    </w:p>
    <w:p w:rsidR="007031C8" w:rsidRDefault="007031C8">
      <w:pPr>
        <w:pStyle w:val="Dash"/>
        <w:spacing w:after="60"/>
      </w:pPr>
      <w:r>
        <w:t>the value of any claimed net investment losses (see Note below and 6.5)</w:t>
      </w:r>
    </w:p>
    <w:p w:rsidR="007031C8" w:rsidRDefault="007031C8">
      <w:pPr>
        <w:pStyle w:val="Dash"/>
        <w:numPr>
          <w:ilvl w:val="0"/>
          <w:numId w:val="0"/>
        </w:numPr>
        <w:spacing w:after="60"/>
        <w:ind w:left="714"/>
      </w:pPr>
      <w:r>
        <w:t>and</w:t>
      </w:r>
    </w:p>
    <w:p w:rsidR="007031C8" w:rsidRDefault="007031C8">
      <w:pPr>
        <w:pStyle w:val="Dash"/>
      </w:pPr>
      <w:r>
        <w:t>the value of certain fringe benefits (see 6.6) provided to or for them by employers</w:t>
      </w:r>
    </w:p>
    <w:p w:rsidR="007031C8" w:rsidRDefault="007031C8">
      <w:pPr>
        <w:pStyle w:val="Dash"/>
      </w:pPr>
      <w:r>
        <w:t>reportable superannuation contributions (see Note below and 6.7).</w:t>
      </w:r>
    </w:p>
    <w:p w:rsidR="007031C8" w:rsidRDefault="007031C8">
      <w:pPr>
        <w:pStyle w:val="Bullet"/>
        <w:spacing w:after="60"/>
        <w:ind w:left="357" w:hanging="357"/>
      </w:pPr>
      <w:r>
        <w:t>Deduct:</w:t>
      </w:r>
    </w:p>
    <w:p w:rsidR="007031C8" w:rsidRDefault="007031C8">
      <w:pPr>
        <w:pStyle w:val="DashLast"/>
      </w:pPr>
      <w:r>
        <w:t xml:space="preserve">maintenance paid (see </w:t>
      </w:r>
      <w:hyperlink w:anchor="_6.3.5_Maintenance_payments" w:history="1">
        <w:r>
          <w:rPr>
            <w:rStyle w:val="Hyperlink"/>
          </w:rPr>
          <w:t>6.3.5</w:t>
        </w:r>
      </w:hyperlink>
      <w:r>
        <w:t xml:space="preserve">) by them to or for a former partner, the former partner’s dependants, or dependent children or </w:t>
      </w:r>
      <w:hyperlink w:anchor="Student" w:history="1">
        <w:r>
          <w:rPr>
            <w:rStyle w:val="Hyperlink"/>
          </w:rPr>
          <w:t>students</w:t>
        </w:r>
      </w:hyperlink>
      <w:r>
        <w:t xml:space="preserve"> no longer in their care.</w:t>
      </w:r>
    </w:p>
    <w:p w:rsidR="007031C8" w:rsidRDefault="007031C8">
      <w:pPr>
        <w:spacing w:before="240"/>
      </w:pPr>
    </w:p>
    <w:p w:rsidR="007031C8" w:rsidRDefault="007031C8">
      <w:pPr>
        <w:spacing w:before="240"/>
      </w:pPr>
    </w:p>
    <w:p w:rsidR="007031C8" w:rsidRDefault="007031C8">
      <w:pPr>
        <w:spacing w:before="240"/>
        <w:rPr>
          <w:b/>
        </w:rPr>
      </w:pPr>
      <w:bookmarkStart w:id="768" w:name="explanationparentalincomechanges"/>
      <w:r>
        <w:rPr>
          <w:b/>
        </w:rPr>
        <w:t>Explanation of changes to the definition of parental income</w:t>
      </w:r>
    </w:p>
    <w:bookmarkEnd w:id="768"/>
    <w:p w:rsidR="007031C8" w:rsidRDefault="007031C8">
      <w:pPr>
        <w:spacing w:before="240"/>
        <w:rPr>
          <w:highlight w:val="yellow"/>
        </w:rPr>
      </w:pPr>
      <w:r>
        <w:rPr>
          <w:highlight w:val="yellow"/>
        </w:rPr>
        <w:t xml:space="preserve">The definition of parental income has changed with effect from 1 July 2009.  Parental Income from 1 July 2009 now includes </w:t>
      </w:r>
      <w:hyperlink w:anchor="ReportableSuperannuationContribution" w:history="1">
        <w:r>
          <w:rPr>
            <w:rStyle w:val="Hyperlink"/>
            <w:highlight w:val="yellow"/>
          </w:rPr>
          <w:t>reportable superannuation contributions</w:t>
        </w:r>
      </w:hyperlink>
      <w:r>
        <w:rPr>
          <w:highlight w:val="yellow"/>
        </w:rPr>
        <w:t>.</w:t>
      </w:r>
    </w:p>
    <w:p w:rsidR="007031C8" w:rsidRPr="005B42B2" w:rsidRDefault="007031C8">
      <w:pPr>
        <w:spacing w:before="240"/>
      </w:pPr>
      <w:r w:rsidRPr="005B42B2">
        <w:lastRenderedPageBreak/>
        <w:t>Also, whereas formerly ‘losses against rental property or a passive income earning investment’ was considered in calculating parental income, from 1 July 2009 this has been changed to '</w:t>
      </w:r>
      <w:hyperlink w:anchor="TotalNetInvestmentLoss" w:history="1">
        <w:r w:rsidRPr="005B42B2">
          <w:rPr>
            <w:rStyle w:val="Hyperlink"/>
          </w:rPr>
          <w:t>total net investment losses</w:t>
        </w:r>
      </w:hyperlink>
      <w:r w:rsidRPr="005B42B2">
        <w:t>’.</w:t>
      </w:r>
    </w:p>
    <w:p w:rsidR="007031C8" w:rsidRDefault="007031C8">
      <w:pPr>
        <w:spacing w:before="240"/>
      </w:pPr>
      <w:r w:rsidRPr="005B42B2">
        <w:t>This means that for the 2009-2010 Financial Year, 'total net investment losses' and 'reportable superannuation contributions' will apply as components of parental income for all Current Tax Year assessments.  'Losses against rental property or a passive income earning investment' will be considered in calculating parental income for all Base Tax Year assessments until 31 December 2010.  From 1 January 2011, total net investment losses and reportable superannuation contributions will be considered in calculating parental income for both Current and Base Tax Year assessments.</w:t>
      </w:r>
      <w:r>
        <w:t xml:space="preserve"> </w:t>
      </w:r>
    </w:p>
    <w:p w:rsidR="007031C8" w:rsidRDefault="007031C8">
      <w:pPr>
        <w:pStyle w:val="DashLast"/>
        <w:numPr>
          <w:ilvl w:val="0"/>
          <w:numId w:val="0"/>
        </w:numPr>
      </w:pPr>
    </w:p>
    <w:p w:rsidR="007031C8" w:rsidRDefault="007031C8">
      <w:pPr>
        <w:pStyle w:val="Heading3"/>
      </w:pPr>
      <w:bookmarkStart w:id="769" w:name="_6.3.2_Parental_Income"/>
      <w:bookmarkStart w:id="770" w:name="_6.3.2_Parental_Income_Free_Area"/>
      <w:bookmarkStart w:id="771" w:name="_Toc161552318"/>
      <w:bookmarkStart w:id="772" w:name="_Toc234129460"/>
      <w:bookmarkStart w:id="773" w:name="_Toc264368494"/>
      <w:bookmarkEnd w:id="769"/>
      <w:bookmarkEnd w:id="770"/>
      <w:r>
        <w:t>6.3.2</w:t>
      </w:r>
      <w:r>
        <w:tab/>
        <w:t>Parental Income Free Area</w:t>
      </w:r>
      <w:bookmarkEnd w:id="771"/>
      <w:bookmarkEnd w:id="772"/>
      <w:bookmarkEnd w:id="773"/>
    </w:p>
    <w:p w:rsidR="007031C8" w:rsidRDefault="007031C8">
      <w:r>
        <w:t xml:space="preserve">The Parental Income Free Area (PIFA) is the level of income at or below which the maximum rate of Additional Boarding Allowance can be paid. </w:t>
      </w:r>
    </w:p>
    <w:p w:rsidR="005B42B2" w:rsidRDefault="005B42B2">
      <w:pPr>
        <w:numPr>
          <w:ins w:id="774" w:author="Unknown"/>
        </w:numPr>
      </w:pPr>
      <w:r w:rsidRPr="005B42B2">
        <w:t>P</w:t>
      </w:r>
      <w:r w:rsidR="007031C8" w:rsidRPr="005B42B2">
        <w:t>rior to 1 July 2010, parental income above the PIFA reduces the Additional Boarding Allowance entitlement by $1 for every whole $4 of the excess.</w:t>
      </w:r>
      <w:r>
        <w:t xml:space="preserve">  For the purposes of this Parental Income Test Calculation, </w:t>
      </w:r>
      <w:r w:rsidR="007031C8">
        <w:t xml:space="preserve">the PIFA increases with the number of other dependent children or </w:t>
      </w:r>
      <w:hyperlink w:anchor="Student" w:history="1">
        <w:r w:rsidR="007031C8">
          <w:rPr>
            <w:rStyle w:val="Hyperlink"/>
          </w:rPr>
          <w:t>students</w:t>
        </w:r>
      </w:hyperlink>
      <w:r w:rsidR="007031C8">
        <w:t xml:space="preserve"> in the </w:t>
      </w:r>
      <w:hyperlink w:anchor="Family" w:history="1">
        <w:r w:rsidR="007031C8">
          <w:rPr>
            <w:rStyle w:val="Hyperlink"/>
          </w:rPr>
          <w:t>family</w:t>
        </w:r>
      </w:hyperlink>
      <w:r w:rsidR="007031C8">
        <w:t xml:space="preserve"> (see </w:t>
      </w:r>
      <w:hyperlink w:anchor="_6.3.4_Other_dependent" w:history="1">
        <w:r w:rsidR="007031C8">
          <w:rPr>
            <w:rStyle w:val="Hyperlink"/>
          </w:rPr>
          <w:t>6.3.4</w:t>
        </w:r>
      </w:hyperlink>
      <w:r w:rsidR="007031C8">
        <w:t xml:space="preserve">). See </w:t>
      </w:r>
      <w:hyperlink w:anchor="_6.8.1_Parental_Income" w:history="1">
        <w:r w:rsidR="007031C8">
          <w:rPr>
            <w:rStyle w:val="Hyperlink"/>
          </w:rPr>
          <w:t>6.9.1</w:t>
        </w:r>
      </w:hyperlink>
      <w:r w:rsidR="007031C8">
        <w:t xml:space="preserve"> for the current PIFA level (unadjusted for other dependent children or students).  </w:t>
      </w:r>
    </w:p>
    <w:p w:rsidR="007031C8" w:rsidRDefault="007031C8">
      <w:r>
        <w:t xml:space="preserve">For the Parental Income Test </w:t>
      </w:r>
      <w:r w:rsidR="005B42B2">
        <w:t xml:space="preserve">after </w:t>
      </w:r>
      <w:r>
        <w:t xml:space="preserve">1 July 2010, the PIFA does not increase with the number of other dependent children or students in the family, but involves a different calculation taking into account families with more than one dependent child or student.  This calculation is given in a table in 6.4. </w:t>
      </w:r>
    </w:p>
    <w:p w:rsidR="007031C8" w:rsidRDefault="007031C8"/>
    <w:p w:rsidR="007031C8" w:rsidRDefault="007031C8">
      <w:pPr>
        <w:pStyle w:val="Heading3"/>
      </w:pPr>
      <w:bookmarkStart w:id="775" w:name="_6.3.3_Upper_Income"/>
      <w:bookmarkStart w:id="776" w:name="_6.3.3_Upper_Income_Limit"/>
      <w:bookmarkStart w:id="777" w:name="_Toc161552320"/>
      <w:bookmarkStart w:id="778" w:name="_Toc234129461"/>
      <w:bookmarkStart w:id="779" w:name="_Toc264368495"/>
      <w:bookmarkEnd w:id="775"/>
      <w:bookmarkEnd w:id="776"/>
      <w:r>
        <w:t>6.3.3</w:t>
      </w:r>
      <w:r>
        <w:tab/>
        <w:t>Upper Income Limit</w:t>
      </w:r>
      <w:bookmarkEnd w:id="777"/>
      <w:bookmarkEnd w:id="778"/>
      <w:bookmarkEnd w:id="779"/>
    </w:p>
    <w:p w:rsidR="007031C8" w:rsidRDefault="007031C8">
      <w:r>
        <w:t xml:space="preserve">The Upper Income Limit is the level of income above which no Additional Boarding Allowance is paid (see </w:t>
      </w:r>
      <w:hyperlink w:anchor="_6.7.2_Upper_Income_Limit" w:history="1">
        <w:r>
          <w:rPr>
            <w:rStyle w:val="Hyperlink"/>
          </w:rPr>
          <w:t>6.9.2</w:t>
        </w:r>
      </w:hyperlink>
      <w:r>
        <w:t xml:space="preserve"> for the current Upper Income Limit). For the assessment of Additional Boarding Allowance for a period prior to 1 July 2010, the limit increases with the number of other dependent children or </w:t>
      </w:r>
      <w:hyperlink w:anchor="Student" w:history="1">
        <w:r>
          <w:rPr>
            <w:rStyle w:val="Hyperlink"/>
          </w:rPr>
          <w:t>students</w:t>
        </w:r>
      </w:hyperlink>
      <w:r>
        <w:t xml:space="preserve">, as explained in </w:t>
      </w:r>
      <w:hyperlink w:anchor="_6.3.4_Other_dependent" w:history="1">
        <w:r>
          <w:rPr>
            <w:rStyle w:val="Hyperlink"/>
          </w:rPr>
          <w:t>6.3.4</w:t>
        </w:r>
      </w:hyperlink>
      <w:r>
        <w:t xml:space="preserve">.  For an assessment for a period from 1 July 2010, the limit is not increased by the number of other dependent children or students.  There is a different calculation taking into account families with more than one dependent child or student.  </w:t>
      </w:r>
    </w:p>
    <w:p w:rsidR="007031C8" w:rsidRDefault="007031C8"/>
    <w:p w:rsidR="007031C8" w:rsidRDefault="007031C8">
      <w:pPr>
        <w:pStyle w:val="Heading3"/>
      </w:pPr>
      <w:bookmarkStart w:id="780" w:name="_6.3.4_Other_dependent"/>
      <w:bookmarkStart w:id="781" w:name="_6.3.4_Other_dependent_children_or_s"/>
      <w:bookmarkStart w:id="782" w:name="_Toc234129462"/>
      <w:bookmarkStart w:id="783" w:name="_Toc264368496"/>
      <w:bookmarkStart w:id="784" w:name="_Toc161552322"/>
      <w:bookmarkEnd w:id="780"/>
      <w:bookmarkEnd w:id="781"/>
      <w:r>
        <w:t>6.3.4</w:t>
      </w:r>
      <w:r>
        <w:tab/>
        <w:t>Other dependent children or students</w:t>
      </w:r>
      <w:bookmarkEnd w:id="782"/>
      <w:bookmarkEnd w:id="783"/>
      <w:r>
        <w:t xml:space="preserve"> – prior to 1 July 2010</w:t>
      </w:r>
    </w:p>
    <w:p w:rsidR="007031C8" w:rsidRDefault="007031C8">
      <w:pPr>
        <w:pStyle w:val="Heading4"/>
      </w:pPr>
      <w:bookmarkStart w:id="785" w:name="_Toc234129463"/>
      <w:r>
        <w:t>Definitions</w:t>
      </w:r>
      <w:bookmarkEnd w:id="785"/>
    </w:p>
    <w:p w:rsidR="007031C8" w:rsidRDefault="007031C8">
      <w:pPr>
        <w:pStyle w:val="BulletIntro"/>
        <w:spacing w:after="60"/>
      </w:pPr>
      <w:r>
        <w:t xml:space="preserve">In calculations of the PIFA and Upper Income Limit for a period prior to 1 July 2010, a dependent child or </w:t>
      </w:r>
      <w:hyperlink w:anchor="Student" w:history="1">
        <w:r>
          <w:rPr>
            <w:rStyle w:val="Hyperlink"/>
          </w:rPr>
          <w:t>student</w:t>
        </w:r>
      </w:hyperlink>
      <w:r>
        <w:t xml:space="preserve"> is a person who is under 16, or aged from 16 to 24 and in full-time study, and either:</w:t>
      </w:r>
    </w:p>
    <w:p w:rsidR="007031C8" w:rsidRDefault="007031C8">
      <w:pPr>
        <w:pStyle w:val="Bullet"/>
        <w:spacing w:after="60"/>
        <w:ind w:left="357" w:hanging="357"/>
      </w:pPr>
      <w:r>
        <w:t xml:space="preserve">a natural or adoptive child of either the applicant or the applicant’s </w:t>
      </w:r>
      <w:hyperlink w:anchor="Partner" w:history="1">
        <w:r>
          <w:rPr>
            <w:rStyle w:val="Hyperlink"/>
          </w:rPr>
          <w:t>partner</w:t>
        </w:r>
      </w:hyperlink>
    </w:p>
    <w:p w:rsidR="007031C8" w:rsidRDefault="007031C8">
      <w:pPr>
        <w:pStyle w:val="andor"/>
      </w:pPr>
      <w:r>
        <w:t>or</w:t>
      </w:r>
    </w:p>
    <w:p w:rsidR="007031C8" w:rsidRDefault="007031C8">
      <w:pPr>
        <w:pStyle w:val="BulletLast"/>
      </w:pPr>
      <w:r>
        <w:lastRenderedPageBreak/>
        <w:t xml:space="preserve">wholly or substantially dependent on the applicant or the applicant’s partner (see </w:t>
      </w:r>
      <w:hyperlink w:anchor="_2.1.3_Parents_as" w:history="1">
        <w:r>
          <w:rPr>
            <w:rStyle w:val="Hyperlink"/>
          </w:rPr>
          <w:t>2.1.3</w:t>
        </w:r>
      </w:hyperlink>
      <w:r>
        <w:t>).</w:t>
      </w:r>
    </w:p>
    <w:p w:rsidR="007031C8" w:rsidRDefault="007031C8">
      <w:r>
        <w:t xml:space="preserve">For the assessment of Additional Boarding Allowance for a period from 1 July 2010, there is a different calculation taking into account families with more than one dependent child or student.  This calculation is given in a table in 6.4. </w:t>
      </w:r>
    </w:p>
    <w:p w:rsidR="007031C8" w:rsidRDefault="007031C8">
      <w:pPr>
        <w:pStyle w:val="BulletLast"/>
        <w:numPr>
          <w:ilvl w:val="0"/>
          <w:numId w:val="0"/>
        </w:numPr>
      </w:pPr>
    </w:p>
    <w:p w:rsidR="007031C8" w:rsidRDefault="007031C8">
      <w:pPr>
        <w:pStyle w:val="Heading4"/>
      </w:pPr>
      <w:bookmarkStart w:id="786" w:name="_Toc171153804"/>
      <w:bookmarkStart w:id="787" w:name="_Toc234129464"/>
      <w:r>
        <w:t>Effect on Parental Income Free Area and Upper Income Limit</w:t>
      </w:r>
      <w:bookmarkEnd w:id="784"/>
      <w:bookmarkEnd w:id="786"/>
      <w:bookmarkEnd w:id="787"/>
      <w:r>
        <w:t xml:space="preserve"> – prior to 1 July 2010</w:t>
      </w:r>
    </w:p>
    <w:p w:rsidR="007031C8" w:rsidRDefault="007031C8">
      <w:r>
        <w:t xml:space="preserve">For the assessment of Additional Boarding Allowance for a period prior to 1 July 2010, both the PIFA and the Upper Income Limit are increased according to the number of other dependent children or students in the applicant’s </w:t>
      </w:r>
      <w:hyperlink w:anchor="Family" w:history="1">
        <w:r>
          <w:rPr>
            <w:rStyle w:val="Hyperlink"/>
          </w:rPr>
          <w:t>family</w:t>
        </w:r>
      </w:hyperlink>
      <w:r>
        <w:t>.</w:t>
      </w:r>
    </w:p>
    <w:p w:rsidR="007031C8" w:rsidRDefault="007031C8">
      <w:pPr>
        <w:pStyle w:val="BulletIntro"/>
        <w:spacing w:after="60"/>
      </w:pPr>
      <w:r>
        <w:t>Both are increased where there are one or more additional children or students who:</w:t>
      </w:r>
    </w:p>
    <w:p w:rsidR="007031C8" w:rsidRDefault="007031C8">
      <w:pPr>
        <w:pStyle w:val="Bullet"/>
        <w:spacing w:after="60"/>
        <w:ind w:left="357" w:hanging="357"/>
      </w:pPr>
      <w:r>
        <w:t>are aged 16 or over</w:t>
      </w:r>
    </w:p>
    <w:p w:rsidR="007031C8" w:rsidRDefault="007031C8">
      <w:pPr>
        <w:pStyle w:val="Bullet"/>
        <w:spacing w:after="60"/>
        <w:ind w:left="357" w:hanging="357"/>
      </w:pPr>
      <w:r>
        <w:t>are in full-time education (whether or not in an approved course)</w:t>
      </w:r>
    </w:p>
    <w:p w:rsidR="007031C8" w:rsidRDefault="007031C8">
      <w:pPr>
        <w:pStyle w:val="Bullet"/>
        <w:spacing w:after="60"/>
        <w:ind w:left="357" w:hanging="357"/>
      </w:pPr>
      <w:r>
        <w:t>do not qualify as independent under Youth Allowance or ABSTUDY</w:t>
      </w:r>
    </w:p>
    <w:p w:rsidR="007031C8" w:rsidRDefault="007031C8">
      <w:pPr>
        <w:pStyle w:val="Bullet"/>
        <w:numPr>
          <w:ilvl w:val="0"/>
          <w:numId w:val="0"/>
        </w:numPr>
        <w:spacing w:after="60"/>
        <w:ind w:left="357"/>
      </w:pPr>
      <w:r>
        <w:t>and</w:t>
      </w:r>
    </w:p>
    <w:p w:rsidR="007031C8" w:rsidRDefault="007031C8">
      <w:pPr>
        <w:pStyle w:val="Bullet"/>
        <w:spacing w:after="60"/>
        <w:ind w:left="357" w:hanging="357"/>
      </w:pPr>
      <w:r>
        <w:t>do not receive a social security or Department of Veterans’ Affairs pension, benefit or allowance unless it paid for the purposes of study (except where Family Tax Benefit is payable for a child/student).</w:t>
      </w:r>
    </w:p>
    <w:p w:rsidR="007031C8" w:rsidRDefault="007031C8">
      <w:pPr>
        <w:pStyle w:val="andor"/>
        <w:spacing w:after="60"/>
        <w:ind w:left="0"/>
      </w:pPr>
    </w:p>
    <w:p w:rsidR="007031C8" w:rsidRDefault="007031C8">
      <w:pPr>
        <w:pStyle w:val="andor"/>
        <w:spacing w:after="60"/>
        <w:ind w:left="0"/>
      </w:pPr>
      <w:r>
        <w:t>Where dependent children are under 16 and eligible for either Boarding Allowance or Second Home Allowance, the PIFA and Upper Income Limit prior to 1 July 2010 are also increased.</w:t>
      </w:r>
    </w:p>
    <w:p w:rsidR="007031C8" w:rsidRDefault="007031C8">
      <w:pPr>
        <w:pStyle w:val="andor"/>
        <w:spacing w:after="60"/>
        <w:ind w:left="0"/>
      </w:pPr>
    </w:p>
    <w:p w:rsidR="007031C8" w:rsidRDefault="007031C8">
      <w:pPr>
        <w:spacing w:after="120"/>
      </w:pPr>
      <w:r>
        <w:t xml:space="preserve">The rates of increase prior to 1 July 2010 are given in </w:t>
      </w:r>
      <w:hyperlink w:anchor="_6.8.3_Effect_of" w:history="1">
        <w:r>
          <w:rPr>
            <w:rStyle w:val="Hyperlink"/>
          </w:rPr>
          <w:t>6.9.3</w:t>
        </w:r>
      </w:hyperlink>
      <w:r>
        <w:t>.  For an assessment for a period from 1 July 2010, there is a different calculation taking into account families with more than one dependent child or student.  This calculation is given in a table in 6.4.</w:t>
      </w:r>
    </w:p>
    <w:p w:rsidR="007031C8" w:rsidRDefault="007031C8"/>
    <w:p w:rsidR="007031C8" w:rsidRDefault="007031C8">
      <w:pPr>
        <w:pStyle w:val="Heading4"/>
      </w:pPr>
      <w:bookmarkStart w:id="788" w:name="_Toc161552324"/>
      <w:bookmarkStart w:id="789" w:name="_Toc171153806"/>
      <w:bookmarkStart w:id="790" w:name="_Toc234129465"/>
      <w:r>
        <w:t>Children and students who do not increase the Parental Income Free Area and Upper Income Limit</w:t>
      </w:r>
      <w:bookmarkEnd w:id="788"/>
      <w:bookmarkEnd w:id="789"/>
      <w:bookmarkEnd w:id="790"/>
      <w:r>
        <w:t xml:space="preserve"> – prior to 1 July 2010</w:t>
      </w:r>
    </w:p>
    <w:p w:rsidR="007031C8" w:rsidRDefault="007031C8">
      <w:pPr>
        <w:pStyle w:val="BulletIntro"/>
        <w:spacing w:after="60"/>
      </w:pPr>
      <w:r>
        <w:t>Adjustments to the PIFA and Upper Income Limit applicable prior to 1 July 2010 cannot be made for a child or student who:</w:t>
      </w:r>
    </w:p>
    <w:p w:rsidR="007031C8" w:rsidRDefault="007031C8">
      <w:pPr>
        <w:pStyle w:val="Bullet"/>
        <w:spacing w:after="60"/>
        <w:ind w:left="357" w:hanging="357"/>
      </w:pPr>
      <w:r>
        <w:t>is regarded as independent under the Youth Allowance or ABSTUDY rules</w:t>
      </w:r>
    </w:p>
    <w:p w:rsidR="007031C8" w:rsidRDefault="007031C8">
      <w:pPr>
        <w:pStyle w:val="Bullet"/>
        <w:spacing w:after="60"/>
        <w:ind w:left="357" w:hanging="357"/>
      </w:pPr>
      <w:r>
        <w:t xml:space="preserve">is in </w:t>
      </w:r>
      <w:hyperlink w:anchor="StateAuthorisedCare" w:history="1">
        <w:r>
          <w:rPr>
            <w:rStyle w:val="Hyperlink"/>
          </w:rPr>
          <w:t>state</w:t>
        </w:r>
        <w:r>
          <w:rPr>
            <w:rStyle w:val="Hyperlink"/>
          </w:rPr>
          <w:noBreakHyphen/>
          <w:t>authorised care</w:t>
        </w:r>
      </w:hyperlink>
    </w:p>
    <w:p w:rsidR="007031C8" w:rsidRDefault="007031C8">
      <w:pPr>
        <w:pStyle w:val="Bullet"/>
        <w:spacing w:after="60"/>
        <w:ind w:left="357" w:hanging="357"/>
      </w:pPr>
      <w:r>
        <w:t>is living with the applicant or their partner under a student exchange program</w:t>
      </w:r>
    </w:p>
    <w:p w:rsidR="007031C8" w:rsidRDefault="007031C8">
      <w:pPr>
        <w:pStyle w:val="andor"/>
        <w:spacing w:after="60"/>
      </w:pPr>
      <w:r>
        <w:t>or</w:t>
      </w:r>
    </w:p>
    <w:p w:rsidR="007031C8" w:rsidRDefault="007031C8">
      <w:pPr>
        <w:pStyle w:val="BulletLast"/>
      </w:pPr>
      <w:r>
        <w:t>does not live with the applicant or their partner but for whom the applicant or their partner pays maintenance.</w:t>
      </w:r>
    </w:p>
    <w:p w:rsidR="007031C8" w:rsidRDefault="007031C8">
      <w:pPr>
        <w:pStyle w:val="BulletLast"/>
        <w:numPr>
          <w:ilvl w:val="0"/>
          <w:numId w:val="0"/>
        </w:numPr>
        <w:ind w:left="357" w:hanging="357"/>
      </w:pPr>
    </w:p>
    <w:p w:rsidR="007031C8" w:rsidRDefault="007031C8">
      <w:pPr>
        <w:pStyle w:val="Heading4"/>
      </w:pPr>
      <w:bookmarkStart w:id="791" w:name="_Toc161552325"/>
      <w:bookmarkStart w:id="792" w:name="_Toc171153808"/>
      <w:bookmarkStart w:id="793" w:name="_Toc234129466"/>
      <w:r>
        <w:lastRenderedPageBreak/>
        <w:t>Changes in the number of dependent children or students</w:t>
      </w:r>
      <w:bookmarkEnd w:id="791"/>
      <w:bookmarkEnd w:id="792"/>
      <w:bookmarkEnd w:id="793"/>
    </w:p>
    <w:p w:rsidR="007031C8" w:rsidRDefault="007031C8">
      <w:r>
        <w:t>For the Parental Income Test, both prior 1 July 2010 and from 1 July 2010, all adjustments for dependent children and students are calculated on a continuing basis. This means that the entitlement must be reassessed during the year if the number of dependent children or students in the family changes.</w:t>
      </w:r>
    </w:p>
    <w:p w:rsidR="007031C8" w:rsidRDefault="007031C8"/>
    <w:p w:rsidR="007031C8" w:rsidRDefault="007031C8">
      <w:pPr>
        <w:pStyle w:val="Heading3"/>
      </w:pPr>
      <w:bookmarkStart w:id="794" w:name="_6.3.5_Maintenance_payments"/>
      <w:bookmarkStart w:id="795" w:name="_Toc161552326"/>
      <w:bookmarkStart w:id="796" w:name="_Toc234129467"/>
      <w:bookmarkStart w:id="797" w:name="_Toc264368497"/>
      <w:bookmarkEnd w:id="794"/>
      <w:r>
        <w:t>6.3.5</w:t>
      </w:r>
      <w:r>
        <w:tab/>
        <w:t>Maintenance payments</w:t>
      </w:r>
      <w:bookmarkEnd w:id="795"/>
      <w:bookmarkEnd w:id="796"/>
      <w:bookmarkEnd w:id="797"/>
    </w:p>
    <w:p w:rsidR="007031C8" w:rsidRDefault="007031C8">
      <w:r>
        <w:t xml:space="preserve">The calculation of parental income takes into account all maintenance received or paid by the applicant or their </w:t>
      </w:r>
      <w:hyperlink w:anchor="Partner" w:history="1">
        <w:r>
          <w:rPr>
            <w:rStyle w:val="Hyperlink"/>
          </w:rPr>
          <w:t>partner</w:t>
        </w:r>
      </w:hyperlink>
      <w:r>
        <w:t xml:space="preserve"> for the upkeep of dependants or former partners.</w:t>
      </w:r>
    </w:p>
    <w:p w:rsidR="007031C8" w:rsidRDefault="007031C8">
      <w:r>
        <w:t xml:space="preserve">Payments for household expenses, rent, mortgage, rates, boarding costs, tuition fees and general education expenses or any other purpose are to be included, even when made to a third party or to the </w:t>
      </w:r>
      <w:hyperlink w:anchor="Student" w:history="1">
        <w:r>
          <w:rPr>
            <w:rStyle w:val="Hyperlink"/>
          </w:rPr>
          <w:t>student</w:t>
        </w:r>
      </w:hyperlink>
      <w:r>
        <w:t>.</w:t>
      </w:r>
    </w:p>
    <w:p w:rsidR="007031C8" w:rsidRDefault="007031C8">
      <w:r>
        <w:t>Payments made by the Child Support Agency should also be included, as those payments have originated from a non-custodial parent.</w:t>
      </w:r>
    </w:p>
    <w:p w:rsidR="007031C8" w:rsidRDefault="007031C8"/>
    <w:p w:rsidR="007031C8" w:rsidRDefault="007031C8">
      <w:pPr>
        <w:pStyle w:val="Heading3"/>
      </w:pPr>
      <w:bookmarkStart w:id="798" w:name="_6.3.6_Textiles,_Clothing"/>
      <w:bookmarkStart w:id="799" w:name="_6.3.6_Textiles,_Clothing_and_Footwe"/>
      <w:bookmarkStart w:id="800" w:name="_Toc161552327"/>
      <w:bookmarkStart w:id="801" w:name="_Toc234129468"/>
      <w:bookmarkStart w:id="802" w:name="_Toc264368498"/>
      <w:bookmarkEnd w:id="798"/>
      <w:bookmarkEnd w:id="799"/>
      <w:r>
        <w:t>6.3.6</w:t>
      </w:r>
      <w:r>
        <w:tab/>
        <w:t>Textiles, Clothing and Footwear Special Allowance</w:t>
      </w:r>
      <w:bookmarkEnd w:id="800"/>
      <w:bookmarkEnd w:id="801"/>
      <w:bookmarkEnd w:id="802"/>
    </w:p>
    <w:p w:rsidR="007031C8" w:rsidRDefault="007031C8">
      <w:r>
        <w:t xml:space="preserve">The Textiles, Clothing and Footwear Special Allowance, which is paid under an Australian Government scheme to people retrenched from the textiles, clothing and footwear industries, is not counted in the Parental Income Test, as </w:t>
      </w:r>
      <w:hyperlink w:anchor="SpecialAssessment" w:history="1">
        <w:r>
          <w:rPr>
            <w:rStyle w:val="Hyperlink"/>
          </w:rPr>
          <w:t>special assessment</w:t>
        </w:r>
      </w:hyperlink>
      <w:r>
        <w:t xml:space="preserve"> applies (see </w:t>
      </w:r>
      <w:hyperlink w:anchor="_6.8.2_Special_assessment" w:history="1">
        <w:r>
          <w:rPr>
            <w:rStyle w:val="Hyperlink"/>
          </w:rPr>
          <w:t>6.10.2</w:t>
        </w:r>
      </w:hyperlink>
      <w:r>
        <w:t>).</w:t>
      </w:r>
      <w:r>
        <w:rPr>
          <w:b/>
          <w:bCs/>
        </w:rPr>
        <w:t xml:space="preserve"> </w:t>
      </w:r>
    </w:p>
    <w:p w:rsidR="007031C8" w:rsidRDefault="007031C8"/>
    <w:p w:rsidR="007031C8" w:rsidRDefault="007031C8">
      <w:pPr>
        <w:pStyle w:val="Heading3"/>
      </w:pPr>
      <w:bookmarkStart w:id="803" w:name="_6.3.7_Treatment_of"/>
      <w:bookmarkStart w:id="804" w:name="_6.3.7_Treatment_of_negative_income"/>
      <w:bookmarkStart w:id="805" w:name="_Toc161552328"/>
      <w:bookmarkStart w:id="806" w:name="_Toc234129469"/>
      <w:bookmarkStart w:id="807" w:name="_Toc264368499"/>
      <w:bookmarkEnd w:id="803"/>
      <w:bookmarkEnd w:id="804"/>
      <w:r>
        <w:t>6.3.7</w:t>
      </w:r>
      <w:r>
        <w:tab/>
        <w:t>Treatment of negative income</w:t>
      </w:r>
      <w:bookmarkEnd w:id="805"/>
      <w:bookmarkEnd w:id="806"/>
      <w:bookmarkEnd w:id="807"/>
    </w:p>
    <w:p w:rsidR="007031C8" w:rsidRDefault="007031C8">
      <w:r>
        <w:t xml:space="preserve">Negative parental income is treated as zero income in the income test. The negative income of the applicant or their </w:t>
      </w:r>
      <w:hyperlink w:anchor="Partner" w:history="1">
        <w:r>
          <w:rPr>
            <w:rStyle w:val="Hyperlink"/>
          </w:rPr>
          <w:t>partner</w:t>
        </w:r>
      </w:hyperlink>
      <w:r>
        <w:t xml:space="preserve"> cannot be deducted from the other’s income.</w:t>
      </w:r>
    </w:p>
    <w:p w:rsidR="007031C8" w:rsidRDefault="007031C8"/>
    <w:p w:rsidR="007031C8" w:rsidRDefault="007031C8">
      <w:pPr>
        <w:pStyle w:val="Heading3"/>
      </w:pPr>
      <w:bookmarkStart w:id="808" w:name="_6.3.8_Income_averaging"/>
      <w:bookmarkStart w:id="809" w:name="_6.3.8_Income_averaging_not_permitte"/>
      <w:bookmarkStart w:id="810" w:name="_Toc161552329"/>
      <w:bookmarkStart w:id="811" w:name="_Toc234129470"/>
      <w:bookmarkStart w:id="812" w:name="_Toc264368500"/>
      <w:bookmarkEnd w:id="808"/>
      <w:bookmarkEnd w:id="809"/>
      <w:r>
        <w:t>6.3.8</w:t>
      </w:r>
      <w:r>
        <w:tab/>
        <w:t>Income averaging not permitted</w:t>
      </w:r>
      <w:bookmarkEnd w:id="810"/>
      <w:bookmarkEnd w:id="811"/>
      <w:bookmarkEnd w:id="812"/>
    </w:p>
    <w:p w:rsidR="007031C8" w:rsidRDefault="007031C8">
      <w:r>
        <w:t>Parental income cannot be averaged over several years (e.g. as allowed by the Australian Taxation Office for primary producers). This is not the same as carrying forward a previous year loss that is an allowable deduction for both income tax and AIC Scheme income</w:t>
      </w:r>
      <w:r>
        <w:noBreakHyphen/>
        <w:t>testing purposes.</w:t>
      </w:r>
    </w:p>
    <w:p w:rsidR="007031C8" w:rsidRDefault="007031C8"/>
    <w:p w:rsidR="007031C8" w:rsidRDefault="007031C8">
      <w:pPr>
        <w:pStyle w:val="Heading3"/>
      </w:pPr>
      <w:bookmarkStart w:id="813" w:name="_6.3.9_Income_earned"/>
      <w:bookmarkStart w:id="814" w:name="_6.3.9_Income_earned_or_received_fro"/>
      <w:bookmarkStart w:id="815" w:name="_Toc161552330"/>
      <w:bookmarkStart w:id="816" w:name="_Toc234129471"/>
      <w:bookmarkStart w:id="817" w:name="_Toc264368501"/>
      <w:bookmarkEnd w:id="813"/>
      <w:bookmarkEnd w:id="814"/>
      <w:r>
        <w:t>6.3.9</w:t>
      </w:r>
      <w:r>
        <w:tab/>
        <w:t>Income earned or received from overseas</w:t>
      </w:r>
      <w:bookmarkEnd w:id="815"/>
      <w:bookmarkEnd w:id="816"/>
      <w:bookmarkEnd w:id="817"/>
    </w:p>
    <w:p w:rsidR="007031C8" w:rsidRDefault="007031C8">
      <w:r>
        <w:t xml:space="preserve">Gross income earned or received overseas (less any deductions allowed in the foreign country) and the value of employer-provided fringe benefits (see </w:t>
      </w:r>
      <w:hyperlink w:anchor="_6.6.1_Definitions" w:history="1">
        <w:r>
          <w:rPr>
            <w:rStyle w:val="Hyperlink"/>
          </w:rPr>
          <w:t>6.5.1</w:t>
        </w:r>
      </w:hyperlink>
      <w:r>
        <w:t>) provided overseas are included in the income test. In addition, income earned in an Australian external territory (e.g. </w:t>
      </w:r>
      <w:smartTag w:uri="urn:schemas-microsoft-com:office:smarttags" w:element="place">
        <w:r>
          <w:t>Norfolk Island</w:t>
        </w:r>
      </w:smartTag>
      <w:r>
        <w:t>) or an overseas country where there are no taxation arrangements is also included.</w:t>
      </w:r>
    </w:p>
    <w:p w:rsidR="007031C8" w:rsidRDefault="007031C8">
      <w:r>
        <w:lastRenderedPageBreak/>
        <w:t>Income earned and the value of fringe benefits given in foreign currencies will be converted to Australian dollars for the Parental Income Test at the average exchange rate for the year. If the amount is shown on an Australian Taxation Office assessment notice or similar document, this amount must be used (as it has already been converted).</w:t>
      </w:r>
    </w:p>
    <w:p w:rsidR="007031C8" w:rsidRDefault="007031C8">
      <w:r>
        <w:t xml:space="preserve">The appropriate currency exchange rates are available on the Australian Taxation Office website at </w:t>
      </w:r>
      <w:hyperlink r:id="rId52" w:history="1">
        <w:r>
          <w:rPr>
            <w:rStyle w:val="Hyperlink"/>
          </w:rPr>
          <w:t>www.ato.gov.au</w:t>
        </w:r>
      </w:hyperlink>
      <w:r>
        <w:t>.</w:t>
      </w:r>
    </w:p>
    <w:p w:rsidR="007031C8" w:rsidRDefault="007031C8">
      <w:bookmarkStart w:id="818" w:name="_6.2.16_Converting_overseas_income_a"/>
      <w:bookmarkStart w:id="819" w:name="_6.4_Waiver_of"/>
      <w:bookmarkStart w:id="820" w:name="_6.4_Waiver_of_the_Parental_Income_T"/>
      <w:bookmarkStart w:id="821" w:name="_6.4.1_Reasons_for"/>
      <w:bookmarkStart w:id="822" w:name="_6.4.2_Special_assessment"/>
      <w:bookmarkStart w:id="823" w:name="_6.4.3_Duration_of"/>
      <w:bookmarkStart w:id="824" w:name="_6.4.4_Reassessment_after"/>
      <w:bookmarkStart w:id="825" w:name="_6.4.5_Student_in"/>
      <w:bookmarkStart w:id="826" w:name="_6.4.6_Applicant_is"/>
      <w:bookmarkStart w:id="827" w:name="_6.5_Negative_gearing"/>
      <w:bookmarkStart w:id="828" w:name="_Toc161552349"/>
      <w:bookmarkEnd w:id="818"/>
      <w:bookmarkEnd w:id="819"/>
      <w:bookmarkEnd w:id="820"/>
      <w:bookmarkEnd w:id="821"/>
      <w:bookmarkEnd w:id="822"/>
      <w:bookmarkEnd w:id="823"/>
      <w:bookmarkEnd w:id="824"/>
      <w:bookmarkEnd w:id="825"/>
      <w:bookmarkEnd w:id="826"/>
      <w:bookmarkEnd w:id="827"/>
    </w:p>
    <w:p w:rsidR="007031C8" w:rsidRDefault="007031C8">
      <w:pPr>
        <w:pStyle w:val="Heading2"/>
        <w:rPr>
          <w:highlight w:val="yellow"/>
        </w:rPr>
      </w:pPr>
      <w:bookmarkStart w:id="829" w:name="_6.4_Parental_Income"/>
      <w:bookmarkStart w:id="830" w:name="_Toc264368502"/>
      <w:bookmarkEnd w:id="829"/>
      <w:r>
        <w:rPr>
          <w:highlight w:val="yellow"/>
        </w:rPr>
        <w:t>6.4</w:t>
      </w:r>
      <w:r>
        <w:rPr>
          <w:highlight w:val="yellow"/>
        </w:rPr>
        <w:tab/>
        <w:t>Parental Income Test from 1 July 2010</w:t>
      </w:r>
      <w:bookmarkEnd w:id="830"/>
    </w:p>
    <w:p w:rsidR="007031C8" w:rsidRDefault="007031C8">
      <w:pPr>
        <w:rPr>
          <w:highlight w:val="yellow"/>
        </w:rPr>
      </w:pPr>
      <w:r>
        <w:rPr>
          <w:highlight w:val="yellow"/>
        </w:rPr>
        <w:t>Due to changes brought about by the Bradley Review of Higher Education, the Parental Income Test will involve a different calculation from 1 July 2010.  This calculation is given in a table below.</w:t>
      </w:r>
    </w:p>
    <w:p w:rsidR="007031C8" w:rsidRDefault="007031C8">
      <w:pPr>
        <w:rPr>
          <w:highlight w:val="yellow"/>
        </w:rPr>
      </w:pPr>
      <w:r>
        <w:rPr>
          <w:highlight w:val="yellow"/>
        </w:rPr>
        <w:t>The Parental Income Free Area (PIFA) referred to in 6.3.2 also changes from 1 July 2010, with parental income above the PIFA reducing the Additional Boarding Allowance entitlement by $1 for every whole $5 of the excess.</w:t>
      </w:r>
    </w:p>
    <w:p w:rsidR="007031C8" w:rsidRDefault="007031C8">
      <w:pPr>
        <w:pStyle w:val="Heading3"/>
        <w:rPr>
          <w:highlight w:val="yellow"/>
        </w:rPr>
      </w:pPr>
      <w:bookmarkStart w:id="831" w:name="_Toc264368503"/>
      <w:r>
        <w:rPr>
          <w:highlight w:val="yellow"/>
        </w:rPr>
        <w:t>6.4.1 Parental Income Calculation from 1 July 2010</w:t>
      </w:r>
      <w:bookmarkEnd w:id="831"/>
    </w:p>
    <w:p w:rsidR="007031C8" w:rsidRDefault="007031C8">
      <w:pPr>
        <w:rPr>
          <w:highlight w:val="yellow"/>
        </w:rPr>
      </w:pPr>
      <w:r>
        <w:rPr>
          <w:highlight w:val="yellow"/>
        </w:rPr>
        <w:t>For the purposes of this calculation, all terms listed still have the same meaning as they do across Part 6 of the Guidelines unless otherwise indicated.</w:t>
      </w:r>
    </w:p>
    <w:p w:rsidR="007031C8" w:rsidRDefault="007031C8">
      <w:pPr>
        <w:rPr>
          <w:highlight w:val="yellow"/>
        </w:rPr>
      </w:pPr>
      <w:r>
        <w:rPr>
          <w:highlight w:val="yellow"/>
        </w:rPr>
        <w:t>The following table shows the steps involved in applying the Parental Income Test</w:t>
      </w:r>
      <w:r>
        <w:rPr>
          <w:rFonts w:hint="eastAsia"/>
          <w:highlight w:val="yellow"/>
        </w:rPr>
        <w:t xml:space="preserve"> from 1 July 2010</w:t>
      </w:r>
      <w:r>
        <w:rPr>
          <w:highlight w:val="yellow"/>
        </w:rPr>
        <w: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000" w:firstRow="0" w:lastRow="0" w:firstColumn="0" w:lastColumn="0" w:noHBand="0" w:noVBand="0"/>
      </w:tblPr>
      <w:tblGrid>
        <w:gridCol w:w="1176"/>
        <w:gridCol w:w="7617"/>
      </w:tblGrid>
      <w:tr w:rsidR="007031C8">
        <w:trPr>
          <w:tblCellSpacing w:w="15" w:type="dxa"/>
        </w:trPr>
        <w:tc>
          <w:tcPr>
            <w:tcW w:w="643" w:type="pct"/>
            <w:shd w:val="clear" w:color="auto" w:fill="4F81BD"/>
            <w:tcMar>
              <w:top w:w="0" w:type="dxa"/>
              <w:left w:w="108" w:type="dxa"/>
              <w:bottom w:w="0" w:type="dxa"/>
              <w:right w:w="108" w:type="dxa"/>
            </w:tcMar>
            <w:vAlign w:val="center"/>
          </w:tcPr>
          <w:p w:rsidR="007031C8" w:rsidRDefault="007031C8">
            <w:pPr>
              <w:rPr>
                <w:highlight w:val="yellow"/>
              </w:rPr>
            </w:pPr>
            <w:r>
              <w:rPr>
                <w:highlight w:val="yellow"/>
              </w:rPr>
              <w:t xml:space="preserve">Step </w:t>
            </w:r>
          </w:p>
        </w:tc>
        <w:tc>
          <w:tcPr>
            <w:tcW w:w="4306" w:type="pct"/>
            <w:shd w:val="clear" w:color="auto" w:fill="4F81BD"/>
            <w:tcMar>
              <w:top w:w="0" w:type="dxa"/>
              <w:left w:w="108" w:type="dxa"/>
              <w:bottom w:w="0" w:type="dxa"/>
              <w:right w:w="108" w:type="dxa"/>
            </w:tcMar>
            <w:vAlign w:val="center"/>
          </w:tcPr>
          <w:p w:rsidR="007031C8" w:rsidRDefault="007031C8">
            <w:pPr>
              <w:rPr>
                <w:highlight w:val="yellow"/>
              </w:rPr>
            </w:pPr>
            <w:r>
              <w:rPr>
                <w:highlight w:val="yellow"/>
              </w:rPr>
              <w:t xml:space="preserve">Action </w:t>
            </w:r>
          </w:p>
        </w:tc>
      </w:tr>
      <w:tr w:rsidR="007031C8">
        <w:trPr>
          <w:tblCellSpacing w:w="15" w:type="dxa"/>
        </w:trPr>
        <w:tc>
          <w:tcPr>
            <w:tcW w:w="643" w:type="pct"/>
            <w:tcBorders>
              <w:top w:val="nil"/>
              <w:left w:val="single" w:sz="8" w:space="0" w:color="4F81BD"/>
              <w:bottom w:val="single" w:sz="8" w:space="0" w:color="4F81BD"/>
              <w:right w:val="nil"/>
            </w:tcBorders>
            <w:tcMar>
              <w:top w:w="0" w:type="dxa"/>
              <w:left w:w="108" w:type="dxa"/>
              <w:bottom w:w="0" w:type="dxa"/>
              <w:right w:w="108" w:type="dxa"/>
            </w:tcMar>
          </w:tcPr>
          <w:p w:rsidR="007031C8" w:rsidRDefault="007031C8">
            <w:pPr>
              <w:rPr>
                <w:highlight w:val="yellow"/>
              </w:rPr>
            </w:pPr>
            <w:r>
              <w:rPr>
                <w:highlight w:val="yellow"/>
              </w:rPr>
              <w:t xml:space="preserve">1 </w:t>
            </w:r>
          </w:p>
        </w:tc>
        <w:tc>
          <w:tcPr>
            <w:tcW w:w="4306" w:type="pct"/>
            <w:tcBorders>
              <w:top w:val="nil"/>
              <w:left w:val="nil"/>
              <w:bottom w:val="single" w:sz="8" w:space="0" w:color="4F81BD"/>
              <w:right w:val="single" w:sz="8" w:space="0" w:color="4F81BD"/>
            </w:tcBorders>
            <w:tcMar>
              <w:top w:w="0" w:type="dxa"/>
              <w:left w:w="108" w:type="dxa"/>
              <w:bottom w:w="0" w:type="dxa"/>
              <w:right w:w="108" w:type="dxa"/>
            </w:tcMar>
          </w:tcPr>
          <w:p w:rsidR="007031C8" w:rsidRPr="00964980" w:rsidRDefault="007031C8">
            <w:pPr>
              <w:rPr>
                <w:highlight w:val="yellow"/>
              </w:rPr>
            </w:pPr>
            <w:r>
              <w:rPr>
                <w:rFonts w:hint="eastAsia"/>
                <w:highlight w:val="yellow"/>
              </w:rPr>
              <w:t xml:space="preserve">Determine the </w:t>
            </w:r>
            <w:r>
              <w:rPr>
                <w:highlight w:val="yellow"/>
              </w:rPr>
              <w:t>student’</w:t>
            </w:r>
            <w:r>
              <w:rPr>
                <w:rFonts w:hint="eastAsia"/>
                <w:highlight w:val="yellow"/>
              </w:rPr>
              <w:t>s maximum fortnightly payment rate</w:t>
            </w:r>
            <w:r>
              <w:rPr>
                <w:highlight w:val="yellow"/>
              </w:rPr>
              <w:t xml:space="preserve"> for the Additional Boarding Allowance .</w:t>
            </w:r>
            <w:r>
              <w:rPr>
                <w:i/>
                <w:iCs/>
                <w:highlight w:val="yellow"/>
              </w:rPr>
              <w:t xml:space="preserve"> </w:t>
            </w:r>
          </w:p>
        </w:tc>
      </w:tr>
      <w:tr w:rsidR="007031C8">
        <w:trPr>
          <w:tblCellSpacing w:w="15" w:type="dxa"/>
        </w:trPr>
        <w:tc>
          <w:tcPr>
            <w:tcW w:w="643" w:type="pct"/>
            <w:tcBorders>
              <w:top w:val="nil"/>
              <w:left w:val="single" w:sz="8" w:space="0" w:color="4F81BD"/>
              <w:bottom w:val="single" w:sz="8" w:space="0" w:color="4F81BD"/>
              <w:right w:val="nil"/>
            </w:tcBorders>
            <w:tcMar>
              <w:top w:w="0" w:type="dxa"/>
              <w:left w:w="108" w:type="dxa"/>
              <w:bottom w:w="0" w:type="dxa"/>
              <w:right w:w="108" w:type="dxa"/>
            </w:tcMar>
          </w:tcPr>
          <w:p w:rsidR="007031C8" w:rsidRDefault="007031C8">
            <w:pPr>
              <w:rPr>
                <w:highlight w:val="yellow"/>
              </w:rPr>
            </w:pPr>
            <w:r>
              <w:rPr>
                <w:rFonts w:hint="eastAsia"/>
                <w:highlight w:val="yellow"/>
              </w:rPr>
              <w:t>2</w:t>
            </w:r>
          </w:p>
        </w:tc>
        <w:tc>
          <w:tcPr>
            <w:tcW w:w="4306" w:type="pct"/>
            <w:tcBorders>
              <w:top w:val="nil"/>
              <w:left w:val="nil"/>
              <w:bottom w:val="single" w:sz="8" w:space="0" w:color="4F81BD"/>
              <w:right w:val="single" w:sz="8" w:space="0" w:color="4F81BD"/>
            </w:tcBorders>
            <w:tcMar>
              <w:top w:w="0" w:type="dxa"/>
              <w:left w:w="108" w:type="dxa"/>
              <w:bottom w:w="0" w:type="dxa"/>
              <w:right w:w="108" w:type="dxa"/>
            </w:tcMar>
          </w:tcPr>
          <w:p w:rsidR="007031C8" w:rsidRDefault="007031C8">
            <w:pPr>
              <w:rPr>
                <w:highlight w:val="yellow"/>
              </w:rPr>
            </w:pPr>
            <w:r>
              <w:rPr>
                <w:highlight w:val="yellow"/>
              </w:rPr>
              <w:t>C</w:t>
            </w:r>
            <w:r>
              <w:rPr>
                <w:rFonts w:hint="eastAsia"/>
                <w:highlight w:val="yellow"/>
              </w:rPr>
              <w:t>alculate the p</w:t>
            </w:r>
            <w:r>
              <w:rPr>
                <w:highlight w:val="yellow"/>
              </w:rPr>
              <w:t>arental</w:t>
            </w:r>
            <w:r>
              <w:rPr>
                <w:rFonts w:hint="eastAsia"/>
                <w:highlight w:val="yellow"/>
              </w:rPr>
              <w:t xml:space="preserve"> income test reduction amount (</w:t>
            </w:r>
            <w:r>
              <w:rPr>
                <w:highlight w:val="yellow"/>
              </w:rPr>
              <w:t>See 6.4.2 below)</w:t>
            </w:r>
            <w:r>
              <w:rPr>
                <w:rFonts w:hint="eastAsia"/>
                <w:highlight w:val="yellow"/>
              </w:rPr>
              <w:t>.</w:t>
            </w:r>
          </w:p>
        </w:tc>
      </w:tr>
      <w:tr w:rsidR="007031C8">
        <w:trPr>
          <w:tblCellSpacing w:w="15" w:type="dxa"/>
        </w:trPr>
        <w:tc>
          <w:tcPr>
            <w:tcW w:w="643" w:type="pct"/>
            <w:tcBorders>
              <w:top w:val="nil"/>
              <w:left w:val="single" w:sz="8" w:space="0" w:color="4F81BD"/>
              <w:bottom w:val="nil"/>
              <w:right w:val="nil"/>
            </w:tcBorders>
            <w:tcMar>
              <w:top w:w="0" w:type="dxa"/>
              <w:left w:w="108" w:type="dxa"/>
              <w:bottom w:w="0" w:type="dxa"/>
              <w:right w:w="108" w:type="dxa"/>
            </w:tcMar>
          </w:tcPr>
          <w:p w:rsidR="007031C8" w:rsidRDefault="007031C8">
            <w:pPr>
              <w:rPr>
                <w:highlight w:val="yellow"/>
              </w:rPr>
            </w:pPr>
            <w:r>
              <w:rPr>
                <w:highlight w:val="yellow"/>
              </w:rPr>
              <w:t xml:space="preserve">3 </w:t>
            </w:r>
          </w:p>
        </w:tc>
        <w:tc>
          <w:tcPr>
            <w:tcW w:w="4306" w:type="pct"/>
            <w:tcBorders>
              <w:top w:val="nil"/>
              <w:left w:val="nil"/>
              <w:bottom w:val="nil"/>
              <w:right w:val="single" w:sz="8" w:space="0" w:color="4F81BD"/>
            </w:tcBorders>
            <w:tcMar>
              <w:top w:w="0" w:type="dxa"/>
              <w:left w:w="108" w:type="dxa"/>
              <w:bottom w:w="0" w:type="dxa"/>
              <w:right w:w="108" w:type="dxa"/>
            </w:tcMar>
          </w:tcPr>
          <w:p w:rsidR="007031C8" w:rsidRDefault="007031C8">
            <w:pPr>
              <w:rPr>
                <w:highlight w:val="yellow"/>
              </w:rPr>
            </w:pPr>
            <w:r>
              <w:rPr>
                <w:highlight w:val="yellow"/>
              </w:rPr>
              <w:t>Reduce the maximum fortnightly payment rate (from Step 1) by parental income test reduction amount (Step 2).</w:t>
            </w:r>
          </w:p>
        </w:tc>
      </w:tr>
      <w:tr w:rsidR="007031C8">
        <w:trPr>
          <w:tblCellSpacing w:w="15" w:type="dxa"/>
        </w:trPr>
        <w:tc>
          <w:tcPr>
            <w:tcW w:w="643" w:type="pct"/>
            <w:tcBorders>
              <w:top w:val="nil"/>
              <w:left w:val="single" w:sz="8" w:space="0" w:color="4F81BD"/>
              <w:bottom w:val="single" w:sz="8" w:space="0" w:color="4F81BD"/>
              <w:right w:val="nil"/>
            </w:tcBorders>
            <w:tcMar>
              <w:top w:w="0" w:type="dxa"/>
              <w:left w:w="108" w:type="dxa"/>
              <w:bottom w:w="0" w:type="dxa"/>
              <w:right w:w="108" w:type="dxa"/>
            </w:tcMar>
          </w:tcPr>
          <w:p w:rsidR="007031C8" w:rsidRDefault="007031C8">
            <w:r>
              <w:t>4</w:t>
            </w:r>
          </w:p>
        </w:tc>
        <w:tc>
          <w:tcPr>
            <w:tcW w:w="4306" w:type="pct"/>
            <w:tcBorders>
              <w:top w:val="nil"/>
              <w:left w:val="nil"/>
              <w:bottom w:val="single" w:sz="8" w:space="0" w:color="4F81BD"/>
              <w:right w:val="single" w:sz="8" w:space="0" w:color="4F81BD"/>
            </w:tcBorders>
            <w:tcMar>
              <w:top w:w="0" w:type="dxa"/>
              <w:left w:w="108" w:type="dxa"/>
              <w:bottom w:w="0" w:type="dxa"/>
              <w:right w:w="108" w:type="dxa"/>
            </w:tcMar>
          </w:tcPr>
          <w:p w:rsidR="007031C8" w:rsidRDefault="007031C8">
            <w:r>
              <w:t xml:space="preserve">Is the parental income test reduction amount equal to or greater than the </w:t>
            </w:r>
            <w:r>
              <w:rPr>
                <w:rFonts w:hint="eastAsia"/>
              </w:rPr>
              <w:t>maximum fortnightly payment rate</w:t>
            </w:r>
            <w:r>
              <w:t xml:space="preserve"> for the Additional Boarding Allowance?</w:t>
            </w:r>
          </w:p>
          <w:p w:rsidR="007031C8" w:rsidRDefault="007031C8">
            <w:pPr>
              <w:numPr>
                <w:ilvl w:val="0"/>
                <w:numId w:val="21"/>
              </w:numPr>
            </w:pPr>
            <w:r>
              <w:t>If YES, no Additional Boarding Allowance is payable.</w:t>
            </w:r>
          </w:p>
          <w:p w:rsidR="007031C8" w:rsidRDefault="007031C8">
            <w:pPr>
              <w:numPr>
                <w:ilvl w:val="0"/>
                <w:numId w:val="21"/>
              </w:numPr>
            </w:pPr>
            <w:r>
              <w:t xml:space="preserve">If NO, the amount from Step 3 is the fortnightly Additional Boarding Allowance payable for the student, subject to the amount of their boarding costs. (see 5.2.2). </w:t>
            </w:r>
          </w:p>
        </w:tc>
      </w:tr>
    </w:tbl>
    <w:p w:rsidR="007031C8" w:rsidRPr="003542E1" w:rsidRDefault="007031C8" w:rsidP="003542E1"/>
    <w:p w:rsidR="007031C8" w:rsidRPr="003542E1" w:rsidRDefault="007031C8">
      <w:pPr>
        <w:pStyle w:val="Heading3"/>
      </w:pPr>
      <w:bookmarkStart w:id="832" w:name="_6.4.2_Parental_income"/>
      <w:bookmarkStart w:id="833" w:name="_Toc264368504"/>
      <w:bookmarkEnd w:id="832"/>
      <w:r w:rsidRPr="003542E1">
        <w:t>6.4.2</w:t>
      </w:r>
      <w:r w:rsidRPr="003542E1">
        <w:rPr>
          <w:rFonts w:hint="eastAsia"/>
        </w:rPr>
        <w:t xml:space="preserve"> Parental income test reduction amount</w:t>
      </w:r>
      <w:bookmarkEnd w:id="833"/>
    </w:p>
    <w:p w:rsidR="007031C8" w:rsidRPr="003542E1" w:rsidRDefault="007031C8">
      <w:r w:rsidRPr="003542E1">
        <w:t>T</w:t>
      </w:r>
      <w:r w:rsidRPr="003542E1">
        <w:rPr>
          <w:rFonts w:hint="eastAsia"/>
        </w:rPr>
        <w:t xml:space="preserve">he following table shows the steps </w:t>
      </w:r>
      <w:r w:rsidRPr="003542E1">
        <w:t>involved</w:t>
      </w:r>
      <w:r w:rsidRPr="003542E1">
        <w:rPr>
          <w:rFonts w:hint="eastAsia"/>
        </w:rPr>
        <w:t xml:space="preserve"> in calculating the parental </w:t>
      </w:r>
      <w:r w:rsidRPr="003542E1">
        <w:t>income</w:t>
      </w:r>
      <w:r w:rsidRPr="003542E1">
        <w:rPr>
          <w:rFonts w:hint="eastAsia"/>
        </w:rPr>
        <w:t xml:space="preserve"> test </w:t>
      </w:r>
      <w:r w:rsidRPr="003542E1">
        <w:t>reduction</w:t>
      </w:r>
      <w:r w:rsidRPr="003542E1">
        <w:rPr>
          <w:rFonts w:hint="eastAsia"/>
        </w:rPr>
        <w:t xml:space="preserve"> amount.</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000" w:firstRow="0" w:lastRow="0" w:firstColumn="0" w:lastColumn="0" w:noHBand="0" w:noVBand="0"/>
      </w:tblPr>
      <w:tblGrid>
        <w:gridCol w:w="1176"/>
        <w:gridCol w:w="7617"/>
      </w:tblGrid>
      <w:tr w:rsidR="007031C8" w:rsidRPr="003542E1">
        <w:trPr>
          <w:tblCellSpacing w:w="15" w:type="dxa"/>
        </w:trPr>
        <w:tc>
          <w:tcPr>
            <w:tcW w:w="650" w:type="pct"/>
            <w:shd w:val="clear" w:color="auto" w:fill="4F81BD"/>
            <w:tcMar>
              <w:top w:w="0" w:type="dxa"/>
              <w:left w:w="108" w:type="dxa"/>
              <w:bottom w:w="0" w:type="dxa"/>
              <w:right w:w="108" w:type="dxa"/>
            </w:tcMar>
            <w:vAlign w:val="center"/>
          </w:tcPr>
          <w:p w:rsidR="007031C8" w:rsidRPr="003542E1" w:rsidRDefault="007031C8">
            <w:r w:rsidRPr="003542E1">
              <w:t xml:space="preserve">Step </w:t>
            </w:r>
          </w:p>
        </w:tc>
        <w:tc>
          <w:tcPr>
            <w:tcW w:w="4350" w:type="pct"/>
            <w:shd w:val="clear" w:color="auto" w:fill="4F81BD"/>
            <w:tcMar>
              <w:top w:w="0" w:type="dxa"/>
              <w:left w:w="108" w:type="dxa"/>
              <w:bottom w:w="0" w:type="dxa"/>
              <w:right w:w="108" w:type="dxa"/>
            </w:tcMar>
            <w:vAlign w:val="center"/>
          </w:tcPr>
          <w:p w:rsidR="007031C8" w:rsidRPr="003542E1" w:rsidRDefault="007031C8">
            <w:r w:rsidRPr="003542E1">
              <w:t xml:space="preserve">Action </w:t>
            </w:r>
          </w:p>
        </w:tc>
      </w:tr>
      <w:tr w:rsidR="007031C8" w:rsidRPr="003542E1">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3542E1" w:rsidRDefault="007031C8">
            <w:r w:rsidRPr="003542E1">
              <w:lastRenderedPageBreak/>
              <w:t xml:space="preserve">1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3542E1" w:rsidRDefault="007031C8">
            <w:r w:rsidRPr="003542E1">
              <w:t xml:space="preserve">Determine whether the base tax year or current tax year should apply. </w:t>
            </w:r>
          </w:p>
        </w:tc>
      </w:tr>
      <w:tr w:rsidR="007031C8" w:rsidRPr="003542E1">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3542E1" w:rsidRDefault="007031C8">
            <w:r w:rsidRPr="003542E1">
              <w:t xml:space="preserve">2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3542E1" w:rsidRDefault="007031C8">
            <w:r w:rsidRPr="003542E1">
              <w:t xml:space="preserve">Determine the combined parental income for that year. </w:t>
            </w:r>
          </w:p>
        </w:tc>
      </w:tr>
      <w:tr w:rsidR="007031C8" w:rsidRPr="003542E1">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3542E1" w:rsidRDefault="007031C8">
            <w:r w:rsidRPr="003542E1">
              <w:t xml:space="preserve">3 </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3542E1" w:rsidRDefault="007031C8">
            <w:r w:rsidRPr="003542E1">
              <w:t xml:space="preserve">Determine the parental income free area. </w:t>
            </w:r>
          </w:p>
        </w:tc>
      </w:tr>
      <w:tr w:rsidR="007031C8" w:rsidRPr="003542E1">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3542E1" w:rsidRDefault="007031C8">
            <w:r w:rsidRPr="003542E1">
              <w:rPr>
                <w:rFonts w:hint="eastAsia"/>
              </w:rPr>
              <w:t>4</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3542E1" w:rsidRDefault="007031C8">
            <w:r w:rsidRPr="003542E1">
              <w:t xml:space="preserve">Determine the pool of children in the family who are subject to the Parental Income Test using the same parental income.  This </w:t>
            </w:r>
            <w:r w:rsidR="009E21A6" w:rsidRPr="003542E1">
              <w:rPr>
                <w:rFonts w:hint="eastAsia"/>
              </w:rPr>
              <w:t>c</w:t>
            </w:r>
            <w:r w:rsidR="009E21A6" w:rsidRPr="003542E1">
              <w:t xml:space="preserve">onsists of those  </w:t>
            </w:r>
            <w:hyperlink w:anchor="dependentchild" w:history="1">
              <w:r w:rsidR="009E21A6" w:rsidRPr="003542E1">
                <w:rPr>
                  <w:rStyle w:val="Hyperlink"/>
                </w:rPr>
                <w:t>dependent children</w:t>
              </w:r>
            </w:hyperlink>
            <w:r w:rsidR="009E21A6" w:rsidRPr="003542E1">
              <w:t xml:space="preserve"> who also</w:t>
            </w:r>
            <w:r w:rsidRPr="003542E1">
              <w:t>:</w:t>
            </w:r>
          </w:p>
          <w:p w:rsidR="007031C8" w:rsidRPr="003542E1" w:rsidRDefault="007031C8">
            <w:r w:rsidRPr="003542E1">
              <w:t>- Assistance for Isolated Children Additional Boarding Allowance students (this includes the student in the previous table)</w:t>
            </w:r>
            <w:r w:rsidRPr="003542E1">
              <w:rPr>
                <w:rFonts w:hint="eastAsia"/>
              </w:rPr>
              <w:t>;</w:t>
            </w:r>
          </w:p>
          <w:p w:rsidR="007031C8" w:rsidRPr="003542E1" w:rsidRDefault="007031C8">
            <w:pPr>
              <w:numPr>
                <w:ins w:id="834" w:author="WOH" w:date="2010-06-21T16:06:00Z"/>
              </w:numPr>
            </w:pPr>
            <w:r w:rsidRPr="003542E1">
              <w:t xml:space="preserve">- dependent ABSTUDY Living Allowance </w:t>
            </w:r>
            <w:r w:rsidRPr="003542E1">
              <w:rPr>
                <w:rFonts w:hint="eastAsia"/>
              </w:rPr>
              <w:t>students/apprentices</w:t>
            </w:r>
            <w:r w:rsidRPr="003542E1">
              <w:t>;</w:t>
            </w:r>
          </w:p>
          <w:p w:rsidR="007031C8" w:rsidRPr="003542E1" w:rsidRDefault="007031C8">
            <w:r w:rsidRPr="003542E1">
              <w:t xml:space="preserve">- dependent ABSTUDY Group 2 School Fees Allowance (means-tested component) </w:t>
            </w:r>
            <w:r w:rsidRPr="003542E1">
              <w:rPr>
                <w:rFonts w:hint="eastAsia"/>
              </w:rPr>
              <w:t>students</w:t>
            </w:r>
            <w:r w:rsidRPr="003542E1">
              <w:t>;</w:t>
            </w:r>
          </w:p>
          <w:p w:rsidR="007031C8" w:rsidRPr="003542E1" w:rsidRDefault="007031C8">
            <w:r w:rsidRPr="003542E1">
              <w:t xml:space="preserve">- dependent Youth Allowance </w:t>
            </w:r>
            <w:r w:rsidRPr="003542E1">
              <w:rPr>
                <w:rFonts w:hint="eastAsia"/>
              </w:rPr>
              <w:t>claimants/</w:t>
            </w:r>
            <w:r w:rsidRPr="003542E1">
              <w:t>recipients</w:t>
            </w:r>
            <w:r w:rsidRPr="003542E1">
              <w:rPr>
                <w:rFonts w:hint="eastAsia"/>
              </w:rPr>
              <w:t>.</w:t>
            </w:r>
          </w:p>
        </w:tc>
      </w:tr>
      <w:tr w:rsidR="007031C8" w:rsidRPr="003542E1">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3542E1" w:rsidRDefault="007031C8">
            <w:r w:rsidRPr="003542E1">
              <w:rPr>
                <w:rFonts w:hint="eastAsia"/>
              </w:rPr>
              <w:t>5</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3542E1" w:rsidRDefault="007031C8">
            <w:r w:rsidRPr="003542E1">
              <w:t>Add together the maximum fortnightly payment rates of the children identified in Step 4.  This is the pooled maximum fortnightly payment rate.</w:t>
            </w:r>
          </w:p>
        </w:tc>
      </w:tr>
      <w:tr w:rsidR="007031C8" w:rsidRPr="003542E1">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3542E1" w:rsidRDefault="007031C8">
            <w:r w:rsidRPr="003542E1">
              <w:rPr>
                <w:rFonts w:hint="eastAsia"/>
              </w:rPr>
              <w:t>6</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3542E1" w:rsidRDefault="007031C8">
            <w:r w:rsidRPr="003542E1">
              <w:t>Does the combined parental income exceed the parental income free area?</w:t>
            </w:r>
          </w:p>
          <w:p w:rsidR="007031C8" w:rsidRPr="003542E1" w:rsidRDefault="007031C8">
            <w:r w:rsidRPr="003542E1">
              <w:t>- If NO, the test does not affect the student's maximum rate of AIC Additional Boarding</w:t>
            </w:r>
            <w:r w:rsidRPr="003542E1">
              <w:rPr>
                <w:rFonts w:hint="eastAsia"/>
              </w:rPr>
              <w:t xml:space="preserve"> Allowance</w:t>
            </w:r>
            <w:r w:rsidRPr="003542E1">
              <w:t>.</w:t>
            </w:r>
          </w:p>
          <w:p w:rsidR="007031C8" w:rsidRPr="003542E1" w:rsidRDefault="007031C8">
            <w:r w:rsidRPr="003542E1">
              <w:t>- If YES, subtract the parental income free area from the combined parental income (from Step 2) and go to Step 7.</w:t>
            </w:r>
          </w:p>
        </w:tc>
      </w:tr>
      <w:tr w:rsidR="007031C8" w:rsidRPr="003542E1">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3542E1" w:rsidRDefault="007031C8">
            <w:r w:rsidRPr="003542E1">
              <w:rPr>
                <w:rFonts w:hint="eastAsia"/>
              </w:rPr>
              <w:t>7</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3542E1" w:rsidRDefault="007031C8">
            <w:r w:rsidRPr="003542E1">
              <w:t>Divide the result from Step 6 by 130 (20% of the Step 6 amount, reduced to a fortnightly amount). This is the pooled parental reduction amount.</w:t>
            </w:r>
          </w:p>
        </w:tc>
      </w:tr>
      <w:tr w:rsidR="007031C8" w:rsidRPr="003542E1">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3542E1" w:rsidRDefault="007031C8">
            <w:r w:rsidRPr="003542E1">
              <w:rPr>
                <w:rFonts w:hint="eastAsia"/>
              </w:rPr>
              <w:t>8</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Pr="003542E1" w:rsidRDefault="007031C8">
            <w:r w:rsidRPr="003542E1">
              <w:t>Divide the individual’s maximum fortnightly payment rate by the pooled maximum payment rate (from Step 5).</w:t>
            </w:r>
          </w:p>
        </w:tc>
      </w:tr>
      <w:tr w:rsidR="007031C8">
        <w:trPr>
          <w:tblCellSpacing w:w="15" w:type="dxa"/>
        </w:trPr>
        <w:tc>
          <w:tcPr>
            <w:tcW w:w="650" w:type="pct"/>
            <w:tcBorders>
              <w:top w:val="nil"/>
              <w:left w:val="single" w:sz="8" w:space="0" w:color="4F81BD"/>
              <w:bottom w:val="single" w:sz="8" w:space="0" w:color="4F81BD"/>
              <w:right w:val="nil"/>
            </w:tcBorders>
            <w:tcMar>
              <w:top w:w="0" w:type="dxa"/>
              <w:left w:w="108" w:type="dxa"/>
              <w:bottom w:w="0" w:type="dxa"/>
              <w:right w:w="108" w:type="dxa"/>
            </w:tcMar>
          </w:tcPr>
          <w:p w:rsidR="007031C8" w:rsidRPr="003542E1" w:rsidRDefault="007031C8">
            <w:r w:rsidRPr="003542E1">
              <w:rPr>
                <w:rFonts w:hint="eastAsia"/>
              </w:rPr>
              <w:t>9</w:t>
            </w:r>
          </w:p>
        </w:tc>
        <w:tc>
          <w:tcPr>
            <w:tcW w:w="4350" w:type="pct"/>
            <w:tcBorders>
              <w:top w:val="nil"/>
              <w:left w:val="nil"/>
              <w:bottom w:val="single" w:sz="8" w:space="0" w:color="4F81BD"/>
              <w:right w:val="single" w:sz="8" w:space="0" w:color="4F81BD"/>
            </w:tcBorders>
            <w:tcMar>
              <w:top w:w="0" w:type="dxa"/>
              <w:left w:w="108" w:type="dxa"/>
              <w:bottom w:w="0" w:type="dxa"/>
              <w:right w:w="108" w:type="dxa"/>
            </w:tcMar>
          </w:tcPr>
          <w:p w:rsidR="007031C8" w:rsidRDefault="007031C8">
            <w:r w:rsidRPr="003542E1">
              <w:t>Multiply the pooled parental reduction amount (from Step 7) by the amount calculated in Step 8.  This is the parental income test reduction amount to be used in Step 3 of the previous table in Parental Income Test.</w:t>
            </w:r>
          </w:p>
        </w:tc>
      </w:tr>
    </w:tbl>
    <w:p w:rsidR="007031C8" w:rsidRDefault="007031C8"/>
    <w:p w:rsidR="007031C8" w:rsidRDefault="007031C8"/>
    <w:p w:rsidR="007031C8" w:rsidRDefault="007031C8"/>
    <w:p w:rsidR="007031C8" w:rsidRDefault="007031C8">
      <w:pPr>
        <w:pStyle w:val="Heading2"/>
      </w:pPr>
      <w:bookmarkStart w:id="835" w:name="_6.4_Negative_gearing"/>
      <w:bookmarkStart w:id="836" w:name="_Toc264368505"/>
      <w:bookmarkEnd w:id="835"/>
      <w:r>
        <w:lastRenderedPageBreak/>
        <w:t>6.5</w:t>
      </w:r>
      <w:r>
        <w:tab/>
      </w:r>
      <w:bookmarkEnd w:id="828"/>
      <w:r>
        <w:t>Total Net Investment Losses</w:t>
      </w:r>
      <w:bookmarkEnd w:id="836"/>
    </w:p>
    <w:p w:rsidR="007031C8" w:rsidRDefault="007031C8">
      <w:pPr>
        <w:keepNext/>
      </w:pPr>
      <w:r>
        <w:t>This section outlines the use of an applicant’s Total Net Investment Loss (negative gearing) information in the Parental Income Test.</w:t>
      </w:r>
    </w:p>
    <w:p w:rsidR="007031C8" w:rsidRDefault="007031C8">
      <w:pPr>
        <w:keepNext/>
      </w:pPr>
    </w:p>
    <w:p w:rsidR="007031C8" w:rsidRDefault="003542E1">
      <w:pPr>
        <w:pStyle w:val="BulletTab2"/>
        <w:keepNext/>
      </w:pPr>
      <w:hyperlink w:anchor="_6.5.1_Effect_of" w:history="1">
        <w:r w:rsidR="007031C8">
          <w:rPr>
            <w:rStyle w:val="Hyperlink"/>
          </w:rPr>
          <w:t>6.5.1</w:t>
        </w:r>
      </w:hyperlink>
      <w:r w:rsidR="007031C8">
        <w:tab/>
        <w:t>Effect of total net investment losses</w:t>
      </w:r>
    </w:p>
    <w:p w:rsidR="007031C8" w:rsidRDefault="003542E1">
      <w:pPr>
        <w:pStyle w:val="BulletTab2"/>
        <w:keepNext/>
      </w:pPr>
      <w:hyperlink w:anchor="_6.5.2_Definitions" w:history="1">
        <w:r w:rsidR="007031C8">
          <w:rPr>
            <w:rStyle w:val="Hyperlink"/>
          </w:rPr>
          <w:t>6.5.2</w:t>
        </w:r>
      </w:hyperlink>
      <w:r w:rsidR="007031C8">
        <w:tab/>
        <w:t>Definitions</w:t>
      </w:r>
    </w:p>
    <w:p w:rsidR="007031C8" w:rsidRDefault="003542E1">
      <w:pPr>
        <w:pStyle w:val="BulletTab2"/>
        <w:keepNext/>
      </w:pPr>
      <w:hyperlink w:anchor="_6.5.3_Valuing_rental" w:history="1">
        <w:r w:rsidR="007031C8">
          <w:rPr>
            <w:rStyle w:val="Hyperlink"/>
          </w:rPr>
          <w:t>6.5.3</w:t>
        </w:r>
      </w:hyperlink>
      <w:r w:rsidR="007031C8">
        <w:tab/>
        <w:t>Valuing losses from rental properties and/or shares/investments</w:t>
      </w:r>
    </w:p>
    <w:p w:rsidR="007031C8" w:rsidRDefault="003542E1">
      <w:pPr>
        <w:pStyle w:val="BulletTab2Last"/>
      </w:pPr>
      <w:hyperlink w:anchor="_6.5.4_Self-declaration_and" w:history="1">
        <w:r w:rsidR="007031C8">
          <w:rPr>
            <w:rStyle w:val="Hyperlink"/>
          </w:rPr>
          <w:t>6.5.4</w:t>
        </w:r>
      </w:hyperlink>
      <w:r w:rsidR="007031C8">
        <w:tab/>
        <w:t>Self-declaration and compliance checks.</w:t>
      </w:r>
    </w:p>
    <w:p w:rsidR="007031C8" w:rsidRDefault="007031C8">
      <w:pPr>
        <w:pStyle w:val="BulletTab2Last"/>
        <w:numPr>
          <w:ilvl w:val="0"/>
          <w:numId w:val="0"/>
        </w:numPr>
      </w:pPr>
    </w:p>
    <w:p w:rsidR="007031C8" w:rsidRDefault="007031C8">
      <w:pPr>
        <w:pStyle w:val="Heading3"/>
      </w:pPr>
      <w:bookmarkStart w:id="837" w:name="_6.5.1_Effect_of"/>
      <w:bookmarkStart w:id="838" w:name="_6.4.1_Effect_of_negative_gearing"/>
      <w:bookmarkStart w:id="839" w:name="_Toc161552350"/>
      <w:bookmarkStart w:id="840" w:name="_Toc234129473"/>
      <w:bookmarkStart w:id="841" w:name="_Toc264368506"/>
      <w:bookmarkEnd w:id="837"/>
      <w:bookmarkEnd w:id="838"/>
      <w:r>
        <w:t>6.5.1</w:t>
      </w:r>
      <w:r>
        <w:tab/>
        <w:t xml:space="preserve">Effect of </w:t>
      </w:r>
      <w:bookmarkEnd w:id="839"/>
      <w:bookmarkEnd w:id="840"/>
      <w:r>
        <w:t>total net investment losses</w:t>
      </w:r>
      <w:bookmarkEnd w:id="841"/>
    </w:p>
    <w:p w:rsidR="007031C8" w:rsidRDefault="007031C8">
      <w:r>
        <w:t xml:space="preserve">An applicant or their </w:t>
      </w:r>
      <w:hyperlink w:anchor="Partner" w:history="1">
        <w:r>
          <w:rPr>
            <w:rStyle w:val="Hyperlink"/>
          </w:rPr>
          <w:t>partner</w:t>
        </w:r>
      </w:hyperlink>
      <w:r>
        <w:t xml:space="preserve"> who reduces their taxable income by claiming an investment loss (</w:t>
      </w:r>
      <w:proofErr w:type="spellStart"/>
      <w:r>
        <w:t>ie</w:t>
      </w:r>
      <w:proofErr w:type="spellEnd"/>
      <w:r>
        <w:t xml:space="preserve"> a </w:t>
      </w:r>
      <w:hyperlink w:anchor="TotalNetInvestmentLoss" w:history="1">
        <w:r w:rsidRPr="00964980">
          <w:rPr>
            <w:rStyle w:val="Hyperlink"/>
          </w:rPr>
          <w:t>total net investment loss</w:t>
        </w:r>
      </w:hyperlink>
      <w:r>
        <w:t>) against rental property or a financial investment will have to add back the value of the deduction (commonly known as ‘negative gearing’) for AIC Scheme purposes.</w:t>
      </w:r>
    </w:p>
    <w:p w:rsidR="007031C8" w:rsidRDefault="007031C8">
      <w:r>
        <w:t>These deductions are to be self-declared at the time of application by the applicant and their partner (if applicable).</w:t>
      </w:r>
    </w:p>
    <w:p w:rsidR="007031C8" w:rsidRDefault="007031C8">
      <w:r>
        <w:t>Investment and rental property losses flowing through to the individuals from property owned in a trust or company are not taken into account for AIC Scheme income testing.</w:t>
      </w:r>
    </w:p>
    <w:p w:rsidR="007031C8" w:rsidRDefault="007031C8">
      <w:r>
        <w:t xml:space="preserve">Any substantial changes in taxable income deductions resulting from negative gearing may warrant reassessment because of the effect on </w:t>
      </w:r>
      <w:hyperlink w:anchor="CurrentTaxYear" w:history="1">
        <w:r>
          <w:rPr>
            <w:rStyle w:val="Hyperlink"/>
          </w:rPr>
          <w:t>current tax year</w:t>
        </w:r>
      </w:hyperlink>
      <w:r>
        <w:t xml:space="preserve"> or reverse current income.</w:t>
      </w:r>
    </w:p>
    <w:p w:rsidR="007031C8" w:rsidRDefault="007031C8">
      <w:pPr>
        <w:pStyle w:val="Heading3"/>
      </w:pPr>
      <w:bookmarkStart w:id="842" w:name="_6.5.2_Definitions"/>
      <w:bookmarkStart w:id="843" w:name="_6.4.2_Definitions"/>
      <w:bookmarkStart w:id="844" w:name="_Toc234129474"/>
      <w:bookmarkStart w:id="845" w:name="_Toc264368507"/>
      <w:bookmarkStart w:id="846" w:name="_Toc161552351"/>
      <w:bookmarkEnd w:id="842"/>
      <w:bookmarkEnd w:id="843"/>
      <w:r>
        <w:t>6.5.2</w:t>
      </w:r>
      <w:r>
        <w:tab/>
        <w:t>Definitions</w:t>
      </w:r>
      <w:bookmarkEnd w:id="844"/>
      <w:bookmarkEnd w:id="845"/>
    </w:p>
    <w:p w:rsidR="007031C8" w:rsidRDefault="007031C8">
      <w:pPr>
        <w:pStyle w:val="Heading4"/>
      </w:pPr>
      <w:bookmarkStart w:id="847" w:name="_Toc234129475"/>
      <w:r>
        <w:t>Rental property</w:t>
      </w:r>
      <w:bookmarkEnd w:id="846"/>
      <w:bookmarkEnd w:id="847"/>
    </w:p>
    <w:p w:rsidR="007031C8" w:rsidRDefault="007031C8">
      <w:pPr>
        <w:pStyle w:val="BulletIntro"/>
      </w:pPr>
      <w:r>
        <w:t>Rental property owned by an individual person includes:</w:t>
      </w:r>
    </w:p>
    <w:p w:rsidR="007031C8" w:rsidRDefault="007031C8">
      <w:pPr>
        <w:pStyle w:val="Bullet"/>
        <w:ind w:left="357" w:hanging="357"/>
      </w:pPr>
      <w:r>
        <w:t>a house, home unit or flat</w:t>
      </w:r>
    </w:p>
    <w:p w:rsidR="007031C8" w:rsidRDefault="007031C8">
      <w:pPr>
        <w:pStyle w:val="Bullet"/>
        <w:ind w:left="357" w:hanging="357"/>
      </w:pPr>
      <w:r>
        <w:t>a room in a house, home unit or flat</w:t>
      </w:r>
    </w:p>
    <w:p w:rsidR="007031C8" w:rsidRDefault="007031C8">
      <w:pPr>
        <w:pStyle w:val="Bullet"/>
        <w:ind w:left="357" w:hanging="357"/>
      </w:pPr>
      <w:r>
        <w:t>an on-site caravan</w:t>
      </w:r>
    </w:p>
    <w:p w:rsidR="007031C8" w:rsidRDefault="007031C8">
      <w:pPr>
        <w:pStyle w:val="Bullet"/>
        <w:ind w:left="357" w:hanging="357"/>
      </w:pPr>
      <w:r>
        <w:t>a houseboat</w:t>
      </w:r>
    </w:p>
    <w:p w:rsidR="007031C8" w:rsidRDefault="007031C8">
      <w:pPr>
        <w:pStyle w:val="Bullet"/>
        <w:ind w:left="357" w:hanging="357"/>
      </w:pPr>
      <w:r>
        <w:t>overseas rental property</w:t>
      </w:r>
    </w:p>
    <w:p w:rsidR="007031C8" w:rsidRDefault="007031C8">
      <w:pPr>
        <w:pStyle w:val="BulletLast"/>
      </w:pPr>
      <w:r>
        <w:t>any other similar rental property.</w:t>
      </w:r>
    </w:p>
    <w:p w:rsidR="007031C8" w:rsidRDefault="007031C8">
      <w:pPr>
        <w:pStyle w:val="BulletLast"/>
        <w:numPr>
          <w:ilvl w:val="0"/>
          <w:numId w:val="0"/>
        </w:numPr>
      </w:pPr>
    </w:p>
    <w:p w:rsidR="007031C8" w:rsidRDefault="007031C8">
      <w:pPr>
        <w:pStyle w:val="Heading4"/>
      </w:pPr>
      <w:bookmarkStart w:id="848" w:name="_Toc161552352"/>
      <w:bookmarkStart w:id="849" w:name="_Toc234129476"/>
      <w:r>
        <w:t>Passive income earning investment</w:t>
      </w:r>
      <w:bookmarkEnd w:id="848"/>
      <w:bookmarkEnd w:id="849"/>
    </w:p>
    <w:p w:rsidR="007031C8" w:rsidRDefault="007031C8">
      <w:r>
        <w:t xml:space="preserve">A passive income earning investment is an investment where the person spends less than 17.5 hours per week managing that investment.  Losses from these investments are taken into account where parental income for the 2008-09 or an earlier financial year is used to assess eligibility for Additional Boarding Allowance.  There has been a change in the definition of parental income for the Parental Income Test from 1 July 2009 </w:t>
      </w:r>
      <w:r>
        <w:lastRenderedPageBreak/>
        <w:t xml:space="preserve">which means that losses against income earning investments, now referred to as ‘total net investment losses’, are no longer limited to ‘passive’ investments in calculating parental income.   </w:t>
      </w:r>
    </w:p>
    <w:p w:rsidR="007031C8" w:rsidRDefault="007031C8"/>
    <w:p w:rsidR="007031C8" w:rsidRDefault="007031C8">
      <w:pPr>
        <w:pStyle w:val="Heading3"/>
      </w:pPr>
      <w:bookmarkStart w:id="850" w:name="_6.5.3_Valuing_rental"/>
      <w:bookmarkStart w:id="851" w:name="_6.4.3_Valuing_rental_property_losse"/>
      <w:bookmarkStart w:id="852" w:name="_Toc161552353"/>
      <w:bookmarkStart w:id="853" w:name="_Toc234129477"/>
      <w:bookmarkStart w:id="854" w:name="_Toc264368508"/>
      <w:bookmarkEnd w:id="850"/>
      <w:bookmarkEnd w:id="851"/>
      <w:r>
        <w:t>6.5.3</w:t>
      </w:r>
      <w:r>
        <w:tab/>
        <w:t xml:space="preserve">Valuing </w:t>
      </w:r>
      <w:bookmarkStart w:id="855" w:name="OLE_LINK18"/>
      <w:bookmarkStart w:id="856" w:name="OLE_LINK19"/>
      <w:r>
        <w:t>losses</w:t>
      </w:r>
      <w:bookmarkEnd w:id="852"/>
      <w:r>
        <w:t xml:space="preserve"> from rental properties and/or shares/investments</w:t>
      </w:r>
      <w:bookmarkEnd w:id="853"/>
      <w:bookmarkEnd w:id="854"/>
      <w:bookmarkEnd w:id="855"/>
      <w:bookmarkEnd w:id="856"/>
    </w:p>
    <w:p w:rsidR="007031C8" w:rsidRDefault="007031C8">
      <w:r>
        <w:t xml:space="preserve">Only the amount allowed as a taxable income deduction for the applicant or their </w:t>
      </w:r>
      <w:hyperlink w:anchor="Partner" w:history="1">
        <w:r>
          <w:rPr>
            <w:rStyle w:val="Hyperlink"/>
          </w:rPr>
          <w:t>partner</w:t>
        </w:r>
      </w:hyperlink>
      <w:r>
        <w:t xml:space="preserve"> will be added to their income for the income test. For example, if a person’s taxable income is reduced by $4,000 because of share investment losses (negative gearing), that amount will be added to their income for the test.</w:t>
      </w:r>
    </w:p>
    <w:p w:rsidR="007031C8" w:rsidRDefault="007031C8"/>
    <w:p w:rsidR="007031C8" w:rsidRDefault="007031C8">
      <w:pPr>
        <w:pStyle w:val="Heading3"/>
      </w:pPr>
      <w:bookmarkStart w:id="857" w:name="_6.5.4_Self-declaration_and"/>
      <w:bookmarkStart w:id="858" w:name="_6.4.4_Self-declaration_and_complian"/>
      <w:bookmarkStart w:id="859" w:name="_Toc161552354"/>
      <w:bookmarkStart w:id="860" w:name="_Toc234129478"/>
      <w:bookmarkStart w:id="861" w:name="_Toc264368509"/>
      <w:bookmarkEnd w:id="857"/>
      <w:bookmarkEnd w:id="858"/>
      <w:r>
        <w:t>6.5.4</w:t>
      </w:r>
      <w:r>
        <w:tab/>
        <w:t>Self-declaration</w:t>
      </w:r>
      <w:bookmarkEnd w:id="859"/>
      <w:r>
        <w:t xml:space="preserve"> and compliance checks</w:t>
      </w:r>
      <w:bookmarkEnd w:id="860"/>
      <w:bookmarkEnd w:id="861"/>
    </w:p>
    <w:p w:rsidR="007031C8" w:rsidRDefault="007031C8">
      <w:r>
        <w:t xml:space="preserve">When claiming an AIC allowance, the applicant and their </w:t>
      </w:r>
      <w:hyperlink w:anchor="Partner" w:history="1">
        <w:r>
          <w:rPr>
            <w:rStyle w:val="Hyperlink"/>
          </w:rPr>
          <w:t>partner</w:t>
        </w:r>
      </w:hyperlink>
      <w:r>
        <w:t xml:space="preserve"> are required to self-declare the net amount of negative gearing claimed against other taxable income in their individual or partnership income tax return.</w:t>
      </w:r>
    </w:p>
    <w:p w:rsidR="007031C8" w:rsidRDefault="003542E1">
      <w:hyperlink w:anchor="Centrelink" w:history="1">
        <w:r w:rsidR="007031C8">
          <w:rPr>
            <w:rStyle w:val="Hyperlink"/>
          </w:rPr>
          <w:t>Centrelink</w:t>
        </w:r>
      </w:hyperlink>
      <w:r w:rsidR="007031C8">
        <w:t xml:space="preserve"> may conduct compliance checks with the Australian Taxation Office.</w:t>
      </w:r>
    </w:p>
    <w:p w:rsidR="007031C8" w:rsidRDefault="007031C8">
      <w:bookmarkStart w:id="862" w:name="_6.5.6_Compliance"/>
      <w:bookmarkEnd w:id="862"/>
    </w:p>
    <w:p w:rsidR="007031C8" w:rsidRDefault="007031C8">
      <w:pPr>
        <w:pStyle w:val="Heading2"/>
      </w:pPr>
      <w:bookmarkStart w:id="863" w:name="_6.6_Fringe_benefits"/>
      <w:bookmarkStart w:id="864" w:name="_6.5_Fringe_benefits"/>
      <w:bookmarkStart w:id="865" w:name="_Toc161552356"/>
      <w:bookmarkEnd w:id="863"/>
      <w:bookmarkEnd w:id="864"/>
      <w:r>
        <w:br w:type="page"/>
      </w:r>
      <w:bookmarkStart w:id="866" w:name="_Toc234129479"/>
      <w:bookmarkStart w:id="867" w:name="_Toc264368510"/>
      <w:r>
        <w:lastRenderedPageBreak/>
        <w:t>6.6</w:t>
      </w:r>
      <w:r>
        <w:tab/>
        <w:t>Fringe benefits</w:t>
      </w:r>
      <w:bookmarkEnd w:id="865"/>
      <w:bookmarkEnd w:id="866"/>
      <w:bookmarkEnd w:id="867"/>
    </w:p>
    <w:p w:rsidR="007031C8" w:rsidRDefault="007031C8">
      <w:pPr>
        <w:keepNext/>
      </w:pPr>
      <w:r>
        <w:t>This section outlines the use of fringe benefits information in the Parental Income Test.</w:t>
      </w:r>
    </w:p>
    <w:p w:rsidR="007031C8" w:rsidRDefault="003542E1">
      <w:pPr>
        <w:pStyle w:val="BulletTab2"/>
        <w:keepNext/>
      </w:pPr>
      <w:hyperlink w:anchor="_6.6.1_Definitions" w:history="1">
        <w:r w:rsidR="007031C8">
          <w:rPr>
            <w:rStyle w:val="Hyperlink"/>
          </w:rPr>
          <w:t>6.6.1</w:t>
        </w:r>
      </w:hyperlink>
      <w:r w:rsidR="007031C8">
        <w:tab/>
        <w:t>Definitions</w:t>
      </w:r>
    </w:p>
    <w:p w:rsidR="007031C8" w:rsidRDefault="003542E1">
      <w:pPr>
        <w:pStyle w:val="BulletTab2"/>
        <w:keepNext/>
      </w:pPr>
      <w:hyperlink w:anchor="_6.6.2_Types_of" w:history="1">
        <w:r w:rsidR="007031C8">
          <w:rPr>
            <w:rStyle w:val="Hyperlink"/>
          </w:rPr>
          <w:t>6.6.2</w:t>
        </w:r>
      </w:hyperlink>
      <w:r w:rsidR="007031C8">
        <w:tab/>
        <w:t>Types of benefits to be included</w:t>
      </w:r>
    </w:p>
    <w:p w:rsidR="007031C8" w:rsidRDefault="003542E1">
      <w:pPr>
        <w:pStyle w:val="BulletTab2"/>
        <w:keepNext/>
      </w:pPr>
      <w:hyperlink w:anchor="_6.6.3_Valuing_fringe" w:history="1">
        <w:r w:rsidR="007031C8">
          <w:rPr>
            <w:rStyle w:val="Hyperlink"/>
          </w:rPr>
          <w:t>6.6.3</w:t>
        </w:r>
      </w:hyperlink>
      <w:r w:rsidR="007031C8">
        <w:tab/>
        <w:t>Valuing fringe benefits</w:t>
      </w:r>
    </w:p>
    <w:p w:rsidR="007031C8" w:rsidRDefault="003542E1">
      <w:pPr>
        <w:pStyle w:val="BulletTab2"/>
        <w:keepNext/>
      </w:pPr>
      <w:hyperlink w:anchor="_6.6.4_First_$1,000" w:history="1">
        <w:r w:rsidR="007031C8">
          <w:rPr>
            <w:rStyle w:val="Hyperlink"/>
          </w:rPr>
          <w:t>6.6.4</w:t>
        </w:r>
      </w:hyperlink>
      <w:r w:rsidR="007031C8">
        <w:tab/>
        <w:t>First $1,000 of reportable fringe benefits exempt</w:t>
      </w:r>
    </w:p>
    <w:p w:rsidR="007031C8" w:rsidRDefault="003542E1">
      <w:pPr>
        <w:pStyle w:val="BulletTab2"/>
        <w:keepNext/>
      </w:pPr>
      <w:hyperlink w:anchor="_6.6.5_Overseas_fringe" w:history="1">
        <w:r w:rsidR="007031C8">
          <w:rPr>
            <w:rStyle w:val="Hyperlink"/>
          </w:rPr>
          <w:t>6.6.5</w:t>
        </w:r>
      </w:hyperlink>
      <w:r w:rsidR="007031C8">
        <w:tab/>
        <w:t>Overseas fringe benefits</w:t>
      </w:r>
    </w:p>
    <w:p w:rsidR="007031C8" w:rsidRDefault="003542E1">
      <w:pPr>
        <w:pStyle w:val="BulletTab2Last"/>
      </w:pPr>
      <w:hyperlink w:anchor="_6.6.6_Ministers_of" w:history="1">
        <w:r w:rsidR="007031C8">
          <w:rPr>
            <w:rStyle w:val="Hyperlink"/>
          </w:rPr>
          <w:t>6.6.6</w:t>
        </w:r>
      </w:hyperlink>
      <w:r w:rsidR="007031C8">
        <w:tab/>
        <w:t>Ministers of religion.</w:t>
      </w:r>
    </w:p>
    <w:p w:rsidR="007031C8" w:rsidRDefault="007031C8">
      <w:pPr>
        <w:pStyle w:val="BulletTab2Last"/>
        <w:numPr>
          <w:ilvl w:val="0"/>
          <w:numId w:val="0"/>
        </w:numPr>
      </w:pPr>
    </w:p>
    <w:p w:rsidR="007031C8" w:rsidRDefault="007031C8">
      <w:pPr>
        <w:pStyle w:val="Heading3"/>
      </w:pPr>
      <w:bookmarkStart w:id="868" w:name="_6.6.1_Definitions"/>
      <w:bookmarkStart w:id="869" w:name="_6.5.1_Definitions"/>
      <w:bookmarkStart w:id="870" w:name="_Toc161552357"/>
      <w:bookmarkStart w:id="871" w:name="_Toc234129480"/>
      <w:bookmarkStart w:id="872" w:name="_Toc264368511"/>
      <w:bookmarkEnd w:id="868"/>
      <w:bookmarkEnd w:id="869"/>
      <w:r>
        <w:t>6.6.1</w:t>
      </w:r>
      <w:r>
        <w:tab/>
      </w:r>
      <w:bookmarkEnd w:id="870"/>
      <w:r>
        <w:t>Definitions</w:t>
      </w:r>
      <w:bookmarkEnd w:id="871"/>
      <w:bookmarkEnd w:id="872"/>
    </w:p>
    <w:p w:rsidR="007031C8" w:rsidRDefault="007031C8">
      <w:r>
        <w:t>Fringe benefits include the value of any employer-provided benefit received during the tax year. An employer-provided benefit is any right, privilege, service, in</w:t>
      </w:r>
      <w:r>
        <w:noBreakHyphen/>
        <w:t>kind payment or facility that an employee receives (or assigns to someone else) through their employment.</w:t>
      </w:r>
    </w:p>
    <w:p w:rsidR="007031C8" w:rsidRDefault="007031C8">
      <w:r>
        <w:t>Employees may ‘sacrifice’ some of their cash salary and receive the value of that amount as a fringe benefit. In other cases, a fringe benefit may be a fixed part of the employee’s salary package.</w:t>
      </w:r>
    </w:p>
    <w:p w:rsidR="007031C8" w:rsidRDefault="007031C8"/>
    <w:p w:rsidR="007031C8" w:rsidRDefault="007031C8">
      <w:pPr>
        <w:pStyle w:val="Heading3"/>
      </w:pPr>
      <w:bookmarkStart w:id="873" w:name="_6.6.2_Types_of"/>
      <w:bookmarkStart w:id="874" w:name="_6.5.2_Types_of_benefits_to_be_inclu"/>
      <w:bookmarkStart w:id="875" w:name="_Toc234129481"/>
      <w:bookmarkStart w:id="876" w:name="_Toc264368512"/>
      <w:bookmarkStart w:id="877" w:name="_Toc161552358"/>
      <w:bookmarkEnd w:id="873"/>
      <w:bookmarkEnd w:id="874"/>
      <w:r>
        <w:t>6.6.2</w:t>
      </w:r>
      <w:r>
        <w:tab/>
        <w:t>Types of benefits to be included</w:t>
      </w:r>
      <w:bookmarkEnd w:id="875"/>
      <w:bookmarkEnd w:id="876"/>
    </w:p>
    <w:p w:rsidR="007031C8" w:rsidRDefault="007031C8">
      <w:pPr>
        <w:pStyle w:val="BulletIntro"/>
        <w:spacing w:after="60"/>
      </w:pPr>
      <w:r>
        <w:t>Fringe benefits are specified by the Australian Tax Office.  These items include, but are not limited to:</w:t>
      </w:r>
    </w:p>
    <w:p w:rsidR="007031C8" w:rsidRDefault="007031C8">
      <w:pPr>
        <w:pStyle w:val="Bullet"/>
        <w:spacing w:after="60"/>
        <w:ind w:left="357" w:hanging="357"/>
      </w:pPr>
      <w:r>
        <w:t>leasing of vehicles</w:t>
      </w:r>
    </w:p>
    <w:p w:rsidR="007031C8" w:rsidRDefault="007031C8">
      <w:pPr>
        <w:pStyle w:val="Bullet"/>
        <w:spacing w:after="60"/>
        <w:ind w:left="357" w:hanging="357"/>
      </w:pPr>
      <w:r>
        <w:t>extra superannuation contributions</w:t>
      </w:r>
    </w:p>
    <w:p w:rsidR="007031C8" w:rsidRDefault="007031C8">
      <w:pPr>
        <w:pStyle w:val="Bullet"/>
        <w:spacing w:after="60"/>
        <w:ind w:left="357" w:hanging="357"/>
      </w:pPr>
      <w:r>
        <w:t>investments</w:t>
      </w:r>
    </w:p>
    <w:p w:rsidR="007031C8" w:rsidRDefault="007031C8">
      <w:pPr>
        <w:pStyle w:val="Bullet"/>
        <w:spacing w:after="60"/>
        <w:ind w:left="357" w:hanging="357"/>
      </w:pPr>
      <w:r>
        <w:t>housing assistance, low</w:t>
      </w:r>
      <w:r>
        <w:noBreakHyphen/>
        <w:t>interest loans and debt waivers</w:t>
      </w:r>
    </w:p>
    <w:p w:rsidR="007031C8" w:rsidRDefault="007031C8">
      <w:pPr>
        <w:pStyle w:val="Bullet"/>
        <w:spacing w:after="60"/>
        <w:ind w:left="357" w:hanging="357"/>
      </w:pPr>
      <w:r>
        <w:t>expense payment fringe benefits</w:t>
      </w:r>
    </w:p>
    <w:p w:rsidR="007031C8" w:rsidRDefault="007031C8">
      <w:pPr>
        <w:pStyle w:val="Bullet"/>
        <w:spacing w:after="60"/>
        <w:ind w:left="357" w:hanging="357"/>
      </w:pPr>
      <w:r>
        <w:t>living-away-from-home allowance benefits</w:t>
      </w:r>
    </w:p>
    <w:p w:rsidR="007031C8" w:rsidRDefault="007031C8">
      <w:pPr>
        <w:pStyle w:val="Bullet"/>
        <w:spacing w:after="60"/>
        <w:ind w:left="357" w:hanging="357"/>
      </w:pPr>
      <w:r>
        <w:t>board fringe benefits (certain meals)</w:t>
      </w:r>
    </w:p>
    <w:p w:rsidR="007031C8" w:rsidRDefault="007031C8">
      <w:pPr>
        <w:pStyle w:val="BulletLast"/>
      </w:pPr>
      <w:r>
        <w:t>car, housing, airline transport, car-parking, property and residual fringe benefits.</w:t>
      </w:r>
    </w:p>
    <w:p w:rsidR="007031C8" w:rsidRDefault="007031C8">
      <w:pPr>
        <w:pStyle w:val="BulletLast"/>
        <w:numPr>
          <w:ilvl w:val="0"/>
          <w:numId w:val="0"/>
        </w:numPr>
      </w:pPr>
      <w:r>
        <w:t>Further details can be found at www.ato.gov.au.</w:t>
      </w:r>
    </w:p>
    <w:p w:rsidR="007031C8" w:rsidRDefault="007031C8">
      <w:pPr>
        <w:pStyle w:val="BulletLast"/>
        <w:numPr>
          <w:ilvl w:val="0"/>
          <w:numId w:val="0"/>
        </w:numPr>
      </w:pPr>
    </w:p>
    <w:p w:rsidR="007031C8" w:rsidRDefault="007031C8">
      <w:pPr>
        <w:pStyle w:val="Heading3"/>
      </w:pPr>
      <w:bookmarkStart w:id="878" w:name="_6.6.3_Valuing_fringe"/>
      <w:bookmarkStart w:id="879" w:name="_6.5.3_Valuing_fringe_benefits"/>
      <w:bookmarkStart w:id="880" w:name="_Toc234129482"/>
      <w:bookmarkStart w:id="881" w:name="_Toc264368513"/>
      <w:bookmarkEnd w:id="878"/>
      <w:bookmarkEnd w:id="879"/>
      <w:r>
        <w:t>6.6.3</w:t>
      </w:r>
      <w:r>
        <w:tab/>
        <w:t>Valuing fringe benefits</w:t>
      </w:r>
      <w:bookmarkEnd w:id="877"/>
      <w:bookmarkEnd w:id="880"/>
      <w:bookmarkEnd w:id="881"/>
    </w:p>
    <w:p w:rsidR="007031C8" w:rsidRDefault="007031C8">
      <w:pPr>
        <w:spacing w:after="120"/>
      </w:pPr>
      <w:r>
        <w:t>As the value of the benefit is not recorded as salary for the employee, they do not pay income tax on the amount. Instead, the employer pays Fringe Benefits Tax (FBT) on the value of the benefit. Reporting fringe benefits is the responsibility of the employer.</w:t>
      </w:r>
    </w:p>
    <w:p w:rsidR="007031C8" w:rsidRDefault="007031C8">
      <w:r>
        <w:t>The declared amount, which is used in the AIC Scheme Parental Income Test, is the reportable fringe benefits total on the employee’s Taxation Assessment Notice.</w:t>
      </w:r>
    </w:p>
    <w:p w:rsidR="007031C8" w:rsidRDefault="007031C8">
      <w:r>
        <w:lastRenderedPageBreak/>
        <w:t xml:space="preserve">The FBT year runs from 1 April to 31 March. Where applicants give an employer statement of the value of their fringe benefits, the relevant FBT year is the one completed in the </w:t>
      </w:r>
      <w:hyperlink w:anchor="BaseTaxYear" w:history="1">
        <w:r>
          <w:rPr>
            <w:rStyle w:val="Hyperlink"/>
          </w:rPr>
          <w:t>base tax year</w:t>
        </w:r>
      </w:hyperlink>
      <w:r>
        <w:t xml:space="preserve">. For example, for a 2010 AIC Scheme assessment, the relevant year of income will ordinarily be 2008–09. The relevant FBT year will be the one that ended on 31 March 2009. Assessments based on </w:t>
      </w:r>
      <w:hyperlink w:anchor="CurrentTaxYear" w:history="1">
        <w:r>
          <w:rPr>
            <w:rStyle w:val="Hyperlink"/>
          </w:rPr>
          <w:t>current tax year</w:t>
        </w:r>
      </w:hyperlink>
      <w:r>
        <w:t xml:space="preserve"> income can be used where the criteria (in 6.7) are met</w:t>
      </w:r>
      <w:r>
        <w:rPr>
          <w:b/>
        </w:rPr>
        <w:t>.</w:t>
      </w:r>
    </w:p>
    <w:p w:rsidR="007031C8" w:rsidRDefault="007031C8">
      <w:pPr>
        <w:pStyle w:val="BulletIntro"/>
        <w:keepNext w:val="0"/>
        <w:spacing w:after="180"/>
      </w:pPr>
    </w:p>
    <w:p w:rsidR="007031C8" w:rsidRDefault="007031C8">
      <w:pPr>
        <w:pStyle w:val="Heading3"/>
      </w:pPr>
      <w:bookmarkStart w:id="882" w:name="_6.6.4_First_$1,000"/>
      <w:bookmarkStart w:id="883" w:name="_6.5.4_First_$1,000_of_reportable_fr"/>
      <w:bookmarkStart w:id="884" w:name="_Toc161552359"/>
      <w:bookmarkStart w:id="885" w:name="_Toc234129483"/>
      <w:bookmarkStart w:id="886" w:name="_Toc264368514"/>
      <w:bookmarkEnd w:id="882"/>
      <w:bookmarkEnd w:id="883"/>
      <w:r>
        <w:t>6.6.4</w:t>
      </w:r>
      <w:r>
        <w:tab/>
        <w:t>First $1,000 of reportable fringe benefits exempt</w:t>
      </w:r>
      <w:bookmarkEnd w:id="884"/>
      <w:bookmarkEnd w:id="885"/>
      <w:bookmarkEnd w:id="886"/>
    </w:p>
    <w:p w:rsidR="007031C8" w:rsidRDefault="007031C8">
      <w:r>
        <w:t>The first $1,000 of reportable fringe benefits is exempt from the Parental Income Test (reportable fringe benefits in excess of $1,000 appear on an employee’s Taxation Assessment Notice). The amount will be reduced by the maximum tax rate, and the adjusted fringe benefits will be added to the parental income.</w:t>
      </w:r>
    </w:p>
    <w:p w:rsidR="007031C8" w:rsidRDefault="007031C8"/>
    <w:p w:rsidR="007031C8" w:rsidRDefault="007031C8">
      <w:pPr>
        <w:pStyle w:val="Heading3"/>
      </w:pPr>
      <w:bookmarkStart w:id="887" w:name="_6.6.5_Overseas_fringe"/>
      <w:bookmarkStart w:id="888" w:name="_6.5.5_Overseas_fringe_benefits"/>
      <w:bookmarkStart w:id="889" w:name="_Toc161552361"/>
      <w:bookmarkStart w:id="890" w:name="_Toc234129484"/>
      <w:bookmarkStart w:id="891" w:name="_Toc264368515"/>
      <w:bookmarkEnd w:id="887"/>
      <w:bookmarkEnd w:id="888"/>
      <w:r>
        <w:t>6.6.5</w:t>
      </w:r>
      <w:r>
        <w:tab/>
        <w:t>Overseas fringe benefits</w:t>
      </w:r>
      <w:bookmarkEnd w:id="889"/>
      <w:bookmarkEnd w:id="890"/>
      <w:bookmarkEnd w:id="891"/>
    </w:p>
    <w:p w:rsidR="007031C8" w:rsidRDefault="007031C8">
      <w:r>
        <w:t xml:space="preserve">Where an applicant or their </w:t>
      </w:r>
      <w:hyperlink w:anchor="Partner" w:history="1">
        <w:r>
          <w:rPr>
            <w:rStyle w:val="Hyperlink"/>
          </w:rPr>
          <w:t>partner</w:t>
        </w:r>
      </w:hyperlink>
      <w:r>
        <w:t xml:space="preserve"> works overseas and receives fringe benefits, the value of the benefits in Australian dollars is included (see </w:t>
      </w:r>
      <w:hyperlink w:anchor="_6.3.9_Income_earned_or received fro" w:history="1">
        <w:r>
          <w:rPr>
            <w:rStyle w:val="Hyperlink"/>
          </w:rPr>
          <w:t>6.3.9</w:t>
        </w:r>
      </w:hyperlink>
      <w:r>
        <w:t xml:space="preserve"> for the appropriate exchange method).</w:t>
      </w:r>
    </w:p>
    <w:p w:rsidR="007031C8" w:rsidRDefault="007031C8"/>
    <w:p w:rsidR="007031C8" w:rsidRDefault="007031C8">
      <w:pPr>
        <w:pStyle w:val="Heading3"/>
      </w:pPr>
      <w:bookmarkStart w:id="892" w:name="_6.6.6_Ministers_of"/>
      <w:bookmarkStart w:id="893" w:name="_6.5.6_Ministers_of_religion"/>
      <w:bookmarkStart w:id="894" w:name="_Toc161552363"/>
      <w:bookmarkStart w:id="895" w:name="_Toc234129485"/>
      <w:bookmarkStart w:id="896" w:name="_Toc264368516"/>
      <w:bookmarkEnd w:id="892"/>
      <w:bookmarkEnd w:id="893"/>
      <w:r>
        <w:t>6.6.6</w:t>
      </w:r>
      <w:r>
        <w:tab/>
      </w:r>
      <w:bookmarkEnd w:id="894"/>
      <w:r>
        <w:t>Ministers of religion</w:t>
      </w:r>
      <w:bookmarkEnd w:id="895"/>
      <w:bookmarkEnd w:id="896"/>
    </w:p>
    <w:p w:rsidR="007031C8" w:rsidRDefault="007031C8">
      <w:r>
        <w:t xml:space="preserve">Certain benefits received by ministers of religion are exempt under section 57 of the </w:t>
      </w:r>
      <w:r>
        <w:rPr>
          <w:i/>
        </w:rPr>
        <w:t>Fringe Benefits Tax Assessment Act</w:t>
      </w:r>
      <w:r>
        <w:t>. Those benefits will not appear on their group certificates, and so will not be assessed. Otherwise, ministers of religion are treated the same as any other employee for the purposes of assessing fringe benefits.</w:t>
      </w:r>
    </w:p>
    <w:p w:rsidR="007031C8" w:rsidRDefault="007031C8"/>
    <w:p w:rsidR="007031C8" w:rsidRDefault="007031C8">
      <w:pPr>
        <w:pStyle w:val="Heading2"/>
      </w:pPr>
      <w:bookmarkStart w:id="897" w:name="_Toc264368517"/>
      <w:bookmarkStart w:id="898" w:name="_Toc234129486"/>
      <w:r>
        <w:t>6.7</w:t>
      </w:r>
      <w:r>
        <w:tab/>
        <w:t>Reportable Superannuation Contributions</w:t>
      </w:r>
      <w:bookmarkEnd w:id="897"/>
    </w:p>
    <w:p w:rsidR="007031C8" w:rsidRDefault="007031C8">
      <w:pPr>
        <w:keepNext/>
      </w:pPr>
      <w:r>
        <w:t>This section outlines the reportable superannuation contributions as they affect the parental income test.</w:t>
      </w:r>
    </w:p>
    <w:p w:rsidR="007031C8" w:rsidRDefault="007031C8">
      <w:pPr>
        <w:pStyle w:val="BulletTab2"/>
        <w:keepNext/>
        <w:ind w:left="1134" w:hanging="1134"/>
      </w:pPr>
      <w:r>
        <w:t xml:space="preserve">6.7.1 </w:t>
      </w:r>
      <w:r>
        <w:tab/>
        <w:t>Definitions</w:t>
      </w:r>
    </w:p>
    <w:p w:rsidR="007031C8" w:rsidRDefault="007031C8">
      <w:pPr>
        <w:pStyle w:val="BulletTab2"/>
        <w:keepNext/>
        <w:ind w:left="1134" w:hanging="1134"/>
      </w:pPr>
      <w:r>
        <w:t xml:space="preserve">6.7.2 </w:t>
      </w:r>
      <w:r>
        <w:tab/>
        <w:t>Reportable employer superannuation contributions</w:t>
      </w:r>
    </w:p>
    <w:p w:rsidR="007031C8" w:rsidRDefault="007031C8">
      <w:pPr>
        <w:pStyle w:val="BulletTab2"/>
        <w:keepNext/>
        <w:ind w:left="1134" w:hanging="1134"/>
      </w:pPr>
      <w:r>
        <w:t xml:space="preserve">6.7.3 </w:t>
      </w:r>
      <w:r>
        <w:tab/>
        <w:t>Self-employed superannuation contributions</w:t>
      </w:r>
    </w:p>
    <w:p w:rsidR="007031C8" w:rsidRDefault="007031C8"/>
    <w:p w:rsidR="007031C8" w:rsidRDefault="007031C8">
      <w:pPr>
        <w:pStyle w:val="Heading3"/>
      </w:pPr>
      <w:bookmarkStart w:id="899" w:name="_Toc264368518"/>
      <w:r>
        <w:t xml:space="preserve">6.7.1 </w:t>
      </w:r>
      <w:r>
        <w:tab/>
        <w:t>Definitions</w:t>
      </w:r>
      <w:bookmarkEnd w:id="899"/>
    </w:p>
    <w:p w:rsidR="007031C8" w:rsidRDefault="007031C8">
      <w:pPr>
        <w:pStyle w:val="blocktextarial"/>
        <w:rPr>
          <w:rFonts w:ascii="Times New Roman" w:hAnsi="Times New Roman" w:cs="Times New Roman"/>
          <w:szCs w:val="19"/>
        </w:rPr>
      </w:pPr>
      <w:r>
        <w:rPr>
          <w:rFonts w:ascii="Times New Roman" w:hAnsi="Times New Roman" w:cs="Times New Roman"/>
          <w:szCs w:val="19"/>
          <w:highlight w:val="yellow"/>
        </w:rPr>
        <w:t xml:space="preserve">Reportable superannuation contributions are those within the meaning of the </w:t>
      </w:r>
      <w:r>
        <w:rPr>
          <w:rFonts w:ascii="Times New Roman" w:hAnsi="Times New Roman" w:cs="Times New Roman"/>
          <w:i/>
          <w:iCs/>
          <w:szCs w:val="19"/>
          <w:highlight w:val="yellow"/>
        </w:rPr>
        <w:t>Income Tax Assessment Act 1997</w:t>
      </w:r>
      <w:r>
        <w:rPr>
          <w:rFonts w:ascii="Times New Roman" w:hAnsi="Times New Roman" w:cs="Times New Roman"/>
          <w:szCs w:val="19"/>
          <w:highlight w:val="yellow"/>
        </w:rPr>
        <w:t xml:space="preserve"> and includes discretionary contributions made by employers (also known as concessional or before-tax contributions). These can be split into 2 components:</w:t>
      </w:r>
    </w:p>
    <w:p w:rsidR="007031C8" w:rsidRDefault="007031C8">
      <w:pPr>
        <w:pStyle w:val="Bullet"/>
        <w:spacing w:after="60"/>
        <w:ind w:left="357" w:hanging="357"/>
      </w:pPr>
      <w:r>
        <w:t xml:space="preserve">reportable employer superannuation contributions paid at the discretion of the employee, and </w:t>
      </w:r>
    </w:p>
    <w:p w:rsidR="007031C8" w:rsidRDefault="007031C8">
      <w:pPr>
        <w:pStyle w:val="BulletLast"/>
      </w:pPr>
      <w:r>
        <w:lastRenderedPageBreak/>
        <w:t>superannuation contributions made by self-employed people (personal deductible superannuation contributions).</w:t>
      </w:r>
    </w:p>
    <w:p w:rsidR="007031C8" w:rsidRDefault="007031C8">
      <w:pPr>
        <w:pStyle w:val="blocktextarial"/>
        <w:rPr>
          <w:rFonts w:ascii="Times New Roman" w:hAnsi="Times New Roman" w:cs="Times New Roman"/>
          <w:szCs w:val="19"/>
        </w:rPr>
      </w:pPr>
      <w:r>
        <w:rPr>
          <w:rFonts w:ascii="Times New Roman" w:hAnsi="Times New Roman" w:cs="Times New Roman"/>
          <w:szCs w:val="19"/>
        </w:rPr>
        <w:t> </w:t>
      </w:r>
    </w:p>
    <w:p w:rsidR="007031C8" w:rsidRDefault="007031C8">
      <w:pPr>
        <w:pStyle w:val="Heading3"/>
      </w:pPr>
      <w:bookmarkStart w:id="900" w:name="_Toc264368519"/>
      <w:r>
        <w:t xml:space="preserve">6.7.2 </w:t>
      </w:r>
      <w:r>
        <w:tab/>
        <w:t>Reportable employer superannuation contributions</w:t>
      </w:r>
      <w:bookmarkEnd w:id="900"/>
    </w:p>
    <w:p w:rsidR="007031C8" w:rsidRDefault="007031C8">
      <w:r>
        <w:t>Reportable employer superannuation contributions are employer superannuation contributions paid at the discretion of the employee that could have been received as income. A common example are contributions made on the employee's behalf by an employer under a salary sacrifice arrangement. The contribution would have to be on top of legally required contributions such as those that have to be made under the superannuation guarantee laws or an industrial award.</w:t>
      </w:r>
    </w:p>
    <w:p w:rsidR="007031C8" w:rsidRDefault="007031C8">
      <w:pPr>
        <w:rPr>
          <w:szCs w:val="19"/>
        </w:rPr>
      </w:pPr>
    </w:p>
    <w:p w:rsidR="007031C8" w:rsidRDefault="007031C8">
      <w:pPr>
        <w:pStyle w:val="Heading3"/>
      </w:pPr>
      <w:bookmarkStart w:id="901" w:name="_Toc264368520"/>
      <w:r>
        <w:t xml:space="preserve">6.7.3 </w:t>
      </w:r>
      <w:r>
        <w:tab/>
        <w:t>Self-employed superannuation contributions</w:t>
      </w:r>
      <w:bookmarkEnd w:id="901"/>
    </w:p>
    <w:p w:rsidR="007031C8" w:rsidRDefault="007031C8">
      <w:pPr>
        <w:pStyle w:val="blocktextarial"/>
        <w:rPr>
          <w:rFonts w:ascii="Times New Roman" w:hAnsi="Times New Roman" w:cs="Times New Roman"/>
          <w:szCs w:val="19"/>
        </w:rPr>
      </w:pPr>
      <w:r>
        <w:rPr>
          <w:rFonts w:ascii="Times New Roman" w:hAnsi="Times New Roman" w:cs="Times New Roman"/>
          <w:szCs w:val="19"/>
        </w:rPr>
        <w:t>Superannuation contributions made by self-employed people are personal contributions made to a superannuation fund for which an income tax deduction is claimed on an individual's tax return.</w:t>
      </w:r>
    </w:p>
    <w:p w:rsidR="007031C8" w:rsidRDefault="007031C8">
      <w:pPr>
        <w:pStyle w:val="blocktextarial"/>
        <w:rPr>
          <w:rFonts w:ascii="Times New Roman" w:hAnsi="Times New Roman" w:cs="Times New Roman"/>
          <w:szCs w:val="19"/>
        </w:rPr>
      </w:pPr>
    </w:p>
    <w:p w:rsidR="007031C8" w:rsidRDefault="007031C8">
      <w:pPr>
        <w:pStyle w:val="blocktextarial"/>
        <w:rPr>
          <w:rFonts w:ascii="Times New Roman" w:hAnsi="Times New Roman" w:cs="Times New Roman"/>
          <w:szCs w:val="19"/>
        </w:rPr>
      </w:pPr>
    </w:p>
    <w:p w:rsidR="007031C8" w:rsidRDefault="007031C8">
      <w:pPr>
        <w:pStyle w:val="Heading2"/>
      </w:pPr>
      <w:bookmarkStart w:id="902" w:name="_6.7_Current_income"/>
      <w:bookmarkStart w:id="903" w:name="_6.6_Current_income_assessment"/>
      <w:bookmarkStart w:id="904" w:name="_Toc161552364"/>
      <w:bookmarkStart w:id="905" w:name="_Toc171153868"/>
      <w:bookmarkStart w:id="906" w:name="_Toc264368521"/>
      <w:bookmarkEnd w:id="902"/>
      <w:bookmarkEnd w:id="903"/>
      <w:r>
        <w:t>6.8</w:t>
      </w:r>
      <w:r>
        <w:tab/>
        <w:t>Current income assessment</w:t>
      </w:r>
      <w:bookmarkEnd w:id="898"/>
      <w:bookmarkEnd w:id="904"/>
      <w:bookmarkEnd w:id="905"/>
      <w:bookmarkEnd w:id="906"/>
    </w:p>
    <w:p w:rsidR="007031C8" w:rsidRDefault="007031C8">
      <w:pPr>
        <w:keepNext/>
      </w:pPr>
      <w:r>
        <w:t xml:space="preserve">This section outlines the current income assessment process for the Parental Income Test. </w:t>
      </w:r>
    </w:p>
    <w:p w:rsidR="007031C8" w:rsidRDefault="003542E1">
      <w:pPr>
        <w:pStyle w:val="BulletTab2"/>
        <w:keepNext/>
      </w:pPr>
      <w:hyperlink w:anchor="_6.7.1_Assessment_based" w:history="1">
        <w:r w:rsidR="007031C8">
          <w:rPr>
            <w:rStyle w:val="Hyperlink"/>
          </w:rPr>
          <w:t>6.8.1</w:t>
        </w:r>
      </w:hyperlink>
      <w:r w:rsidR="007031C8">
        <w:tab/>
        <w:t xml:space="preserve">Assessment based on </w:t>
      </w:r>
      <w:hyperlink w:anchor="CurrentTaxYear" w:history="1">
        <w:r w:rsidR="007031C8">
          <w:rPr>
            <w:rStyle w:val="Hyperlink"/>
          </w:rPr>
          <w:t>current tax year</w:t>
        </w:r>
      </w:hyperlink>
    </w:p>
    <w:p w:rsidR="007031C8" w:rsidRDefault="003542E1">
      <w:pPr>
        <w:pStyle w:val="BulletTab2"/>
        <w:keepNext/>
      </w:pPr>
      <w:hyperlink w:anchor="_6.7.2_Parental_current" w:history="1">
        <w:r w:rsidR="007031C8">
          <w:rPr>
            <w:rStyle w:val="Hyperlink"/>
          </w:rPr>
          <w:t>6.8.2</w:t>
        </w:r>
      </w:hyperlink>
      <w:r w:rsidR="007031C8">
        <w:tab/>
        <w:t>Parental current tax year assessment concession (fall in income)</w:t>
      </w:r>
    </w:p>
    <w:p w:rsidR="007031C8" w:rsidRDefault="003542E1">
      <w:pPr>
        <w:pStyle w:val="BulletTab2"/>
        <w:keepNext/>
      </w:pPr>
      <w:hyperlink w:anchor="_6.7.3_Estimated_income" w:history="1">
        <w:r w:rsidR="007031C8">
          <w:rPr>
            <w:rStyle w:val="Hyperlink"/>
          </w:rPr>
          <w:t>6.8.3</w:t>
        </w:r>
      </w:hyperlink>
      <w:r w:rsidR="007031C8">
        <w:tab/>
        <w:t>Estimated income</w:t>
      </w:r>
    </w:p>
    <w:p w:rsidR="007031C8" w:rsidRDefault="003542E1">
      <w:pPr>
        <w:pStyle w:val="BulletTab2"/>
        <w:keepNext/>
      </w:pPr>
      <w:hyperlink w:anchor="_6.7.4_Approval_of" w:history="1">
        <w:r w:rsidR="007031C8">
          <w:rPr>
            <w:rStyle w:val="Hyperlink"/>
          </w:rPr>
          <w:t>6.8.4</w:t>
        </w:r>
      </w:hyperlink>
      <w:r w:rsidR="007031C8">
        <w:tab/>
        <w:t>Approval of estimated income</w:t>
      </w:r>
    </w:p>
    <w:p w:rsidR="007031C8" w:rsidRDefault="003542E1">
      <w:pPr>
        <w:pStyle w:val="BulletTab2Last"/>
      </w:pPr>
      <w:hyperlink w:anchor="_6.7.5_Reverse_current" w:history="1">
        <w:r w:rsidR="007031C8">
          <w:rPr>
            <w:rStyle w:val="Hyperlink"/>
          </w:rPr>
          <w:t>6.8.5</w:t>
        </w:r>
      </w:hyperlink>
      <w:r w:rsidR="007031C8">
        <w:tab/>
        <w:t>Reverse current income (increase in income).</w:t>
      </w:r>
    </w:p>
    <w:p w:rsidR="007031C8" w:rsidRDefault="007031C8">
      <w:pPr>
        <w:pStyle w:val="BulletTab2Last"/>
        <w:numPr>
          <w:ilvl w:val="0"/>
          <w:numId w:val="0"/>
        </w:numPr>
      </w:pPr>
    </w:p>
    <w:p w:rsidR="007031C8" w:rsidRDefault="007031C8">
      <w:pPr>
        <w:pStyle w:val="Heading3"/>
      </w:pPr>
      <w:bookmarkStart w:id="907" w:name="_6.7.1_Assessment_based"/>
      <w:bookmarkStart w:id="908" w:name="_6.6.1_Assessment_based_on_current_t"/>
      <w:bookmarkStart w:id="909" w:name="_Toc161552365"/>
      <w:bookmarkStart w:id="910" w:name="_Toc234129487"/>
      <w:bookmarkStart w:id="911" w:name="_Toc264368522"/>
      <w:bookmarkEnd w:id="907"/>
      <w:bookmarkEnd w:id="908"/>
      <w:r>
        <w:t>6.8.1</w:t>
      </w:r>
      <w:r>
        <w:tab/>
        <w:t>Assessment based on current tax year</w:t>
      </w:r>
      <w:bookmarkEnd w:id="909"/>
      <w:bookmarkEnd w:id="910"/>
      <w:bookmarkEnd w:id="911"/>
    </w:p>
    <w:p w:rsidR="007031C8" w:rsidRDefault="007031C8">
      <w:pPr>
        <w:pStyle w:val="BulletIntro"/>
      </w:pPr>
      <w:r>
        <w:t xml:space="preserve">Assessment may be based on income for the </w:t>
      </w:r>
      <w:hyperlink w:anchor="CurrentTaxYear" w:history="1">
        <w:r>
          <w:rPr>
            <w:rStyle w:val="Hyperlink"/>
          </w:rPr>
          <w:t>current tax year</w:t>
        </w:r>
      </w:hyperlink>
      <w:r>
        <w:t xml:space="preserve"> (i.e. the tax year ending in the year for which benefits are sought) where either:</w:t>
      </w:r>
    </w:p>
    <w:p w:rsidR="007031C8" w:rsidRDefault="007031C8">
      <w:pPr>
        <w:pStyle w:val="Bullet"/>
        <w:ind w:left="357" w:hanging="357"/>
      </w:pPr>
      <w:r>
        <w:t xml:space="preserve">the applicant and their </w:t>
      </w:r>
      <w:hyperlink w:anchor="Partner" w:history="1">
        <w:r>
          <w:rPr>
            <w:rStyle w:val="Hyperlink"/>
          </w:rPr>
          <w:t>partner</w:t>
        </w:r>
      </w:hyperlink>
      <w:r>
        <w:t xml:space="preserve"> (if applicable) being income tested suffer a substantial and lasting fall in income, and the current tax year assessment is approved (see </w:t>
      </w:r>
      <w:hyperlink w:anchor="_6.7.2_Parental_current" w:history="1">
        <w:r>
          <w:rPr>
            <w:rStyle w:val="Hyperlink"/>
          </w:rPr>
          <w:t>6.8.2</w:t>
        </w:r>
      </w:hyperlink>
      <w:r>
        <w:t>)</w:t>
      </w:r>
      <w:r>
        <w:rPr>
          <w:b/>
        </w:rPr>
        <w:t xml:space="preserve"> </w:t>
      </w:r>
    </w:p>
    <w:p w:rsidR="007031C8" w:rsidRDefault="007031C8">
      <w:pPr>
        <w:pStyle w:val="andor"/>
      </w:pPr>
      <w:r>
        <w:t>or</w:t>
      </w:r>
    </w:p>
    <w:p w:rsidR="007031C8" w:rsidRDefault="007031C8">
      <w:pPr>
        <w:pStyle w:val="BulletLast"/>
      </w:pPr>
      <w:r>
        <w:t xml:space="preserve">the parental income for the current tax year is more than 25% of the parental income for the </w:t>
      </w:r>
      <w:hyperlink w:anchor="BaseTaxYear" w:history="1">
        <w:r>
          <w:rPr>
            <w:rStyle w:val="Hyperlink"/>
          </w:rPr>
          <w:t>base tax year</w:t>
        </w:r>
      </w:hyperlink>
      <w:r>
        <w:t xml:space="preserve">, and the reverse current income rule is applied (see </w:t>
      </w:r>
      <w:hyperlink w:anchor="_6.7.5_Reverse_current" w:history="1">
        <w:r>
          <w:rPr>
            <w:rStyle w:val="Hyperlink"/>
          </w:rPr>
          <w:t>6.8.5</w:t>
        </w:r>
      </w:hyperlink>
      <w:r>
        <w:t>).</w:t>
      </w:r>
      <w:r>
        <w:rPr>
          <w:b/>
          <w:bCs/>
        </w:rPr>
        <w:t xml:space="preserve"> </w:t>
      </w:r>
    </w:p>
    <w:p w:rsidR="007031C8" w:rsidRDefault="007031C8">
      <w:r>
        <w:t>There is no provision for the Parental Income Test to be applied to any period later than the current tax year.</w:t>
      </w:r>
    </w:p>
    <w:p w:rsidR="007031C8" w:rsidRDefault="007031C8"/>
    <w:p w:rsidR="007031C8" w:rsidRDefault="007031C8">
      <w:pPr>
        <w:pStyle w:val="Heading3"/>
      </w:pPr>
      <w:bookmarkStart w:id="912" w:name="_6.7.2_Parental_current"/>
      <w:bookmarkStart w:id="913" w:name="_6.6.2_Current_tax_year_assessment_("/>
      <w:bookmarkStart w:id="914" w:name="_Toc161552366"/>
      <w:bookmarkStart w:id="915" w:name="_Toc234129488"/>
      <w:bookmarkStart w:id="916" w:name="_Toc264368523"/>
      <w:bookmarkEnd w:id="912"/>
      <w:bookmarkEnd w:id="913"/>
      <w:r>
        <w:lastRenderedPageBreak/>
        <w:t>6.8.2</w:t>
      </w:r>
      <w:r>
        <w:tab/>
        <w:t>Current tax year assessment (fall in income</w:t>
      </w:r>
      <w:bookmarkEnd w:id="914"/>
      <w:r>
        <w:t>)</w:t>
      </w:r>
      <w:bookmarkEnd w:id="915"/>
      <w:bookmarkEnd w:id="916"/>
    </w:p>
    <w:p w:rsidR="007031C8" w:rsidRDefault="003542E1">
      <w:pPr>
        <w:pStyle w:val="BulletIntro"/>
        <w:spacing w:after="60"/>
      </w:pPr>
      <w:hyperlink w:anchor="CurrentTaxYear" w:history="1">
        <w:r w:rsidR="007031C8">
          <w:rPr>
            <w:rStyle w:val="Hyperlink"/>
          </w:rPr>
          <w:t>Current tax year</w:t>
        </w:r>
      </w:hyperlink>
      <w:r w:rsidR="007031C8">
        <w:t xml:space="preserve"> assessment applies where it would be unreasonable to assess eligibility for Additional Boarding Allowance on the basis of parental income for the </w:t>
      </w:r>
      <w:hyperlink w:anchor="BaseTaxYear" w:history="1">
        <w:r w:rsidR="007031C8">
          <w:rPr>
            <w:rStyle w:val="Hyperlink"/>
          </w:rPr>
          <w:t>base tax year</w:t>
        </w:r>
      </w:hyperlink>
      <w:r w:rsidR="007031C8">
        <w:t xml:space="preserve"> because:</w:t>
      </w:r>
    </w:p>
    <w:p w:rsidR="007031C8" w:rsidRDefault="007031C8">
      <w:pPr>
        <w:pStyle w:val="Bullet"/>
        <w:spacing w:after="60"/>
        <w:ind w:left="357" w:hanging="357"/>
      </w:pPr>
      <w:r>
        <w:t xml:space="preserve">the drop in parental income is substantial (see </w:t>
      </w:r>
      <w:r>
        <w:rPr>
          <w:i/>
        </w:rPr>
        <w:t>Definition of substantial fall in income</w:t>
      </w:r>
      <w:r>
        <w:t>, below)</w:t>
      </w:r>
    </w:p>
    <w:p w:rsidR="007031C8" w:rsidRDefault="007031C8">
      <w:pPr>
        <w:pStyle w:val="Bullet"/>
        <w:numPr>
          <w:ilvl w:val="0"/>
          <w:numId w:val="0"/>
        </w:numPr>
        <w:spacing w:after="60"/>
        <w:ind w:left="357"/>
      </w:pPr>
      <w:r>
        <w:t>and</w:t>
      </w:r>
    </w:p>
    <w:p w:rsidR="007031C8" w:rsidRDefault="007031C8">
      <w:pPr>
        <w:pStyle w:val="BulletLast"/>
      </w:pPr>
      <w:r>
        <w:t xml:space="preserve">the drop is </w:t>
      </w:r>
      <w:hyperlink w:anchor="Likely" w:history="1">
        <w:r>
          <w:rPr>
            <w:rStyle w:val="Hyperlink"/>
          </w:rPr>
          <w:t>likely</w:t>
        </w:r>
      </w:hyperlink>
      <w:r>
        <w:t xml:space="preserve"> to last for at least two years from the date of the circumstance causing hardship or 1 January of the year of study, whichever is the later (see </w:t>
      </w:r>
      <w:r>
        <w:rPr>
          <w:i/>
        </w:rPr>
        <w:t>Duration of fall in income</w:t>
      </w:r>
      <w:r>
        <w:t>, below).</w:t>
      </w:r>
    </w:p>
    <w:p w:rsidR="007031C8" w:rsidRDefault="007031C8">
      <w:pPr>
        <w:pStyle w:val="BulletLast"/>
        <w:numPr>
          <w:ilvl w:val="0"/>
          <w:numId w:val="0"/>
        </w:numPr>
      </w:pPr>
    </w:p>
    <w:p w:rsidR="007031C8" w:rsidRDefault="007031C8">
      <w:pPr>
        <w:pStyle w:val="Heading4"/>
      </w:pPr>
      <w:bookmarkStart w:id="917" w:name="_Toc161552367"/>
      <w:bookmarkStart w:id="918" w:name="_Toc234129489"/>
      <w:r>
        <w:t>Circumstances in which a current tax year assessment can be approved</w:t>
      </w:r>
      <w:bookmarkEnd w:id="917"/>
      <w:bookmarkEnd w:id="918"/>
    </w:p>
    <w:p w:rsidR="007031C8" w:rsidRDefault="007031C8">
      <w:pPr>
        <w:pStyle w:val="BulletIntro"/>
        <w:spacing w:after="60"/>
      </w:pPr>
      <w:r>
        <w:t>Circumstances in which current tax year assessment may be approved are:</w:t>
      </w:r>
    </w:p>
    <w:p w:rsidR="007031C8" w:rsidRDefault="007031C8">
      <w:pPr>
        <w:pStyle w:val="Bullet"/>
        <w:spacing w:after="60"/>
        <w:ind w:left="357" w:hanging="357"/>
      </w:pPr>
      <w:r>
        <w:t>permanent invalidity, retirement or any similar circumstance that removes or reduces earning capacity</w:t>
      </w:r>
    </w:p>
    <w:p w:rsidR="007031C8" w:rsidRDefault="007031C8">
      <w:pPr>
        <w:pStyle w:val="Bullet"/>
        <w:spacing w:after="60"/>
        <w:ind w:left="357" w:hanging="357"/>
      </w:pPr>
      <w:r>
        <w:t>drought, bushfire or other circumstance (e.g. flood, cyclone) beyond the person’s control</w:t>
      </w:r>
    </w:p>
    <w:p w:rsidR="007031C8" w:rsidRDefault="007031C8">
      <w:pPr>
        <w:pStyle w:val="BulletLast"/>
        <w:spacing w:after="120"/>
      </w:pPr>
      <w:r>
        <w:t>any other circumstances causing hardship.</w:t>
      </w:r>
    </w:p>
    <w:p w:rsidR="007031C8" w:rsidRDefault="007031C8">
      <w:r>
        <w:t xml:space="preserve">Loss of an applicant or their </w:t>
      </w:r>
      <w:hyperlink w:anchor="Partner" w:history="1">
        <w:r>
          <w:rPr>
            <w:rStyle w:val="Hyperlink"/>
          </w:rPr>
          <w:t>partner</w:t>
        </w:r>
      </w:hyperlink>
      <w:r>
        <w:t xml:space="preserve"> through death or separation does not warrant current tax year assessment, unless the remaining applicant also suffers a significant and sustained fall in income.</w:t>
      </w:r>
    </w:p>
    <w:p w:rsidR="007031C8" w:rsidRDefault="007031C8"/>
    <w:p w:rsidR="007031C8" w:rsidRDefault="007031C8">
      <w:pPr>
        <w:pStyle w:val="Heading4"/>
      </w:pPr>
      <w:bookmarkStart w:id="919" w:name="_Toc161552368"/>
      <w:bookmarkStart w:id="920" w:name="_Toc234129490"/>
      <w:r>
        <w:t>Definition of substantial fall in income</w:t>
      </w:r>
      <w:bookmarkEnd w:id="919"/>
      <w:bookmarkEnd w:id="920"/>
    </w:p>
    <w:tbl>
      <w:tblPr>
        <w:tblpPr w:leftFromText="180" w:rightFromText="180" w:vertAnchor="text" w:tblpXSpec="right" w:tblpY="1"/>
        <w:tblOverlap w:val="never"/>
        <w:tblW w:w="453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536"/>
      </w:tblGrid>
      <w:tr w:rsidR="007031C8">
        <w:trPr>
          <w:jc w:val="right"/>
        </w:trPr>
        <w:tc>
          <w:tcPr>
            <w:tcW w:w="8723" w:type="dxa"/>
            <w:shd w:val="clear" w:color="auto" w:fill="CCFFFF"/>
          </w:tcPr>
          <w:p w:rsidR="007031C8" w:rsidRDefault="007031C8">
            <w:pPr>
              <w:pStyle w:val="ExampleText"/>
              <w:rPr>
                <w:b/>
              </w:rPr>
            </w:pPr>
            <w:r>
              <w:rPr>
                <w:b/>
              </w:rPr>
              <w:t>Example 34: Retirement causes large fall in income</w:t>
            </w:r>
          </w:p>
          <w:p w:rsidR="007031C8" w:rsidRDefault="007031C8">
            <w:pPr>
              <w:pStyle w:val="ExampleText"/>
            </w:pPr>
            <w:r>
              <w:t>Mr and Mrs Presley had an income of $45,000 in the normal assessment year. On 30 November in the following tax year, Mr Presley retires. Their income for that year is $12,000 for the period from 1 July to 30 November and then $175 a week from superannuation for the period from 30 November to 30 June. Although this does not represent a fall of 25% between the tax years, there has clearly been a drastic fall in parental income. Current income assessment may be granted.</w:t>
            </w:r>
          </w:p>
        </w:tc>
      </w:tr>
    </w:tbl>
    <w:p w:rsidR="007031C8" w:rsidRDefault="007031C8">
      <w:r>
        <w:t>A substantial drop in parental income for the period should generally be at least 25 per cent of the base tax year income.</w:t>
      </w:r>
    </w:p>
    <w:p w:rsidR="007031C8" w:rsidRDefault="007031C8">
      <w:r>
        <w:t>Assessors should use discretion when the drop is less than 25 per cent. Clearly, a smaller drop could have a substantial effect on the standard of living of people on lower incomes. Also, where the drop occurs late in the tax year or where the difference in tax year totals is influenced by once-off income (such as redundancy or termination payments), it may be more substantial than is immediately apparent when comparing tax year totals and Current Tax Year assessment can be approved.</w:t>
      </w:r>
    </w:p>
    <w:p w:rsidR="007031C8" w:rsidRDefault="007031C8"/>
    <w:p w:rsidR="007031C8" w:rsidRDefault="007031C8">
      <w:pPr>
        <w:pStyle w:val="Heading4"/>
      </w:pPr>
      <w:bookmarkStart w:id="921" w:name="_Toc161552369"/>
      <w:bookmarkStart w:id="922" w:name="_Toc234129491"/>
      <w:r>
        <w:t>Duration of fall in income</w:t>
      </w:r>
      <w:bookmarkEnd w:id="921"/>
      <w:bookmarkEnd w:id="922"/>
    </w:p>
    <w:p w:rsidR="007031C8" w:rsidRDefault="007031C8">
      <w:r>
        <w:t xml:space="preserve">The circumstance causing the fall in income must be one that could reasonably be expected to last for at least two years. Any </w:t>
      </w:r>
      <w:hyperlink w:anchor="Claim" w:history="1">
        <w:r>
          <w:rPr>
            <w:rStyle w:val="Hyperlink"/>
          </w:rPr>
          <w:t>claim</w:t>
        </w:r>
      </w:hyperlink>
      <w:r>
        <w:t xml:space="preserve"> on this basis should be accepted unless there is evidence to the contrary. However, claims based on seasonal falls in a market </w:t>
      </w:r>
      <w:r>
        <w:lastRenderedPageBreak/>
        <w:t>that is subject to short-term fluctuations (e.g. in the case of primary producers) cannot not be approved unless special circumstances (e.g. expert forecasts of a prolonged slump) can be demonstrated by the applicant.</w:t>
      </w:r>
    </w:p>
    <w:p w:rsidR="007031C8" w:rsidRDefault="007031C8">
      <w:pPr>
        <w:spacing w:after="120"/>
      </w:pPr>
      <w:r>
        <w:t xml:space="preserve">Where current tax year assessment has been granted on the expectation that the drop in income will last at least two years, any subsequent change in circumstances (e.g. an unemployed </w:t>
      </w:r>
      <w:hyperlink w:anchor="Parent" w:history="1">
        <w:r>
          <w:rPr>
            <w:rStyle w:val="Hyperlink"/>
          </w:rPr>
          <w:t>parent</w:t>
        </w:r>
      </w:hyperlink>
      <w:r>
        <w:t xml:space="preserve"> finding a new job in a shorter time) will not affect the current tax year assessment unless evidence suggests that the original request was made in bad faith.</w:t>
      </w:r>
    </w:p>
    <w:p w:rsidR="007031C8" w:rsidRDefault="007031C8">
      <w:r>
        <w:t xml:space="preserve">In some cases, changing circumstances might mean an increase in the income on which the assessment is based. In such cases, a re-estimate of income for the current tax year may be necessary (see </w:t>
      </w:r>
      <w:hyperlink w:anchor="_6.7.3_Estimated_income" w:history="1">
        <w:r>
          <w:rPr>
            <w:rStyle w:val="Hyperlink"/>
          </w:rPr>
          <w:t>6.8.3</w:t>
        </w:r>
      </w:hyperlink>
      <w:r>
        <w:t>).</w:t>
      </w:r>
      <w:r>
        <w:rPr>
          <w:b/>
          <w:bCs/>
        </w:rPr>
        <w:t xml:space="preserve"> </w:t>
      </w:r>
    </w:p>
    <w:p w:rsidR="007031C8" w:rsidRDefault="007031C8"/>
    <w:p w:rsidR="007031C8" w:rsidRDefault="007031C8">
      <w:pPr>
        <w:pStyle w:val="Heading4"/>
        <w:spacing w:after="120"/>
      </w:pPr>
      <w:bookmarkStart w:id="923" w:name="_Toc161552370"/>
      <w:bookmarkStart w:id="924" w:name="_Toc234129492"/>
      <w:r>
        <w:t>Date of effect</w:t>
      </w:r>
      <w:bookmarkEnd w:id="923"/>
      <w:bookmarkEnd w:id="924"/>
    </w:p>
    <w:p w:rsidR="007031C8" w:rsidRDefault="007031C8">
      <w:pPr>
        <w:spacing w:after="120"/>
      </w:pPr>
      <w:r>
        <w:t xml:space="preserve">If the date of the fall in income is </w:t>
      </w:r>
      <w:r>
        <w:rPr>
          <w:i/>
        </w:rPr>
        <w:t>earlier</w:t>
      </w:r>
      <w:r>
        <w:t xml:space="preserve"> than 1 January of the year in which assistance is sought, the date of effect for current tax year assessment is 1 January. In this case, entitlement for the whole </w:t>
      </w:r>
      <w:hyperlink w:anchor="EligibilityPeriod" w:history="1">
        <w:r>
          <w:rPr>
            <w:rStyle w:val="Hyperlink"/>
          </w:rPr>
          <w:t>eligibility period</w:t>
        </w:r>
      </w:hyperlink>
      <w:r>
        <w:t xml:space="preserve"> is assessed on the parental income (see </w:t>
      </w:r>
      <w:hyperlink w:anchor="_6.3_Calculating_parental" w:history="1">
        <w:r>
          <w:rPr>
            <w:rStyle w:val="Hyperlink"/>
          </w:rPr>
          <w:t>6.3</w:t>
        </w:r>
      </w:hyperlink>
      <w:r>
        <w:t>) for the current tax year.</w:t>
      </w:r>
      <w:r>
        <w:rPr>
          <w:b/>
          <w:bCs/>
        </w:rPr>
        <w:t xml:space="preserve"> </w:t>
      </w:r>
    </w:p>
    <w:p w:rsidR="007031C8" w:rsidRDefault="007031C8">
      <w:pPr>
        <w:pStyle w:val="BulletIntro"/>
      </w:pPr>
      <w:r>
        <w:t>If the date of the fall in income is on or after 1 January, the date of effect is the date of the fall in income. In such a case:</w:t>
      </w:r>
    </w:p>
    <w:p w:rsidR="007031C8" w:rsidRDefault="007031C8">
      <w:pPr>
        <w:pStyle w:val="Bullet"/>
        <w:ind w:left="357" w:hanging="357"/>
      </w:pPr>
      <w:r>
        <w:t xml:space="preserve">entitlement for the period of eligibility </w:t>
      </w:r>
      <w:r>
        <w:rPr>
          <w:i/>
        </w:rPr>
        <w:t>before</w:t>
      </w:r>
      <w:r>
        <w:t xml:space="preserve"> the date of the fall is assessed on the parental income for the base tax year</w:t>
      </w:r>
    </w:p>
    <w:p w:rsidR="007031C8" w:rsidRDefault="007031C8">
      <w:pPr>
        <w:pStyle w:val="BulletLast"/>
        <w:spacing w:after="120"/>
      </w:pPr>
      <w:r>
        <w:t xml:space="preserve">entitlement for the period of eligibility </w:t>
      </w:r>
      <w:r>
        <w:rPr>
          <w:i/>
        </w:rPr>
        <w:t>from</w:t>
      </w:r>
      <w:r>
        <w:t xml:space="preserve"> the date of the fall is assessed on the parental income for the current tax year.</w:t>
      </w:r>
    </w:p>
    <w:p w:rsidR="007031C8" w:rsidRDefault="007031C8">
      <w:r>
        <w:t>In most cases, the date from which income dropped will be easily established. However, where income is affected by circumstances such as drought, it will be necessary to establish an approximate date based on such considerations as the normal arrangements for marketing products and the period of production to which the income related when the adverse effect became apparent. If no precise date is available, the date chosen will be the first day of the most appropriate month.</w:t>
      </w:r>
    </w:p>
    <w:p w:rsidR="007031C8" w:rsidRDefault="007031C8"/>
    <w:p w:rsidR="007031C8" w:rsidRDefault="007031C8">
      <w:pPr>
        <w:pStyle w:val="Heading3"/>
        <w:spacing w:after="120"/>
      </w:pPr>
      <w:bookmarkStart w:id="925" w:name="_6.7.3_Estimated_income"/>
      <w:bookmarkStart w:id="926" w:name="_6.6.3_Estimated_income"/>
      <w:bookmarkStart w:id="927" w:name="_Toc161552371"/>
      <w:bookmarkStart w:id="928" w:name="_Toc234129493"/>
      <w:bookmarkStart w:id="929" w:name="_Toc264368524"/>
      <w:bookmarkEnd w:id="925"/>
      <w:bookmarkEnd w:id="926"/>
      <w:r>
        <w:t>6.8.3</w:t>
      </w:r>
      <w:r>
        <w:tab/>
        <w:t>Estimated income</w:t>
      </w:r>
      <w:bookmarkEnd w:id="927"/>
      <w:bookmarkEnd w:id="928"/>
      <w:bookmarkEnd w:id="929"/>
    </w:p>
    <w:p w:rsidR="007031C8" w:rsidRDefault="007031C8">
      <w:pPr>
        <w:spacing w:after="120"/>
      </w:pPr>
      <w:r>
        <w:t>An estimate of income may be used to determine provisional entitlement and begin payments. However, actual entitlement remains subject to actual income, so the applicant’s entitlement will be reassessed as soon as the confirmed income details are available.</w:t>
      </w:r>
    </w:p>
    <w:p w:rsidR="007031C8" w:rsidRDefault="007031C8">
      <w:pPr>
        <w:spacing w:after="120"/>
      </w:pPr>
      <w:r>
        <w:t>Applicants for this concession should be warned at the outset of the possibility of overpayments resulting from underestimates of income or from unexpected changes in circumstances.</w:t>
      </w:r>
    </w:p>
    <w:p w:rsidR="007031C8" w:rsidRDefault="007031C8">
      <w:pPr>
        <w:spacing w:after="120"/>
      </w:pPr>
      <w:r>
        <w:t xml:space="preserve">Where an applicant has been assessed on an estimate of income in the </w:t>
      </w:r>
      <w:hyperlink w:anchor="CurrentTaxYear" w:history="1">
        <w:r>
          <w:rPr>
            <w:rStyle w:val="Hyperlink"/>
          </w:rPr>
          <w:t>current tax year</w:t>
        </w:r>
      </w:hyperlink>
      <w:r>
        <w:t xml:space="preserve">, they should provide acceptable proof of income (see </w:t>
      </w:r>
      <w:hyperlink w:anchor="_6.1.3_Proof_of" w:history="1">
        <w:r>
          <w:rPr>
            <w:rStyle w:val="Hyperlink"/>
          </w:rPr>
          <w:t>6.1.3</w:t>
        </w:r>
      </w:hyperlink>
      <w:r>
        <w:t>) as soon as possible after the end of the current tax year.</w:t>
      </w:r>
    </w:p>
    <w:p w:rsidR="007031C8" w:rsidRDefault="007031C8">
      <w:pPr>
        <w:pStyle w:val="BulletIntro"/>
        <w:spacing w:after="60"/>
      </w:pPr>
      <w:r>
        <w:lastRenderedPageBreak/>
        <w:t>Where a reassessment is necessary because actual income exceeds the original estimate, the reassessment should be based on the lower of either:</w:t>
      </w:r>
    </w:p>
    <w:p w:rsidR="007031C8" w:rsidRDefault="007031C8">
      <w:pPr>
        <w:pStyle w:val="Bullet"/>
        <w:spacing w:after="60"/>
        <w:ind w:left="357" w:hanging="357"/>
      </w:pPr>
      <w:r>
        <w:t>the parental income for the current tax year (i.e. the tax year ending in the year for which benefits are sought)</w:t>
      </w:r>
    </w:p>
    <w:p w:rsidR="007031C8" w:rsidRDefault="007031C8">
      <w:pPr>
        <w:pStyle w:val="andor"/>
        <w:spacing w:after="60"/>
      </w:pPr>
      <w:r>
        <w:t>or</w:t>
      </w:r>
    </w:p>
    <w:p w:rsidR="007031C8" w:rsidRDefault="007031C8">
      <w:pPr>
        <w:pStyle w:val="BulletLast"/>
        <w:spacing w:after="120"/>
      </w:pPr>
      <w:r>
        <w:t xml:space="preserve">the parental income for the </w:t>
      </w:r>
      <w:hyperlink w:anchor="BaseTaxYear" w:history="1">
        <w:r>
          <w:rPr>
            <w:rStyle w:val="Hyperlink"/>
          </w:rPr>
          <w:t>base tax year</w:t>
        </w:r>
      </w:hyperlink>
      <w:r>
        <w:t xml:space="preserve"> (i.e. the tax year ending in the year before the year for which benefits are sought).</w:t>
      </w:r>
    </w:p>
    <w:p w:rsidR="007031C8" w:rsidRDefault="007031C8">
      <w:r>
        <w:rPr>
          <w:i/>
        </w:rPr>
        <w:t>Note</w:t>
      </w:r>
      <w:r>
        <w:t xml:space="preserve">: In exceptional cases, the provisions of 6.9 (Waiver of Parental Income Test) or </w:t>
      </w:r>
      <w:hyperlink w:anchor="_6.7.5_Reverse_current" w:history="1">
        <w:r>
          <w:rPr>
            <w:rStyle w:val="Hyperlink"/>
          </w:rPr>
          <w:t>6.785</w:t>
        </w:r>
      </w:hyperlink>
      <w:r>
        <w:t xml:space="preserve"> (Reverse current income assessment) may override this assessment.</w:t>
      </w:r>
      <w:r>
        <w:rPr>
          <w:b/>
          <w:bCs/>
        </w:rPr>
        <w:t xml:space="preserve"> </w:t>
      </w:r>
    </w:p>
    <w:p w:rsidR="007031C8" w:rsidRDefault="007031C8"/>
    <w:tbl>
      <w:tblPr>
        <w:tblpPr w:leftFromText="180" w:rightFromText="180" w:vertAnchor="text" w:tblpXSpec="right" w:tblpY="1"/>
        <w:tblOverlap w:val="never"/>
        <w:tblW w:w="453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536"/>
      </w:tblGrid>
      <w:tr w:rsidR="007031C8">
        <w:trPr>
          <w:jc w:val="right"/>
        </w:trPr>
        <w:tc>
          <w:tcPr>
            <w:tcW w:w="8723" w:type="dxa"/>
            <w:shd w:val="clear" w:color="auto" w:fill="CCFFFF"/>
          </w:tcPr>
          <w:p w:rsidR="007031C8" w:rsidRDefault="007031C8">
            <w:pPr>
              <w:pStyle w:val="ExampleText"/>
              <w:rPr>
                <w:b/>
              </w:rPr>
            </w:pPr>
            <w:bookmarkStart w:id="930" w:name="_Toc161552372"/>
            <w:r>
              <w:rPr>
                <w:b/>
              </w:rPr>
              <w:t>Example 35: Drop in income before the allowance year</w:t>
            </w:r>
          </w:p>
          <w:p w:rsidR="007031C8" w:rsidRDefault="007031C8">
            <w:pPr>
              <w:pStyle w:val="ExampleText"/>
            </w:pPr>
            <w:smartTag w:uri="urn:schemas-microsoft-com:office:smarttags" w:element="place">
              <w:smartTag w:uri="urn:schemas-microsoft-com:office:smarttags" w:element="City">
                <w:r>
                  <w:t>Marina</w:t>
                </w:r>
              </w:smartTag>
            </w:smartTag>
            <w:r>
              <w:t xml:space="preserve">’s mother is seeking AIC allowances for the year of study. She gave up full-time employment in November of the previous year. </w:t>
            </w:r>
            <w:smartTag w:uri="urn:schemas-microsoft-com:office:smarttags" w:element="place">
              <w:smartTag w:uri="urn:schemas-microsoft-com:office:smarttags" w:element="City">
                <w:r>
                  <w:t>Marina</w:t>
                </w:r>
              </w:smartTag>
            </w:smartTag>
            <w:r>
              <w:t xml:space="preserve">’s entitlement to Additional Boarding Allowance for the whole of the year of study is normally assessed on the incomes of both parents for the base tax year but may be assessed on their current tax year income. If </w:t>
            </w:r>
            <w:smartTag w:uri="urn:schemas-microsoft-com:office:smarttags" w:element="place">
              <w:smartTag w:uri="urn:schemas-microsoft-com:office:smarttags" w:element="City">
                <w:r>
                  <w:t>Marina</w:t>
                </w:r>
              </w:smartTag>
            </w:smartTag>
            <w:r>
              <w:t xml:space="preserve">’s mother resumes full-time employment during the year of study, assessment may still be made on current tax year income (with a new estimate).  However, the original request for current tax year income assessment must have been made in good faith (in the expectation that the drop in income would last at least 2 years), and current tax year income assessment is more advantageous to </w:t>
            </w:r>
            <w:smartTag w:uri="urn:schemas-microsoft-com:office:smarttags" w:element="place">
              <w:smartTag w:uri="urn:schemas-microsoft-com:office:smarttags" w:element="City">
                <w:r>
                  <w:t>Marina</w:t>
                </w:r>
              </w:smartTag>
            </w:smartTag>
            <w:r>
              <w:t xml:space="preserve"> than the base tax year assessment.</w:t>
            </w:r>
          </w:p>
        </w:tc>
      </w:tr>
      <w:tr w:rsidR="007031C8">
        <w:trPr>
          <w:jc w:val="right"/>
        </w:trPr>
        <w:tc>
          <w:tcPr>
            <w:tcW w:w="8723" w:type="dxa"/>
            <w:shd w:val="clear" w:color="auto" w:fill="CCFFFF"/>
          </w:tcPr>
          <w:p w:rsidR="007031C8" w:rsidRDefault="007031C8">
            <w:pPr>
              <w:pStyle w:val="ExampleText"/>
              <w:rPr>
                <w:b/>
              </w:rPr>
            </w:pPr>
            <w:r>
              <w:rPr>
                <w:b/>
              </w:rPr>
              <w:t>Example 36: Drop in income between 1 January and 30 June of the allowance year</w:t>
            </w:r>
          </w:p>
          <w:p w:rsidR="007031C8" w:rsidRDefault="007031C8">
            <w:pPr>
              <w:pStyle w:val="ExampleText"/>
            </w:pPr>
            <w:r>
              <w:t>Reid’s father is seeking AIC allowances for the year of study. He retires on 13 February and subsequently receives superannuation. Entitlement to Additional Boarding Allowance up to 12 February is assessed in the normal way on Reid’s parents’ income during the base tax year. Entitlement from 13 February to 31 December is assessed on his parents’ income for the current tax year (the tax year that ends during the year of study). Should Reid’s father re-enter the workforce, the principles outlined in Example 35 apply.</w:t>
            </w:r>
          </w:p>
        </w:tc>
      </w:tr>
    </w:tbl>
    <w:p w:rsidR="007031C8" w:rsidRDefault="007031C8">
      <w:pPr>
        <w:pStyle w:val="Heading3"/>
      </w:pPr>
      <w:bookmarkStart w:id="931" w:name="_6.7.4_Approval_of"/>
      <w:bookmarkStart w:id="932" w:name="_6.6.4_Approval_of_estimated_income"/>
      <w:bookmarkStart w:id="933" w:name="_Toc234129494"/>
      <w:bookmarkStart w:id="934" w:name="_Toc264368525"/>
      <w:bookmarkEnd w:id="931"/>
      <w:bookmarkEnd w:id="932"/>
      <w:r>
        <w:t>6.8.4</w:t>
      </w:r>
      <w:r>
        <w:tab/>
        <w:t>Approval of estimated income</w:t>
      </w:r>
      <w:bookmarkEnd w:id="930"/>
      <w:bookmarkEnd w:id="933"/>
      <w:bookmarkEnd w:id="934"/>
    </w:p>
    <w:p w:rsidR="007031C8" w:rsidRDefault="007031C8">
      <w:pPr>
        <w:pStyle w:val="BulletIntro"/>
      </w:pPr>
      <w:r>
        <w:t>The assessor should consider whether an applicant’s estimate of income is reasonable. The estimate should take into account:</w:t>
      </w:r>
    </w:p>
    <w:p w:rsidR="007031C8" w:rsidRDefault="007031C8">
      <w:pPr>
        <w:pStyle w:val="Bullet"/>
        <w:ind w:left="357" w:hanging="357"/>
      </w:pPr>
      <w:r>
        <w:t xml:space="preserve">the actual income of the applicant and their </w:t>
      </w:r>
      <w:hyperlink w:anchor="Partner" w:history="1">
        <w:r>
          <w:rPr>
            <w:rStyle w:val="Hyperlink"/>
          </w:rPr>
          <w:t>partner</w:t>
        </w:r>
      </w:hyperlink>
      <w:r>
        <w:t xml:space="preserve"> (where relevant) for the </w:t>
      </w:r>
      <w:hyperlink w:anchor="CurrentTaxYear" w:history="1">
        <w:r>
          <w:rPr>
            <w:rStyle w:val="Hyperlink"/>
          </w:rPr>
          <w:t>current tax year</w:t>
        </w:r>
      </w:hyperlink>
      <w:r>
        <w:t xml:space="preserve"> income up to the date of the drop in income</w:t>
      </w:r>
    </w:p>
    <w:p w:rsidR="007031C8" w:rsidRDefault="007031C8">
      <w:pPr>
        <w:pStyle w:val="Bullet"/>
        <w:ind w:left="357" w:hanging="357"/>
      </w:pPr>
      <w:r>
        <w:t xml:space="preserve">any taxable component of redundancy or separation </w:t>
      </w:r>
      <w:proofErr w:type="spellStart"/>
      <w:r>
        <w:t>payouts</w:t>
      </w:r>
      <w:proofErr w:type="spellEnd"/>
      <w:r>
        <w:t xml:space="preserve"> (e.g. superannuation or lump sum leave entitlements)</w:t>
      </w:r>
    </w:p>
    <w:p w:rsidR="007031C8" w:rsidRDefault="007031C8">
      <w:pPr>
        <w:pStyle w:val="Bullet"/>
        <w:ind w:left="357" w:hanging="357"/>
      </w:pPr>
      <w:r>
        <w:t>indexation increases in remaining wages</w:t>
      </w:r>
    </w:p>
    <w:p w:rsidR="007031C8" w:rsidRDefault="007031C8">
      <w:pPr>
        <w:pStyle w:val="BulletLast"/>
      </w:pPr>
      <w:r>
        <w:t>anticipated income from the date of the drop until the end of the tax year (including earnings from casual employment or occasional overtime).</w:t>
      </w:r>
    </w:p>
    <w:p w:rsidR="007031C8" w:rsidRDefault="007031C8">
      <w:r>
        <w:t>The assessor should be satisfied that the estimate of the size of the drop is reasonable in the light of available information about such factors as previous earnings and current employment.</w:t>
      </w:r>
    </w:p>
    <w:p w:rsidR="007031C8" w:rsidRDefault="007031C8"/>
    <w:p w:rsidR="007031C8" w:rsidRDefault="007031C8">
      <w:pPr>
        <w:pStyle w:val="Heading3"/>
      </w:pPr>
      <w:bookmarkStart w:id="935" w:name="_6.7.5_Reverse_current"/>
      <w:bookmarkStart w:id="936" w:name="_6.6.5_Reverse_current_income_(incre"/>
      <w:bookmarkStart w:id="937" w:name="_Toc161552373"/>
      <w:bookmarkStart w:id="938" w:name="_Toc234129495"/>
      <w:bookmarkStart w:id="939" w:name="_Toc264368526"/>
      <w:bookmarkEnd w:id="935"/>
      <w:bookmarkEnd w:id="936"/>
      <w:r>
        <w:t>6.8.5</w:t>
      </w:r>
      <w:r>
        <w:tab/>
        <w:t>Reverse current income (increase in income)</w:t>
      </w:r>
      <w:bookmarkEnd w:id="937"/>
      <w:bookmarkEnd w:id="938"/>
      <w:bookmarkEnd w:id="939"/>
    </w:p>
    <w:p w:rsidR="007031C8" w:rsidRDefault="007031C8">
      <w:r>
        <w:t xml:space="preserve">A ‘reverse current income’ assessment is applied when there is a significant increase in parental income during the </w:t>
      </w:r>
      <w:hyperlink w:anchor="CurrentTaxYear" w:history="1">
        <w:r>
          <w:rPr>
            <w:rStyle w:val="Hyperlink"/>
          </w:rPr>
          <w:t>current tax year</w:t>
        </w:r>
      </w:hyperlink>
      <w:r>
        <w:t>.</w:t>
      </w:r>
    </w:p>
    <w:p w:rsidR="007031C8" w:rsidRDefault="007031C8">
      <w:r>
        <w:t xml:space="preserve">This assessment is applied where the parental income for the current tax year is more than 25 per cent of the income for the </w:t>
      </w:r>
      <w:hyperlink w:anchor="BaseTaxYear" w:history="1">
        <w:r>
          <w:rPr>
            <w:rStyle w:val="Hyperlink"/>
          </w:rPr>
          <w:t>base tax year</w:t>
        </w:r>
      </w:hyperlink>
      <w:r>
        <w:t xml:space="preserve">. However, if the income for the base </w:t>
      </w:r>
      <w:r>
        <w:lastRenderedPageBreak/>
        <w:t xml:space="preserve">tax year is less than the PIFA (see </w:t>
      </w:r>
      <w:hyperlink w:anchor="_6.3.2_Parental_Income" w:history="1">
        <w:r>
          <w:rPr>
            <w:rStyle w:val="Hyperlink"/>
          </w:rPr>
          <w:t>6.3.2</w:t>
        </w:r>
      </w:hyperlink>
      <w:r>
        <w:t>), the income for the current tax year must also be more than 25 per cent of the PIFA.</w:t>
      </w:r>
      <w:r>
        <w:rPr>
          <w:b/>
          <w:bCs/>
        </w:rPr>
        <w:t xml:space="preserve"> </w:t>
      </w:r>
    </w:p>
    <w:p w:rsidR="007031C8" w:rsidRDefault="007031C8">
      <w:r>
        <w:t xml:space="preserve">Where a reverse current income assessment is called for, the entitlement is reassessed from 1 October (i.e. base tax year assessment applies for the </w:t>
      </w:r>
      <w:hyperlink w:anchor="EligibilityPeriod" w:history="1">
        <w:r>
          <w:rPr>
            <w:rStyle w:val="Hyperlink"/>
          </w:rPr>
          <w:t>eligibility period</w:t>
        </w:r>
      </w:hyperlink>
      <w:r>
        <w:t xml:space="preserve"> before then).</w:t>
      </w:r>
    </w:p>
    <w:p w:rsidR="007031C8" w:rsidRDefault="007031C8">
      <w:r>
        <w:t>If an applicant considers that a reverse current income assessment will be necessary, but exact income details are not available, a provisional assessment can be based on an estimate of parental income for the current tax year. When income details for the current tax year are available, a further reassessment may be necessary if the estimate proves to be inaccurate.</w:t>
      </w:r>
    </w:p>
    <w:p w:rsidR="007031C8" w:rsidRDefault="007031C8">
      <w:r>
        <w:br w:type="page"/>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2835"/>
        <w:gridCol w:w="5637"/>
      </w:tblGrid>
      <w:tr w:rsidR="007031C8">
        <w:tc>
          <w:tcPr>
            <w:tcW w:w="2835" w:type="dxa"/>
            <w:shd w:val="clear" w:color="auto" w:fill="CCFFFF"/>
          </w:tcPr>
          <w:p w:rsidR="007031C8" w:rsidRDefault="007031C8">
            <w:pPr>
              <w:pStyle w:val="ExampleText"/>
              <w:rPr>
                <w:b/>
              </w:rPr>
            </w:pPr>
            <w:r>
              <w:rPr>
                <w:b/>
              </w:rPr>
              <w:t>Example 37: Income increase below test threshold</w:t>
            </w:r>
          </w:p>
          <w:p w:rsidR="007031C8" w:rsidRDefault="007031C8">
            <w:pPr>
              <w:pStyle w:val="ExampleText"/>
            </w:pPr>
            <w:smartTag w:uri="urn:schemas-microsoft-com:office:smarttags" w:element="place">
              <w:smartTag w:uri="urn:schemas-microsoft-com:office:smarttags" w:element="City">
                <w:r>
                  <w:t>Adrian</w:t>
                </w:r>
              </w:smartTag>
            </w:smartTag>
            <w:r>
              <w:t>’s father is seeking AIC allowances for the year of study. His entitlement to Additional Boarding Allowances is assessed on the basis of a parental income of $17,000 for the base tax year. During the current tax year (the tax year that ends during the year of study), the parental income increases to $32,000. Reverse current income does not apply, as the current income is not more than 25% higher than the Parental Income Free Area.</w:t>
            </w:r>
          </w:p>
        </w:tc>
        <w:tc>
          <w:tcPr>
            <w:tcW w:w="5637" w:type="dxa"/>
            <w:shd w:val="clear" w:color="auto" w:fill="CCFFFF"/>
          </w:tcPr>
          <w:p w:rsidR="007031C8" w:rsidRDefault="007031C8">
            <w:pPr>
              <w:pStyle w:val="ExampleText"/>
              <w:rPr>
                <w:b/>
              </w:rPr>
            </w:pPr>
            <w:r>
              <w:rPr>
                <w:b/>
              </w:rPr>
              <w:t>Example 38: Expected income not taken into account</w:t>
            </w:r>
          </w:p>
          <w:p w:rsidR="007031C8" w:rsidRDefault="007031C8">
            <w:pPr>
              <w:pStyle w:val="ExampleText"/>
              <w:rPr>
                <w:b/>
              </w:rPr>
            </w:pPr>
            <w:r>
              <w:t>Mr </w:t>
            </w:r>
            <w:proofErr w:type="spellStart"/>
            <w:r>
              <w:t>Bushell</w:t>
            </w:r>
            <w:proofErr w:type="spellEnd"/>
            <w:r>
              <w:t xml:space="preserve"> (a sole parent) is receiving maximum Additional Boarding Allowance for his daughter on the basis of his income in the base tax year. During the current tax year, he works on a very important project that requires large amounts of overtime. He resigns on 20 May and receives a substantial lump sum termination payment that is taxable. As Mr </w:t>
            </w:r>
            <w:proofErr w:type="spellStart"/>
            <w:r>
              <w:t>Bushell’s</w:t>
            </w:r>
            <w:proofErr w:type="spellEnd"/>
            <w:r>
              <w:t xml:space="preserve"> current tax year income is more than 25% higher than in the base tax year (and more than 25% of the PIFA), his entitlement must be reassessed using the current tax year. This increased income leaves him eligible for only the Basic Boarding Allowance from 1 October. Mr </w:t>
            </w:r>
            <w:proofErr w:type="spellStart"/>
            <w:r>
              <w:t>Bushell</w:t>
            </w:r>
            <w:proofErr w:type="spellEnd"/>
            <w:r>
              <w:t xml:space="preserve"> is unable to find work and expects to have a substantially lower taxable income for the following tax year. However, this lower income cannot be considered under the Parental Income Test, as there is no provision for income after the current tax year to be taken into account. Mr </w:t>
            </w:r>
            <w:proofErr w:type="spellStart"/>
            <w:r>
              <w:t>Bushell</w:t>
            </w:r>
            <w:proofErr w:type="spellEnd"/>
            <w:r>
              <w:t xml:space="preserve"> receives a Low Income Health Care Card from 11 September, and special assessment applies. From that date, he is again eligible for maximum Additional Boarding Allowance .</w:t>
            </w:r>
          </w:p>
        </w:tc>
      </w:tr>
    </w:tbl>
    <w:p w:rsidR="007031C8" w:rsidRDefault="007031C8"/>
    <w:p w:rsidR="007031C8" w:rsidRDefault="007031C8">
      <w:pPr>
        <w:pStyle w:val="Heading2"/>
      </w:pPr>
      <w:bookmarkStart w:id="940" w:name="_6.7_Current_AIC_Scheme_income_limit"/>
      <w:bookmarkStart w:id="941" w:name="_6.7_Current_AIC"/>
      <w:bookmarkStart w:id="942" w:name="_Toc161552374"/>
      <w:bookmarkStart w:id="943" w:name="_Toc234129496"/>
      <w:bookmarkStart w:id="944" w:name="_Toc264368527"/>
      <w:bookmarkEnd w:id="940"/>
      <w:bookmarkEnd w:id="941"/>
      <w:r>
        <w:t>6.9</w:t>
      </w:r>
      <w:r>
        <w:tab/>
        <w:t>Current AIC Scheme income limits</w:t>
      </w:r>
      <w:bookmarkEnd w:id="942"/>
      <w:bookmarkEnd w:id="943"/>
      <w:bookmarkEnd w:id="944"/>
    </w:p>
    <w:p w:rsidR="007031C8" w:rsidRDefault="007031C8">
      <w:pPr>
        <w:spacing w:after="120"/>
      </w:pPr>
      <w:r>
        <w:t>This section defines the current income limits (the PIFA) used in the Parental Income Test.</w:t>
      </w:r>
    </w:p>
    <w:p w:rsidR="007031C8" w:rsidRDefault="003542E1">
      <w:pPr>
        <w:pStyle w:val="BulletTab2"/>
      </w:pPr>
      <w:hyperlink w:anchor="_6.8.1_Parental_Income" w:history="1">
        <w:r w:rsidR="007031C8">
          <w:rPr>
            <w:rStyle w:val="Hyperlink"/>
          </w:rPr>
          <w:t>6.9.1</w:t>
        </w:r>
      </w:hyperlink>
      <w:r w:rsidR="007031C8">
        <w:tab/>
        <w:t>Parental Income Free Area</w:t>
      </w:r>
    </w:p>
    <w:p w:rsidR="007031C8" w:rsidRDefault="003542E1">
      <w:pPr>
        <w:pStyle w:val="BulletTab2"/>
      </w:pPr>
      <w:hyperlink w:anchor="_6.8.2_Upper_Income" w:history="1">
        <w:r w:rsidR="007031C8">
          <w:rPr>
            <w:rStyle w:val="Hyperlink"/>
          </w:rPr>
          <w:t>6.9.2</w:t>
        </w:r>
      </w:hyperlink>
      <w:r w:rsidR="007031C8">
        <w:tab/>
        <w:t>Upper Income Limit</w:t>
      </w:r>
    </w:p>
    <w:p w:rsidR="007031C8" w:rsidRDefault="003542E1">
      <w:pPr>
        <w:pStyle w:val="BulletTab2Last"/>
      </w:pPr>
      <w:hyperlink w:anchor="_6.8.3_Effect_of" w:history="1">
        <w:r w:rsidR="007031C8">
          <w:rPr>
            <w:rStyle w:val="Hyperlink"/>
          </w:rPr>
          <w:t>6.9.3</w:t>
        </w:r>
      </w:hyperlink>
      <w:r w:rsidR="007031C8">
        <w:tab/>
        <w:t xml:space="preserve">Effect of other dependent children or </w:t>
      </w:r>
      <w:hyperlink w:anchor="Student" w:history="1">
        <w:r w:rsidR="007031C8">
          <w:rPr>
            <w:rStyle w:val="Hyperlink"/>
          </w:rPr>
          <w:t>students</w:t>
        </w:r>
      </w:hyperlink>
      <w:r w:rsidR="007031C8">
        <w:t>.</w:t>
      </w:r>
    </w:p>
    <w:p w:rsidR="007031C8" w:rsidRDefault="007031C8">
      <w:pPr>
        <w:pStyle w:val="BulletTab2Last"/>
        <w:numPr>
          <w:ilvl w:val="0"/>
          <w:numId w:val="0"/>
        </w:numPr>
      </w:pPr>
    </w:p>
    <w:p w:rsidR="007031C8" w:rsidRDefault="007031C8">
      <w:pPr>
        <w:pStyle w:val="Heading3"/>
        <w:spacing w:after="120"/>
      </w:pPr>
      <w:bookmarkStart w:id="945" w:name="_6.8.1_Parental_Income"/>
      <w:bookmarkStart w:id="946" w:name="_6.7.1_Parental_Income_Free_Area"/>
      <w:bookmarkStart w:id="947" w:name="_Toc161552375"/>
      <w:bookmarkStart w:id="948" w:name="_Toc234129497"/>
      <w:bookmarkStart w:id="949" w:name="_Toc264368528"/>
      <w:bookmarkEnd w:id="945"/>
      <w:bookmarkEnd w:id="946"/>
      <w:r>
        <w:t>6.9.1</w:t>
      </w:r>
      <w:r>
        <w:tab/>
        <w:t>Parental Income Free Area</w:t>
      </w:r>
      <w:bookmarkEnd w:id="947"/>
      <w:bookmarkEnd w:id="948"/>
      <w:bookmarkEnd w:id="949"/>
      <w:r>
        <w:t xml:space="preserve"> (PIFA)</w:t>
      </w:r>
    </w:p>
    <w:p w:rsidR="007031C8" w:rsidRDefault="007031C8">
      <w:pPr>
        <w:pStyle w:val="Bullet"/>
        <w:spacing w:after="60"/>
        <w:ind w:left="357" w:hanging="357"/>
      </w:pPr>
      <w:r>
        <w:t xml:space="preserve">The PIFA is </w:t>
      </w:r>
    </w:p>
    <w:p w:rsidR="007031C8" w:rsidRDefault="007031C8">
      <w:pPr>
        <w:pStyle w:val="Bullet"/>
        <w:tabs>
          <w:tab w:val="clear" w:pos="360"/>
          <w:tab w:val="num" w:pos="717"/>
        </w:tabs>
        <w:spacing w:after="60"/>
        <w:ind w:left="714" w:hanging="357"/>
      </w:pPr>
      <w:r>
        <w:t>1 January – 31 December 2009, $32,800.</w:t>
      </w:r>
    </w:p>
    <w:p w:rsidR="007031C8" w:rsidRDefault="007031C8">
      <w:pPr>
        <w:pStyle w:val="Bullet"/>
        <w:tabs>
          <w:tab w:val="clear" w:pos="360"/>
          <w:tab w:val="num" w:pos="717"/>
        </w:tabs>
        <w:spacing w:after="60"/>
        <w:ind w:left="714" w:hanging="357"/>
        <w:rPr>
          <w:highlight w:val="yellow"/>
        </w:rPr>
      </w:pPr>
      <w:r>
        <w:rPr>
          <w:highlight w:val="yellow"/>
        </w:rPr>
        <w:t>1 January – 31 June 2010, $33,300.</w:t>
      </w:r>
    </w:p>
    <w:p w:rsidR="007031C8" w:rsidRDefault="007031C8">
      <w:pPr>
        <w:pStyle w:val="Bullet"/>
        <w:tabs>
          <w:tab w:val="clear" w:pos="360"/>
          <w:tab w:val="num" w:pos="717"/>
        </w:tabs>
        <w:spacing w:after="60"/>
        <w:ind w:left="714" w:hanging="357"/>
        <w:rPr>
          <w:highlight w:val="yellow"/>
        </w:rPr>
      </w:pPr>
      <w:r>
        <w:rPr>
          <w:highlight w:val="yellow"/>
        </w:rPr>
        <w:t>1 July – 31 December 2010, $44,165.</w:t>
      </w:r>
    </w:p>
    <w:p w:rsidR="007031C8" w:rsidRDefault="00592FA1">
      <w:pPr>
        <w:pStyle w:val="Bullet"/>
        <w:spacing w:after="60"/>
        <w:ind w:left="357" w:hanging="357"/>
        <w:rPr>
          <w:highlight w:val="yellow"/>
        </w:rPr>
      </w:pPr>
      <w:r>
        <w:rPr>
          <w:highlight w:val="yellow"/>
        </w:rPr>
        <w:t>From 1 July 2010 the Additional Boarding Allowance e</w:t>
      </w:r>
      <w:r w:rsidR="007031C8">
        <w:rPr>
          <w:highlight w:val="yellow"/>
        </w:rPr>
        <w:t>ntitlement is reduced by $1 for every whole $5 of parental income over the PIFA.  Previously this rate was $1 for every whole $4 of parental income.</w:t>
      </w:r>
    </w:p>
    <w:p w:rsidR="007031C8" w:rsidRDefault="007031C8">
      <w:pPr>
        <w:pStyle w:val="BulletLast"/>
      </w:pPr>
      <w:r>
        <w:t xml:space="preserve">Adjustments for dependent children or </w:t>
      </w:r>
      <w:hyperlink w:anchor="Student" w:history="1">
        <w:r>
          <w:rPr>
            <w:rStyle w:val="Hyperlink"/>
          </w:rPr>
          <w:t>students</w:t>
        </w:r>
      </w:hyperlink>
      <w:r>
        <w:t xml:space="preserve"> (see </w:t>
      </w:r>
      <w:hyperlink w:anchor="_6.3.4_Other_dependent" w:history="1">
        <w:r>
          <w:rPr>
            <w:rStyle w:val="Hyperlink"/>
          </w:rPr>
          <w:t>6.3.4</w:t>
        </w:r>
      </w:hyperlink>
      <w:r>
        <w:t>) increase the PIFA</w:t>
      </w:r>
    </w:p>
    <w:p w:rsidR="007031C8" w:rsidRDefault="007031C8">
      <w:pPr>
        <w:pStyle w:val="BulletLast"/>
        <w:numPr>
          <w:ilvl w:val="0"/>
          <w:numId w:val="0"/>
        </w:numPr>
      </w:pPr>
    </w:p>
    <w:p w:rsidR="007031C8" w:rsidRDefault="007031C8">
      <w:pPr>
        <w:pStyle w:val="Heading3"/>
        <w:spacing w:after="120"/>
      </w:pPr>
      <w:bookmarkStart w:id="950" w:name="_6.8.2_Upper_Income"/>
      <w:bookmarkStart w:id="951" w:name="_6.7.2_Upper_Income_Limit"/>
      <w:bookmarkStart w:id="952" w:name="_Toc161552376"/>
      <w:bookmarkStart w:id="953" w:name="_Toc234129498"/>
      <w:bookmarkStart w:id="954" w:name="_Toc264368529"/>
      <w:bookmarkEnd w:id="950"/>
      <w:bookmarkEnd w:id="951"/>
      <w:r>
        <w:t>6.9.2</w:t>
      </w:r>
      <w:r>
        <w:tab/>
        <w:t>Upper Income Limit</w:t>
      </w:r>
      <w:bookmarkEnd w:id="952"/>
      <w:bookmarkEnd w:id="953"/>
      <w:bookmarkEnd w:id="954"/>
    </w:p>
    <w:p w:rsidR="007031C8" w:rsidRDefault="007031C8">
      <w:pPr>
        <w:pStyle w:val="Bullet"/>
        <w:spacing w:after="40"/>
        <w:ind w:left="357" w:hanging="357"/>
      </w:pPr>
      <w:r>
        <w:t xml:space="preserve">The Upper Income Limit is </w:t>
      </w:r>
    </w:p>
    <w:p w:rsidR="007031C8" w:rsidRDefault="007031C8">
      <w:pPr>
        <w:pStyle w:val="Bullet"/>
        <w:tabs>
          <w:tab w:val="clear" w:pos="360"/>
          <w:tab w:val="num" w:pos="717"/>
        </w:tabs>
        <w:spacing w:after="40"/>
        <w:ind w:left="714" w:hanging="357"/>
      </w:pPr>
      <w:r>
        <w:t>1 January – 31 December 2009, $41,843.</w:t>
      </w:r>
    </w:p>
    <w:p w:rsidR="007031C8" w:rsidRDefault="007031C8">
      <w:pPr>
        <w:pStyle w:val="Bullet"/>
        <w:tabs>
          <w:tab w:val="clear" w:pos="360"/>
          <w:tab w:val="num" w:pos="717"/>
        </w:tabs>
        <w:spacing w:after="40"/>
        <w:ind w:left="714" w:hanging="357"/>
        <w:rPr>
          <w:highlight w:val="yellow"/>
        </w:rPr>
      </w:pPr>
      <w:r>
        <w:rPr>
          <w:highlight w:val="yellow"/>
        </w:rPr>
        <w:t>1 January – 31 June 2010, $42,479.</w:t>
      </w:r>
    </w:p>
    <w:p w:rsidR="007031C8" w:rsidRDefault="007031C8">
      <w:pPr>
        <w:pStyle w:val="Bullet"/>
        <w:tabs>
          <w:tab w:val="clear" w:pos="360"/>
          <w:tab w:val="num" w:pos="717"/>
        </w:tabs>
        <w:spacing w:after="40"/>
        <w:ind w:left="714" w:hanging="357"/>
        <w:rPr>
          <w:highlight w:val="yellow"/>
        </w:rPr>
      </w:pPr>
      <w:r>
        <w:rPr>
          <w:highlight w:val="yellow"/>
        </w:rPr>
        <w:t>1 July – 31 December 2010, $55,608.</w:t>
      </w:r>
    </w:p>
    <w:p w:rsidR="007031C8" w:rsidRDefault="007031C8">
      <w:pPr>
        <w:pStyle w:val="BulletLast"/>
      </w:pPr>
      <w:r>
        <w:t xml:space="preserve">Adjustments for dependent children or </w:t>
      </w:r>
      <w:hyperlink w:anchor="Student" w:history="1">
        <w:r>
          <w:rPr>
            <w:rStyle w:val="Hyperlink"/>
          </w:rPr>
          <w:t>students</w:t>
        </w:r>
      </w:hyperlink>
      <w:r>
        <w:t xml:space="preserve"> (see </w:t>
      </w:r>
      <w:hyperlink w:anchor="_6.3.4_Other_dependent" w:history="1">
        <w:r>
          <w:rPr>
            <w:rStyle w:val="Hyperlink"/>
          </w:rPr>
          <w:t>6.3.4</w:t>
        </w:r>
      </w:hyperlink>
      <w:r>
        <w:t>) increase the Upper Income Limit.</w:t>
      </w:r>
    </w:p>
    <w:p w:rsidR="007031C8" w:rsidRDefault="007031C8">
      <w:pPr>
        <w:pStyle w:val="BulletLast"/>
        <w:numPr>
          <w:ilvl w:val="0"/>
          <w:numId w:val="0"/>
        </w:numPr>
        <w:ind w:left="357" w:hanging="357"/>
      </w:pPr>
    </w:p>
    <w:p w:rsidR="007031C8" w:rsidRDefault="007031C8">
      <w:pPr>
        <w:pStyle w:val="Heading3"/>
        <w:spacing w:after="120"/>
      </w:pPr>
      <w:bookmarkStart w:id="955" w:name="_6.8.3_Effect_of"/>
      <w:bookmarkStart w:id="956" w:name="_Toc234129499"/>
      <w:bookmarkStart w:id="957" w:name="_Toc264368530"/>
      <w:bookmarkEnd w:id="955"/>
      <w:r>
        <w:t>6.9.3</w:t>
      </w:r>
      <w:r>
        <w:tab/>
        <w:t>Effect of other dependent children or students</w:t>
      </w:r>
      <w:bookmarkEnd w:id="956"/>
      <w:bookmarkEnd w:id="957"/>
    </w:p>
    <w:p w:rsidR="007031C8" w:rsidRDefault="007031C8">
      <w:pPr>
        <w:pStyle w:val="BulletIntro"/>
        <w:spacing w:after="60"/>
      </w:pPr>
      <w:r>
        <w:t>Both the PIFA and the Upper Income Limit are increased in both 2009 and from 1 January to 30 June 2010 by:</w:t>
      </w:r>
    </w:p>
    <w:p w:rsidR="007031C8" w:rsidRDefault="007031C8">
      <w:pPr>
        <w:pStyle w:val="Bullet"/>
        <w:spacing w:after="40"/>
        <w:ind w:left="357" w:hanging="357"/>
      </w:pPr>
      <w:r>
        <w:t>$3,792 for each additional child/student who:</w:t>
      </w:r>
    </w:p>
    <w:p w:rsidR="007031C8" w:rsidRDefault="007031C8">
      <w:pPr>
        <w:pStyle w:val="Dash"/>
        <w:spacing w:after="40"/>
      </w:pPr>
      <w:r>
        <w:t>are aged 16 or over</w:t>
      </w:r>
    </w:p>
    <w:p w:rsidR="007031C8" w:rsidRDefault="007031C8">
      <w:pPr>
        <w:pStyle w:val="Dash"/>
        <w:spacing w:after="40"/>
      </w:pPr>
      <w:r>
        <w:t>is in full-time education (whether or not in an approved course)</w:t>
      </w:r>
    </w:p>
    <w:p w:rsidR="007031C8" w:rsidRDefault="007031C8">
      <w:pPr>
        <w:pStyle w:val="Dash"/>
        <w:spacing w:after="40"/>
      </w:pPr>
      <w:r>
        <w:t>do not qualify as independent under Youth Allowance or ABSTUDY</w:t>
      </w:r>
    </w:p>
    <w:p w:rsidR="007031C8" w:rsidRDefault="007031C8">
      <w:pPr>
        <w:pStyle w:val="Dash"/>
        <w:numPr>
          <w:ilvl w:val="0"/>
          <w:numId w:val="0"/>
        </w:numPr>
        <w:spacing w:after="40"/>
        <w:ind w:left="714"/>
      </w:pPr>
      <w:r>
        <w:t>and</w:t>
      </w:r>
    </w:p>
    <w:p w:rsidR="007031C8" w:rsidRDefault="007031C8">
      <w:pPr>
        <w:pStyle w:val="Dash"/>
        <w:spacing w:after="40"/>
      </w:pPr>
      <w:r>
        <w:t>do not receive a social security or Department of Veterans’ Affairs pension, benefit or allowance unless it paid for the purposes of study (except where Family Tax Benefit is payable for a child/</w:t>
      </w:r>
      <w:hyperlink w:anchor="Student" w:history="1">
        <w:r>
          <w:rPr>
            <w:rStyle w:val="Hyperlink"/>
          </w:rPr>
          <w:t>student</w:t>
        </w:r>
      </w:hyperlink>
      <w:r>
        <w:t>).</w:t>
      </w:r>
    </w:p>
    <w:p w:rsidR="007031C8" w:rsidRDefault="007031C8">
      <w:pPr>
        <w:pStyle w:val="andor"/>
        <w:spacing w:after="60"/>
        <w:ind w:left="0"/>
      </w:pPr>
    </w:p>
    <w:p w:rsidR="007031C8" w:rsidRDefault="007031C8">
      <w:pPr>
        <w:pStyle w:val="andor"/>
        <w:spacing w:after="60"/>
        <w:ind w:left="0"/>
      </w:pPr>
      <w:r>
        <w:t>Where dependent children are under 16 and eligible for either Boarding Allowance or Second Home Allowance under the AIC Scheme the PIFA and Upper Income Limit are also increased. The figures for both 2009 and from 1 January to 30 June 2010 are:</w:t>
      </w:r>
    </w:p>
    <w:p w:rsidR="007031C8" w:rsidRDefault="007031C8">
      <w:pPr>
        <w:pStyle w:val="Bullet"/>
        <w:numPr>
          <w:ilvl w:val="0"/>
          <w:numId w:val="0"/>
        </w:numPr>
        <w:spacing w:after="40"/>
      </w:pPr>
    </w:p>
    <w:p w:rsidR="007031C8" w:rsidRDefault="007031C8">
      <w:pPr>
        <w:pStyle w:val="Bullet"/>
        <w:spacing w:after="40"/>
        <w:ind w:left="357" w:hanging="357"/>
      </w:pPr>
      <w:r>
        <w:t>$1,230 for the first other dependent child or student under 16 not included above</w:t>
      </w:r>
    </w:p>
    <w:p w:rsidR="007031C8" w:rsidRDefault="007031C8">
      <w:pPr>
        <w:pStyle w:val="BulletLast"/>
      </w:pPr>
      <w:r>
        <w:t>$2,562 for each subsequent dependent child or student under 16 not included above.</w:t>
      </w:r>
    </w:p>
    <w:p w:rsidR="007031C8" w:rsidRDefault="007031C8">
      <w:pPr>
        <w:pStyle w:val="andor"/>
        <w:spacing w:after="60"/>
        <w:ind w:left="0"/>
        <w:rPr>
          <w:highlight w:val="yellow"/>
        </w:rPr>
      </w:pPr>
      <w:r>
        <w:rPr>
          <w:highlight w:val="yellow"/>
        </w:rPr>
        <w:t xml:space="preserve">These adjustments are not used in the Parental Income Test from 1 July 2010.  </w:t>
      </w:r>
    </w:p>
    <w:p w:rsidR="007031C8" w:rsidRDefault="007031C8">
      <w:pPr>
        <w:pStyle w:val="andor"/>
        <w:numPr>
          <w:ins w:id="958" w:author="WOH" w:date="2010-06-18T18:06:00Z"/>
        </w:numPr>
        <w:spacing w:after="60"/>
        <w:ind w:left="0"/>
      </w:pPr>
      <w:r>
        <w:rPr>
          <w:highlight w:val="yellow"/>
        </w:rPr>
        <w:t xml:space="preserve">From 1 July 2010, there is a change to the way other </w:t>
      </w:r>
      <w:hyperlink w:anchor="dependentchild" w:history="1">
        <w:r>
          <w:rPr>
            <w:rStyle w:val="Hyperlink"/>
            <w:highlight w:val="yellow"/>
          </w:rPr>
          <w:t>dependent children</w:t>
        </w:r>
      </w:hyperlink>
      <w:r>
        <w:rPr>
          <w:highlight w:val="yellow"/>
        </w:rPr>
        <w:t xml:space="preserve"> are taken into account where parental income is above the PIFA (see </w:t>
      </w:r>
      <w:r w:rsidR="00592FA1">
        <w:rPr>
          <w:highlight w:val="yellow"/>
        </w:rPr>
        <w:t xml:space="preserve">Part </w:t>
      </w:r>
      <w:hyperlink w:anchor="_6.4_Parental_Income" w:history="1">
        <w:r w:rsidRPr="00592FA1">
          <w:rPr>
            <w:rStyle w:val="Hyperlink"/>
            <w:highlight w:val="yellow"/>
          </w:rPr>
          <w:t>6.4</w:t>
        </w:r>
      </w:hyperlink>
      <w:r w:rsidR="00592FA1">
        <w:t>)</w:t>
      </w:r>
      <w:r>
        <w:t xml:space="preserve"> </w:t>
      </w:r>
    </w:p>
    <w:p w:rsidR="007031C8" w:rsidRDefault="007031C8">
      <w:pPr>
        <w:pStyle w:val="BulletLast"/>
        <w:numPr>
          <w:ilvl w:val="0"/>
          <w:numId w:val="0"/>
        </w:numPr>
      </w:pPr>
    </w:p>
    <w:p w:rsidR="007031C8" w:rsidRDefault="007031C8">
      <w:pPr>
        <w:pStyle w:val="BulletLast"/>
        <w:numPr>
          <w:ilvl w:val="0"/>
          <w:numId w:val="0"/>
        </w:numPr>
        <w:ind w:left="357" w:hanging="357"/>
      </w:pPr>
    </w:p>
    <w:p w:rsidR="007031C8" w:rsidRDefault="007031C8">
      <w:pPr>
        <w:pStyle w:val="Heading2"/>
      </w:pPr>
      <w:bookmarkStart w:id="959" w:name="_6.8_Waiver_of_the_Parental_Income_T"/>
      <w:bookmarkStart w:id="960" w:name="_6.8_Waiver_of"/>
      <w:bookmarkStart w:id="961" w:name="_Toc234129500"/>
      <w:bookmarkStart w:id="962" w:name="_Toc264368531"/>
      <w:bookmarkStart w:id="963" w:name="_Toc161552378"/>
      <w:bookmarkEnd w:id="959"/>
      <w:bookmarkEnd w:id="960"/>
      <w:r>
        <w:t>6.10</w:t>
      </w:r>
      <w:r>
        <w:tab/>
        <w:t>Waiver of the Parental Income Test</w:t>
      </w:r>
      <w:bookmarkEnd w:id="961"/>
      <w:bookmarkEnd w:id="962"/>
    </w:p>
    <w:p w:rsidR="007031C8" w:rsidRDefault="007031C8">
      <w:r>
        <w:t>This section outlines the reasons and basis for waiving the Parental Income Test.</w:t>
      </w:r>
    </w:p>
    <w:p w:rsidR="007031C8" w:rsidRDefault="003542E1">
      <w:pPr>
        <w:pStyle w:val="BulletTab2"/>
      </w:pPr>
      <w:hyperlink w:anchor="_6.8.1_Reasons_for" w:history="1">
        <w:r w:rsidR="007031C8">
          <w:rPr>
            <w:rStyle w:val="Hyperlink"/>
          </w:rPr>
          <w:t>6.10.1</w:t>
        </w:r>
      </w:hyperlink>
      <w:r w:rsidR="007031C8">
        <w:tab/>
        <w:t>Reasons for waiver</w:t>
      </w:r>
    </w:p>
    <w:p w:rsidR="007031C8" w:rsidRDefault="003542E1">
      <w:pPr>
        <w:pStyle w:val="BulletTab2"/>
      </w:pPr>
      <w:hyperlink w:anchor="_6.8.2_Special_assessment" w:history="1">
        <w:r w:rsidR="007031C8">
          <w:rPr>
            <w:rStyle w:val="Hyperlink"/>
          </w:rPr>
          <w:t>6.10.2</w:t>
        </w:r>
      </w:hyperlink>
      <w:r w:rsidR="007031C8">
        <w:tab/>
      </w:r>
      <w:hyperlink w:anchor="SpecialAssessment" w:history="1">
        <w:r w:rsidR="007031C8">
          <w:rPr>
            <w:rStyle w:val="Hyperlink"/>
          </w:rPr>
          <w:t>Special assessment</w:t>
        </w:r>
      </w:hyperlink>
    </w:p>
    <w:p w:rsidR="007031C8" w:rsidRDefault="003542E1">
      <w:pPr>
        <w:pStyle w:val="BulletTab2"/>
      </w:pPr>
      <w:hyperlink w:anchor="_6.8.3_Duration_of" w:history="1">
        <w:r w:rsidR="007031C8">
          <w:rPr>
            <w:rStyle w:val="Hyperlink"/>
          </w:rPr>
          <w:t>6.10.3</w:t>
        </w:r>
      </w:hyperlink>
      <w:r w:rsidR="007031C8">
        <w:tab/>
        <w:t>Duration of special assessment</w:t>
      </w:r>
    </w:p>
    <w:p w:rsidR="007031C8" w:rsidRDefault="003542E1">
      <w:pPr>
        <w:pStyle w:val="BulletTab2"/>
      </w:pPr>
      <w:hyperlink w:anchor="_6.8.4_Reassessment_after" w:history="1">
        <w:r w:rsidR="007031C8">
          <w:rPr>
            <w:rStyle w:val="Hyperlink"/>
          </w:rPr>
          <w:t>6.10.4</w:t>
        </w:r>
      </w:hyperlink>
      <w:r w:rsidR="007031C8">
        <w:tab/>
        <w:t>Reassessment after special assessment lapses</w:t>
      </w:r>
    </w:p>
    <w:p w:rsidR="007031C8" w:rsidRDefault="007031C8">
      <w:pPr>
        <w:pStyle w:val="BulletTab2Last"/>
        <w:numPr>
          <w:ilvl w:val="0"/>
          <w:numId w:val="0"/>
        </w:numPr>
      </w:pPr>
    </w:p>
    <w:p w:rsidR="007031C8" w:rsidRDefault="007031C8">
      <w:pPr>
        <w:pStyle w:val="Heading3"/>
      </w:pPr>
      <w:bookmarkStart w:id="964" w:name="_6.8.1_Reasons_for_waiver"/>
      <w:bookmarkStart w:id="965" w:name="_6.8.1_Reasons_for"/>
      <w:bookmarkStart w:id="966" w:name="_Toc234129501"/>
      <w:bookmarkStart w:id="967" w:name="_Toc264368532"/>
      <w:bookmarkEnd w:id="964"/>
      <w:bookmarkEnd w:id="965"/>
      <w:r>
        <w:t>6.10.1</w:t>
      </w:r>
      <w:r>
        <w:tab/>
        <w:t>Reasons for waiver</w:t>
      </w:r>
      <w:bookmarkEnd w:id="966"/>
      <w:bookmarkEnd w:id="967"/>
    </w:p>
    <w:p w:rsidR="007031C8" w:rsidRDefault="007031C8">
      <w:pPr>
        <w:pStyle w:val="BulletIntro"/>
      </w:pPr>
      <w:r>
        <w:t>The Parental Income Test is waived where:</w:t>
      </w:r>
    </w:p>
    <w:p w:rsidR="007031C8" w:rsidRDefault="003542E1">
      <w:pPr>
        <w:pStyle w:val="Bullet"/>
        <w:ind w:left="357" w:hanging="357"/>
      </w:pPr>
      <w:hyperlink w:anchor="SpecialAssessment" w:history="1">
        <w:r w:rsidR="007031C8">
          <w:rPr>
            <w:rStyle w:val="Hyperlink"/>
          </w:rPr>
          <w:t>special assessment</w:t>
        </w:r>
      </w:hyperlink>
      <w:r w:rsidR="007031C8">
        <w:t xml:space="preserve"> applies (see </w:t>
      </w:r>
      <w:hyperlink w:anchor="_6.8.2_Special_assessment" w:history="1">
        <w:r w:rsidR="007031C8">
          <w:rPr>
            <w:rStyle w:val="Hyperlink"/>
          </w:rPr>
          <w:t>6.10.2</w:t>
        </w:r>
      </w:hyperlink>
      <w:r w:rsidR="007031C8">
        <w:t>)</w:t>
      </w:r>
      <w:r w:rsidR="007031C8">
        <w:rPr>
          <w:b/>
          <w:bCs/>
        </w:rPr>
        <w:t xml:space="preserve"> </w:t>
      </w:r>
    </w:p>
    <w:p w:rsidR="007031C8" w:rsidRDefault="007031C8">
      <w:pPr>
        <w:pStyle w:val="Bullet"/>
        <w:ind w:left="357" w:hanging="357"/>
      </w:pPr>
      <w:r>
        <w:t xml:space="preserve">the applicant or their </w:t>
      </w:r>
      <w:hyperlink w:anchor="Partner" w:history="1">
        <w:r>
          <w:rPr>
            <w:rStyle w:val="Hyperlink"/>
          </w:rPr>
          <w:t>partner</w:t>
        </w:r>
      </w:hyperlink>
      <w:r>
        <w:t xml:space="preserve"> has been directed or authorised by a court, </w:t>
      </w:r>
      <w:hyperlink w:anchor="Minister" w:history="1">
        <w:r>
          <w:rPr>
            <w:rStyle w:val="Hyperlink"/>
          </w:rPr>
          <w:t>Minister</w:t>
        </w:r>
      </w:hyperlink>
      <w:r>
        <w:t xml:space="preserve"> or government authority to care for the </w:t>
      </w:r>
      <w:hyperlink w:anchor="Student" w:history="1">
        <w:r>
          <w:rPr>
            <w:rStyle w:val="Hyperlink"/>
          </w:rPr>
          <w:t>student</w:t>
        </w:r>
      </w:hyperlink>
      <w:r>
        <w:t xml:space="preserve"> (away from their natural or adoptive parents) under a substitute or foster care arrangement (see </w:t>
      </w:r>
      <w:hyperlink w:anchor="_6.8.2_Special_assessment" w:history="1">
        <w:r>
          <w:rPr>
            <w:rStyle w:val="Hyperlink"/>
          </w:rPr>
          <w:t>6.10.2</w:t>
        </w:r>
      </w:hyperlink>
      <w:r>
        <w:t>)</w:t>
      </w:r>
    </w:p>
    <w:p w:rsidR="007031C8" w:rsidRDefault="007031C8">
      <w:pPr>
        <w:pStyle w:val="andor"/>
      </w:pPr>
      <w:r>
        <w:t>or</w:t>
      </w:r>
    </w:p>
    <w:p w:rsidR="007031C8" w:rsidRDefault="007031C8">
      <w:pPr>
        <w:pStyle w:val="BulletLast"/>
      </w:pPr>
      <w:r>
        <w:t xml:space="preserve">an organisation or institution is the </w:t>
      </w:r>
      <w:hyperlink w:anchor="ApprovedApplicant" w:history="1">
        <w:r>
          <w:rPr>
            <w:rStyle w:val="Hyperlink"/>
          </w:rPr>
          <w:t>approved applicant</w:t>
        </w:r>
      </w:hyperlink>
      <w:r>
        <w:t xml:space="preserve"> (see </w:t>
      </w:r>
      <w:hyperlink w:anchor="_6.8.2_Special_assessment" w:history="1">
        <w:r>
          <w:rPr>
            <w:rStyle w:val="Hyperlink"/>
          </w:rPr>
          <w:t>6.10.2</w:t>
        </w:r>
      </w:hyperlink>
      <w:r>
        <w:t>).</w:t>
      </w:r>
      <w:r>
        <w:rPr>
          <w:b/>
          <w:bCs/>
        </w:rPr>
        <w:t xml:space="preserve"> </w:t>
      </w:r>
    </w:p>
    <w:p w:rsidR="007031C8" w:rsidRDefault="007031C8">
      <w:pPr>
        <w:pStyle w:val="BulletLast"/>
        <w:numPr>
          <w:ilvl w:val="0"/>
          <w:numId w:val="0"/>
        </w:numPr>
      </w:pPr>
    </w:p>
    <w:p w:rsidR="007031C8" w:rsidRDefault="007031C8">
      <w:pPr>
        <w:pStyle w:val="Heading3"/>
      </w:pPr>
      <w:bookmarkStart w:id="968" w:name="_6.8.2_Special_assessment"/>
      <w:bookmarkStart w:id="969" w:name="_Toc234129502"/>
      <w:bookmarkStart w:id="970" w:name="_Toc264368533"/>
      <w:bookmarkEnd w:id="968"/>
      <w:r>
        <w:t>6.10.2</w:t>
      </w:r>
      <w:r>
        <w:tab/>
        <w:t>Special assessment</w:t>
      </w:r>
      <w:bookmarkEnd w:id="969"/>
      <w:bookmarkEnd w:id="970"/>
    </w:p>
    <w:p w:rsidR="007031C8" w:rsidRDefault="007031C8">
      <w:pPr>
        <w:pStyle w:val="BulletIntro"/>
      </w:pPr>
      <w:r>
        <w:t xml:space="preserve">The </w:t>
      </w:r>
      <w:hyperlink w:anchor="SpecialAssessment" w:history="1">
        <w:r>
          <w:rPr>
            <w:rStyle w:val="Hyperlink"/>
          </w:rPr>
          <w:t>special assessment</w:t>
        </w:r>
      </w:hyperlink>
      <w:r>
        <w:t xml:space="preserve"> concession waives the Parental Income Test for any period during which the applicant (or their </w:t>
      </w:r>
      <w:hyperlink w:anchor="Partner" w:history="1">
        <w:r>
          <w:rPr>
            <w:rStyle w:val="Hyperlink"/>
          </w:rPr>
          <w:t>partner</w:t>
        </w:r>
      </w:hyperlink>
      <w:r>
        <w:t>) either:</w:t>
      </w:r>
    </w:p>
    <w:p w:rsidR="007031C8" w:rsidRDefault="007031C8">
      <w:pPr>
        <w:pStyle w:val="Bullet"/>
        <w:ind w:left="357" w:hanging="357"/>
      </w:pPr>
      <w:r>
        <w:t>receives one of the types of financial assistance specified in this section</w:t>
      </w:r>
    </w:p>
    <w:p w:rsidR="007031C8" w:rsidRDefault="007031C8">
      <w:pPr>
        <w:pStyle w:val="BulletLast"/>
      </w:pPr>
      <w:r>
        <w:t>holds certain health care cards</w:t>
      </w:r>
    </w:p>
    <w:p w:rsidR="007031C8" w:rsidRDefault="007031C8">
      <w:pPr>
        <w:pStyle w:val="BulletLast"/>
      </w:pPr>
      <w:r>
        <w:t xml:space="preserve">the </w:t>
      </w:r>
      <w:hyperlink w:anchor="Student" w:history="1">
        <w:r>
          <w:rPr>
            <w:rStyle w:val="Hyperlink"/>
          </w:rPr>
          <w:t>student</w:t>
        </w:r>
      </w:hyperlink>
      <w:r>
        <w:t xml:space="preserve"> is on certain foster care arrangements</w:t>
      </w:r>
    </w:p>
    <w:p w:rsidR="007031C8" w:rsidRDefault="007031C8">
      <w:pPr>
        <w:pStyle w:val="BulletLast"/>
        <w:numPr>
          <w:ilvl w:val="0"/>
          <w:numId w:val="0"/>
        </w:numPr>
        <w:ind w:left="357"/>
      </w:pPr>
      <w:r>
        <w:t>or</w:t>
      </w:r>
    </w:p>
    <w:p w:rsidR="007031C8" w:rsidRDefault="007031C8">
      <w:pPr>
        <w:pStyle w:val="BulletLast"/>
      </w:pPr>
      <w:r>
        <w:t>the applicant is an organisation or institution.</w:t>
      </w:r>
    </w:p>
    <w:p w:rsidR="007031C8" w:rsidRDefault="007031C8">
      <w:r>
        <w:t>In these cases, the income test is not applied to either person’s income and, subject to boarding costs, the student is entitled to the maximum Additional Boarding Allowance during the period.</w:t>
      </w:r>
    </w:p>
    <w:p w:rsidR="007031C8" w:rsidRDefault="007031C8"/>
    <w:p w:rsidR="007031C8" w:rsidRDefault="007031C8">
      <w:pPr>
        <w:pStyle w:val="Heading4"/>
        <w:spacing w:after="120"/>
      </w:pPr>
      <w:bookmarkStart w:id="971" w:name="_Toc234129503"/>
      <w:r>
        <w:t>Special assessment as a result of receipt of assistance</w:t>
      </w:r>
      <w:bookmarkEnd w:id="971"/>
    </w:p>
    <w:p w:rsidR="007031C8" w:rsidRDefault="007031C8">
      <w:pPr>
        <w:pStyle w:val="BulletIntro"/>
        <w:spacing w:after="60"/>
      </w:pPr>
      <w:r>
        <w:t xml:space="preserve">Special assessment applies for the period that either the applicant or their </w:t>
      </w:r>
      <w:hyperlink w:anchor="Partner" w:history="1">
        <w:r>
          <w:rPr>
            <w:rStyle w:val="Hyperlink"/>
          </w:rPr>
          <w:t>partner</w:t>
        </w:r>
      </w:hyperlink>
      <w:r>
        <w:t xml:space="preserve"> is receiving Australian Government assistance through either:</w:t>
      </w:r>
    </w:p>
    <w:p w:rsidR="007031C8" w:rsidRDefault="007031C8">
      <w:pPr>
        <w:pStyle w:val="Bullet"/>
        <w:spacing w:after="60"/>
        <w:ind w:left="357" w:hanging="357"/>
      </w:pPr>
      <w:r>
        <w:t xml:space="preserve">an income support payment, social security pension/benefit as defined under the </w:t>
      </w:r>
      <w:r>
        <w:rPr>
          <w:i/>
        </w:rPr>
        <w:t>Social Security Act 1991</w:t>
      </w:r>
    </w:p>
    <w:p w:rsidR="007031C8" w:rsidRDefault="007031C8" w:rsidP="00C107E5">
      <w:pPr>
        <w:pStyle w:val="Bullet"/>
        <w:spacing w:after="60"/>
        <w:ind w:left="357" w:hanging="357"/>
      </w:pPr>
      <w:r>
        <w:t>a Department of Veterans’ Affairs pension (excluding the Disability Pension)</w:t>
      </w:r>
    </w:p>
    <w:p w:rsidR="007031C8" w:rsidRDefault="007031C8">
      <w:pPr>
        <w:pStyle w:val="Bullet"/>
        <w:spacing w:after="60"/>
        <w:ind w:left="357" w:hanging="357"/>
      </w:pPr>
      <w:r>
        <w:t>Exceptional Circumstances Relief Payment</w:t>
      </w:r>
    </w:p>
    <w:p w:rsidR="007031C8" w:rsidRDefault="007031C8">
      <w:pPr>
        <w:pStyle w:val="Bullet"/>
        <w:spacing w:after="60"/>
        <w:ind w:left="357" w:hanging="357"/>
      </w:pPr>
      <w:r>
        <w:t>the income support component of the New Enterprise Incentive Scheme</w:t>
      </w:r>
    </w:p>
    <w:p w:rsidR="007031C8" w:rsidRDefault="007031C8">
      <w:pPr>
        <w:pStyle w:val="Bullet"/>
        <w:spacing w:after="60"/>
        <w:ind w:left="357" w:hanging="357"/>
      </w:pPr>
      <w:r>
        <w:t>a Textiles, Clothing and Footwear Special Allowance</w:t>
      </w:r>
    </w:p>
    <w:p w:rsidR="007031C8" w:rsidRDefault="007031C8">
      <w:pPr>
        <w:pStyle w:val="Bullet"/>
        <w:spacing w:after="60"/>
        <w:ind w:left="357" w:hanging="357"/>
      </w:pPr>
      <w:r>
        <w:t>Youth Allowance, Austudy or ABSTUDY Living Allowance</w:t>
      </w:r>
    </w:p>
    <w:p w:rsidR="007031C8" w:rsidRDefault="007031C8">
      <w:pPr>
        <w:pStyle w:val="Bullet"/>
        <w:spacing w:after="60"/>
        <w:ind w:left="357" w:hanging="357"/>
      </w:pPr>
      <w:r>
        <w:t>an allowance for full-time vocational training or education</w:t>
      </w:r>
    </w:p>
    <w:p w:rsidR="007031C8" w:rsidRDefault="007031C8">
      <w:pPr>
        <w:pStyle w:val="andor"/>
        <w:spacing w:after="60"/>
      </w:pPr>
      <w:r>
        <w:t>or</w:t>
      </w:r>
    </w:p>
    <w:p w:rsidR="007031C8" w:rsidRDefault="007031C8">
      <w:pPr>
        <w:pStyle w:val="BulletLast"/>
      </w:pPr>
      <w:r>
        <w:t>a Community Development Employment Projects (CDEP) wage as a participant (i.e. the wage is not paid for administering a CDEP).</w:t>
      </w:r>
    </w:p>
    <w:p w:rsidR="007031C8" w:rsidRDefault="007031C8">
      <w:pPr>
        <w:pStyle w:val="BulletLast"/>
        <w:numPr>
          <w:ilvl w:val="0"/>
          <w:numId w:val="0"/>
        </w:numPr>
      </w:pPr>
    </w:p>
    <w:p w:rsidR="007031C8" w:rsidRDefault="007031C8">
      <w:pPr>
        <w:pStyle w:val="Heading4"/>
        <w:spacing w:after="120"/>
      </w:pPr>
      <w:bookmarkStart w:id="972" w:name="_Toc234129504"/>
      <w:r>
        <w:t>Special assessment as result of receipt of certain health care cards</w:t>
      </w:r>
      <w:bookmarkEnd w:id="972"/>
    </w:p>
    <w:p w:rsidR="007031C8" w:rsidRDefault="007031C8">
      <w:pPr>
        <w:spacing w:after="120"/>
      </w:pPr>
      <w:r>
        <w:t>Special assessment applies for the period the applicant or their partner holds a certain valid Australian Government health care cards for low-income earners (including health care cards issued to families in receipt of the maximum rate of the Family Tax Benefit Part A).</w:t>
      </w:r>
    </w:p>
    <w:p w:rsidR="007031C8" w:rsidRDefault="007031C8">
      <w:pPr>
        <w:pStyle w:val="BulletIntro"/>
        <w:spacing w:after="60"/>
      </w:pPr>
      <w:r>
        <w:t>However, the special assessment concession does not apply either:</w:t>
      </w:r>
    </w:p>
    <w:p w:rsidR="007031C8" w:rsidRDefault="007031C8">
      <w:pPr>
        <w:pStyle w:val="Bullet"/>
        <w:spacing w:after="60"/>
        <w:ind w:left="357" w:hanging="357"/>
      </w:pPr>
      <w:r>
        <w:t>after the expiry date on the card</w:t>
      </w:r>
    </w:p>
    <w:p w:rsidR="007031C8" w:rsidRDefault="007031C8">
      <w:pPr>
        <w:pStyle w:val="Bullet"/>
        <w:spacing w:after="60"/>
        <w:ind w:left="357" w:hanging="357"/>
      </w:pPr>
      <w:r>
        <w:t xml:space="preserve">where a </w:t>
      </w:r>
      <w:hyperlink w:anchor="Parent" w:history="1">
        <w:r>
          <w:rPr>
            <w:rStyle w:val="Hyperlink"/>
          </w:rPr>
          <w:t>parent</w:t>
        </w:r>
      </w:hyperlink>
      <w:r>
        <w:t xml:space="preserve"> holds a health care card because they receive a social security Mobility Allowance or Carer Allowance (for a disabled child)</w:t>
      </w:r>
    </w:p>
    <w:p w:rsidR="007031C8" w:rsidRDefault="007031C8">
      <w:pPr>
        <w:pStyle w:val="andor"/>
        <w:spacing w:after="60"/>
      </w:pPr>
      <w:r>
        <w:t>or</w:t>
      </w:r>
    </w:p>
    <w:p w:rsidR="007031C8" w:rsidRDefault="007031C8">
      <w:pPr>
        <w:pStyle w:val="BulletLast"/>
      </w:pPr>
      <w:r>
        <w:lastRenderedPageBreak/>
        <w:t>where the applicant or their partner holds only a Pensioner Concession Card or a Commonwealth Seniors Health Card.</w:t>
      </w:r>
    </w:p>
    <w:p w:rsidR="007031C8" w:rsidRDefault="007031C8"/>
    <w:p w:rsidR="007031C8" w:rsidRDefault="007031C8">
      <w:pPr>
        <w:pStyle w:val="Heading3"/>
        <w:rPr>
          <w:rFonts w:ascii="Times New Roman" w:hAnsi="Times New Roman"/>
          <w:color w:val="auto"/>
        </w:rPr>
      </w:pPr>
      <w:bookmarkStart w:id="973" w:name="_Special_assessment_because"/>
      <w:bookmarkStart w:id="974" w:name="_Toc234129505"/>
      <w:bookmarkStart w:id="975" w:name="_Toc264368534"/>
      <w:bookmarkEnd w:id="973"/>
      <w:r>
        <w:rPr>
          <w:rFonts w:ascii="Times New Roman" w:hAnsi="Times New Roman"/>
          <w:color w:val="auto"/>
        </w:rPr>
        <w:t>Special assessment because student is in foster care</w:t>
      </w:r>
      <w:bookmarkEnd w:id="974"/>
      <w:bookmarkEnd w:id="975"/>
    </w:p>
    <w:p w:rsidR="007031C8" w:rsidRDefault="007031C8">
      <w:r>
        <w:t xml:space="preserve">Subject to their boarding costs, a student in </w:t>
      </w:r>
      <w:hyperlink w:anchor="StateAuthorisedCare" w:history="1">
        <w:r>
          <w:rPr>
            <w:rStyle w:val="Hyperlink"/>
          </w:rPr>
          <w:t>state-authorised care</w:t>
        </w:r>
      </w:hyperlink>
      <w:r>
        <w:t xml:space="preserve"> or a foster care arrangement may receive maximum Additional Boarding Allowance if the foster carer is not receiving a foster care or similar allowance from a government authority (see </w:t>
      </w:r>
      <w:hyperlink w:anchor="_5.2.2_Additional_Boarding" w:history="1">
        <w:r>
          <w:rPr>
            <w:rStyle w:val="Hyperlink"/>
          </w:rPr>
          <w:t>5.2.2</w:t>
        </w:r>
      </w:hyperlink>
      <w:r>
        <w:t xml:space="preserve"> for eligibility and evidence requirements in such circumstances).</w:t>
      </w:r>
    </w:p>
    <w:p w:rsidR="007031C8" w:rsidRDefault="007031C8">
      <w:r>
        <w:t>In such cases, the applicant is the official foster parent (or their partner), and the Parental Income Test is waived.</w:t>
      </w:r>
    </w:p>
    <w:p w:rsidR="007031C8" w:rsidRDefault="007031C8"/>
    <w:p w:rsidR="007031C8" w:rsidRDefault="007031C8">
      <w:pPr>
        <w:pStyle w:val="Heading3"/>
        <w:rPr>
          <w:rFonts w:ascii="Times New Roman" w:hAnsi="Times New Roman"/>
          <w:color w:val="auto"/>
        </w:rPr>
      </w:pPr>
      <w:bookmarkStart w:id="976" w:name="_Toc234129506"/>
      <w:bookmarkStart w:id="977" w:name="_Toc264368535"/>
      <w:r>
        <w:rPr>
          <w:rFonts w:ascii="Times New Roman" w:hAnsi="Times New Roman"/>
          <w:color w:val="auto"/>
        </w:rPr>
        <w:t>Special assessment where applicant is an organisation or institution</w:t>
      </w:r>
      <w:bookmarkEnd w:id="976"/>
      <w:bookmarkEnd w:id="977"/>
    </w:p>
    <w:p w:rsidR="007031C8" w:rsidRDefault="007031C8">
      <w:r>
        <w:t xml:space="preserve">Where an organisation or institution is the </w:t>
      </w:r>
      <w:hyperlink w:anchor="ApprovedApplicant" w:history="1">
        <w:r>
          <w:rPr>
            <w:rStyle w:val="Hyperlink"/>
          </w:rPr>
          <w:t>approved applicant</w:t>
        </w:r>
      </w:hyperlink>
      <w:r>
        <w:t>, the income test is waived and maximum Additional Boarding Allowance is payable, subject to boarding costs.</w:t>
      </w:r>
    </w:p>
    <w:p w:rsidR="007031C8" w:rsidRDefault="007031C8"/>
    <w:p w:rsidR="007031C8" w:rsidRDefault="007031C8">
      <w:pPr>
        <w:pStyle w:val="Heading3"/>
      </w:pPr>
      <w:bookmarkStart w:id="978" w:name="_6.8.3_Duration_of_special_assessmen"/>
      <w:bookmarkStart w:id="979" w:name="_6.8.3_Duration_of"/>
      <w:bookmarkStart w:id="980" w:name="_Toc234129507"/>
      <w:bookmarkStart w:id="981" w:name="_Toc264368536"/>
      <w:bookmarkEnd w:id="978"/>
      <w:bookmarkEnd w:id="979"/>
      <w:r>
        <w:t>6.10.3</w:t>
      </w:r>
      <w:r>
        <w:tab/>
        <w:t>Duration of special assessment</w:t>
      </w:r>
      <w:bookmarkEnd w:id="980"/>
      <w:bookmarkEnd w:id="981"/>
    </w:p>
    <w:p w:rsidR="007031C8" w:rsidRDefault="003542E1">
      <w:pPr>
        <w:pStyle w:val="BulletIntro"/>
        <w:spacing w:after="60"/>
      </w:pPr>
      <w:hyperlink w:anchor="SpecialAssessment" w:history="1">
        <w:r w:rsidR="007031C8">
          <w:rPr>
            <w:rStyle w:val="Hyperlink"/>
          </w:rPr>
          <w:t>Special assessment</w:t>
        </w:r>
      </w:hyperlink>
      <w:r w:rsidR="007031C8">
        <w:t xml:space="preserve"> either:</w:t>
      </w:r>
    </w:p>
    <w:p w:rsidR="007031C8" w:rsidRDefault="007031C8">
      <w:pPr>
        <w:pStyle w:val="Bullet"/>
        <w:spacing w:after="60"/>
        <w:ind w:left="357" w:hanging="357"/>
      </w:pPr>
      <w:r>
        <w:t xml:space="preserve">begins from 1 January of the year for which assistance is sought or the date the applicant or their </w:t>
      </w:r>
      <w:hyperlink w:anchor="Partner" w:history="1">
        <w:r>
          <w:rPr>
            <w:rStyle w:val="Hyperlink"/>
          </w:rPr>
          <w:t>partner</w:t>
        </w:r>
      </w:hyperlink>
      <w:r>
        <w:t xml:space="preserve"> begins receiving one of the types of financial assistance or begins to hold a valid health care card (specified in </w:t>
      </w:r>
      <w:hyperlink w:anchor="_6.8.2_Special_assessment" w:history="1">
        <w:r>
          <w:rPr>
            <w:rStyle w:val="Hyperlink"/>
          </w:rPr>
          <w:t>6.9.2)</w:t>
        </w:r>
      </w:hyperlink>
      <w:r>
        <w:t>, whichever is later</w:t>
      </w:r>
    </w:p>
    <w:p w:rsidR="007031C8" w:rsidRDefault="007031C8">
      <w:pPr>
        <w:pStyle w:val="BulletLast"/>
        <w:spacing w:after="120"/>
      </w:pPr>
      <w:r>
        <w:t>lapses the day that the applicant or their partner ceases to receive that financial assistance, or when their health care card (specified above) becomes invalid.</w:t>
      </w:r>
    </w:p>
    <w:p w:rsidR="007031C8" w:rsidRDefault="007031C8">
      <w:r>
        <w:t>Where an applicant or their partner’s Exceptional Circumstances Relief Payment ceases as a result of drought recovery, they are taken to be receiving a payment under that program until the end of the year in which payments cease. As a result, special assessment continues to apply until the end of the calendar year.</w:t>
      </w:r>
    </w:p>
    <w:p w:rsidR="007031C8" w:rsidRDefault="007031C8"/>
    <w:p w:rsidR="007031C8" w:rsidRDefault="007031C8">
      <w:pPr>
        <w:pStyle w:val="Heading3"/>
      </w:pPr>
      <w:bookmarkStart w:id="982" w:name="_6.8.4_Reassessment_after_special_as"/>
      <w:bookmarkStart w:id="983" w:name="_6.8.4_Reassessment_after"/>
      <w:bookmarkStart w:id="984" w:name="_Toc234129508"/>
      <w:bookmarkStart w:id="985" w:name="_Toc264368537"/>
      <w:bookmarkEnd w:id="982"/>
      <w:bookmarkEnd w:id="983"/>
      <w:r>
        <w:t>6.10.4</w:t>
      </w:r>
      <w:r>
        <w:tab/>
        <w:t>Reassessment after special assessment lapses</w:t>
      </w:r>
      <w:bookmarkEnd w:id="984"/>
      <w:bookmarkEnd w:id="985"/>
    </w:p>
    <w:p w:rsidR="007031C8" w:rsidRDefault="007031C8">
      <w:r>
        <w:t xml:space="preserve">Where </w:t>
      </w:r>
      <w:hyperlink w:anchor="SpecialAssessment" w:history="1">
        <w:r>
          <w:rPr>
            <w:rStyle w:val="Hyperlink"/>
          </w:rPr>
          <w:t>special assessment</w:t>
        </w:r>
      </w:hyperlink>
      <w:r>
        <w:t xml:space="preserve"> lapses (see </w:t>
      </w:r>
      <w:hyperlink w:anchor="_6.8.3_Duration_of_special assessmen" w:history="1">
        <w:r>
          <w:rPr>
            <w:rStyle w:val="Hyperlink"/>
          </w:rPr>
          <w:t>6.10.3</w:t>
        </w:r>
      </w:hyperlink>
      <w:r>
        <w:t xml:space="preserve">), the Parental Income Test will be applied to income for the </w:t>
      </w:r>
      <w:hyperlink w:anchor="BaseTaxYear" w:history="1">
        <w:r>
          <w:rPr>
            <w:rStyle w:val="Hyperlink"/>
          </w:rPr>
          <w:t>base tax year</w:t>
        </w:r>
      </w:hyperlink>
      <w:r>
        <w:t xml:space="preserve">, unless the conditions for </w:t>
      </w:r>
      <w:hyperlink w:anchor="CurrentTaxYear" w:history="1">
        <w:r>
          <w:rPr>
            <w:rStyle w:val="Hyperlink"/>
          </w:rPr>
          <w:t>current tax year</w:t>
        </w:r>
      </w:hyperlink>
      <w:r>
        <w:t xml:space="preserve"> assessment are satisfied (see 6.7).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4252"/>
        <w:gridCol w:w="4253"/>
      </w:tblGrid>
      <w:tr w:rsidR="007031C8">
        <w:tc>
          <w:tcPr>
            <w:tcW w:w="4252" w:type="dxa"/>
            <w:shd w:val="clear" w:color="auto" w:fill="CCFFFF"/>
          </w:tcPr>
          <w:p w:rsidR="007031C8" w:rsidRDefault="007031C8">
            <w:pPr>
              <w:pStyle w:val="ExampleText"/>
              <w:rPr>
                <w:b/>
              </w:rPr>
            </w:pPr>
            <w:r>
              <w:rPr>
                <w:b/>
              </w:rPr>
              <w:t>Example 32: Parents reunite after separating during year of study</w:t>
            </w:r>
          </w:p>
          <w:p w:rsidR="007031C8" w:rsidRDefault="007031C8">
            <w:pPr>
              <w:pStyle w:val="ExampleText"/>
            </w:pPr>
            <w:r>
              <w:t>Joanne’s mother is seeking AIC allowances for the year. Joanne’s parents separate on 1 February. Her mother receives a Parenting Payment (Single) (PPS), and Joanne remains with her. Her parents reunite 7 months later, on 1 September and the PPS ceases.</w:t>
            </w:r>
          </w:p>
          <w:p w:rsidR="007031C8" w:rsidRDefault="007031C8">
            <w:pPr>
              <w:pStyle w:val="ExampleText"/>
              <w:rPr>
                <w:i/>
              </w:rPr>
            </w:pPr>
            <w:r>
              <w:rPr>
                <w:i/>
              </w:rPr>
              <w:t>Assessment basis</w:t>
            </w:r>
          </w:p>
          <w:p w:rsidR="007031C8" w:rsidRDefault="007031C8">
            <w:pPr>
              <w:pStyle w:val="ExampleText"/>
            </w:pPr>
            <w:r>
              <w:t xml:space="preserve">1 January – 31 January: base tax year assessment on </w:t>
            </w:r>
            <w:r>
              <w:lastRenderedPageBreak/>
              <w:t>both parents’ incomes</w:t>
            </w:r>
          </w:p>
          <w:p w:rsidR="007031C8" w:rsidRDefault="007031C8">
            <w:pPr>
              <w:pStyle w:val="ExampleText"/>
            </w:pPr>
            <w:r>
              <w:t>1 February – 31 August : special assessment (income test waived)</w:t>
            </w:r>
          </w:p>
          <w:p w:rsidR="007031C8" w:rsidRDefault="007031C8">
            <w:pPr>
              <w:pStyle w:val="ExampleText"/>
            </w:pPr>
            <w:r>
              <w:t>1 September – 31 December: base tax year assessment on both parents’ incomes</w:t>
            </w:r>
          </w:p>
        </w:tc>
        <w:tc>
          <w:tcPr>
            <w:tcW w:w="4253" w:type="dxa"/>
            <w:shd w:val="clear" w:color="auto" w:fill="CCFFFF"/>
          </w:tcPr>
          <w:p w:rsidR="007031C8" w:rsidRDefault="007031C8">
            <w:pPr>
              <w:pStyle w:val="ExampleText"/>
              <w:rPr>
                <w:b/>
              </w:rPr>
            </w:pPr>
            <w:r>
              <w:rPr>
                <w:b/>
              </w:rPr>
              <w:lastRenderedPageBreak/>
              <w:t>Example 33: Parent gains employment</w:t>
            </w:r>
          </w:p>
          <w:p w:rsidR="007031C8" w:rsidRDefault="007031C8">
            <w:pPr>
              <w:pStyle w:val="ExampleText"/>
            </w:pPr>
            <w:r>
              <w:t>Cameron’s father is seeking AIC allowances for the year. He loses his job on 11 April, and receives Newstart Allowance (NSA). He starts work again on 23 May and his NSA ceases. Cameron’s mother has a part</w:t>
            </w:r>
            <w:r>
              <w:noBreakHyphen/>
              <w:t>time job.</w:t>
            </w:r>
          </w:p>
          <w:p w:rsidR="007031C8" w:rsidRDefault="007031C8">
            <w:pPr>
              <w:pStyle w:val="ExampleText"/>
              <w:rPr>
                <w:i/>
              </w:rPr>
            </w:pPr>
            <w:r>
              <w:rPr>
                <w:i/>
              </w:rPr>
              <w:t>Assessment basis</w:t>
            </w:r>
          </w:p>
          <w:p w:rsidR="007031C8" w:rsidRDefault="007031C8">
            <w:pPr>
              <w:pStyle w:val="ExampleText"/>
            </w:pPr>
            <w:r>
              <w:t xml:space="preserve">1 January – 10 April: base tax year assessment on both parents’ incomes </w:t>
            </w:r>
          </w:p>
          <w:p w:rsidR="007031C8" w:rsidRDefault="007031C8">
            <w:pPr>
              <w:pStyle w:val="ExampleText"/>
            </w:pPr>
            <w:r>
              <w:lastRenderedPageBreak/>
              <w:t>11 April – 22 May: special assessment</w:t>
            </w:r>
          </w:p>
          <w:p w:rsidR="007031C8" w:rsidRDefault="007031C8">
            <w:pPr>
              <w:pStyle w:val="ExampleText"/>
            </w:pPr>
            <w:r>
              <w:t>23 May – 31 December: current tax year or base tax year assessment (special assessment may apply again, if another period of unemployment occurs later in the year and NSA is received)</w:t>
            </w:r>
          </w:p>
        </w:tc>
      </w:tr>
    </w:tbl>
    <w:p w:rsidR="007031C8" w:rsidRDefault="007031C8">
      <w:pPr>
        <w:pStyle w:val="Heading1"/>
        <w:sectPr w:rsidR="007031C8">
          <w:headerReference w:type="even" r:id="rId53"/>
          <w:headerReference w:type="default" r:id="rId54"/>
          <w:footerReference w:type="even" r:id="rId55"/>
          <w:footerReference w:type="default" r:id="rId56"/>
          <w:headerReference w:type="first" r:id="rId57"/>
          <w:type w:val="oddPage"/>
          <w:pgSz w:w="11909" w:h="16834" w:code="9"/>
          <w:pgMar w:top="1418" w:right="1701" w:bottom="1418" w:left="1701" w:header="709" w:footer="709" w:gutter="0"/>
          <w:cols w:space="720"/>
        </w:sectPr>
      </w:pPr>
    </w:p>
    <w:p w:rsidR="007031C8" w:rsidRDefault="007031C8">
      <w:pPr>
        <w:pStyle w:val="Heading1"/>
      </w:pPr>
      <w:bookmarkStart w:id="986" w:name="_Toc234129509"/>
      <w:bookmarkStart w:id="987" w:name="_Toc264368538"/>
      <w:r>
        <w:lastRenderedPageBreak/>
        <w:t>7</w:t>
      </w:r>
      <w:r>
        <w:tab/>
        <w:t>Administrative information</w:t>
      </w:r>
      <w:bookmarkEnd w:id="963"/>
      <w:bookmarkEnd w:id="986"/>
      <w:bookmarkEnd w:id="987"/>
    </w:p>
    <w:p w:rsidR="007031C8" w:rsidRDefault="007031C8">
      <w:pPr>
        <w:pStyle w:val="Heading2"/>
      </w:pPr>
      <w:bookmarkStart w:id="988" w:name="_7.1_The_claim_assessment_process"/>
      <w:bookmarkStart w:id="989" w:name="_Toc161552379"/>
      <w:bookmarkStart w:id="990" w:name="_Toc234129510"/>
      <w:bookmarkStart w:id="991" w:name="_Toc264368539"/>
      <w:bookmarkEnd w:id="988"/>
      <w:r>
        <w:t>7.1</w:t>
      </w:r>
      <w:r>
        <w:tab/>
        <w:t>The claim assessment process</w:t>
      </w:r>
      <w:bookmarkEnd w:id="989"/>
      <w:bookmarkEnd w:id="990"/>
      <w:bookmarkEnd w:id="991"/>
    </w:p>
    <w:p w:rsidR="007031C8" w:rsidRDefault="007031C8">
      <w:pPr>
        <w:pStyle w:val="BulletIntro"/>
        <w:spacing w:after="60"/>
      </w:pPr>
      <w:r>
        <w:t xml:space="preserve">This section details the assessment process used when a </w:t>
      </w:r>
      <w:hyperlink w:anchor="Claim" w:history="1">
        <w:r>
          <w:rPr>
            <w:rStyle w:val="Hyperlink"/>
          </w:rPr>
          <w:t>claim</w:t>
        </w:r>
      </w:hyperlink>
      <w:r>
        <w:t xml:space="preserve"> is submitted.</w:t>
      </w:r>
    </w:p>
    <w:p w:rsidR="007031C8" w:rsidRDefault="003542E1">
      <w:pPr>
        <w:pStyle w:val="BulletTab2"/>
        <w:spacing w:after="60"/>
      </w:pPr>
      <w:hyperlink w:anchor="_7.1.1_Initial_assessment" w:history="1">
        <w:r w:rsidR="007031C8">
          <w:rPr>
            <w:rStyle w:val="Hyperlink"/>
          </w:rPr>
          <w:t>7.1.1</w:t>
        </w:r>
      </w:hyperlink>
      <w:r w:rsidR="007031C8">
        <w:tab/>
        <w:t>Initial assessment</w:t>
      </w:r>
    </w:p>
    <w:p w:rsidR="007031C8" w:rsidRDefault="003542E1">
      <w:pPr>
        <w:pStyle w:val="BulletTab2"/>
        <w:spacing w:after="60"/>
      </w:pPr>
      <w:hyperlink w:anchor="_7.1.2_When_a" w:history="1">
        <w:r w:rsidR="007031C8">
          <w:rPr>
            <w:rStyle w:val="Hyperlink"/>
          </w:rPr>
          <w:t>7.1.2</w:t>
        </w:r>
      </w:hyperlink>
      <w:r w:rsidR="007031C8">
        <w:tab/>
        <w:t>When a claim can be lodged</w:t>
      </w:r>
    </w:p>
    <w:p w:rsidR="007031C8" w:rsidRDefault="003542E1">
      <w:pPr>
        <w:pStyle w:val="BulletTab2"/>
        <w:spacing w:after="60"/>
      </w:pPr>
      <w:hyperlink w:anchor="_7.1.3_Who_can" w:history="1">
        <w:r w:rsidR="007031C8">
          <w:rPr>
            <w:rStyle w:val="Hyperlink"/>
          </w:rPr>
          <w:t>7.1.3</w:t>
        </w:r>
      </w:hyperlink>
      <w:r w:rsidR="007031C8">
        <w:tab/>
        <w:t>Who can complete a claim</w:t>
      </w:r>
    </w:p>
    <w:p w:rsidR="007031C8" w:rsidRDefault="003542E1">
      <w:pPr>
        <w:pStyle w:val="BulletTab2"/>
        <w:spacing w:after="60"/>
      </w:pPr>
      <w:hyperlink w:anchor="_7.1.4_Tax_file" w:history="1">
        <w:r w:rsidR="007031C8">
          <w:rPr>
            <w:rStyle w:val="Hyperlink"/>
          </w:rPr>
          <w:t>7.1.4</w:t>
        </w:r>
      </w:hyperlink>
      <w:r w:rsidR="007031C8">
        <w:tab/>
        <w:t>Tax file numbers and exemptions</w:t>
      </w:r>
    </w:p>
    <w:p w:rsidR="007031C8" w:rsidRDefault="003542E1">
      <w:pPr>
        <w:pStyle w:val="BulletTab2"/>
        <w:spacing w:after="60"/>
      </w:pPr>
      <w:hyperlink w:anchor="_7.1.5_Supporting_evidence" w:history="1">
        <w:r w:rsidR="007031C8">
          <w:rPr>
            <w:rStyle w:val="Hyperlink"/>
          </w:rPr>
          <w:t>7.1.5</w:t>
        </w:r>
      </w:hyperlink>
      <w:r w:rsidR="007031C8">
        <w:tab/>
        <w:t>Supporting evidence required</w:t>
      </w:r>
    </w:p>
    <w:p w:rsidR="007031C8" w:rsidRDefault="003542E1">
      <w:pPr>
        <w:pStyle w:val="BulletTab2Last"/>
      </w:pPr>
      <w:hyperlink w:anchor="_7.1.6_Notice_of" w:history="1">
        <w:r w:rsidR="007031C8">
          <w:rPr>
            <w:rStyle w:val="Hyperlink"/>
          </w:rPr>
          <w:t>7.1.6</w:t>
        </w:r>
      </w:hyperlink>
      <w:r w:rsidR="007031C8">
        <w:tab/>
        <w:t>Notice of assessment.</w:t>
      </w:r>
    </w:p>
    <w:p w:rsidR="007031C8" w:rsidRDefault="007031C8">
      <w:pPr>
        <w:pStyle w:val="BulletTab2Last"/>
        <w:numPr>
          <w:ilvl w:val="0"/>
          <w:numId w:val="0"/>
        </w:numPr>
      </w:pPr>
    </w:p>
    <w:p w:rsidR="007031C8" w:rsidRDefault="007031C8">
      <w:pPr>
        <w:pStyle w:val="Heading3"/>
      </w:pPr>
      <w:bookmarkStart w:id="992" w:name="_7.1.1_Initial_assessment"/>
      <w:bookmarkStart w:id="993" w:name="_Toc161552380"/>
      <w:bookmarkStart w:id="994" w:name="_Toc234129511"/>
      <w:bookmarkStart w:id="995" w:name="_Toc264368540"/>
      <w:bookmarkStart w:id="996" w:name="OLE_LINK16"/>
      <w:bookmarkStart w:id="997" w:name="OLE_LINK17"/>
      <w:bookmarkEnd w:id="992"/>
      <w:r>
        <w:t>7.1.1</w:t>
      </w:r>
      <w:r>
        <w:tab/>
        <w:t>Initial assessment</w:t>
      </w:r>
      <w:bookmarkEnd w:id="993"/>
      <w:bookmarkEnd w:id="994"/>
      <w:bookmarkEnd w:id="995"/>
    </w:p>
    <w:p w:rsidR="007031C8" w:rsidRDefault="007031C8">
      <w:pPr>
        <w:pStyle w:val="BulletIntro"/>
        <w:spacing w:after="60"/>
      </w:pPr>
      <w:r>
        <w:t xml:space="preserve">Before a formal decision about assistance can be made by a </w:t>
      </w:r>
      <w:hyperlink w:anchor="DecisionMaker" w:history="1">
        <w:r>
          <w:rPr>
            <w:rStyle w:val="Hyperlink"/>
          </w:rPr>
          <w:t>decision maker</w:t>
        </w:r>
      </w:hyperlink>
      <w:r>
        <w:t xml:space="preserve">, </w:t>
      </w:r>
      <w:hyperlink w:anchor="Claim" w:history="1">
        <w:r>
          <w:rPr>
            <w:rStyle w:val="Hyperlink"/>
          </w:rPr>
          <w:t>claim</w:t>
        </w:r>
        <w:r>
          <w:rPr>
            <w:rStyle w:val="Hyperlink"/>
            <w:b/>
          </w:rPr>
          <w:t>s</w:t>
        </w:r>
      </w:hyperlink>
      <w:r>
        <w:t xml:space="preserve"> must be:</w:t>
      </w:r>
    </w:p>
    <w:p w:rsidR="007031C8" w:rsidRDefault="007031C8">
      <w:pPr>
        <w:pStyle w:val="Bullet"/>
        <w:spacing w:after="60"/>
        <w:ind w:left="357" w:hanging="357"/>
      </w:pPr>
      <w:r>
        <w:t xml:space="preserve">fully completed by an </w:t>
      </w:r>
      <w:hyperlink w:anchor="ApprovedApplicant" w:history="1">
        <w:r>
          <w:rPr>
            <w:rStyle w:val="Hyperlink"/>
          </w:rPr>
          <w:t>approved applicant</w:t>
        </w:r>
      </w:hyperlink>
    </w:p>
    <w:p w:rsidR="007031C8" w:rsidRDefault="007031C8">
      <w:pPr>
        <w:pStyle w:val="Bullet"/>
        <w:spacing w:after="60"/>
        <w:ind w:left="357" w:hanging="357"/>
      </w:pPr>
      <w:r>
        <w:t>supported by evidence as required</w:t>
      </w:r>
    </w:p>
    <w:p w:rsidR="007031C8" w:rsidRDefault="007031C8">
      <w:pPr>
        <w:pStyle w:val="Bullet"/>
        <w:spacing w:after="60"/>
        <w:ind w:left="357" w:hanging="357"/>
      </w:pPr>
      <w:r>
        <w:t>signed by the applicant</w:t>
      </w:r>
    </w:p>
    <w:p w:rsidR="007031C8" w:rsidRDefault="007031C8">
      <w:pPr>
        <w:pStyle w:val="Bullet"/>
        <w:numPr>
          <w:ilvl w:val="0"/>
          <w:numId w:val="0"/>
        </w:numPr>
        <w:spacing w:after="60"/>
        <w:ind w:firstLine="357"/>
      </w:pPr>
      <w:r>
        <w:t>and</w:t>
      </w:r>
    </w:p>
    <w:p w:rsidR="007031C8" w:rsidRDefault="007031C8">
      <w:pPr>
        <w:pStyle w:val="BulletLast"/>
      </w:pPr>
      <w:r>
        <w:t xml:space="preserve">if the applicant has a </w:t>
      </w:r>
      <w:hyperlink w:anchor="Partner" w:history="1">
        <w:r>
          <w:rPr>
            <w:rStyle w:val="Hyperlink"/>
          </w:rPr>
          <w:t>partner</w:t>
        </w:r>
      </w:hyperlink>
      <w:r>
        <w:t xml:space="preserve"> and is applying for the income-tested Additional Boarding Allowance, signed by the applicant’s partner.</w:t>
      </w:r>
    </w:p>
    <w:p w:rsidR="007031C8" w:rsidRDefault="007031C8">
      <w:pPr>
        <w:pStyle w:val="BulletLast"/>
        <w:numPr>
          <w:ilvl w:val="0"/>
          <w:numId w:val="0"/>
        </w:numPr>
        <w:ind w:left="357" w:hanging="357"/>
      </w:pPr>
    </w:p>
    <w:p w:rsidR="007031C8" w:rsidRDefault="007031C8">
      <w:pPr>
        <w:pStyle w:val="Heading3"/>
        <w:spacing w:after="120"/>
      </w:pPr>
      <w:bookmarkStart w:id="998" w:name="_7.1.2_When_a"/>
      <w:bookmarkStart w:id="999" w:name="_7.1.2_When_a_claim_can_be_lodged"/>
      <w:bookmarkStart w:id="1000" w:name="_Toc161552381"/>
      <w:bookmarkStart w:id="1001" w:name="_Toc234129512"/>
      <w:bookmarkStart w:id="1002" w:name="_Toc264368541"/>
      <w:bookmarkEnd w:id="998"/>
      <w:bookmarkEnd w:id="999"/>
      <w:r>
        <w:t>7.1.2</w:t>
      </w:r>
      <w:r>
        <w:tab/>
        <w:t>When a claim can be lodged</w:t>
      </w:r>
      <w:bookmarkEnd w:id="1000"/>
      <w:bookmarkEnd w:id="1001"/>
      <w:bookmarkEnd w:id="1002"/>
    </w:p>
    <w:p w:rsidR="007031C8" w:rsidRDefault="003542E1">
      <w:pPr>
        <w:spacing w:after="120"/>
      </w:pPr>
      <w:hyperlink w:anchor="Claim" w:history="1">
        <w:r w:rsidR="007031C8">
          <w:rPr>
            <w:rStyle w:val="Hyperlink"/>
          </w:rPr>
          <w:t>Claims</w:t>
        </w:r>
      </w:hyperlink>
      <w:r w:rsidR="007031C8">
        <w:t xml:space="preserve"> must be lodged by 31 December of the year for which assistance is sought, unless </w:t>
      </w:r>
      <w:hyperlink w:anchor="Centrelink" w:history="1">
        <w:r w:rsidR="007031C8">
          <w:rPr>
            <w:rStyle w:val="Hyperlink"/>
          </w:rPr>
          <w:t>Centrelink</w:t>
        </w:r>
      </w:hyperlink>
      <w:r w:rsidR="007031C8">
        <w:t xml:space="preserve"> has recorded an ‘intent to claim’ by that date.</w:t>
      </w:r>
    </w:p>
    <w:p w:rsidR="007031C8" w:rsidRDefault="007031C8">
      <w:pPr>
        <w:spacing w:after="120"/>
      </w:pPr>
      <w:r>
        <w:t xml:space="preserve">Applicants can register intent to claim by phone, post or fax to Centrelink, or in person. For the date of that contact to be accepted as the date of claim, and for the claim to be paid from the earliest possible date, a claim must be received by Centrelink within 13 weeks. </w:t>
      </w:r>
    </w:p>
    <w:p w:rsidR="007031C8" w:rsidRDefault="007031C8">
      <w:pPr>
        <w:spacing w:after="120"/>
      </w:pPr>
      <w:r>
        <w:t>AIC allowances may be paid approved where an incomplete claim is accepted if either:</w:t>
      </w:r>
    </w:p>
    <w:p w:rsidR="007031C8" w:rsidRDefault="007031C8">
      <w:pPr>
        <w:numPr>
          <w:ilvl w:val="0"/>
          <w:numId w:val="6"/>
        </w:numPr>
      </w:pPr>
      <w:r>
        <w:t>it is lodged by 31 December, or</w:t>
      </w:r>
    </w:p>
    <w:p w:rsidR="007031C8" w:rsidRDefault="007031C8">
      <w:pPr>
        <w:numPr>
          <w:ilvl w:val="0"/>
          <w:numId w:val="6"/>
        </w:numPr>
      </w:pPr>
      <w:r>
        <w:t>intent to claim has been registered by 31 December and the claim is lodged within 13 weeks. However, the applicant will need to supply any missing details before assessment can be finalised.</w:t>
      </w:r>
    </w:p>
    <w:p w:rsidR="007031C8" w:rsidRDefault="007031C8">
      <w:r>
        <w:t>Regardless of the circumstances, no allowance is payable if no claim is lodged, or intent to claim is registered, by 31 December.</w:t>
      </w:r>
    </w:p>
    <w:bookmarkEnd w:id="996"/>
    <w:bookmarkEnd w:id="997"/>
    <w:p w:rsidR="007031C8" w:rsidRDefault="007031C8"/>
    <w:p w:rsidR="007031C8" w:rsidRDefault="007031C8">
      <w:pPr>
        <w:pStyle w:val="Heading3"/>
        <w:spacing w:after="120"/>
      </w:pPr>
      <w:bookmarkStart w:id="1003" w:name="_7.1.3_Who_can"/>
      <w:bookmarkStart w:id="1004" w:name="_7.1.3_Who_can_complete_a_claim"/>
      <w:bookmarkStart w:id="1005" w:name="_Toc161552382"/>
      <w:bookmarkStart w:id="1006" w:name="_Toc234129513"/>
      <w:bookmarkStart w:id="1007" w:name="_Toc264368542"/>
      <w:bookmarkEnd w:id="1003"/>
      <w:bookmarkEnd w:id="1004"/>
      <w:r>
        <w:lastRenderedPageBreak/>
        <w:t>7.1.3</w:t>
      </w:r>
      <w:r>
        <w:tab/>
        <w:t>Who can complete a claim</w:t>
      </w:r>
      <w:bookmarkEnd w:id="1005"/>
      <w:bookmarkEnd w:id="1006"/>
      <w:bookmarkEnd w:id="1007"/>
    </w:p>
    <w:p w:rsidR="007031C8" w:rsidRDefault="007031C8">
      <w:r>
        <w:t xml:space="preserve">While any person can lodge a </w:t>
      </w:r>
      <w:hyperlink w:anchor="Claim" w:history="1">
        <w:r>
          <w:rPr>
            <w:rStyle w:val="Hyperlink"/>
          </w:rPr>
          <w:t>claim</w:t>
        </w:r>
      </w:hyperlink>
      <w:r>
        <w:t xml:space="preserve"> for AIC allowances, to be eligible for an AIC allowance, the person must be an </w:t>
      </w:r>
      <w:hyperlink w:anchor="ApprovedApplicant" w:history="1">
        <w:r>
          <w:rPr>
            <w:rStyle w:val="Hyperlink"/>
          </w:rPr>
          <w:t>approved applicant</w:t>
        </w:r>
      </w:hyperlink>
      <w:r>
        <w:t xml:space="preserve"> (see </w:t>
      </w:r>
      <w:hyperlink w:anchor="_2.1_Requirements_for" w:history="1">
        <w:r>
          <w:rPr>
            <w:rStyle w:val="Hyperlink"/>
          </w:rPr>
          <w:t>2.1</w:t>
        </w:r>
      </w:hyperlink>
      <w:r>
        <w:t>).</w:t>
      </w:r>
    </w:p>
    <w:p w:rsidR="007031C8" w:rsidRDefault="007031C8"/>
    <w:p w:rsidR="007031C8" w:rsidRDefault="007031C8">
      <w:pPr>
        <w:pStyle w:val="Heading3"/>
        <w:spacing w:after="120"/>
      </w:pPr>
      <w:bookmarkStart w:id="1008" w:name="_7.1.4_Tax_file"/>
      <w:bookmarkStart w:id="1009" w:name="_7.1.4_Tax_file_numbers_and_exemptio"/>
      <w:bookmarkStart w:id="1010" w:name="_Toc161552383"/>
      <w:bookmarkStart w:id="1011" w:name="_Toc234129514"/>
      <w:bookmarkStart w:id="1012" w:name="_Toc264368543"/>
      <w:bookmarkEnd w:id="1008"/>
      <w:bookmarkEnd w:id="1009"/>
      <w:r>
        <w:t>7.1.4</w:t>
      </w:r>
      <w:r>
        <w:tab/>
        <w:t>Tax file numbers and exemptions</w:t>
      </w:r>
      <w:bookmarkEnd w:id="1010"/>
      <w:bookmarkEnd w:id="1011"/>
      <w:bookmarkEnd w:id="1012"/>
    </w:p>
    <w:p w:rsidR="007031C8" w:rsidRDefault="007031C8">
      <w:pPr>
        <w:pStyle w:val="BulletIntro"/>
        <w:spacing w:after="60"/>
      </w:pPr>
      <w:r>
        <w:t xml:space="preserve">Section 44A of </w:t>
      </w:r>
      <w:hyperlink w:anchor="Act" w:history="1">
        <w:r>
          <w:rPr>
            <w:rStyle w:val="Hyperlink"/>
          </w:rPr>
          <w:t>the Act</w:t>
        </w:r>
      </w:hyperlink>
      <w:r>
        <w:t xml:space="preserve"> specifies that no benefit will be payable unless:</w:t>
      </w:r>
    </w:p>
    <w:p w:rsidR="007031C8" w:rsidRDefault="007031C8">
      <w:pPr>
        <w:pStyle w:val="Bullet"/>
        <w:spacing w:after="60"/>
        <w:ind w:left="357" w:hanging="357"/>
      </w:pPr>
      <w:r>
        <w:t>the applicant’s Tax File Number (TFN) is provided</w:t>
      </w:r>
    </w:p>
    <w:p w:rsidR="007031C8" w:rsidRDefault="007031C8">
      <w:pPr>
        <w:pStyle w:val="BulletLast"/>
      </w:pPr>
      <w:r>
        <w:t xml:space="preserve">if the applicant has a </w:t>
      </w:r>
      <w:hyperlink w:anchor="Partner" w:history="1">
        <w:r>
          <w:rPr>
            <w:rStyle w:val="Hyperlink"/>
          </w:rPr>
          <w:t>partner</w:t>
        </w:r>
      </w:hyperlink>
      <w:r>
        <w:t xml:space="preserve"> whose income is taken into account in calculating the Additional Boarding Allowance, the TFN of the applicant’s partner is also provided.</w:t>
      </w:r>
    </w:p>
    <w:p w:rsidR="007031C8" w:rsidRDefault="007031C8">
      <w:r>
        <w:t xml:space="preserve">If a person does not have or cannot provide their TFN, a ‘TFN Application/Enquiry Form’ can be lodged with </w:t>
      </w:r>
      <w:hyperlink w:anchor="Centrelink" w:history="1">
        <w:r>
          <w:rPr>
            <w:rStyle w:val="Hyperlink"/>
          </w:rPr>
          <w:t>Centrelink</w:t>
        </w:r>
      </w:hyperlink>
      <w:r>
        <w:t xml:space="preserve"> with appropriate proof of identity as required by the Australian Taxation Office. If this is done, the person is regarded as having supplied TFN details.</w:t>
      </w:r>
    </w:p>
    <w:p w:rsidR="007031C8" w:rsidRDefault="007031C8">
      <w:pPr>
        <w:pStyle w:val="BulletIntro"/>
      </w:pPr>
      <w:r>
        <w:t>An applicant or their partner is exempt from providing a TFN where:</w:t>
      </w:r>
    </w:p>
    <w:p w:rsidR="007031C8" w:rsidRDefault="007031C8">
      <w:pPr>
        <w:pStyle w:val="Bullet"/>
        <w:ind w:left="357" w:hanging="357"/>
      </w:pPr>
      <w:r>
        <w:t>they receive a social security or Department of Veterans’ Affairs pension or benefit</w:t>
      </w:r>
    </w:p>
    <w:p w:rsidR="007031C8" w:rsidRDefault="007031C8">
      <w:pPr>
        <w:pStyle w:val="Bullet"/>
        <w:ind w:left="357" w:hanging="357"/>
      </w:pPr>
      <w:r>
        <w:t xml:space="preserve">a charitable organisation is applying on behalf of a </w:t>
      </w:r>
      <w:hyperlink w:anchor="Student" w:history="1">
        <w:r>
          <w:rPr>
            <w:rStyle w:val="Hyperlink"/>
          </w:rPr>
          <w:t>student</w:t>
        </w:r>
      </w:hyperlink>
      <w:r>
        <w:t xml:space="preserve"> (a tax-exempt TFN should be supplied if possible)</w:t>
      </w:r>
    </w:p>
    <w:p w:rsidR="007031C8" w:rsidRDefault="007031C8">
      <w:pPr>
        <w:pStyle w:val="Bullet"/>
        <w:ind w:left="357" w:hanging="357"/>
      </w:pPr>
      <w:r>
        <w:t>the death of the applicant or their partner makes their TFN details irrelevant to the student’s eligibility</w:t>
      </w:r>
    </w:p>
    <w:p w:rsidR="007031C8" w:rsidRDefault="007031C8">
      <w:pPr>
        <w:pStyle w:val="Bullet"/>
        <w:ind w:left="357" w:hanging="357"/>
      </w:pPr>
      <w:r>
        <w:t>the physical safety of the applicant or their partner is at risk from another person, and disclosing the TFN could increase the risk</w:t>
      </w:r>
    </w:p>
    <w:p w:rsidR="007031C8" w:rsidRDefault="007031C8">
      <w:pPr>
        <w:pStyle w:val="andor"/>
      </w:pPr>
      <w:r>
        <w:t>or</w:t>
      </w:r>
    </w:p>
    <w:p w:rsidR="007031C8" w:rsidRDefault="007031C8">
      <w:pPr>
        <w:pStyle w:val="BulletLast"/>
      </w:pPr>
      <w:r>
        <w:t xml:space="preserve">they are resident outside </w:t>
      </w:r>
      <w:hyperlink w:anchor="Australia" w:history="1">
        <w:r>
          <w:rPr>
            <w:rStyle w:val="Hyperlink"/>
          </w:rPr>
          <w:t>Australia</w:t>
        </w:r>
      </w:hyperlink>
      <w:r>
        <w:t xml:space="preserve"> and have no assessable income under the </w:t>
      </w:r>
      <w:r>
        <w:rPr>
          <w:i/>
        </w:rPr>
        <w:t>Income Tax Assessment Act 1936</w:t>
      </w:r>
      <w:r>
        <w:t xml:space="preserve"> for the period of the income test.</w:t>
      </w:r>
    </w:p>
    <w:p w:rsidR="007031C8" w:rsidRDefault="007031C8">
      <w:pPr>
        <w:pStyle w:val="BulletIntro"/>
      </w:pPr>
      <w:r>
        <w:t>A temporary exemption also applies where the applicant or their partner:</w:t>
      </w:r>
    </w:p>
    <w:p w:rsidR="007031C8" w:rsidRDefault="007031C8">
      <w:pPr>
        <w:pStyle w:val="Bullet"/>
        <w:ind w:left="357" w:hanging="357"/>
      </w:pPr>
      <w:r>
        <w:t xml:space="preserve">has lost all records of their TFN because of fire or flood damage to their home in the 6 months before the </w:t>
      </w:r>
      <w:hyperlink w:anchor="Claim" w:history="1">
        <w:r>
          <w:rPr>
            <w:rStyle w:val="Hyperlink"/>
          </w:rPr>
          <w:t>claim</w:t>
        </w:r>
      </w:hyperlink>
      <w:r>
        <w:t xml:space="preserve"> (this exemption ceases 6 months after the damage occurred)</w:t>
      </w:r>
    </w:p>
    <w:p w:rsidR="007031C8" w:rsidRDefault="007031C8">
      <w:pPr>
        <w:pStyle w:val="Bullet"/>
        <w:ind w:left="357" w:hanging="357"/>
      </w:pPr>
      <w:r>
        <w:t>is an Aboriginal or Torres Strait Islander who is attending a traditional ceremony at the time of the claim lodgement (a TFN must be provided on their return)</w:t>
      </w:r>
    </w:p>
    <w:p w:rsidR="007031C8" w:rsidRDefault="007031C8">
      <w:pPr>
        <w:pStyle w:val="andor"/>
      </w:pPr>
      <w:r>
        <w:t>or</w:t>
      </w:r>
    </w:p>
    <w:p w:rsidR="007031C8" w:rsidRDefault="007031C8">
      <w:pPr>
        <w:pStyle w:val="BulletLast"/>
      </w:pPr>
      <w:r>
        <w:t>is temporarily overseas (a TFN must be provided on their return).</w:t>
      </w:r>
    </w:p>
    <w:p w:rsidR="007031C8" w:rsidRDefault="007031C8">
      <w:r>
        <w:rPr>
          <w:i/>
        </w:rPr>
        <w:t>Note</w:t>
      </w:r>
      <w:r>
        <w:t xml:space="preserve">: The applicant’s partner must provide a TFN only where their income is to be taken into account to calculate the rate of Additional Boarding Allowance. This means that they are not required to provide a TFN where </w:t>
      </w:r>
      <w:hyperlink w:anchor="SpecialAssessment" w:history="1">
        <w:r>
          <w:rPr>
            <w:rStyle w:val="Hyperlink"/>
          </w:rPr>
          <w:t>special assessment</w:t>
        </w:r>
      </w:hyperlink>
      <w:r>
        <w:t xml:space="preserve"> applies (see </w:t>
      </w:r>
      <w:hyperlink w:anchor="_6.8.2_Special_assessment" w:history="1">
        <w:r>
          <w:rPr>
            <w:rStyle w:val="Hyperlink"/>
          </w:rPr>
          <w:t>6.8.2</w:t>
        </w:r>
      </w:hyperlink>
      <w:r>
        <w:t>).</w:t>
      </w:r>
    </w:p>
    <w:p w:rsidR="007031C8" w:rsidRDefault="007031C8">
      <w:bookmarkStart w:id="1013" w:name="_1.3.4_TFN_Application_/_Enquiry_for"/>
      <w:bookmarkStart w:id="1014" w:name="_1.3.5_TFN_exemptions"/>
      <w:bookmarkEnd w:id="1013"/>
      <w:bookmarkEnd w:id="1014"/>
    </w:p>
    <w:p w:rsidR="007031C8" w:rsidRDefault="007031C8">
      <w:pPr>
        <w:pStyle w:val="Heading3"/>
      </w:pPr>
      <w:bookmarkStart w:id="1015" w:name="_7.1.5_Supporting_evidence"/>
      <w:bookmarkStart w:id="1016" w:name="_7.1.5_Supporting_evidence_required"/>
      <w:bookmarkStart w:id="1017" w:name="_Toc161552384"/>
      <w:bookmarkStart w:id="1018" w:name="_Toc234129515"/>
      <w:bookmarkStart w:id="1019" w:name="_Toc264368544"/>
      <w:bookmarkEnd w:id="1015"/>
      <w:bookmarkEnd w:id="1016"/>
      <w:r>
        <w:lastRenderedPageBreak/>
        <w:t>7.1.5</w:t>
      </w:r>
      <w:r>
        <w:tab/>
        <w:t>Supporting evidence required</w:t>
      </w:r>
      <w:bookmarkEnd w:id="1017"/>
      <w:bookmarkEnd w:id="1018"/>
      <w:bookmarkEnd w:id="1019"/>
    </w:p>
    <w:p w:rsidR="007031C8" w:rsidRDefault="007031C8">
      <w:pPr>
        <w:pStyle w:val="BulletIntro"/>
      </w:pPr>
      <w:r>
        <w:t>Supporting evidence is required under particular circumstances:</w:t>
      </w:r>
    </w:p>
    <w:p w:rsidR="007031C8" w:rsidRDefault="007031C8">
      <w:pPr>
        <w:pStyle w:val="Bullet"/>
        <w:ind w:left="357" w:hanging="357"/>
      </w:pPr>
      <w:r>
        <w:t xml:space="preserve">Where this is the first AIC Scheme </w:t>
      </w:r>
      <w:hyperlink w:anchor="Claim" w:history="1">
        <w:r>
          <w:rPr>
            <w:rStyle w:val="Hyperlink"/>
          </w:rPr>
          <w:t>claim</w:t>
        </w:r>
      </w:hyperlink>
      <w:r>
        <w:t xml:space="preserve"> lodged for the </w:t>
      </w:r>
      <w:hyperlink w:anchor="Student" w:history="1">
        <w:r>
          <w:rPr>
            <w:rStyle w:val="Hyperlink"/>
          </w:rPr>
          <w:t>student</w:t>
        </w:r>
      </w:hyperlink>
      <w:r>
        <w:t>, proof of the student’s age is required, unless Family Tax Benefit, Maternity Payment or Child Care Benefit has been paid for them.</w:t>
      </w:r>
    </w:p>
    <w:p w:rsidR="007031C8" w:rsidRDefault="007031C8">
      <w:pPr>
        <w:pStyle w:val="Bullet"/>
        <w:ind w:left="357" w:hanging="357"/>
      </w:pPr>
      <w:r>
        <w:t>Where either the applicant or the student is not an Australian citizen, evidence of permanent residency and/or settlement is required.</w:t>
      </w:r>
    </w:p>
    <w:p w:rsidR="007031C8" w:rsidRDefault="007031C8">
      <w:pPr>
        <w:pStyle w:val="Bullet"/>
        <w:ind w:left="357" w:hanging="357"/>
      </w:pPr>
      <w:r>
        <w:t>Where the student is isolated from schooling for reasons other than distance or travel time, the applicant may need to provide evidence to support the claim that the local state school is inappropriate (see Section 4 for specific requirements).</w:t>
      </w:r>
    </w:p>
    <w:p w:rsidR="007031C8" w:rsidRDefault="007031C8">
      <w:pPr>
        <w:pStyle w:val="BulletLast"/>
      </w:pPr>
      <w:r>
        <w:t>Where the claim is for the income-tested Additional Boarding Allowance, proof of income may be required (see Section 6).</w:t>
      </w:r>
    </w:p>
    <w:p w:rsidR="007031C8" w:rsidRDefault="007031C8">
      <w:pPr>
        <w:pStyle w:val="Heading3"/>
        <w:pageBreakBefore/>
      </w:pPr>
      <w:bookmarkStart w:id="1020" w:name="_7.1.6_Notice_of"/>
      <w:bookmarkStart w:id="1021" w:name="_7.1.6_Notice_of_assessment"/>
      <w:bookmarkStart w:id="1022" w:name="_Toc161552385"/>
      <w:bookmarkStart w:id="1023" w:name="_Toc234129516"/>
      <w:bookmarkStart w:id="1024" w:name="_Toc264368545"/>
      <w:bookmarkEnd w:id="1020"/>
      <w:bookmarkEnd w:id="1021"/>
      <w:r>
        <w:lastRenderedPageBreak/>
        <w:t>7.1.6</w:t>
      </w:r>
      <w:r>
        <w:tab/>
        <w:t>Notice of assessment</w:t>
      </w:r>
      <w:bookmarkEnd w:id="1022"/>
      <w:bookmarkEnd w:id="1023"/>
      <w:bookmarkEnd w:id="1024"/>
    </w:p>
    <w:p w:rsidR="007031C8" w:rsidRDefault="007031C8">
      <w:r>
        <w:t xml:space="preserve">In response to receipt of an AIC Scheme </w:t>
      </w:r>
      <w:hyperlink w:anchor="Claim" w:history="1">
        <w:r>
          <w:rPr>
            <w:rStyle w:val="Hyperlink"/>
          </w:rPr>
          <w:t>claim</w:t>
        </w:r>
      </w:hyperlink>
      <w:r>
        <w:t xml:space="preserve">, </w:t>
      </w:r>
      <w:hyperlink w:anchor="Centrelink" w:history="1">
        <w:r>
          <w:rPr>
            <w:rStyle w:val="Hyperlink"/>
          </w:rPr>
          <w:t>Centrelink</w:t>
        </w:r>
      </w:hyperlink>
      <w:r>
        <w:t xml:space="preserve"> will send a written notice of the decision, outlining the outcome of the assessment and, if applicable, providing details of entitlement. Where the applicant or </w:t>
      </w:r>
      <w:hyperlink w:anchor="Student" w:history="1">
        <w:r>
          <w:rPr>
            <w:rStyle w:val="Hyperlink"/>
          </w:rPr>
          <w:t>student</w:t>
        </w:r>
      </w:hyperlink>
      <w:r>
        <w:t xml:space="preserve"> is ineligible for assistance under the scheme, the reason for ineligibility and information about appeal rights will be provided (see </w:t>
      </w:r>
      <w:hyperlink w:anchor="_7.3_Reviews_and" w:history="1">
        <w:r>
          <w:rPr>
            <w:rStyle w:val="Hyperlink"/>
          </w:rPr>
          <w:t>7.3</w:t>
        </w:r>
      </w:hyperlink>
      <w:r>
        <w:t xml:space="preserve"> for information about reviews and appeals).</w:t>
      </w:r>
    </w:p>
    <w:p w:rsidR="007031C8" w:rsidRDefault="007031C8"/>
    <w:p w:rsidR="007031C8" w:rsidRDefault="007031C8">
      <w:pPr>
        <w:pStyle w:val="Heading2"/>
      </w:pPr>
      <w:bookmarkStart w:id="1025" w:name="_7.2_Applicant’s_rights_and_obligati"/>
      <w:bookmarkStart w:id="1026" w:name="_Toc161552386"/>
      <w:bookmarkStart w:id="1027" w:name="_Toc234129517"/>
      <w:bookmarkStart w:id="1028" w:name="_Toc264368546"/>
      <w:bookmarkEnd w:id="1025"/>
      <w:r>
        <w:t>7.2</w:t>
      </w:r>
      <w:r>
        <w:tab/>
        <w:t>Applicant’s rights and obligations</w:t>
      </w:r>
      <w:bookmarkEnd w:id="1026"/>
      <w:bookmarkEnd w:id="1027"/>
      <w:bookmarkEnd w:id="1028"/>
    </w:p>
    <w:p w:rsidR="007031C8" w:rsidRDefault="007031C8">
      <w:pPr>
        <w:pStyle w:val="BulletIntro"/>
      </w:pPr>
      <w:r>
        <w:t xml:space="preserve">This section details the rights and obligations of an applicant when an AIC Scheme </w:t>
      </w:r>
      <w:hyperlink w:anchor="Claim" w:history="1">
        <w:r>
          <w:rPr>
            <w:rStyle w:val="Hyperlink"/>
          </w:rPr>
          <w:t>claim</w:t>
        </w:r>
      </w:hyperlink>
      <w:r>
        <w:t xml:space="preserve"> is submitted.</w:t>
      </w:r>
    </w:p>
    <w:p w:rsidR="007031C8" w:rsidRDefault="007031C8">
      <w:pPr>
        <w:pStyle w:val="BulletIntro"/>
      </w:pPr>
    </w:p>
    <w:p w:rsidR="007031C8" w:rsidRDefault="003542E1">
      <w:pPr>
        <w:pStyle w:val="BulletTab2"/>
        <w:keepNext/>
      </w:pPr>
      <w:hyperlink w:anchor="_7.2.1_Obligations" w:history="1">
        <w:r w:rsidR="007031C8">
          <w:rPr>
            <w:rStyle w:val="Hyperlink"/>
          </w:rPr>
          <w:t>7.2.1</w:t>
        </w:r>
      </w:hyperlink>
      <w:r w:rsidR="007031C8">
        <w:tab/>
        <w:t>Obligations</w:t>
      </w:r>
    </w:p>
    <w:p w:rsidR="007031C8" w:rsidRDefault="003542E1">
      <w:pPr>
        <w:pStyle w:val="BulletTab2"/>
        <w:keepNext/>
      </w:pPr>
      <w:hyperlink w:anchor="_7.2.2_Rights_to" w:history="1">
        <w:r w:rsidR="007031C8">
          <w:rPr>
            <w:rStyle w:val="Hyperlink"/>
          </w:rPr>
          <w:t>7.2.2</w:t>
        </w:r>
      </w:hyperlink>
      <w:r w:rsidR="007031C8">
        <w:tab/>
        <w:t>Rights to privacy and confidentiality</w:t>
      </w:r>
    </w:p>
    <w:p w:rsidR="007031C8" w:rsidRDefault="003542E1">
      <w:pPr>
        <w:pStyle w:val="BulletTab2Last"/>
      </w:pPr>
      <w:hyperlink w:anchor="_7.2.3_Use_of" w:history="1">
        <w:r w:rsidR="007031C8">
          <w:rPr>
            <w:rStyle w:val="Hyperlink"/>
          </w:rPr>
          <w:t>7.2.3</w:t>
        </w:r>
      </w:hyperlink>
      <w:r w:rsidR="007031C8">
        <w:tab/>
        <w:t>Use of information by government.</w:t>
      </w:r>
    </w:p>
    <w:p w:rsidR="007031C8" w:rsidRDefault="007031C8">
      <w:pPr>
        <w:pStyle w:val="Heading3"/>
      </w:pPr>
      <w:bookmarkStart w:id="1029" w:name="_7.2.1_Obligations"/>
      <w:bookmarkStart w:id="1030" w:name="_Toc161552387"/>
      <w:bookmarkStart w:id="1031" w:name="_Toc234129518"/>
      <w:bookmarkStart w:id="1032" w:name="_Toc264368547"/>
      <w:bookmarkEnd w:id="1029"/>
      <w:r>
        <w:t>7.2.1</w:t>
      </w:r>
      <w:r>
        <w:tab/>
        <w:t>Obligations</w:t>
      </w:r>
      <w:bookmarkEnd w:id="1030"/>
      <w:bookmarkEnd w:id="1031"/>
      <w:bookmarkEnd w:id="1032"/>
    </w:p>
    <w:p w:rsidR="007031C8" w:rsidRDefault="007031C8">
      <w:r>
        <w:t xml:space="preserve">By signing the </w:t>
      </w:r>
      <w:hyperlink w:anchor="Claim" w:history="1">
        <w:r>
          <w:rPr>
            <w:rStyle w:val="Hyperlink"/>
          </w:rPr>
          <w:t>claim</w:t>
        </w:r>
      </w:hyperlink>
      <w:r>
        <w:t xml:space="preserve"> or accepting a payment, the applicant agrees to provide correct information, to notify </w:t>
      </w:r>
      <w:hyperlink w:anchor="Centrelink" w:history="1">
        <w:r>
          <w:rPr>
            <w:rStyle w:val="Hyperlink"/>
          </w:rPr>
          <w:t>Centrelink</w:t>
        </w:r>
      </w:hyperlink>
      <w:r>
        <w:t xml:space="preserve"> of particular events, and to repay any overpayment.</w:t>
      </w:r>
    </w:p>
    <w:p w:rsidR="007031C8" w:rsidRDefault="007031C8"/>
    <w:p w:rsidR="007031C8" w:rsidRDefault="007031C8">
      <w:pPr>
        <w:pStyle w:val="Heading4"/>
      </w:pPr>
      <w:bookmarkStart w:id="1033" w:name="_Toc171153916"/>
      <w:bookmarkStart w:id="1034" w:name="_Toc234129519"/>
      <w:r>
        <w:t>Supply correct information</w:t>
      </w:r>
      <w:bookmarkEnd w:id="1033"/>
      <w:bookmarkEnd w:id="1034"/>
    </w:p>
    <w:p w:rsidR="007031C8" w:rsidRDefault="007031C8">
      <w:r>
        <w:t xml:space="preserve">Giving false or misleading information is a serious offence. Applicants or their </w:t>
      </w:r>
      <w:hyperlink w:anchor="Partner" w:history="1">
        <w:r>
          <w:rPr>
            <w:rStyle w:val="Hyperlink"/>
          </w:rPr>
          <w:t>partners</w:t>
        </w:r>
      </w:hyperlink>
      <w:r>
        <w:t xml:space="preserve"> who do so may be prosecuted under the </w:t>
      </w:r>
      <w:r>
        <w:rPr>
          <w:i/>
        </w:rPr>
        <w:t>Criminal Code</w:t>
      </w:r>
      <w:r>
        <w:t>.</w:t>
      </w:r>
    </w:p>
    <w:p w:rsidR="007031C8" w:rsidRDefault="007031C8"/>
    <w:p w:rsidR="007031C8" w:rsidRDefault="007031C8">
      <w:pPr>
        <w:pStyle w:val="Heading4"/>
      </w:pPr>
      <w:bookmarkStart w:id="1035" w:name="_Toc171153918"/>
      <w:bookmarkStart w:id="1036" w:name="_Toc234129520"/>
      <w:r>
        <w:t>Notify prescribed events</w:t>
      </w:r>
      <w:bookmarkEnd w:id="1035"/>
      <w:bookmarkEnd w:id="1036"/>
    </w:p>
    <w:p w:rsidR="007031C8" w:rsidRDefault="007031C8">
      <w:pPr>
        <w:spacing w:after="120"/>
      </w:pPr>
      <w:r>
        <w:t xml:space="preserve">Some events can affect eligibility for AIC allowances. The following prescribed events are defined in the </w:t>
      </w:r>
      <w:r>
        <w:rPr>
          <w:i/>
        </w:rPr>
        <w:t>Student Assistance Regulations 2003</w:t>
      </w:r>
      <w:r>
        <w:t>. If any of them occurs, the person who is receiving or entitled to receive payment must notify Centrelink within 14 days.</w:t>
      </w:r>
    </w:p>
    <w:p w:rsidR="007031C8" w:rsidRDefault="007031C8">
      <w:pPr>
        <w:pStyle w:val="Bullet"/>
        <w:spacing w:after="60"/>
        <w:ind w:left="357" w:hanging="357"/>
      </w:pPr>
      <w:r>
        <w:t xml:space="preserve">The </w:t>
      </w:r>
      <w:hyperlink w:anchor="Student" w:history="1">
        <w:r>
          <w:rPr>
            <w:rStyle w:val="Hyperlink"/>
          </w:rPr>
          <w:t>student</w:t>
        </w:r>
      </w:hyperlink>
      <w:r>
        <w:t xml:space="preserve"> either:</w:t>
      </w:r>
    </w:p>
    <w:p w:rsidR="007031C8" w:rsidRDefault="007031C8">
      <w:pPr>
        <w:pStyle w:val="Dash"/>
        <w:spacing w:after="60"/>
      </w:pPr>
      <w:r>
        <w:t xml:space="preserve">does not enrol at the school or </w:t>
      </w:r>
      <w:hyperlink w:anchor="DistanceEducationMethods" w:history="1">
        <w:r>
          <w:rPr>
            <w:rStyle w:val="Hyperlink"/>
          </w:rPr>
          <w:t>distance education</w:t>
        </w:r>
      </w:hyperlink>
      <w:r>
        <w:t xml:space="preserve"> course to which the allowance relates by the end of the enrolment period</w:t>
      </w:r>
    </w:p>
    <w:p w:rsidR="007031C8" w:rsidRDefault="007031C8">
      <w:pPr>
        <w:pStyle w:val="Dash"/>
        <w:spacing w:after="60"/>
      </w:pPr>
      <w:r>
        <w:t>does not begin school or the distance education course within the first 2 weeks after the first day on which the course is offered, or on the day on which the student commences boarding</w:t>
      </w:r>
    </w:p>
    <w:p w:rsidR="007031C8" w:rsidRDefault="007031C8">
      <w:pPr>
        <w:pStyle w:val="Dash"/>
        <w:spacing w:after="60"/>
      </w:pPr>
      <w:r>
        <w:t>discontinues the education to which the allowance relates</w:t>
      </w:r>
    </w:p>
    <w:p w:rsidR="007031C8" w:rsidRDefault="007031C8">
      <w:pPr>
        <w:pStyle w:val="Dash"/>
        <w:spacing w:after="60"/>
      </w:pPr>
      <w:r>
        <w:t>has their enrolment cancelled by the education institution</w:t>
      </w:r>
    </w:p>
    <w:p w:rsidR="007031C8" w:rsidRDefault="007031C8">
      <w:pPr>
        <w:pStyle w:val="Dash"/>
        <w:spacing w:after="60"/>
      </w:pPr>
      <w:r>
        <w:t>begins to receive a benefit for education or vocational training from the Australian Government or an Australian Government authority</w:t>
      </w:r>
    </w:p>
    <w:p w:rsidR="007031C8" w:rsidRDefault="007031C8">
      <w:pPr>
        <w:pStyle w:val="Dash"/>
        <w:spacing w:after="60"/>
      </w:pPr>
      <w:r>
        <w:t>begins to receive ABSTUDY, Youth Allowance, sickness allowance or special benefit mentioned in Chapter 2 of the Social Security Act</w:t>
      </w:r>
    </w:p>
    <w:p w:rsidR="007031C8" w:rsidRDefault="007031C8">
      <w:pPr>
        <w:pStyle w:val="Dash"/>
        <w:spacing w:after="60"/>
      </w:pPr>
      <w:r>
        <w:lastRenderedPageBreak/>
        <w:t>begins a full-time apprenticeship or traineeship</w:t>
      </w:r>
    </w:p>
    <w:p w:rsidR="007031C8" w:rsidRDefault="007031C8">
      <w:pPr>
        <w:pStyle w:val="Dash"/>
        <w:spacing w:after="60"/>
      </w:pPr>
      <w:r>
        <w:t>is taken into lawful custody</w:t>
      </w:r>
    </w:p>
    <w:p w:rsidR="007031C8" w:rsidRDefault="007031C8">
      <w:pPr>
        <w:pStyle w:val="Dash"/>
        <w:spacing w:after="60"/>
      </w:pPr>
      <w:r>
        <w:t>changes the address of their place of residence or permanent home</w:t>
      </w:r>
    </w:p>
    <w:p w:rsidR="007031C8" w:rsidRDefault="007031C8">
      <w:pPr>
        <w:pStyle w:val="Dash"/>
        <w:spacing w:after="60"/>
      </w:pPr>
      <w:r>
        <w:t>is the subject of a change in foster care arrangements</w:t>
      </w:r>
    </w:p>
    <w:p w:rsidR="007031C8" w:rsidRDefault="007031C8">
      <w:pPr>
        <w:pStyle w:val="Dash"/>
        <w:spacing w:after="60"/>
      </w:pPr>
      <w:r>
        <w:t xml:space="preserve">moves from one </w:t>
      </w:r>
      <w:hyperlink w:anchor="Parent" w:history="1">
        <w:r>
          <w:rPr>
            <w:rStyle w:val="Hyperlink"/>
          </w:rPr>
          <w:t>parent’s</w:t>
        </w:r>
      </w:hyperlink>
      <w:r>
        <w:t xml:space="preserve"> residence to the other parent’s residence as a result of the parents’ divorce or separation</w:t>
      </w:r>
    </w:p>
    <w:p w:rsidR="007031C8" w:rsidRDefault="007031C8">
      <w:pPr>
        <w:pStyle w:val="Dash"/>
        <w:spacing w:after="60"/>
      </w:pPr>
      <w:r>
        <w:t xml:space="preserve">is the subject of a change to the arrangements for travel to and from the </w:t>
      </w:r>
      <w:hyperlink w:anchor="PrincipalFamilyHome" w:history="1">
        <w:r>
          <w:rPr>
            <w:rStyle w:val="Hyperlink"/>
          </w:rPr>
          <w:t>principal family home</w:t>
        </w:r>
      </w:hyperlink>
      <w:r>
        <w:t xml:space="preserve"> to the school</w:t>
      </w:r>
    </w:p>
    <w:p w:rsidR="007031C8" w:rsidRDefault="007031C8">
      <w:pPr>
        <w:pStyle w:val="Dash"/>
        <w:spacing w:after="60"/>
      </w:pPr>
      <w:r>
        <w:t xml:space="preserve">ceases to board away from home, or live in a </w:t>
      </w:r>
      <w:hyperlink w:anchor="SecondFamilyHome" w:history="1">
        <w:r>
          <w:rPr>
            <w:rStyle w:val="Hyperlink"/>
          </w:rPr>
          <w:t>second family home</w:t>
        </w:r>
      </w:hyperlink>
      <w:r>
        <w:t>, while undertaking study</w:t>
      </w:r>
    </w:p>
    <w:p w:rsidR="007031C8" w:rsidRDefault="007031C8">
      <w:pPr>
        <w:pStyle w:val="Dash"/>
        <w:spacing w:after="60"/>
      </w:pPr>
      <w:r>
        <w:t>ceases to be an Australian citizen</w:t>
      </w:r>
    </w:p>
    <w:p w:rsidR="007031C8" w:rsidRDefault="007031C8">
      <w:pPr>
        <w:pStyle w:val="Dash"/>
        <w:spacing w:after="60"/>
      </w:pPr>
      <w:r>
        <w:t>ceases to be an Australian permanent resident under the Migration Regulations 1994</w:t>
      </w:r>
    </w:p>
    <w:p w:rsidR="007031C8" w:rsidRDefault="007031C8">
      <w:pPr>
        <w:pStyle w:val="Dash"/>
        <w:spacing w:after="60"/>
      </w:pPr>
      <w:r>
        <w:t xml:space="preserve">ceases to be the holder of a special category visa under the </w:t>
      </w:r>
      <w:r>
        <w:rPr>
          <w:i/>
        </w:rPr>
        <w:t>Migration Act 1958</w:t>
      </w:r>
    </w:p>
    <w:p w:rsidR="007031C8" w:rsidRDefault="007031C8">
      <w:pPr>
        <w:pStyle w:val="Dash"/>
        <w:spacing w:after="60"/>
      </w:pPr>
      <w:r>
        <w:t>ceases to be the holder of a special purpose visa under the Migration Act</w:t>
      </w:r>
    </w:p>
    <w:p w:rsidR="007031C8" w:rsidRDefault="007031C8">
      <w:pPr>
        <w:pStyle w:val="Dash"/>
        <w:spacing w:after="60"/>
      </w:pPr>
      <w:r>
        <w:t>is the subject of a variation of the amount of boarding costs for which an amount under the AIC Scheme is being claimed</w:t>
      </w:r>
    </w:p>
    <w:p w:rsidR="007031C8" w:rsidRDefault="007031C8">
      <w:pPr>
        <w:pStyle w:val="andor"/>
        <w:spacing w:after="60"/>
      </w:pPr>
      <w:r>
        <w:t>or</w:t>
      </w:r>
    </w:p>
    <w:p w:rsidR="007031C8" w:rsidRDefault="007031C8">
      <w:pPr>
        <w:pStyle w:val="DashLast"/>
        <w:spacing w:after="80"/>
      </w:pPr>
      <w:r>
        <w:t>dies.</w:t>
      </w:r>
    </w:p>
    <w:p w:rsidR="007031C8" w:rsidRDefault="007031C8">
      <w:pPr>
        <w:pStyle w:val="Bullet"/>
        <w:ind w:left="357" w:hanging="357"/>
      </w:pPr>
      <w:r>
        <w:t>The geographical isolation reason for which an amount under the AIC Scheme was granted ceases to apply.</w:t>
      </w:r>
    </w:p>
    <w:p w:rsidR="007031C8" w:rsidRDefault="007031C8">
      <w:pPr>
        <w:pStyle w:val="Bullet"/>
        <w:spacing w:after="60"/>
        <w:ind w:left="357" w:hanging="357"/>
      </w:pPr>
      <w:r>
        <w:t>A person either:</w:t>
      </w:r>
    </w:p>
    <w:p w:rsidR="007031C8" w:rsidRDefault="007031C8">
      <w:pPr>
        <w:pStyle w:val="Dash"/>
        <w:spacing w:after="60"/>
      </w:pPr>
      <w:r>
        <w:t>becomes or ceases to be a parent of the student to whom the amount relates</w:t>
      </w:r>
    </w:p>
    <w:p w:rsidR="007031C8" w:rsidRDefault="007031C8">
      <w:pPr>
        <w:pStyle w:val="andor"/>
        <w:spacing w:after="60"/>
        <w:ind w:left="714"/>
      </w:pPr>
      <w:r>
        <w:t>or</w:t>
      </w:r>
    </w:p>
    <w:p w:rsidR="007031C8" w:rsidRDefault="007031C8">
      <w:pPr>
        <w:pStyle w:val="Dash"/>
      </w:pPr>
      <w:r>
        <w:t xml:space="preserve">becomes or ceases to be the </w:t>
      </w:r>
      <w:hyperlink w:anchor="Partner" w:history="1">
        <w:r>
          <w:rPr>
            <w:rStyle w:val="Hyperlink"/>
          </w:rPr>
          <w:t>partner</w:t>
        </w:r>
      </w:hyperlink>
      <w:r>
        <w:t xml:space="preserve"> of the student’s parent</w:t>
      </w:r>
    </w:p>
    <w:p w:rsidR="007031C8" w:rsidRDefault="007031C8">
      <w:pPr>
        <w:pStyle w:val="Bullet"/>
        <w:spacing w:after="60"/>
        <w:ind w:left="357" w:hanging="357"/>
      </w:pPr>
      <w:r>
        <w:t>The parent of the student to whom the amount relates either:</w:t>
      </w:r>
    </w:p>
    <w:p w:rsidR="007031C8" w:rsidRDefault="007031C8">
      <w:pPr>
        <w:pStyle w:val="Dash"/>
        <w:spacing w:after="60"/>
      </w:pPr>
      <w:r>
        <w:t>is taken into lawful custody</w:t>
      </w:r>
    </w:p>
    <w:p w:rsidR="007031C8" w:rsidRDefault="007031C8">
      <w:pPr>
        <w:pStyle w:val="Dash"/>
        <w:spacing w:after="60"/>
      </w:pPr>
      <w:r>
        <w:t>is admitted to a psychiatric institution</w:t>
      </w:r>
    </w:p>
    <w:p w:rsidR="007031C8" w:rsidRDefault="007031C8">
      <w:pPr>
        <w:pStyle w:val="Dash"/>
        <w:spacing w:after="60"/>
      </w:pPr>
      <w:r>
        <w:t>ceases to be an Australian citizen</w:t>
      </w:r>
    </w:p>
    <w:p w:rsidR="007031C8" w:rsidRDefault="007031C8">
      <w:pPr>
        <w:pStyle w:val="Dash"/>
        <w:spacing w:after="60"/>
      </w:pPr>
      <w:r>
        <w:t>ceases to be an Australian permanent resident under the Migration Regulations 1994</w:t>
      </w:r>
    </w:p>
    <w:p w:rsidR="007031C8" w:rsidRDefault="007031C8">
      <w:pPr>
        <w:pStyle w:val="Dash"/>
        <w:spacing w:after="60"/>
      </w:pPr>
      <w:r>
        <w:t>ceases to be the holder of a special category visa under the Migration Act</w:t>
      </w:r>
    </w:p>
    <w:p w:rsidR="007031C8" w:rsidRDefault="007031C8">
      <w:pPr>
        <w:pStyle w:val="Dash"/>
        <w:spacing w:after="60"/>
      </w:pPr>
      <w:r>
        <w:t>ceases to be the holder of a special purpose visa under the Migration Act</w:t>
      </w:r>
    </w:p>
    <w:p w:rsidR="007031C8" w:rsidRDefault="007031C8">
      <w:pPr>
        <w:pStyle w:val="Dash"/>
        <w:spacing w:after="60"/>
      </w:pPr>
      <w:r>
        <w:t>begins to receive rent assistance under the Social Security Act</w:t>
      </w:r>
      <w:r>
        <w:rPr>
          <w:i/>
        </w:rPr>
        <w:t xml:space="preserve"> </w:t>
      </w:r>
      <w:r>
        <w:t>while receiving a Second Home Allowance under the AIC Scheme</w:t>
      </w:r>
    </w:p>
    <w:p w:rsidR="007031C8" w:rsidRDefault="007031C8">
      <w:pPr>
        <w:pStyle w:val="Dash"/>
        <w:spacing w:after="60"/>
      </w:pPr>
      <w:r>
        <w:t>earns income that exceeds the most recent estimate of income given to Centrelink</w:t>
      </w:r>
    </w:p>
    <w:p w:rsidR="007031C8" w:rsidRDefault="007031C8">
      <w:pPr>
        <w:pStyle w:val="Dash"/>
        <w:spacing w:after="60"/>
      </w:pPr>
      <w:r>
        <w:t xml:space="preserve">becomes responsible for fewer dependent children than when the </w:t>
      </w:r>
      <w:hyperlink w:anchor="Claim" w:history="1">
        <w:r>
          <w:rPr>
            <w:rStyle w:val="Hyperlink"/>
          </w:rPr>
          <w:t>claim</w:t>
        </w:r>
      </w:hyperlink>
      <w:r>
        <w:t xml:space="preserve"> was lodged or the last notification of the number such children was given to Centrelink</w:t>
      </w:r>
    </w:p>
    <w:p w:rsidR="007031C8" w:rsidRDefault="007031C8">
      <w:pPr>
        <w:pStyle w:val="andor"/>
        <w:spacing w:after="60"/>
        <w:ind w:left="714"/>
      </w:pPr>
      <w:r>
        <w:t>or</w:t>
      </w:r>
    </w:p>
    <w:p w:rsidR="007031C8" w:rsidRDefault="007031C8">
      <w:pPr>
        <w:pStyle w:val="DashLast"/>
      </w:pPr>
      <w:r>
        <w:t>the income of the parent’s partner varies from the most recent assessment of income given to Centrelink.</w:t>
      </w:r>
    </w:p>
    <w:p w:rsidR="007031C8" w:rsidRDefault="007031C8">
      <w:r>
        <w:lastRenderedPageBreak/>
        <w:t xml:space="preserve">Failure to notify Centrelink of any occurrence of a prescribed event may contravene </w:t>
      </w:r>
      <w:hyperlink w:anchor="Act" w:history="1">
        <w:r>
          <w:rPr>
            <w:rStyle w:val="Hyperlink"/>
          </w:rPr>
          <w:t>the Act</w:t>
        </w:r>
      </w:hyperlink>
      <w:r>
        <w:t>, which specifies a penalty of imprisonment of up to 12 months. Failure to notify may also be prosecuted under the Criminal Code, which carries a penalty of 5 years imprisonment.</w:t>
      </w:r>
    </w:p>
    <w:p w:rsidR="007031C8" w:rsidRDefault="007031C8">
      <w:pPr>
        <w:pStyle w:val="Heading4"/>
      </w:pPr>
      <w:bookmarkStart w:id="1037" w:name="_Toc171153920"/>
      <w:bookmarkStart w:id="1038" w:name="_Toc161552388"/>
    </w:p>
    <w:p w:rsidR="007031C8" w:rsidRDefault="007031C8">
      <w:pPr>
        <w:pStyle w:val="Heading4"/>
      </w:pPr>
      <w:bookmarkStart w:id="1039" w:name="_Toc234129521"/>
      <w:r>
        <w:t>Repay money</w:t>
      </w:r>
      <w:bookmarkEnd w:id="1037"/>
      <w:bookmarkEnd w:id="1039"/>
    </w:p>
    <w:p w:rsidR="007031C8" w:rsidRDefault="007031C8">
      <w:r>
        <w:t xml:space="preserve">Recipients must repay money that they have received as a result of an overpayment (see </w:t>
      </w:r>
      <w:hyperlink w:anchor="_7.3.3_Recovery_of" w:history="1">
        <w:r>
          <w:rPr>
            <w:rStyle w:val="Hyperlink"/>
          </w:rPr>
          <w:t>7.3.3</w:t>
        </w:r>
      </w:hyperlink>
      <w:r>
        <w:t>).</w:t>
      </w:r>
    </w:p>
    <w:p w:rsidR="007031C8" w:rsidRDefault="007031C8"/>
    <w:p w:rsidR="007031C8" w:rsidRDefault="007031C8">
      <w:pPr>
        <w:pStyle w:val="Heading3"/>
      </w:pPr>
      <w:bookmarkStart w:id="1040" w:name="_7.2.2_Rights_to"/>
      <w:bookmarkStart w:id="1041" w:name="_7.2.2_Rights_to_privacy_and_confide"/>
      <w:bookmarkStart w:id="1042" w:name="_Toc234129522"/>
      <w:bookmarkStart w:id="1043" w:name="_Toc264368548"/>
      <w:bookmarkEnd w:id="1040"/>
      <w:bookmarkEnd w:id="1041"/>
      <w:r>
        <w:t>7.2.2</w:t>
      </w:r>
      <w:r>
        <w:tab/>
        <w:t>Rights to privacy and confidentiality</w:t>
      </w:r>
      <w:bookmarkEnd w:id="1038"/>
      <w:bookmarkEnd w:id="1042"/>
      <w:bookmarkEnd w:id="1043"/>
    </w:p>
    <w:p w:rsidR="007031C8" w:rsidRDefault="007031C8">
      <w:pPr>
        <w:pStyle w:val="Heading4"/>
      </w:pPr>
      <w:bookmarkStart w:id="1044" w:name="_Toc171153923"/>
      <w:bookmarkStart w:id="1045" w:name="_Toc234129523"/>
      <w:r>
        <w:t>Privacy</w:t>
      </w:r>
      <w:bookmarkEnd w:id="1044"/>
      <w:bookmarkEnd w:id="1045"/>
    </w:p>
    <w:p w:rsidR="007031C8" w:rsidRDefault="007031C8">
      <w:r>
        <w:t xml:space="preserve">DEEWR and </w:t>
      </w:r>
      <w:hyperlink w:anchor="Centrelink" w:history="1">
        <w:r>
          <w:rPr>
            <w:rStyle w:val="Hyperlink"/>
          </w:rPr>
          <w:t>Centrelink</w:t>
        </w:r>
      </w:hyperlink>
      <w:r>
        <w:t xml:space="preserve"> are bound by the </w:t>
      </w:r>
      <w:r>
        <w:rPr>
          <w:i/>
        </w:rPr>
        <w:t>Privacy Act 1988</w:t>
      </w:r>
      <w:r>
        <w:t>, which contains Information Privacy Principles (IPPs) that prescribe the rules for the handling of personal information by government agencies.</w:t>
      </w:r>
    </w:p>
    <w:p w:rsidR="007031C8" w:rsidRDefault="007031C8">
      <w:r>
        <w:t>The Privacy Act defines ‘personal information’ as information or an opinion (whether true or false) about an individual whose identity is apparent or can reasonably be worked out from the information or opinion.</w:t>
      </w:r>
    </w:p>
    <w:p w:rsidR="007031C8" w:rsidRDefault="007031C8">
      <w:pPr>
        <w:pStyle w:val="BulletIntro"/>
      </w:pPr>
      <w:r>
        <w:t>DEEWR and Centrelink will ensure that:</w:t>
      </w:r>
    </w:p>
    <w:p w:rsidR="007031C8" w:rsidRDefault="007031C8">
      <w:pPr>
        <w:pStyle w:val="Bullet"/>
        <w:ind w:left="357" w:hanging="357"/>
      </w:pPr>
      <w:r>
        <w:t>personal information is collected in accordance with IPPs 1–3</w:t>
      </w:r>
    </w:p>
    <w:p w:rsidR="007031C8" w:rsidRDefault="007031C8">
      <w:pPr>
        <w:pStyle w:val="Bullet"/>
        <w:ind w:left="357" w:hanging="357"/>
      </w:pPr>
      <w:r>
        <w:t>suitable storage arrangements, including appropriate filing procedures, are in place</w:t>
      </w:r>
    </w:p>
    <w:p w:rsidR="007031C8" w:rsidRDefault="007031C8">
      <w:pPr>
        <w:pStyle w:val="Bullet"/>
        <w:ind w:left="357" w:hanging="357"/>
      </w:pPr>
      <w:r>
        <w:t>suitable security arrangements exist for all records containing personal information</w:t>
      </w:r>
    </w:p>
    <w:p w:rsidR="007031C8" w:rsidRDefault="007031C8">
      <w:pPr>
        <w:pStyle w:val="Bullet"/>
        <w:ind w:left="357" w:hanging="357"/>
      </w:pPr>
      <w:r>
        <w:t>access to a person’s own personal information held by the organisation is made available to them at no charge</w:t>
      </w:r>
    </w:p>
    <w:p w:rsidR="007031C8" w:rsidRDefault="007031C8">
      <w:pPr>
        <w:pStyle w:val="Bullet"/>
        <w:ind w:left="357" w:hanging="357"/>
      </w:pPr>
      <w:r>
        <w:t>records are accurate, up to date, complete and not misleading</w:t>
      </w:r>
    </w:p>
    <w:p w:rsidR="007031C8" w:rsidRDefault="007031C8">
      <w:pPr>
        <w:pStyle w:val="Bullet"/>
        <w:ind w:left="357" w:hanging="357"/>
      </w:pPr>
      <w:r>
        <w:t>where a record is found to be inaccurate, it is corrected</w:t>
      </w:r>
    </w:p>
    <w:p w:rsidR="007031C8" w:rsidRDefault="007031C8">
      <w:pPr>
        <w:pStyle w:val="Bullet"/>
        <w:ind w:left="357" w:hanging="357"/>
      </w:pPr>
      <w:r>
        <w:t>where the person contends that a record is inaccurate but it is found to be correct, the details of the request for amendment are noted on the record</w:t>
      </w:r>
    </w:p>
    <w:p w:rsidR="007031C8" w:rsidRDefault="007031C8">
      <w:pPr>
        <w:pStyle w:val="Bullet"/>
        <w:ind w:left="357" w:hanging="357"/>
      </w:pPr>
      <w:r>
        <w:t>personal information is only used for the purposes for which it was collected, or for other purposes expressly allowed by IPP 10</w:t>
      </w:r>
    </w:p>
    <w:p w:rsidR="007031C8" w:rsidRDefault="007031C8">
      <w:pPr>
        <w:pStyle w:val="Bullet"/>
        <w:ind w:left="357" w:hanging="357"/>
      </w:pPr>
      <w:r>
        <w:t>personal information is only disclosed in accordance with IPP 11</w:t>
      </w:r>
    </w:p>
    <w:p w:rsidR="007031C8" w:rsidRDefault="007031C8">
      <w:pPr>
        <w:pStyle w:val="Bullet"/>
        <w:numPr>
          <w:ilvl w:val="0"/>
          <w:numId w:val="0"/>
        </w:numPr>
        <w:ind w:left="357"/>
      </w:pPr>
      <w:r>
        <w:t>and</w:t>
      </w:r>
    </w:p>
    <w:p w:rsidR="007031C8" w:rsidRDefault="007031C8">
      <w:pPr>
        <w:pStyle w:val="BulletLast"/>
      </w:pPr>
      <w:r>
        <w:t xml:space="preserve">any collection, storage, security, use or disclosure of Tax File Numbers complies with the Privacy Commissioner’s </w:t>
      </w:r>
      <w:r>
        <w:rPr>
          <w:i/>
        </w:rPr>
        <w:t>Tax File Number Guidelines 1992</w:t>
      </w:r>
      <w:r>
        <w:t>.</w:t>
      </w:r>
    </w:p>
    <w:p w:rsidR="007031C8" w:rsidRDefault="007031C8">
      <w:pPr>
        <w:pStyle w:val="BulletLast"/>
        <w:numPr>
          <w:ilvl w:val="0"/>
          <w:numId w:val="0"/>
        </w:numPr>
        <w:ind w:left="357" w:hanging="357"/>
      </w:pPr>
    </w:p>
    <w:p w:rsidR="007031C8" w:rsidRDefault="007031C8">
      <w:pPr>
        <w:pStyle w:val="BulletLast"/>
        <w:numPr>
          <w:ilvl w:val="0"/>
          <w:numId w:val="0"/>
        </w:numPr>
        <w:ind w:left="357" w:hanging="357"/>
        <w:rPr>
          <w:b/>
        </w:rPr>
      </w:pPr>
      <w:r>
        <w:rPr>
          <w:b/>
        </w:rPr>
        <w:t>Privacy Complaints and Advice</w:t>
      </w:r>
    </w:p>
    <w:p w:rsidR="007031C8" w:rsidRDefault="007031C8">
      <w:pPr>
        <w:pStyle w:val="BulletLast"/>
        <w:numPr>
          <w:ilvl w:val="0"/>
          <w:numId w:val="0"/>
        </w:numPr>
      </w:pPr>
      <w:r>
        <w:t xml:space="preserve">Complaints about breaches of privacy and requests for advice about privacy should be referred to the Privacy Contact Officer in the Litigation and External Review Section of the Procurement, Assurance and Legal Group, at DEEWR’s National Office. Privacy Complaints may be emailed to </w:t>
      </w:r>
      <w:hyperlink r:id="rId58" w:history="1">
        <w:r>
          <w:rPr>
            <w:rStyle w:val="Hyperlink"/>
          </w:rPr>
          <w:t>privacy@dest.gov.au</w:t>
        </w:r>
      </w:hyperlink>
      <w:r>
        <w:t xml:space="preserve"> Privacy complaints can be made </w:t>
      </w:r>
      <w:r>
        <w:lastRenderedPageBreak/>
        <w:t>directly to the Federal Privacy Commissioner; however, the Federal Privacy Commissioner prefers that the Department be given an opportunity to deal with the complaint in the first instance.</w:t>
      </w:r>
    </w:p>
    <w:p w:rsidR="007031C8" w:rsidRDefault="007031C8">
      <w:pPr>
        <w:pStyle w:val="Heading4"/>
      </w:pPr>
      <w:bookmarkStart w:id="1046" w:name="_Toc171153925"/>
      <w:bookmarkStart w:id="1047" w:name="_Toc234129524"/>
      <w:r>
        <w:t>Confidentiality</w:t>
      </w:r>
      <w:bookmarkEnd w:id="1046"/>
      <w:bookmarkEnd w:id="1047"/>
    </w:p>
    <w:p w:rsidR="007031C8" w:rsidRDefault="007031C8">
      <w:r>
        <w:t xml:space="preserve">Provisions in </w:t>
      </w:r>
      <w:hyperlink w:anchor="_1.1_Definitions_for_these Guideline" w:history="1">
        <w:r>
          <w:rPr>
            <w:rStyle w:val="Hyperlink"/>
          </w:rPr>
          <w:t>the Act</w:t>
        </w:r>
      </w:hyperlink>
      <w:r>
        <w:rPr>
          <w:i/>
        </w:rPr>
        <w:t xml:space="preserve"> </w:t>
      </w:r>
      <w:r>
        <w:t>govern the confidentiality of information obtained to administer the AIC Scheme. These provisions prohibit unauthorised access to, use and disclosure of protected information, which is defined in the Act.</w:t>
      </w:r>
    </w:p>
    <w:p w:rsidR="007031C8" w:rsidRDefault="007031C8">
      <w:pPr>
        <w:pStyle w:val="BulletIntro"/>
      </w:pPr>
      <w:r>
        <w:t xml:space="preserve">Protected information can only be accessed, used or disclosed in accordance with </w:t>
      </w:r>
      <w:hyperlink w:anchor="Act" w:history="1">
        <w:r>
          <w:rPr>
            <w:rStyle w:val="Hyperlink"/>
          </w:rPr>
          <w:t>the Act</w:t>
        </w:r>
      </w:hyperlink>
      <w:r>
        <w:t>. Such circumstances may include, but are not limited to, situations in which the access, use or disclosure either:</w:t>
      </w:r>
    </w:p>
    <w:p w:rsidR="007031C8" w:rsidRDefault="007031C8">
      <w:pPr>
        <w:pStyle w:val="Bullet"/>
        <w:ind w:left="357" w:hanging="357"/>
      </w:pPr>
      <w:r>
        <w:t>has been consented to by the applicant or a person authorised by them</w:t>
      </w:r>
    </w:p>
    <w:p w:rsidR="007031C8" w:rsidRDefault="007031C8">
      <w:pPr>
        <w:pStyle w:val="Bullet"/>
        <w:ind w:left="357" w:hanging="357"/>
      </w:pPr>
      <w:r>
        <w:t>is for the purposes of the Act, or other specified Acts relating to child support</w:t>
      </w:r>
    </w:p>
    <w:p w:rsidR="007031C8" w:rsidRDefault="007031C8">
      <w:pPr>
        <w:pStyle w:val="Bullet"/>
        <w:ind w:left="357" w:hanging="357"/>
      </w:pPr>
      <w:r>
        <w:t>is in accordance with ministerial guidelines made under the Act, which provide for disclosures in the public interest</w:t>
      </w:r>
    </w:p>
    <w:p w:rsidR="007031C8" w:rsidRDefault="007031C8">
      <w:pPr>
        <w:pStyle w:val="andor"/>
      </w:pPr>
      <w:r>
        <w:t>or</w:t>
      </w:r>
    </w:p>
    <w:p w:rsidR="007031C8" w:rsidRDefault="007031C8">
      <w:pPr>
        <w:pStyle w:val="BulletLast"/>
      </w:pPr>
      <w:r>
        <w:t>is in accordance with the Chief Executive Officer’s Instrument that provides for disclosure to other Australian Government departments or authorities.</w:t>
      </w:r>
    </w:p>
    <w:p w:rsidR="007031C8" w:rsidRDefault="007031C8">
      <w:r>
        <w:t>Unauthorised access to, use of or disclosure of protected information is an offence punishable on conviction by imprisonment.</w:t>
      </w:r>
    </w:p>
    <w:p w:rsidR="007031C8" w:rsidRDefault="007031C8"/>
    <w:p w:rsidR="007031C8" w:rsidRDefault="007031C8">
      <w:pPr>
        <w:pStyle w:val="Heading3"/>
      </w:pPr>
      <w:bookmarkStart w:id="1048" w:name="_7.2.3_Use_of"/>
      <w:bookmarkStart w:id="1049" w:name="_7.2.3_Use_of_information_by_governm"/>
      <w:bookmarkStart w:id="1050" w:name="_Toc161552389"/>
      <w:bookmarkStart w:id="1051" w:name="_Toc234129525"/>
      <w:bookmarkStart w:id="1052" w:name="_Toc264368549"/>
      <w:bookmarkEnd w:id="1048"/>
      <w:bookmarkEnd w:id="1049"/>
      <w:r>
        <w:t>7.2.3</w:t>
      </w:r>
      <w:r>
        <w:tab/>
        <w:t>Use of information by government</w:t>
      </w:r>
      <w:bookmarkEnd w:id="1050"/>
      <w:bookmarkEnd w:id="1051"/>
      <w:bookmarkEnd w:id="1052"/>
    </w:p>
    <w:p w:rsidR="007031C8" w:rsidRDefault="007031C8">
      <w:pPr>
        <w:pStyle w:val="Heading4"/>
      </w:pPr>
      <w:bookmarkStart w:id="1053" w:name="_Toc171153928"/>
      <w:bookmarkStart w:id="1054" w:name="_Toc234129526"/>
      <w:r>
        <w:t>Compliance investigations</w:t>
      </w:r>
      <w:bookmarkEnd w:id="1053"/>
      <w:bookmarkEnd w:id="1054"/>
    </w:p>
    <w:p w:rsidR="007031C8" w:rsidRDefault="007031C8">
      <w:r>
        <w:t>Any information given by the applicant may be checked with third parties, where its accuracy is relevant to eligibility. This includes checking school enrolment and study details with state or territory education authorities and travel details with school transport authorities, local governments and bus contractors.</w:t>
      </w:r>
    </w:p>
    <w:p w:rsidR="007031C8" w:rsidRDefault="003542E1">
      <w:hyperlink w:anchor="Centrelink" w:history="1">
        <w:r w:rsidR="007031C8">
          <w:rPr>
            <w:rStyle w:val="Hyperlink"/>
          </w:rPr>
          <w:t>Centrelink</w:t>
        </w:r>
      </w:hyperlink>
      <w:r w:rsidR="007031C8">
        <w:t xml:space="preserve"> may contact applicants during the year to check on changes of circumstances that could affect eligibility for AIC allowances. Additional special purpose checks are conducted from time to time to investigate specific eligibility and entitlement aspects in more detail.</w:t>
      </w:r>
    </w:p>
    <w:p w:rsidR="007031C8" w:rsidRDefault="007031C8"/>
    <w:p w:rsidR="007031C8" w:rsidRDefault="007031C8">
      <w:pPr>
        <w:pStyle w:val="Heading4"/>
      </w:pPr>
      <w:bookmarkStart w:id="1055" w:name="_Toc171153930"/>
      <w:bookmarkStart w:id="1056" w:name="_Toc234129527"/>
      <w:r>
        <w:t>Data-matching program</w:t>
      </w:r>
      <w:bookmarkEnd w:id="1055"/>
      <w:bookmarkEnd w:id="1056"/>
    </w:p>
    <w:p w:rsidR="007031C8" w:rsidRDefault="007031C8">
      <w:pPr>
        <w:pStyle w:val="BulletIntro"/>
      </w:pPr>
      <w:r>
        <w:t xml:space="preserve">Under the </w:t>
      </w:r>
      <w:r>
        <w:rPr>
          <w:i/>
        </w:rPr>
        <w:t>Data-Matching Program (Taxation and Assistance) Act 1990</w:t>
      </w:r>
      <w:r>
        <w:t>, information provided to claim an AIC allowance may be checked against information held by other Australian Government agencies to prevent fraud and duplication of payments. These agencies include:</w:t>
      </w:r>
    </w:p>
    <w:p w:rsidR="007031C8" w:rsidRDefault="007031C8">
      <w:pPr>
        <w:pStyle w:val="Bullet"/>
        <w:ind w:left="357" w:hanging="357"/>
      </w:pPr>
      <w:r>
        <w:t>Australian Taxation Office</w:t>
      </w:r>
    </w:p>
    <w:p w:rsidR="007031C8" w:rsidRDefault="007031C8">
      <w:pPr>
        <w:pStyle w:val="Bullet"/>
        <w:ind w:left="357" w:hanging="357"/>
      </w:pPr>
      <w:r>
        <w:t>DEEWR</w:t>
      </w:r>
    </w:p>
    <w:p w:rsidR="007031C8" w:rsidRDefault="007031C8">
      <w:pPr>
        <w:pStyle w:val="Bullet"/>
        <w:ind w:left="357" w:hanging="357"/>
      </w:pPr>
      <w:r>
        <w:t>Department of Families, Community Services and Indigenous Affairs</w:t>
      </w:r>
    </w:p>
    <w:p w:rsidR="007031C8" w:rsidRDefault="007031C8">
      <w:pPr>
        <w:pStyle w:val="Bullet"/>
        <w:ind w:left="357" w:hanging="357"/>
      </w:pPr>
      <w:r>
        <w:lastRenderedPageBreak/>
        <w:t>Department of Veterans’ Affairs</w:t>
      </w:r>
    </w:p>
    <w:p w:rsidR="007031C8" w:rsidRDefault="007031C8">
      <w:pPr>
        <w:pStyle w:val="BulletLast"/>
      </w:pPr>
      <w:r>
        <w:t>Department of Health and Ageing.</w:t>
      </w:r>
    </w:p>
    <w:p w:rsidR="007031C8" w:rsidRDefault="007031C8">
      <w:pPr>
        <w:pStyle w:val="Heading4"/>
      </w:pPr>
      <w:bookmarkStart w:id="1057" w:name="_Toc171153932"/>
      <w:bookmarkStart w:id="1058" w:name="_Toc234129528"/>
      <w:r>
        <w:t>Freedom of information requests</w:t>
      </w:r>
      <w:bookmarkEnd w:id="1057"/>
      <w:bookmarkEnd w:id="1058"/>
    </w:p>
    <w:p w:rsidR="007031C8" w:rsidRDefault="007031C8">
      <w:r>
        <w:t xml:space="preserve">All documents created or held by </w:t>
      </w:r>
      <w:hyperlink w:anchor="Centrelink" w:history="1">
        <w:r>
          <w:rPr>
            <w:rStyle w:val="Hyperlink"/>
          </w:rPr>
          <w:t>Centrelink</w:t>
        </w:r>
      </w:hyperlink>
      <w:r>
        <w:t xml:space="preserve"> and DEEWR connected with the AIC Scheme are subject to the </w:t>
      </w:r>
      <w:r>
        <w:rPr>
          <w:i/>
        </w:rPr>
        <w:t>Freedom of Information Act 1982</w:t>
      </w:r>
      <w:r>
        <w:t>. Unless a document falls under an exemption provision, it will be made available to the general public if requested under that Act.</w:t>
      </w:r>
    </w:p>
    <w:p w:rsidR="007031C8" w:rsidRDefault="007031C8">
      <w:r>
        <w:t xml:space="preserve">Under the DEEWR–Centrelink Business Partnership Agreement, Centrelink and DEEWR are responsible for managing their own obligations under the relevant legislation concerning Freedom of Information requests.  DEEWR and Centrelink must provide each other a copy of any FOI request if it relates to the administration of the AIC Scheme. </w:t>
      </w:r>
    </w:p>
    <w:p w:rsidR="007031C8" w:rsidRDefault="007031C8">
      <w:r>
        <w:t>All FOI requests received by DEEWR are to be referred immediately to the Freedom of Information Coordinator in the Litigation and External Review Section of the Procurement, Assurance and Legal Group, in the Department’s National Office.  Decisions regarding requests for access will be made by DEEWR’s authorised decision</w:t>
      </w:r>
      <w:r>
        <w:noBreakHyphen/>
        <w:t>maker in accordance with the requirements of the FOI Act.</w:t>
      </w:r>
    </w:p>
    <w:p w:rsidR="007031C8" w:rsidRDefault="007031C8">
      <w:r>
        <w:t xml:space="preserve">FOI requests for Centrelink information can be made at any Centrelink Office. Further information on Centrelink processes can be found at </w:t>
      </w:r>
      <w:hyperlink r:id="rId59" w:history="1">
        <w:r>
          <w:rPr>
            <w:rStyle w:val="Hyperlink"/>
          </w:rPr>
          <w:t>www.centrelink.gov.au/internet/internet.nsf/legal/FOI.htm</w:t>
        </w:r>
      </w:hyperlink>
    </w:p>
    <w:p w:rsidR="007031C8" w:rsidRDefault="007031C8">
      <w:pPr>
        <w:rPr>
          <w:b/>
          <w:i/>
        </w:rPr>
      </w:pPr>
    </w:p>
    <w:p w:rsidR="007031C8" w:rsidRDefault="007031C8">
      <w:pPr>
        <w:pStyle w:val="Heading2"/>
        <w:pageBreakBefore/>
        <w:ind w:left="0" w:firstLine="0"/>
      </w:pPr>
      <w:bookmarkStart w:id="1059" w:name="_7.3_Reviews_and"/>
      <w:bookmarkStart w:id="1060" w:name="_7.3_Reviews_and_appeals"/>
      <w:bookmarkStart w:id="1061" w:name="_Toc161552390"/>
      <w:bookmarkStart w:id="1062" w:name="_Toc234129529"/>
      <w:bookmarkStart w:id="1063" w:name="_Toc264368550"/>
      <w:bookmarkEnd w:id="1059"/>
      <w:bookmarkEnd w:id="1060"/>
      <w:r>
        <w:lastRenderedPageBreak/>
        <w:t>7.3</w:t>
      </w:r>
      <w:r>
        <w:tab/>
        <w:t>Reviews and appeals</w:t>
      </w:r>
      <w:bookmarkEnd w:id="1061"/>
      <w:bookmarkEnd w:id="1062"/>
      <w:bookmarkEnd w:id="1063"/>
    </w:p>
    <w:p w:rsidR="007031C8" w:rsidRDefault="007031C8">
      <w:pPr>
        <w:keepNext/>
        <w:spacing w:after="120"/>
      </w:pPr>
      <w:r>
        <w:t>This section outlines the review and appeals processes available to the AIC Scheme applicant.</w:t>
      </w:r>
    </w:p>
    <w:p w:rsidR="007031C8" w:rsidRDefault="007031C8">
      <w:pPr>
        <w:keepNext/>
        <w:spacing w:after="120"/>
      </w:pPr>
    </w:p>
    <w:p w:rsidR="007031C8" w:rsidRDefault="003542E1">
      <w:pPr>
        <w:pStyle w:val="BulletTab2"/>
        <w:keepNext/>
      </w:pPr>
      <w:hyperlink w:anchor="_7.3.1_Assessments,_reassessments" w:history="1">
        <w:r w:rsidR="007031C8">
          <w:rPr>
            <w:rStyle w:val="Hyperlink"/>
          </w:rPr>
          <w:t>7.3.1</w:t>
        </w:r>
      </w:hyperlink>
      <w:r w:rsidR="007031C8">
        <w:tab/>
        <w:t>Assessments, reassessments and reviews</w:t>
      </w:r>
    </w:p>
    <w:p w:rsidR="007031C8" w:rsidRDefault="003542E1">
      <w:pPr>
        <w:pStyle w:val="BulletTab2"/>
        <w:keepNext/>
      </w:pPr>
      <w:hyperlink w:anchor="_7.3.2_Appeals_about" w:history="1">
        <w:r w:rsidR="007031C8">
          <w:rPr>
            <w:rStyle w:val="Hyperlink"/>
          </w:rPr>
          <w:t>7.3.2</w:t>
        </w:r>
      </w:hyperlink>
      <w:r w:rsidR="007031C8">
        <w:tab/>
        <w:t>Appeals about assessments or eligibility</w:t>
      </w:r>
    </w:p>
    <w:p w:rsidR="007031C8" w:rsidRDefault="003542E1">
      <w:pPr>
        <w:pStyle w:val="BulletTab2Last"/>
      </w:pPr>
      <w:hyperlink w:anchor="_7.3.3_Recovery_of" w:history="1">
        <w:r w:rsidR="007031C8">
          <w:rPr>
            <w:rStyle w:val="Hyperlink"/>
          </w:rPr>
          <w:t>7.3.3</w:t>
        </w:r>
      </w:hyperlink>
      <w:r w:rsidR="007031C8">
        <w:tab/>
        <w:t>Recovery of debt.</w:t>
      </w:r>
    </w:p>
    <w:p w:rsidR="007031C8" w:rsidRDefault="007031C8">
      <w:pPr>
        <w:pStyle w:val="Heading3"/>
      </w:pPr>
      <w:bookmarkStart w:id="1064" w:name="_7.3.1_Assessments,_reassessments"/>
      <w:bookmarkStart w:id="1065" w:name="_7.3.1_Assessments,_reassessments_an"/>
      <w:bookmarkStart w:id="1066" w:name="_Toc161552391"/>
      <w:bookmarkStart w:id="1067" w:name="_Toc234129530"/>
      <w:bookmarkStart w:id="1068" w:name="_Toc264368551"/>
      <w:bookmarkEnd w:id="1064"/>
      <w:bookmarkEnd w:id="1065"/>
      <w:r>
        <w:t>7.3.1</w:t>
      </w:r>
      <w:r>
        <w:tab/>
        <w:t>Assessments, reassessments and reviews</w:t>
      </w:r>
      <w:bookmarkEnd w:id="1066"/>
      <w:bookmarkEnd w:id="1067"/>
      <w:bookmarkEnd w:id="1068"/>
    </w:p>
    <w:p w:rsidR="007031C8" w:rsidRDefault="007031C8">
      <w:pPr>
        <w:pStyle w:val="CharCharChar"/>
        <w:spacing w:after="180"/>
        <w:rPr>
          <w:rFonts w:ascii="Times New Roman" w:hAnsi="Times New Roman"/>
          <w:sz w:val="24"/>
          <w:szCs w:val="24"/>
        </w:rPr>
      </w:pPr>
      <w:bookmarkStart w:id="1069" w:name="_Toc171153937"/>
      <w:r>
        <w:rPr>
          <w:rFonts w:ascii="Times New Roman" w:hAnsi="Times New Roman"/>
          <w:sz w:val="24"/>
          <w:szCs w:val="24"/>
        </w:rPr>
        <w:t xml:space="preserve">In assessments, reassessments and reviews, the </w:t>
      </w:r>
      <w:hyperlink w:anchor="DecisionMaker" w:history="1">
        <w:r>
          <w:rPr>
            <w:rStyle w:val="Hyperlink"/>
            <w:rFonts w:ascii="Times New Roman" w:hAnsi="Times New Roman"/>
            <w:sz w:val="24"/>
            <w:szCs w:val="24"/>
          </w:rPr>
          <w:t>decision maker</w:t>
        </w:r>
      </w:hyperlink>
      <w:r>
        <w:rPr>
          <w:rFonts w:ascii="Times New Roman" w:hAnsi="Times New Roman"/>
          <w:sz w:val="24"/>
          <w:szCs w:val="24"/>
        </w:rPr>
        <w:t xml:space="preserve"> must use the principles and requirements in these guidelines.</w:t>
      </w:r>
      <w:bookmarkEnd w:id="1069"/>
    </w:p>
    <w:p w:rsidR="007031C8" w:rsidRDefault="007031C8">
      <w:pPr>
        <w:pStyle w:val="CharCharChar"/>
        <w:rPr>
          <w:rFonts w:ascii="Times New Roman" w:hAnsi="Times New Roman"/>
          <w:sz w:val="24"/>
          <w:szCs w:val="24"/>
        </w:rPr>
      </w:pPr>
    </w:p>
    <w:p w:rsidR="007031C8" w:rsidRDefault="007031C8">
      <w:pPr>
        <w:pStyle w:val="Heading4"/>
      </w:pPr>
      <w:bookmarkStart w:id="1070" w:name="_Toc171153938"/>
      <w:bookmarkStart w:id="1071" w:name="_Toc234129531"/>
      <w:r>
        <w:t>Assessments</w:t>
      </w:r>
      <w:bookmarkEnd w:id="1070"/>
      <w:bookmarkEnd w:id="1071"/>
    </w:p>
    <w:p w:rsidR="007031C8" w:rsidRDefault="007031C8">
      <w:pPr>
        <w:spacing w:after="120"/>
      </w:pPr>
      <w:r>
        <w:t>The decision maker must not be biased, and the applicant must be given a fair chance to put their case before a decision is made.</w:t>
      </w:r>
    </w:p>
    <w:p w:rsidR="007031C8" w:rsidRDefault="007031C8">
      <w:pPr>
        <w:pStyle w:val="BulletIntro"/>
        <w:spacing w:after="60"/>
      </w:pPr>
      <w:r>
        <w:t>For an assessment, these requirements are satisfied by:</w:t>
      </w:r>
    </w:p>
    <w:p w:rsidR="007031C8" w:rsidRDefault="007031C8">
      <w:pPr>
        <w:pStyle w:val="Bullet"/>
        <w:spacing w:after="60"/>
        <w:ind w:left="357" w:hanging="357"/>
      </w:pPr>
      <w:r>
        <w:t xml:space="preserve">allowing the applicant to provide all relevant information on the </w:t>
      </w:r>
      <w:hyperlink w:anchor="Claim" w:history="1">
        <w:r>
          <w:rPr>
            <w:rStyle w:val="Hyperlink"/>
          </w:rPr>
          <w:t>claim</w:t>
        </w:r>
      </w:hyperlink>
    </w:p>
    <w:p w:rsidR="007031C8" w:rsidRDefault="007031C8">
      <w:pPr>
        <w:pStyle w:val="Bullet"/>
        <w:spacing w:after="60"/>
        <w:ind w:left="357" w:hanging="357"/>
      </w:pPr>
      <w:r>
        <w:t>giving the applicant an opportunity to comment, if evidence other than that provided by them is taken into account</w:t>
      </w:r>
    </w:p>
    <w:p w:rsidR="007031C8" w:rsidRDefault="007031C8">
      <w:pPr>
        <w:pStyle w:val="Bullet"/>
        <w:numPr>
          <w:ilvl w:val="0"/>
          <w:numId w:val="0"/>
        </w:numPr>
        <w:spacing w:after="60"/>
        <w:ind w:left="357"/>
      </w:pPr>
      <w:r>
        <w:t>and</w:t>
      </w:r>
    </w:p>
    <w:p w:rsidR="007031C8" w:rsidRDefault="007031C8">
      <w:pPr>
        <w:pStyle w:val="BulletLast"/>
      </w:pPr>
      <w:r>
        <w:t>ensuring that a notice of decision to the applicant includes reasons for the decision and information about appeals and internal reviews.</w:t>
      </w:r>
    </w:p>
    <w:p w:rsidR="007031C8" w:rsidRDefault="007031C8">
      <w:pPr>
        <w:pStyle w:val="BulletLast"/>
        <w:numPr>
          <w:ilvl w:val="0"/>
          <w:numId w:val="0"/>
        </w:numPr>
      </w:pPr>
    </w:p>
    <w:p w:rsidR="007031C8" w:rsidRDefault="007031C8">
      <w:pPr>
        <w:pStyle w:val="Heading4"/>
      </w:pPr>
      <w:bookmarkStart w:id="1072" w:name="_Toc171153940"/>
      <w:bookmarkStart w:id="1073" w:name="_Toc234129532"/>
      <w:r>
        <w:t>Reassessments</w:t>
      </w:r>
      <w:bookmarkEnd w:id="1072"/>
      <w:bookmarkEnd w:id="1073"/>
    </w:p>
    <w:p w:rsidR="007031C8" w:rsidRDefault="007031C8">
      <w:r>
        <w:t xml:space="preserve">At any time, a claim may be reassessed and entitlement recalculated on the basis of additional information or evidence provided to </w:t>
      </w:r>
      <w:hyperlink w:anchor="Centrelink" w:history="1">
        <w:r>
          <w:rPr>
            <w:rStyle w:val="Hyperlink"/>
          </w:rPr>
          <w:t>Centrelink</w:t>
        </w:r>
      </w:hyperlink>
      <w:r>
        <w:t>.</w:t>
      </w:r>
    </w:p>
    <w:p w:rsidR="007031C8" w:rsidRDefault="007031C8"/>
    <w:p w:rsidR="007031C8" w:rsidRDefault="007031C8">
      <w:pPr>
        <w:pStyle w:val="Heading4"/>
      </w:pPr>
      <w:bookmarkStart w:id="1074" w:name="_Toc171153942"/>
      <w:bookmarkStart w:id="1075" w:name="_Toc234129533"/>
      <w:r>
        <w:t>Applicant’s right of review</w:t>
      </w:r>
      <w:bookmarkEnd w:id="1074"/>
      <w:bookmarkEnd w:id="1075"/>
    </w:p>
    <w:p w:rsidR="007031C8" w:rsidRDefault="007031C8">
      <w:r>
        <w:t xml:space="preserve">If an applicant disagrees with a decision about their assessment (or reassessment) and believes that the policy for the AIC Scheme has not been applied correctly, they or their agent can ask for an internal review of the decision. The request must be made to Centrelink by telephone, at a Centrelink office, or in writing. </w:t>
      </w:r>
    </w:p>
    <w:p w:rsidR="007031C8" w:rsidRDefault="007031C8">
      <w:pPr>
        <w:pStyle w:val="Heading4"/>
      </w:pPr>
      <w:bookmarkStart w:id="1076" w:name="_Toc171153944"/>
      <w:bookmarkStart w:id="1077" w:name="_Toc234129534"/>
      <w:r>
        <w:t>Internal review of assessment decisions</w:t>
      </w:r>
      <w:bookmarkEnd w:id="1076"/>
      <w:bookmarkEnd w:id="1077"/>
    </w:p>
    <w:p w:rsidR="007031C8" w:rsidRDefault="007031C8">
      <w:r>
        <w:t xml:space="preserve">For internal reviews or appeals, a </w:t>
      </w:r>
      <w:hyperlink w:anchor="ReviewOfficer" w:history="1">
        <w:r>
          <w:rPr>
            <w:rStyle w:val="Hyperlink"/>
          </w:rPr>
          <w:t>review officer</w:t>
        </w:r>
      </w:hyperlink>
      <w:r>
        <w:t xml:space="preserve"> must consider an applicant’s request for a review of the matter. The applicant should be invited to put their case in writing.</w:t>
      </w:r>
    </w:p>
    <w:p w:rsidR="007031C8" w:rsidRDefault="007031C8">
      <w:pPr>
        <w:pStyle w:val="BulletIntro"/>
        <w:spacing w:after="60"/>
      </w:pPr>
      <w:r>
        <w:t>In an internal review, the review officer must either:</w:t>
      </w:r>
    </w:p>
    <w:p w:rsidR="007031C8" w:rsidRDefault="007031C8">
      <w:pPr>
        <w:pStyle w:val="Bullet"/>
        <w:spacing w:after="60"/>
        <w:ind w:left="357" w:hanging="357"/>
      </w:pPr>
      <w:r>
        <w:t>affirm the decision</w:t>
      </w:r>
    </w:p>
    <w:p w:rsidR="007031C8" w:rsidRDefault="007031C8">
      <w:pPr>
        <w:pStyle w:val="Bullet"/>
        <w:spacing w:after="60"/>
        <w:ind w:left="357" w:hanging="357"/>
      </w:pPr>
      <w:r>
        <w:t>vary the decision</w:t>
      </w:r>
    </w:p>
    <w:p w:rsidR="007031C8" w:rsidRDefault="007031C8">
      <w:pPr>
        <w:pStyle w:val="andor"/>
        <w:spacing w:after="60"/>
      </w:pPr>
      <w:r>
        <w:lastRenderedPageBreak/>
        <w:t>or</w:t>
      </w:r>
    </w:p>
    <w:p w:rsidR="007031C8" w:rsidRDefault="007031C8">
      <w:pPr>
        <w:pStyle w:val="BulletLast"/>
      </w:pPr>
      <w:r>
        <w:t>set the decision aside and substitute a new decision.</w:t>
      </w:r>
    </w:p>
    <w:p w:rsidR="007031C8" w:rsidRDefault="007031C8">
      <w:pPr>
        <w:pStyle w:val="BulletIntro"/>
        <w:spacing w:after="60"/>
      </w:pPr>
      <w:bookmarkStart w:id="1078" w:name="OLE_LINK4"/>
      <w:bookmarkStart w:id="1079" w:name="OLE_LINK14"/>
      <w:r>
        <w:t>The review officer must give the applicant a written notice of the decision that includes an explanation of the original decision and:</w:t>
      </w:r>
    </w:p>
    <w:p w:rsidR="007031C8" w:rsidRDefault="007031C8">
      <w:pPr>
        <w:pStyle w:val="Bullet"/>
        <w:spacing w:after="60"/>
        <w:ind w:left="357" w:hanging="357"/>
      </w:pPr>
      <w:r>
        <w:t>sets out the reasons for the decision</w:t>
      </w:r>
    </w:p>
    <w:p w:rsidR="007031C8" w:rsidRDefault="007031C8">
      <w:pPr>
        <w:pStyle w:val="Bullet"/>
        <w:spacing w:after="60"/>
        <w:ind w:left="357" w:hanging="357"/>
      </w:pPr>
      <w:r>
        <w:t>sets out the findings on material questions of fact</w:t>
      </w:r>
    </w:p>
    <w:p w:rsidR="007031C8" w:rsidRDefault="007031C8">
      <w:pPr>
        <w:pStyle w:val="Bullet"/>
        <w:numPr>
          <w:ilvl w:val="0"/>
          <w:numId w:val="0"/>
        </w:numPr>
        <w:spacing w:after="60"/>
        <w:ind w:left="357"/>
      </w:pPr>
      <w:r>
        <w:t>and</w:t>
      </w:r>
    </w:p>
    <w:p w:rsidR="007031C8" w:rsidRDefault="007031C8">
      <w:pPr>
        <w:pStyle w:val="BulletLast"/>
      </w:pPr>
      <w:r>
        <w:t>refers to the evidence or other material on which those findings were based.</w:t>
      </w:r>
    </w:p>
    <w:p w:rsidR="007031C8" w:rsidRDefault="007031C8">
      <w:r>
        <w:t xml:space="preserve">The notice must also advise the applicant that they may appeal against the decision to the </w:t>
      </w:r>
      <w:bookmarkEnd w:id="1078"/>
      <w:bookmarkEnd w:id="1079"/>
      <w:r>
        <w:fldChar w:fldCharType="begin"/>
      </w:r>
      <w:r>
        <w:instrText xml:space="preserve"> HYPERLINK  \l "Minister" </w:instrText>
      </w:r>
      <w:r>
        <w:fldChar w:fldCharType="separate"/>
      </w:r>
      <w:r>
        <w:rPr>
          <w:rStyle w:val="Hyperlink"/>
        </w:rPr>
        <w:t>Minister</w:t>
      </w:r>
      <w:r>
        <w:fldChar w:fldCharType="end"/>
      </w:r>
      <w:r>
        <w:t xml:space="preserve"> responsible for the AIC Scheme.</w:t>
      </w:r>
    </w:p>
    <w:p w:rsidR="007031C8" w:rsidRDefault="007031C8">
      <w:r>
        <w:t>If the original assessment (or reassessment) decision is varied, any benefit withheld and now payable is to be paid retrospectively from the relevant effective date.</w:t>
      </w:r>
    </w:p>
    <w:p w:rsidR="007031C8" w:rsidRDefault="007031C8"/>
    <w:p w:rsidR="007031C8" w:rsidRDefault="007031C8">
      <w:pPr>
        <w:pStyle w:val="Heading3"/>
      </w:pPr>
      <w:bookmarkStart w:id="1080" w:name="_7.3.2_Appeals_about"/>
      <w:bookmarkStart w:id="1081" w:name="_7.3.2_Appeals_about_assessments_of_"/>
      <w:bookmarkStart w:id="1082" w:name="_Toc161552392"/>
      <w:bookmarkStart w:id="1083" w:name="_Toc171153946"/>
      <w:bookmarkStart w:id="1084" w:name="_Toc234129535"/>
      <w:bookmarkStart w:id="1085" w:name="_Toc264368552"/>
      <w:bookmarkEnd w:id="1080"/>
      <w:bookmarkEnd w:id="1081"/>
      <w:r>
        <w:t>7.3.2</w:t>
      </w:r>
      <w:r>
        <w:tab/>
        <w:t>Appeals about assessments of eligibility</w:t>
      </w:r>
      <w:bookmarkEnd w:id="1082"/>
      <w:r>
        <w:t xml:space="preserve"> and/or entitlement</w:t>
      </w:r>
      <w:bookmarkEnd w:id="1083"/>
      <w:bookmarkEnd w:id="1084"/>
      <w:bookmarkEnd w:id="1085"/>
    </w:p>
    <w:p w:rsidR="007031C8" w:rsidRDefault="007031C8">
      <w:pPr>
        <w:pStyle w:val="Heading4"/>
      </w:pPr>
      <w:bookmarkStart w:id="1086" w:name="_Toc234129536"/>
      <w:r>
        <w:t xml:space="preserve">Appeals to the </w:t>
      </w:r>
      <w:hyperlink w:anchor="Minister" w:history="1">
        <w:r>
          <w:rPr>
            <w:rStyle w:val="Hyperlink"/>
          </w:rPr>
          <w:t>Minister</w:t>
        </w:r>
        <w:bookmarkEnd w:id="1086"/>
      </w:hyperlink>
    </w:p>
    <w:p w:rsidR="007031C8" w:rsidRDefault="007031C8">
      <w:r>
        <w:t xml:space="preserve">If the applicant continues to disagree with a decision by a </w:t>
      </w:r>
      <w:hyperlink w:anchor="ReviewOfficer" w:history="1">
        <w:r>
          <w:rPr>
            <w:rStyle w:val="Hyperlink"/>
          </w:rPr>
          <w:t>review officer</w:t>
        </w:r>
      </w:hyperlink>
      <w:r>
        <w:t xml:space="preserve">, they or their agent can appeal in writing to the </w:t>
      </w:r>
      <w:hyperlink w:anchor="Minister" w:history="1">
        <w:r>
          <w:rPr>
            <w:rStyle w:val="Hyperlink"/>
          </w:rPr>
          <w:t>Minister</w:t>
        </w:r>
      </w:hyperlink>
      <w:r>
        <w:t>.</w:t>
      </w:r>
    </w:p>
    <w:p w:rsidR="007031C8" w:rsidRDefault="007031C8">
      <w:pPr>
        <w:pStyle w:val="BulletIntro"/>
      </w:pPr>
      <w:r>
        <w:t>The Minister must consider all relevant circumstances of the appeal, including any new matters raised by the applicant. Relevant factors include:</w:t>
      </w:r>
    </w:p>
    <w:p w:rsidR="007031C8" w:rsidRDefault="007031C8">
      <w:pPr>
        <w:pStyle w:val="Bullet"/>
        <w:ind w:left="357" w:hanging="357"/>
      </w:pPr>
      <w:r>
        <w:t>the financial implications for the Australian Government if access to the AIC Scheme is granted</w:t>
      </w:r>
    </w:p>
    <w:p w:rsidR="007031C8" w:rsidRDefault="007031C8">
      <w:pPr>
        <w:pStyle w:val="BulletLast"/>
      </w:pPr>
      <w:r>
        <w:t>whether granting access to the scheme would contravene any other government decision or requirement.</w:t>
      </w:r>
    </w:p>
    <w:p w:rsidR="007031C8" w:rsidRDefault="007031C8">
      <w:pPr>
        <w:pStyle w:val="BulletLast"/>
        <w:numPr>
          <w:ilvl w:val="0"/>
          <w:numId w:val="0"/>
        </w:numPr>
      </w:pPr>
    </w:p>
    <w:p w:rsidR="007031C8" w:rsidRDefault="007031C8">
      <w:pPr>
        <w:pStyle w:val="Heading4"/>
      </w:pPr>
      <w:bookmarkStart w:id="1087" w:name="_Toc234129537"/>
      <w:r>
        <w:t>Appeals to the Social Security Appeals Tribunal and the Administrative Appeals Tribunal</w:t>
      </w:r>
      <w:bookmarkEnd w:id="1087"/>
    </w:p>
    <w:p w:rsidR="007031C8" w:rsidRDefault="007031C8">
      <w:r>
        <w:t xml:space="preserve">A decision by the </w:t>
      </w:r>
      <w:hyperlink w:anchor="Minister" w:history="1">
        <w:r>
          <w:rPr>
            <w:rStyle w:val="Hyperlink"/>
          </w:rPr>
          <w:t>Minister</w:t>
        </w:r>
      </w:hyperlink>
      <w:r>
        <w:t xml:space="preserve"> relating to eligibility of payment cannot be appealed to the Social Security Appeals Tribunal (SSAT) or the Administrative Appeals Tribunal (AAT).</w:t>
      </w:r>
    </w:p>
    <w:p w:rsidR="007031C8" w:rsidRDefault="007031C8">
      <w:r>
        <w:t xml:space="preserve">However, a dissatisfied applicant may still seek a judicial review of an assessment decision by applying directly to the Federal Court or the High Court (see </w:t>
      </w:r>
      <w:hyperlink w:anchor="_7.3.3_Recovery_of_debt" w:history="1">
        <w:r>
          <w:rPr>
            <w:rStyle w:val="Hyperlink"/>
          </w:rPr>
          <w:t>7.3.3</w:t>
        </w:r>
      </w:hyperlink>
      <w:r>
        <w:rPr>
          <w:i/>
        </w:rPr>
        <w:t>)</w:t>
      </w:r>
      <w:r>
        <w:t>.</w:t>
      </w:r>
    </w:p>
    <w:p w:rsidR="007031C8" w:rsidRDefault="007031C8"/>
    <w:p w:rsidR="007031C8" w:rsidRDefault="007031C8">
      <w:pPr>
        <w:pStyle w:val="Heading3"/>
      </w:pPr>
      <w:bookmarkStart w:id="1088" w:name="_7.3.3_Recovery_of"/>
      <w:bookmarkStart w:id="1089" w:name="_7.3.3_Recovery_of_debt"/>
      <w:bookmarkStart w:id="1090" w:name="_Toc161552393"/>
      <w:bookmarkStart w:id="1091" w:name="_Toc234129538"/>
      <w:bookmarkStart w:id="1092" w:name="_Toc264368553"/>
      <w:bookmarkEnd w:id="1088"/>
      <w:bookmarkEnd w:id="1089"/>
      <w:r>
        <w:t>7.3.3</w:t>
      </w:r>
      <w:r>
        <w:tab/>
        <w:t>Recovery of debt</w:t>
      </w:r>
      <w:bookmarkEnd w:id="1090"/>
      <w:bookmarkEnd w:id="1091"/>
      <w:bookmarkEnd w:id="1092"/>
    </w:p>
    <w:p w:rsidR="007031C8" w:rsidRDefault="007031C8">
      <w:pPr>
        <w:pStyle w:val="Heading4"/>
      </w:pPr>
      <w:bookmarkStart w:id="1093" w:name="_Toc171153952"/>
      <w:bookmarkStart w:id="1094" w:name="_Toc234129539"/>
      <w:r>
        <w:t>Government’s right to recover debt</w:t>
      </w:r>
      <w:bookmarkEnd w:id="1093"/>
      <w:bookmarkEnd w:id="1094"/>
    </w:p>
    <w:p w:rsidR="007031C8" w:rsidRDefault="007031C8">
      <w:r>
        <w:t xml:space="preserve">Under </w:t>
      </w:r>
      <w:hyperlink w:anchor="Act" w:history="1">
        <w:r>
          <w:rPr>
            <w:rStyle w:val="Hyperlink"/>
          </w:rPr>
          <w:t>the Act,</w:t>
        </w:r>
      </w:hyperlink>
      <w:r>
        <w:rPr>
          <w:i/>
        </w:rPr>
        <w:t xml:space="preserve"> </w:t>
      </w:r>
      <w:r>
        <w:t xml:space="preserve">recovery action may be taken where an overpayment has been made. The power to make decisions about debt recovery is delegated to certain </w:t>
      </w:r>
      <w:hyperlink w:anchor="Centrelink" w:history="1">
        <w:r>
          <w:rPr>
            <w:rStyle w:val="Hyperlink"/>
          </w:rPr>
          <w:t>Centrelink</w:t>
        </w:r>
      </w:hyperlink>
      <w:r>
        <w:t xml:space="preserve"> officers.</w:t>
      </w:r>
    </w:p>
    <w:p w:rsidR="007031C8" w:rsidRDefault="007031C8">
      <w:r>
        <w:lastRenderedPageBreak/>
        <w:t>Any person affected by a decision made under the Act can ask for an internal review of that decision.</w:t>
      </w:r>
    </w:p>
    <w:p w:rsidR="007031C8" w:rsidRDefault="007031C8"/>
    <w:p w:rsidR="007031C8" w:rsidRDefault="007031C8">
      <w:pPr>
        <w:pStyle w:val="Heading4"/>
      </w:pPr>
      <w:bookmarkStart w:id="1095" w:name="_Toc171153954"/>
      <w:bookmarkStart w:id="1096" w:name="_Toc234129540"/>
      <w:r>
        <w:t>Types of debt recovery decisions</w:t>
      </w:r>
      <w:bookmarkEnd w:id="1095"/>
      <w:bookmarkEnd w:id="1096"/>
    </w:p>
    <w:p w:rsidR="007031C8" w:rsidRDefault="007031C8">
      <w:pPr>
        <w:pStyle w:val="BulletIntro"/>
      </w:pPr>
      <w:r>
        <w:t>Decisions about recovering a debt include:</w:t>
      </w:r>
    </w:p>
    <w:p w:rsidR="007031C8" w:rsidRDefault="007031C8">
      <w:pPr>
        <w:pStyle w:val="Bullet"/>
        <w:ind w:left="357" w:hanging="357"/>
      </w:pPr>
      <w:r>
        <w:t>calculation of debts</w:t>
      </w:r>
    </w:p>
    <w:p w:rsidR="007031C8" w:rsidRDefault="007031C8">
      <w:pPr>
        <w:pStyle w:val="Bullet"/>
        <w:ind w:left="357" w:hanging="357"/>
      </w:pPr>
      <w:r>
        <w:t>imposing late payment charges and/or interest</w:t>
      </w:r>
    </w:p>
    <w:p w:rsidR="007031C8" w:rsidRDefault="007031C8">
      <w:pPr>
        <w:pStyle w:val="Bullet"/>
        <w:ind w:left="357" w:hanging="357"/>
      </w:pPr>
      <w:r>
        <w:t>allowing payment of debt by instalments</w:t>
      </w:r>
    </w:p>
    <w:p w:rsidR="007031C8" w:rsidRDefault="007031C8">
      <w:pPr>
        <w:pStyle w:val="Bullet"/>
        <w:ind w:left="357" w:hanging="357"/>
      </w:pPr>
      <w:r>
        <w:t>writing off a debt</w:t>
      </w:r>
    </w:p>
    <w:p w:rsidR="007031C8" w:rsidRDefault="007031C8">
      <w:pPr>
        <w:pStyle w:val="BulletLast"/>
      </w:pPr>
      <w:r>
        <w:t>waiving the right to recover a debt.</w:t>
      </w:r>
    </w:p>
    <w:p w:rsidR="007031C8" w:rsidRDefault="007031C8">
      <w:pPr>
        <w:pStyle w:val="BulletLast"/>
        <w:numPr>
          <w:ilvl w:val="0"/>
          <w:numId w:val="0"/>
        </w:numPr>
      </w:pPr>
    </w:p>
    <w:p w:rsidR="007031C8" w:rsidRDefault="007031C8">
      <w:pPr>
        <w:pStyle w:val="Heading4"/>
      </w:pPr>
      <w:bookmarkStart w:id="1097" w:name="_Toc171153956"/>
      <w:bookmarkStart w:id="1098" w:name="_Toc234129541"/>
      <w:r>
        <w:t>Debt recovery after an unsuccessful appeal</w:t>
      </w:r>
      <w:bookmarkEnd w:id="1097"/>
      <w:bookmarkEnd w:id="1098"/>
    </w:p>
    <w:p w:rsidR="007031C8" w:rsidRDefault="007031C8">
      <w:r>
        <w:t xml:space="preserve">Where an applicant appeals to the </w:t>
      </w:r>
      <w:hyperlink w:anchor="Minister" w:history="1">
        <w:r>
          <w:rPr>
            <w:rStyle w:val="Hyperlink"/>
          </w:rPr>
          <w:t>Minister</w:t>
        </w:r>
      </w:hyperlink>
      <w:r>
        <w:t xml:space="preserve"> about an assessment decision that resulted in a debt and the appeal is not upheld, a </w:t>
      </w:r>
      <w:hyperlink w:anchor="ReviewOfficer" w:history="1">
        <w:r>
          <w:rPr>
            <w:rStyle w:val="Hyperlink"/>
          </w:rPr>
          <w:t>review officer</w:t>
        </w:r>
      </w:hyperlink>
      <w:r>
        <w:t xml:space="preserve"> will review the debt recovery decision. This means the applicant or their agent does not have to lodge a formal request for an internal review of the debt recovery decision.</w:t>
      </w:r>
    </w:p>
    <w:p w:rsidR="007031C8" w:rsidRDefault="007031C8">
      <w:r>
        <w:t>The outcome of this review will be notified in writing by Centrelink to the applicant.</w:t>
      </w:r>
    </w:p>
    <w:p w:rsidR="007031C8" w:rsidRDefault="007031C8"/>
    <w:p w:rsidR="007031C8" w:rsidRDefault="007031C8">
      <w:pPr>
        <w:pStyle w:val="Heading4"/>
      </w:pPr>
      <w:bookmarkStart w:id="1099" w:name="_Toc171153957"/>
      <w:bookmarkStart w:id="1100" w:name="_Toc234129542"/>
      <w:r>
        <w:t>Internal review of debt recovery decisions</w:t>
      </w:r>
      <w:bookmarkEnd w:id="1099"/>
      <w:bookmarkEnd w:id="1100"/>
    </w:p>
    <w:p w:rsidR="007031C8" w:rsidRDefault="007031C8">
      <w:r>
        <w:t>An applicant who is dissatisfied with a debt recovery decision can apply for an internal review of the decision by telephone, in writing or in person at a Centrelink office.</w:t>
      </w:r>
    </w:p>
    <w:p w:rsidR="007031C8" w:rsidRDefault="007031C8">
      <w:r>
        <w:t xml:space="preserve">The debt recovery decision is not subject to review by the </w:t>
      </w:r>
      <w:hyperlink w:anchor="Minister" w:history="1">
        <w:r>
          <w:rPr>
            <w:rStyle w:val="Hyperlink"/>
          </w:rPr>
          <w:t>Minister</w:t>
        </w:r>
      </w:hyperlink>
      <w:r>
        <w:t>.</w:t>
      </w:r>
    </w:p>
    <w:p w:rsidR="007031C8" w:rsidRDefault="007031C8">
      <w:pPr>
        <w:pStyle w:val="BulletIntro"/>
        <w:spacing w:after="60"/>
      </w:pPr>
      <w:r>
        <w:t>The review officer must give the applicant a written notice of the decision that includes an explanation of the original decision and:</w:t>
      </w:r>
    </w:p>
    <w:p w:rsidR="007031C8" w:rsidRDefault="007031C8">
      <w:pPr>
        <w:pStyle w:val="Bullet"/>
        <w:spacing w:after="60"/>
        <w:ind w:left="357" w:hanging="357"/>
      </w:pPr>
      <w:r>
        <w:t>sets out the reasons for the decision</w:t>
      </w:r>
    </w:p>
    <w:p w:rsidR="007031C8" w:rsidRDefault="007031C8">
      <w:pPr>
        <w:pStyle w:val="Bullet"/>
        <w:spacing w:after="60"/>
        <w:ind w:left="357" w:hanging="357"/>
      </w:pPr>
      <w:r>
        <w:t>sets out the findings on material questions of fact</w:t>
      </w:r>
    </w:p>
    <w:p w:rsidR="007031C8" w:rsidRDefault="007031C8">
      <w:pPr>
        <w:pStyle w:val="Bullet"/>
        <w:numPr>
          <w:ilvl w:val="0"/>
          <w:numId w:val="0"/>
        </w:numPr>
        <w:spacing w:after="60"/>
        <w:ind w:left="357"/>
      </w:pPr>
      <w:r>
        <w:t>and</w:t>
      </w:r>
    </w:p>
    <w:p w:rsidR="007031C8" w:rsidRDefault="007031C8">
      <w:pPr>
        <w:pStyle w:val="BulletLast"/>
      </w:pPr>
      <w:r>
        <w:t>refers to the evidence or other material on which those findings were based.</w:t>
      </w:r>
    </w:p>
    <w:p w:rsidR="007031C8" w:rsidRDefault="007031C8">
      <w:r>
        <w:t>The notice must also advise the applicant that they may appeal against the decision to the SSAT.</w:t>
      </w:r>
    </w:p>
    <w:p w:rsidR="007031C8" w:rsidRDefault="007031C8">
      <w:pPr>
        <w:pStyle w:val="Heading4"/>
      </w:pPr>
      <w:bookmarkStart w:id="1101" w:name="_Toc171153959"/>
      <w:bookmarkStart w:id="1102" w:name="_Toc234129543"/>
      <w:r>
        <w:t>Appeals to the Social Security Appeals Tribunal and the Administrative Appeals Tribunal about debt recovery</w:t>
      </w:r>
      <w:bookmarkEnd w:id="1101"/>
      <w:bookmarkEnd w:id="1102"/>
    </w:p>
    <w:p w:rsidR="007031C8" w:rsidRDefault="007031C8">
      <w:r>
        <w:t>If the applicant receives an unfavourable decision from the internal review, they can seek an independent review by the SSAT.</w:t>
      </w:r>
    </w:p>
    <w:p w:rsidR="007031C8" w:rsidRDefault="007031C8">
      <w:r>
        <w:t>The applicant has three months after the day on which the review decision was made to lodge an appeal with the SSAT (if there are special circumstances, Centrelink may extend the deadline).</w:t>
      </w:r>
    </w:p>
    <w:p w:rsidR="007031C8" w:rsidRDefault="007031C8">
      <w:r>
        <w:lastRenderedPageBreak/>
        <w:t>If the applicant is dissatisfied with the decision of the SSAT, they may appeal that decision to the AAT.</w:t>
      </w:r>
    </w:p>
    <w:p w:rsidR="007031C8" w:rsidRDefault="007031C8">
      <w:r>
        <w:t>Appeals to the SSAT or the AAT may be lodged directly with the tribunals or through Centrelink.</w:t>
      </w:r>
    </w:p>
    <w:p w:rsidR="007031C8" w:rsidRDefault="007031C8"/>
    <w:p w:rsidR="007031C8" w:rsidRDefault="007031C8">
      <w:pPr>
        <w:pStyle w:val="Heading4"/>
      </w:pPr>
      <w:bookmarkStart w:id="1103" w:name="_Toc171153961"/>
      <w:bookmarkStart w:id="1104" w:name="_Toc234129544"/>
      <w:r>
        <w:t>Appeals to the Federal Court about debt recovery</w:t>
      </w:r>
      <w:bookmarkEnd w:id="1103"/>
      <w:bookmarkEnd w:id="1104"/>
    </w:p>
    <w:p w:rsidR="007031C8" w:rsidRDefault="007031C8">
      <w:r>
        <w:t>If the applicant disagrees with a debt recovery decision, they may appeal to the Federal Court on a matter of law. When reviewing the legality of debt administration, the Federal Court can vary or set aside a decision, or substitute a new decision.</w:t>
      </w:r>
    </w:p>
    <w:p w:rsidR="007031C8" w:rsidRDefault="007031C8"/>
    <w:p w:rsidR="007031C8" w:rsidRDefault="007031C8">
      <w:pPr>
        <w:pStyle w:val="Heading4"/>
      </w:pPr>
      <w:bookmarkStart w:id="1105" w:name="_Toc171153963"/>
      <w:bookmarkStart w:id="1106" w:name="_Toc234129545"/>
      <w:r>
        <w:t>Waiver of the right to recover a debt</w:t>
      </w:r>
      <w:bookmarkEnd w:id="1105"/>
      <w:bookmarkEnd w:id="1106"/>
    </w:p>
    <w:p w:rsidR="007031C8" w:rsidRDefault="007031C8">
      <w:pPr>
        <w:pStyle w:val="BulletIntro"/>
      </w:pPr>
      <w:r>
        <w:t>Under the Act</w:t>
      </w:r>
      <w:r>
        <w:rPr>
          <w:i/>
        </w:rPr>
        <w:t>,</w:t>
      </w:r>
      <w:r>
        <w:t xml:space="preserve"> the DEEWR Secretary, or their delegate, can waive the Australian Government’s right to recover a debt or write off the debt, in whole or in part, including in cases:</w:t>
      </w:r>
    </w:p>
    <w:p w:rsidR="007031C8" w:rsidRDefault="007031C8">
      <w:pPr>
        <w:pStyle w:val="Bullet"/>
        <w:ind w:left="357" w:hanging="357"/>
      </w:pPr>
      <w:r>
        <w:t>of administrative error by Centrelink, where this is the sole cause of the overpayment, as long as the person received the payments in good faith (this only applies where the debt was not raised within six weeks from the first payment that caused the debt or within six weeks of the person notifying Centrelink of a change in circumstance that affected their entitlement)</w:t>
      </w:r>
    </w:p>
    <w:p w:rsidR="007031C8" w:rsidRDefault="007031C8">
      <w:pPr>
        <w:pStyle w:val="Bullet"/>
        <w:ind w:left="357" w:hanging="357"/>
      </w:pPr>
      <w:r>
        <w:t>where a person has been convicted of an offence that gave rise to some or all of the debt and the court has imposed a larger custodial sentence on the person because they were unwilling or unable to pay the debt</w:t>
      </w:r>
    </w:p>
    <w:p w:rsidR="007031C8" w:rsidRDefault="007031C8">
      <w:pPr>
        <w:pStyle w:val="Bullet"/>
        <w:ind w:left="357" w:hanging="357"/>
      </w:pPr>
      <w:r>
        <w:t>where the debt is less than $50 and it is not cost-effective for the Commonwealth to take action to recover it</w:t>
      </w:r>
    </w:p>
    <w:p w:rsidR="007031C8" w:rsidRDefault="007031C8">
      <w:pPr>
        <w:pStyle w:val="Bullet"/>
        <w:ind w:left="357" w:hanging="357"/>
      </w:pPr>
      <w:r>
        <w:t>where part of a debt has been repaid</w:t>
      </w:r>
    </w:p>
    <w:p w:rsidR="007031C8" w:rsidRDefault="007031C8">
      <w:pPr>
        <w:pStyle w:val="BulletLast"/>
      </w:pPr>
      <w:r>
        <w:t>where special circumstances (other than financial hardship alone) make it better to waive recovery than to write off the debt and the person or another person has not knowingly provided false information or failed to comply with a provision of the Act, and the resulting non-compliance gave rise to the debt.</w:t>
      </w:r>
    </w:p>
    <w:p w:rsidR="007031C8" w:rsidRDefault="007031C8">
      <w:pPr>
        <w:pStyle w:val="BulletLast"/>
        <w:numPr>
          <w:ilvl w:val="0"/>
          <w:numId w:val="0"/>
        </w:numPr>
      </w:pPr>
      <w:r>
        <w:br w:type="page"/>
      </w:r>
    </w:p>
    <w:p w:rsidR="007031C8" w:rsidRDefault="007031C8">
      <w:pPr>
        <w:pStyle w:val="Heading2"/>
      </w:pPr>
      <w:bookmarkStart w:id="1107" w:name="_7.4_Roles_and"/>
      <w:bookmarkStart w:id="1108" w:name="_7.4_Roles_and_responsibilities_for_"/>
      <w:bookmarkStart w:id="1109" w:name="_Toc161552176"/>
      <w:bookmarkStart w:id="1110" w:name="_Toc234129546"/>
      <w:bookmarkStart w:id="1111" w:name="_Toc264368554"/>
      <w:bookmarkStart w:id="1112" w:name="_Toc161552394"/>
      <w:bookmarkEnd w:id="1107"/>
      <w:bookmarkEnd w:id="1108"/>
      <w:r>
        <w:t>7.4</w:t>
      </w:r>
      <w:r>
        <w:tab/>
        <w:t>Roles and responsibilities for administration of the scheme</w:t>
      </w:r>
      <w:bookmarkEnd w:id="1109"/>
      <w:bookmarkEnd w:id="1110"/>
      <w:bookmarkEnd w:id="1111"/>
    </w:p>
    <w:p w:rsidR="007031C8" w:rsidRDefault="007031C8">
      <w:r>
        <w:t xml:space="preserve">DEEWR is responsible for AIC Scheme policy. Policy changes are approved by the </w:t>
      </w:r>
      <w:hyperlink w:anchor="Minister" w:history="1">
        <w:r>
          <w:rPr>
            <w:rStyle w:val="Hyperlink"/>
          </w:rPr>
          <w:t>Minister</w:t>
        </w:r>
      </w:hyperlink>
      <w:r>
        <w:t>.</w:t>
      </w:r>
    </w:p>
    <w:p w:rsidR="007031C8" w:rsidRDefault="007031C8">
      <w:r>
        <w:t xml:space="preserve">The </w:t>
      </w:r>
      <w:hyperlink w:anchor="Minister" w:history="1">
        <w:r>
          <w:rPr>
            <w:rStyle w:val="Hyperlink"/>
          </w:rPr>
          <w:t>Minister</w:t>
        </w:r>
      </w:hyperlink>
      <w:r>
        <w:t xml:space="preserve"> has authority to review all AIC Scheme assessment decisions (see </w:t>
      </w:r>
      <w:hyperlink w:anchor="_7.3.2_Appeals_about" w:history="1">
        <w:r>
          <w:rPr>
            <w:rStyle w:val="Hyperlink"/>
          </w:rPr>
          <w:t>7.3.2</w:t>
        </w:r>
      </w:hyperlink>
      <w:r>
        <w:t>). Reviews can result in recommendations for policy changes.</w:t>
      </w:r>
    </w:p>
    <w:p w:rsidR="007031C8" w:rsidRDefault="003542E1">
      <w:hyperlink w:anchor="Centrelink" w:history="1">
        <w:r w:rsidR="007031C8">
          <w:rPr>
            <w:rStyle w:val="Hyperlink"/>
          </w:rPr>
          <w:t>Centrelink</w:t>
        </w:r>
      </w:hyperlink>
      <w:r w:rsidR="007031C8">
        <w:t xml:space="preserve"> administers the scheme under the DEEWR–Centrelink Business Partnership Agreement. Centrelink conducts assessments, processes </w:t>
      </w:r>
      <w:hyperlink w:anchor="Claim" w:history="1">
        <w:r w:rsidR="007031C8">
          <w:rPr>
            <w:rStyle w:val="Hyperlink"/>
          </w:rPr>
          <w:t>claims</w:t>
        </w:r>
      </w:hyperlink>
      <w:r w:rsidR="007031C8">
        <w:t xml:space="preserve"> and makes payments.</w:t>
      </w:r>
    </w:p>
    <w:p w:rsidR="007031C8" w:rsidRDefault="007031C8">
      <w:r>
        <w:t xml:space="preserve">Under </w:t>
      </w:r>
      <w:hyperlink w:anchor="Act" w:history="1">
        <w:r>
          <w:rPr>
            <w:rStyle w:val="Hyperlink"/>
          </w:rPr>
          <w:t>the Act</w:t>
        </w:r>
      </w:hyperlink>
      <w:r>
        <w:rPr>
          <w:b/>
        </w:rPr>
        <w:t>,</w:t>
      </w:r>
      <w:r>
        <w:t xml:space="preserve"> the DEEWR Secretary is responsible for general administration of AIC Scheme, subject to directions from the </w:t>
      </w:r>
      <w:hyperlink w:anchor="Minister" w:history="1">
        <w:r>
          <w:rPr>
            <w:rStyle w:val="Hyperlink"/>
          </w:rPr>
          <w:t>Minister</w:t>
        </w:r>
      </w:hyperlink>
      <w:r>
        <w:t>. The Secretary has delegated all of their powers relating to the administration of the AIC Scheme to the Centrelink Chief Executive Officer (CEO).  The Centrelink CEO has subsequently conferred these powers onto certain Centrelink officers.</w:t>
      </w:r>
    </w:p>
    <w:p w:rsidR="007031C8" w:rsidRDefault="007031C8">
      <w:r>
        <w:t xml:space="preserve">Under the </w:t>
      </w:r>
      <w:r>
        <w:rPr>
          <w:i/>
        </w:rPr>
        <w:t>Financial Management and Accountability Act 1997</w:t>
      </w:r>
      <w:r>
        <w:t>, the DEEWR Secretary has delegated to the Centrelink CEO the power to approve, cancel, vary or suspend proposals for expenditure of AIC Scheme funds. The Centrelink CEO has subsequently conferred these powers on certain Centrelink officers.</w:t>
      </w:r>
    </w:p>
    <w:p w:rsidR="007031C8" w:rsidRDefault="007031C8">
      <w:r>
        <w:t>The AIC Scheme guidelines are updated once a year. Changes are published on DEEWR’s website and provided to Centrelink in writing.</w:t>
      </w:r>
    </w:p>
    <w:p w:rsidR="007031C8" w:rsidRDefault="007031C8">
      <w:r>
        <w:t xml:space="preserve">Where the Minister approves a change to the guidelines (e.g. as a result of an appeal), that change should be taken into account in all current and later cases, including internal reviews of assessment decisions (see </w:t>
      </w:r>
      <w:hyperlink w:anchor="_7.3.1_Assessments,_reassessments" w:history="1">
        <w:r>
          <w:rPr>
            <w:rStyle w:val="Hyperlink"/>
          </w:rPr>
          <w:t>7.3.1</w:t>
        </w:r>
      </w:hyperlink>
      <w:r>
        <w:t xml:space="preserve">) and appeals to the Minister about assessment decisions (see </w:t>
      </w:r>
      <w:hyperlink w:anchor="_7.3.2_Appeals_about" w:history="1">
        <w:r>
          <w:rPr>
            <w:rStyle w:val="Hyperlink"/>
          </w:rPr>
          <w:t>7.3.2</w:t>
        </w:r>
      </w:hyperlink>
      <w:r>
        <w:t>).</w:t>
      </w:r>
    </w:p>
    <w:bookmarkEnd w:id="1112"/>
    <w:p w:rsidR="007031C8" w:rsidRDefault="007031C8"/>
    <w:sectPr w:rsidR="007031C8">
      <w:headerReference w:type="even" r:id="rId60"/>
      <w:headerReference w:type="default" r:id="rId61"/>
      <w:footerReference w:type="even" r:id="rId62"/>
      <w:footerReference w:type="default" r:id="rId63"/>
      <w:headerReference w:type="first" r:id="rId64"/>
      <w:type w:val="oddPage"/>
      <w:pgSz w:w="11909" w:h="16834" w:code="9"/>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F5C" w:rsidRDefault="00314F5C">
      <w:r>
        <w:separator/>
      </w:r>
    </w:p>
  </w:endnote>
  <w:endnote w:type="continuationSeparator" w:id="0">
    <w:p w:rsidR="00314F5C" w:rsidRDefault="00314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Footer"/>
      <w:jc w:val="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rPr>
        <w:rStyle w:val="PageNumber"/>
      </w:rPr>
      <w:t xml:space="preserve"> — Applicant eligibility</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Footer"/>
      <w:jc w:val="right"/>
    </w:pPr>
    <w:r>
      <w:rPr>
        <w:rStyle w:val="PageNumber"/>
      </w:rPr>
      <w:t xml:space="preserve">Applicant eligibility — </w:t>
    </w:r>
    <w:r>
      <w:rPr>
        <w:rStyle w:val="PageNumber"/>
      </w:rPr>
      <w:fldChar w:fldCharType="begin"/>
    </w:r>
    <w:r>
      <w:rPr>
        <w:rStyle w:val="PageNumber"/>
      </w:rPr>
      <w:instrText xml:space="preserve"> PAGE </w:instrText>
    </w:r>
    <w:r>
      <w:rPr>
        <w:rStyle w:val="PageNumber"/>
      </w:rPr>
      <w:fldChar w:fldCharType="separate"/>
    </w:r>
    <w:r w:rsidR="003542E1">
      <w:rPr>
        <w:rStyle w:val="PageNumber"/>
        <w:noProof/>
      </w:rPr>
      <w:t>5</w:t>
    </w:r>
    <w:r>
      <w:rPr>
        <w:rStyle w:val="PageNumber"/>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rPr>
        <w:rStyle w:val="PageNumber"/>
      </w:rPr>
      <w:t xml:space="preserve"> — Student eligibility</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Footer"/>
      <w:jc w:val="right"/>
    </w:pPr>
    <w:r>
      <w:rPr>
        <w:rStyle w:val="PageNumber"/>
      </w:rPr>
      <w:t xml:space="preserve">Student eligibility — </w:t>
    </w:r>
    <w:r>
      <w:rPr>
        <w:rStyle w:val="PageNumber"/>
      </w:rPr>
      <w:fldChar w:fldCharType="begin"/>
    </w:r>
    <w:r>
      <w:rPr>
        <w:rStyle w:val="PageNumber"/>
      </w:rPr>
      <w:instrText xml:space="preserve"> PAGE </w:instrText>
    </w:r>
    <w:r>
      <w:rPr>
        <w:rStyle w:val="PageNumber"/>
      </w:rPr>
      <w:fldChar w:fldCharType="separate"/>
    </w:r>
    <w:r w:rsidR="003542E1">
      <w:rPr>
        <w:rStyle w:val="PageNumber"/>
        <w:noProof/>
      </w:rPr>
      <w:t>20</w:t>
    </w:r>
    <w:r>
      <w:rPr>
        <w:rStyle w:val="PageNumber"/>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r>
      <w:rPr>
        <w:rStyle w:val="PageNumber"/>
      </w:rPr>
      <w:t xml:space="preserve"> — Isolation conditions</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Footer"/>
      <w:jc w:val="right"/>
    </w:pPr>
    <w:r>
      <w:rPr>
        <w:rStyle w:val="PageNumber"/>
      </w:rPr>
      <w:t xml:space="preserve">Isolation conditions — </w:t>
    </w:r>
    <w:r>
      <w:rPr>
        <w:rStyle w:val="PageNumber"/>
      </w:rPr>
      <w:fldChar w:fldCharType="begin"/>
    </w:r>
    <w:r>
      <w:rPr>
        <w:rStyle w:val="PageNumber"/>
      </w:rPr>
      <w:instrText xml:space="preserve"> PAGE </w:instrText>
    </w:r>
    <w:r>
      <w:rPr>
        <w:rStyle w:val="PageNumber"/>
      </w:rPr>
      <w:fldChar w:fldCharType="separate"/>
    </w:r>
    <w:r w:rsidR="003542E1">
      <w:rPr>
        <w:rStyle w:val="PageNumber"/>
        <w:noProof/>
      </w:rPr>
      <w:t>23</w:t>
    </w:r>
    <w:r>
      <w:rPr>
        <w:rStyle w:val="PageNumber"/>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56</w:t>
    </w:r>
    <w:r>
      <w:rPr>
        <w:rStyle w:val="PageNumber"/>
      </w:rPr>
      <w:fldChar w:fldCharType="end"/>
    </w:r>
    <w:r>
      <w:rPr>
        <w:rStyle w:val="PageNumber"/>
      </w:rPr>
      <w:t xml:space="preserve"> — Allowances</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Footer"/>
      <w:jc w:val="right"/>
    </w:pPr>
    <w:r>
      <w:rPr>
        <w:rStyle w:val="PageNumber"/>
      </w:rPr>
      <w:t xml:space="preserve">Allowances — </w:t>
    </w:r>
    <w:r>
      <w:rPr>
        <w:rStyle w:val="PageNumber"/>
      </w:rPr>
      <w:fldChar w:fldCharType="begin"/>
    </w:r>
    <w:r>
      <w:rPr>
        <w:rStyle w:val="PageNumber"/>
      </w:rPr>
      <w:instrText xml:space="preserve"> PAGE </w:instrText>
    </w:r>
    <w:r>
      <w:rPr>
        <w:rStyle w:val="PageNumber"/>
      </w:rPr>
      <w:fldChar w:fldCharType="separate"/>
    </w:r>
    <w:r w:rsidR="003542E1">
      <w:rPr>
        <w:rStyle w:val="PageNumber"/>
        <w:noProof/>
      </w:rPr>
      <w:t>57</w:t>
    </w:r>
    <w:r>
      <w:rPr>
        <w:rStyle w:val="PageNumber"/>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76</w:t>
    </w:r>
    <w:r>
      <w:rPr>
        <w:rStyle w:val="PageNumber"/>
      </w:rPr>
      <w:fldChar w:fldCharType="end"/>
    </w:r>
    <w:r>
      <w:rPr>
        <w:rStyle w:val="PageNumber"/>
      </w:rPr>
      <w:t xml:space="preserve"> — Parental Income Test</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Footer"/>
      <w:jc w:val="right"/>
    </w:pPr>
    <w:r>
      <w:rPr>
        <w:rStyle w:val="PageNumber"/>
      </w:rPr>
      <w:t xml:space="preserve">Parental Income Test — </w:t>
    </w:r>
    <w:r>
      <w:rPr>
        <w:rStyle w:val="PageNumber"/>
      </w:rPr>
      <w:fldChar w:fldCharType="begin"/>
    </w:r>
    <w:r>
      <w:rPr>
        <w:rStyle w:val="PageNumber"/>
      </w:rPr>
      <w:instrText xml:space="preserve"> PAGE </w:instrText>
    </w:r>
    <w:r>
      <w:rPr>
        <w:rStyle w:val="PageNumber"/>
      </w:rPr>
      <w:fldChar w:fldCharType="separate"/>
    </w:r>
    <w:r w:rsidR="003542E1">
      <w:rPr>
        <w:rStyle w:val="PageNumber"/>
        <w:noProof/>
      </w:rPr>
      <w:t>70</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r>
      <w:rPr>
        <w:rStyle w:val="PageNumber"/>
      </w:rPr>
      <w:t xml:space="preserve"> — Contents</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92</w:t>
    </w:r>
    <w:r>
      <w:rPr>
        <w:rStyle w:val="PageNumber"/>
      </w:rPr>
      <w:fldChar w:fldCharType="end"/>
    </w:r>
    <w:r>
      <w:rPr>
        <w:rStyle w:val="PageNumber"/>
      </w:rPr>
      <w:t xml:space="preserve"> — Administrative information</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Footer"/>
      <w:jc w:val="right"/>
    </w:pPr>
    <w:r>
      <w:rPr>
        <w:rStyle w:val="PageNumber"/>
      </w:rPr>
      <w:t xml:space="preserve">Administrative information — </w:t>
    </w:r>
    <w:r>
      <w:rPr>
        <w:rStyle w:val="PageNumber"/>
      </w:rPr>
      <w:fldChar w:fldCharType="begin"/>
    </w:r>
    <w:r>
      <w:rPr>
        <w:rStyle w:val="PageNumber"/>
      </w:rPr>
      <w:instrText xml:space="preserve"> PAGE </w:instrText>
    </w:r>
    <w:r>
      <w:rPr>
        <w:rStyle w:val="PageNumber"/>
      </w:rPr>
      <w:fldChar w:fldCharType="separate"/>
    </w:r>
    <w:r w:rsidR="003542E1">
      <w:rPr>
        <w:rStyle w:val="PageNumber"/>
        <w:noProof/>
      </w:rPr>
      <w:t>95</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Footer"/>
      <w:jc w:val="right"/>
    </w:pPr>
    <w:r>
      <w:rPr>
        <w:rStyle w:val="PageNumber"/>
      </w:rPr>
      <w:t xml:space="preserve">Contents — </w:t>
    </w:r>
    <w:r>
      <w:rPr>
        <w:rStyle w:val="PageNumber"/>
      </w:rPr>
      <w:fldChar w:fldCharType="begin"/>
    </w:r>
    <w:r>
      <w:rPr>
        <w:rStyle w:val="PageNumber"/>
      </w:rPr>
      <w:instrText xml:space="preserve"> PAGE </w:instrText>
    </w:r>
    <w:r>
      <w:rPr>
        <w:rStyle w:val="PageNumber"/>
      </w:rPr>
      <w:fldChar w:fldCharType="separate"/>
    </w:r>
    <w:r w:rsidR="003542E1">
      <w:rPr>
        <w:rStyle w:val="PageNumber"/>
        <w:noProof/>
      </w:rPr>
      <w:t>vii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x</w:t>
    </w:r>
    <w:r>
      <w:rPr>
        <w:rStyle w:val="PageNumber"/>
      </w:rPr>
      <w:fldChar w:fldCharType="end"/>
    </w:r>
    <w:r>
      <w:rPr>
        <w:rStyle w:val="PageNumber"/>
      </w:rPr>
      <w:t xml:space="preserve"> — Abbreviations and acronyms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Footer"/>
      <w:jc w:val="right"/>
    </w:pPr>
    <w:r>
      <w:rPr>
        <w:rStyle w:val="PageNumber"/>
      </w:rPr>
      <w:t xml:space="preserve">Abbreviations and acronyms — </w:t>
    </w:r>
    <w:r>
      <w:rPr>
        <w:rStyle w:val="PageNumber"/>
      </w:rPr>
      <w:fldChar w:fldCharType="begin"/>
    </w:r>
    <w:r>
      <w:rPr>
        <w:rStyle w:val="PageNumber"/>
      </w:rPr>
      <w:instrText xml:space="preserve"> PAGE </w:instrText>
    </w:r>
    <w:r>
      <w:rPr>
        <w:rStyle w:val="PageNumber"/>
      </w:rPr>
      <w:fldChar w:fldCharType="separate"/>
    </w:r>
    <w:r w:rsidR="003542E1">
      <w:rPr>
        <w:rStyle w:val="PageNumber"/>
        <w:noProof/>
      </w:rPr>
      <w:t>viii</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xvi</w:t>
    </w:r>
    <w:r>
      <w:rPr>
        <w:rStyle w:val="PageNumber"/>
      </w:rPr>
      <w:fldChar w:fldCharType="end"/>
    </w:r>
    <w:r>
      <w:rPr>
        <w:rStyle w:val="PageNumber"/>
      </w:rPr>
      <w:t xml:space="preserve"> — </w:t>
    </w:r>
    <w:r>
      <w:t>Definitions for these Guidelines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Footer"/>
      <w:jc w:val="right"/>
    </w:pPr>
    <w:r>
      <w:t>Definitions for these Guidelines</w:t>
    </w:r>
    <w:r>
      <w:rPr>
        <w:rStyle w:val="PageNumber"/>
      </w:rPr>
      <w:t xml:space="preserve"> — </w:t>
    </w:r>
    <w:r>
      <w:rPr>
        <w:rStyle w:val="PageNumber"/>
      </w:rPr>
      <w:fldChar w:fldCharType="begin"/>
    </w:r>
    <w:r>
      <w:rPr>
        <w:rStyle w:val="PageNumber"/>
      </w:rPr>
      <w:instrText xml:space="preserve"> PAGE </w:instrText>
    </w:r>
    <w:r>
      <w:rPr>
        <w:rStyle w:val="PageNumber"/>
      </w:rPr>
      <w:fldChar w:fldCharType="separate"/>
    </w:r>
    <w:r w:rsidR="003542E1">
      <w:rPr>
        <w:rStyle w:val="PageNumber"/>
        <w:noProof/>
      </w:rPr>
      <w:t>xiv</w:t>
    </w:r>
    <w:r>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 General information</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Footer"/>
      <w:jc w:val="right"/>
    </w:pPr>
    <w:r>
      <w:rPr>
        <w:rStyle w:val="PageNumber"/>
      </w:rPr>
      <w:t xml:space="preserve">General information — </w:t>
    </w:r>
    <w:r>
      <w:rPr>
        <w:rStyle w:val="PageNumber"/>
      </w:rPr>
      <w:fldChar w:fldCharType="begin"/>
    </w:r>
    <w:r>
      <w:rPr>
        <w:rStyle w:val="PageNumber"/>
      </w:rPr>
      <w:instrText xml:space="preserve"> PAGE </w:instrText>
    </w:r>
    <w:r>
      <w:rPr>
        <w:rStyle w:val="PageNumber"/>
      </w:rPr>
      <w:fldChar w:fldCharType="separate"/>
    </w:r>
    <w:r w:rsidR="003542E1">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F5C" w:rsidRDefault="00314F5C">
      <w:r>
        <w:separator/>
      </w:r>
    </w:p>
  </w:footnote>
  <w:footnote w:type="continuationSeparator" w:id="0">
    <w:p w:rsidR="00314F5C" w:rsidRDefault="00314F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r>
      <w:rPr>
        <w:lang w:val="en-US"/>
      </w:rPr>
      <w:t>AIC Scheme: Policy Guidelines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jc w:val="right"/>
      <w:rPr>
        <w:lang w:val="en-US"/>
      </w:rPr>
    </w:pPr>
    <w:r>
      <w:rPr>
        <w:lang w:val="en-US"/>
      </w:rP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r>
      <w:rPr>
        <w:lang w:val="en-US"/>
      </w:rPr>
      <w:t>AIC Scheme: Policy Guidelines</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jc w:val="right"/>
      <w:rPr>
        <w:lang w:val="en-US"/>
      </w:rPr>
    </w:pPr>
    <w:r>
      <w:rPr>
        <w:lang w:val="en-US"/>
      </w:rPr>
      <w:t>AIC Scheme: Policy Guidelines</w:t>
    </w:r>
    <w:r>
      <w:rPr>
        <w:lang w:val="en-US"/>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7E5" w:rsidRDefault="00C107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7495"/>
    <w:multiLevelType w:val="hybridMultilevel"/>
    <w:tmpl w:val="7D7A16CE"/>
    <w:lvl w:ilvl="0" w:tplc="3F5620C8">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
    <w:nsid w:val="08B4230F"/>
    <w:multiLevelType w:val="hybridMultilevel"/>
    <w:tmpl w:val="68B0C604"/>
    <w:lvl w:ilvl="0" w:tplc="AF4ECBD6">
      <w:start w:val="6"/>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10077DD0"/>
    <w:multiLevelType w:val="hybridMultilevel"/>
    <w:tmpl w:val="4C408E16"/>
    <w:lvl w:ilvl="0" w:tplc="AF4ECBD6">
      <w:start w:val="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4442D54"/>
    <w:multiLevelType w:val="hybridMultilevel"/>
    <w:tmpl w:val="4B2A2128"/>
    <w:lvl w:ilvl="0" w:tplc="3F5620C8">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4">
    <w:nsid w:val="15C8548E"/>
    <w:multiLevelType w:val="hybridMultilevel"/>
    <w:tmpl w:val="19727C18"/>
    <w:lvl w:ilvl="0" w:tplc="0DB0984E">
      <w:start w:val="1"/>
      <w:numFmt w:val="bullet"/>
      <w:lvlText w:val=""/>
      <w:lvlJc w:val="left"/>
      <w:pPr>
        <w:tabs>
          <w:tab w:val="num" w:pos="720"/>
        </w:tabs>
        <w:ind w:left="720" w:hanging="360"/>
      </w:pPr>
      <w:rPr>
        <w:rFonts w:ascii="Symbol" w:hAnsi="Symbol" w:hint="default"/>
        <w:sz w:val="20"/>
      </w:rPr>
    </w:lvl>
    <w:lvl w:ilvl="1" w:tplc="624436BA" w:tentative="1">
      <w:start w:val="1"/>
      <w:numFmt w:val="bullet"/>
      <w:lvlText w:val="o"/>
      <w:lvlJc w:val="left"/>
      <w:pPr>
        <w:tabs>
          <w:tab w:val="num" w:pos="1440"/>
        </w:tabs>
        <w:ind w:left="1440" w:hanging="360"/>
      </w:pPr>
      <w:rPr>
        <w:rFonts w:ascii="Courier New" w:hAnsi="Courier New" w:hint="default"/>
        <w:sz w:val="20"/>
      </w:rPr>
    </w:lvl>
    <w:lvl w:ilvl="2" w:tplc="FB4676C6" w:tentative="1">
      <w:start w:val="1"/>
      <w:numFmt w:val="bullet"/>
      <w:lvlText w:val=""/>
      <w:lvlJc w:val="left"/>
      <w:pPr>
        <w:tabs>
          <w:tab w:val="num" w:pos="2160"/>
        </w:tabs>
        <w:ind w:left="2160" w:hanging="360"/>
      </w:pPr>
      <w:rPr>
        <w:rFonts w:ascii="Wingdings" w:hAnsi="Wingdings" w:hint="default"/>
        <w:sz w:val="20"/>
      </w:rPr>
    </w:lvl>
    <w:lvl w:ilvl="3" w:tplc="0588A500" w:tentative="1">
      <w:start w:val="1"/>
      <w:numFmt w:val="bullet"/>
      <w:lvlText w:val=""/>
      <w:lvlJc w:val="left"/>
      <w:pPr>
        <w:tabs>
          <w:tab w:val="num" w:pos="2880"/>
        </w:tabs>
        <w:ind w:left="2880" w:hanging="360"/>
      </w:pPr>
      <w:rPr>
        <w:rFonts w:ascii="Wingdings" w:hAnsi="Wingdings" w:hint="default"/>
        <w:sz w:val="20"/>
      </w:rPr>
    </w:lvl>
    <w:lvl w:ilvl="4" w:tplc="644C127E" w:tentative="1">
      <w:start w:val="1"/>
      <w:numFmt w:val="bullet"/>
      <w:lvlText w:val=""/>
      <w:lvlJc w:val="left"/>
      <w:pPr>
        <w:tabs>
          <w:tab w:val="num" w:pos="3600"/>
        </w:tabs>
        <w:ind w:left="3600" w:hanging="360"/>
      </w:pPr>
      <w:rPr>
        <w:rFonts w:ascii="Wingdings" w:hAnsi="Wingdings" w:hint="default"/>
        <w:sz w:val="20"/>
      </w:rPr>
    </w:lvl>
    <w:lvl w:ilvl="5" w:tplc="E738D74A" w:tentative="1">
      <w:start w:val="1"/>
      <w:numFmt w:val="bullet"/>
      <w:lvlText w:val=""/>
      <w:lvlJc w:val="left"/>
      <w:pPr>
        <w:tabs>
          <w:tab w:val="num" w:pos="4320"/>
        </w:tabs>
        <w:ind w:left="4320" w:hanging="360"/>
      </w:pPr>
      <w:rPr>
        <w:rFonts w:ascii="Wingdings" w:hAnsi="Wingdings" w:hint="default"/>
        <w:sz w:val="20"/>
      </w:rPr>
    </w:lvl>
    <w:lvl w:ilvl="6" w:tplc="D8281158" w:tentative="1">
      <w:start w:val="1"/>
      <w:numFmt w:val="bullet"/>
      <w:lvlText w:val=""/>
      <w:lvlJc w:val="left"/>
      <w:pPr>
        <w:tabs>
          <w:tab w:val="num" w:pos="5040"/>
        </w:tabs>
        <w:ind w:left="5040" w:hanging="360"/>
      </w:pPr>
      <w:rPr>
        <w:rFonts w:ascii="Wingdings" w:hAnsi="Wingdings" w:hint="default"/>
        <w:sz w:val="20"/>
      </w:rPr>
    </w:lvl>
    <w:lvl w:ilvl="7" w:tplc="CD20DABA" w:tentative="1">
      <w:start w:val="1"/>
      <w:numFmt w:val="bullet"/>
      <w:lvlText w:val=""/>
      <w:lvlJc w:val="left"/>
      <w:pPr>
        <w:tabs>
          <w:tab w:val="num" w:pos="5760"/>
        </w:tabs>
        <w:ind w:left="5760" w:hanging="360"/>
      </w:pPr>
      <w:rPr>
        <w:rFonts w:ascii="Wingdings" w:hAnsi="Wingdings" w:hint="default"/>
        <w:sz w:val="20"/>
      </w:rPr>
    </w:lvl>
    <w:lvl w:ilvl="8" w:tplc="D436B520" w:tentative="1">
      <w:start w:val="1"/>
      <w:numFmt w:val="bullet"/>
      <w:lvlText w:val=""/>
      <w:lvlJc w:val="left"/>
      <w:pPr>
        <w:tabs>
          <w:tab w:val="num" w:pos="6480"/>
        </w:tabs>
        <w:ind w:left="6480" w:hanging="360"/>
      </w:pPr>
      <w:rPr>
        <w:rFonts w:ascii="Wingdings" w:hAnsi="Wingdings" w:hint="default"/>
        <w:sz w:val="20"/>
      </w:rPr>
    </w:lvl>
  </w:abstractNum>
  <w:abstractNum w:abstractNumId="5">
    <w:nsid w:val="17B06A43"/>
    <w:multiLevelType w:val="multilevel"/>
    <w:tmpl w:val="A6D84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321FCC"/>
    <w:multiLevelType w:val="singleLevel"/>
    <w:tmpl w:val="2F342F4C"/>
    <w:lvl w:ilvl="0">
      <w:start w:val="1"/>
      <w:numFmt w:val="bullet"/>
      <w:pStyle w:val="Bullet"/>
      <w:lvlText w:val="•"/>
      <w:lvlJc w:val="left"/>
      <w:pPr>
        <w:tabs>
          <w:tab w:val="num" w:pos="360"/>
        </w:tabs>
        <w:ind w:left="360" w:hanging="360"/>
      </w:pPr>
      <w:rPr>
        <w:rFonts w:ascii="Verdana" w:hAnsi="Verdana" w:hint="default"/>
        <w:sz w:val="24"/>
      </w:rPr>
    </w:lvl>
  </w:abstractNum>
  <w:abstractNum w:abstractNumId="7">
    <w:nsid w:val="25D4789C"/>
    <w:multiLevelType w:val="singleLevel"/>
    <w:tmpl w:val="90EC5AFC"/>
    <w:lvl w:ilvl="0">
      <w:start w:val="1"/>
      <w:numFmt w:val="bullet"/>
      <w:pStyle w:val="Heading3a"/>
      <w:lvlText w:val=""/>
      <w:lvlJc w:val="left"/>
      <w:pPr>
        <w:tabs>
          <w:tab w:val="num" w:pos="227"/>
        </w:tabs>
        <w:ind w:left="227" w:hanging="227"/>
      </w:pPr>
      <w:rPr>
        <w:rFonts w:ascii="Symbol" w:hAnsi="Symbol" w:hint="default"/>
        <w:sz w:val="16"/>
      </w:rPr>
    </w:lvl>
  </w:abstractNum>
  <w:abstractNum w:abstractNumId="8">
    <w:nsid w:val="27FB731F"/>
    <w:multiLevelType w:val="hybridMultilevel"/>
    <w:tmpl w:val="9A72AB0E"/>
    <w:lvl w:ilvl="0" w:tplc="FFFFFFFF">
      <w:start w:val="1"/>
      <w:numFmt w:val="lowerLetter"/>
      <w:pStyle w:val="sub-paraxChar"/>
      <w:lvlText w:val="(%1)"/>
      <w:lvlJc w:val="left"/>
      <w:pPr>
        <w:tabs>
          <w:tab w:val="num" w:pos="1337"/>
        </w:tabs>
        <w:ind w:left="1904" w:hanging="567"/>
      </w:pPr>
      <w:rPr>
        <w:rFonts w:hint="default"/>
        <w:b w:val="0"/>
        <w:i w:val="0"/>
        <w:color w:val="000000"/>
      </w:rPr>
    </w:lvl>
    <w:lvl w:ilvl="1" w:tplc="6430F4B4">
      <w:start w:val="1"/>
      <w:numFmt w:val="lowerRoman"/>
      <w:pStyle w:val="sub-parai"/>
      <w:lvlText w:val="(%2)"/>
      <w:lvlJc w:val="left"/>
      <w:pPr>
        <w:tabs>
          <w:tab w:val="num" w:pos="2417"/>
        </w:tabs>
        <w:ind w:left="2417" w:hanging="567"/>
      </w:pPr>
      <w:rPr>
        <w:rFonts w:hint="default"/>
        <w:b w:val="0"/>
        <w:i w:val="0"/>
        <w:color w:val="000000"/>
      </w:rPr>
    </w:lvl>
    <w:lvl w:ilvl="2" w:tplc="80F83448">
      <w:start w:val="1"/>
      <w:numFmt w:val="lowerLetter"/>
      <w:lvlText w:val="%3)"/>
      <w:lvlJc w:val="left"/>
      <w:pPr>
        <w:tabs>
          <w:tab w:val="num" w:pos="3110"/>
        </w:tabs>
        <w:ind w:left="3110" w:hanging="360"/>
      </w:pPr>
      <w:rPr>
        <w:rFonts w:hint="default"/>
        <w:b w:val="0"/>
        <w:i w:val="0"/>
        <w:color w:val="000000"/>
      </w:rPr>
    </w:lvl>
    <w:lvl w:ilvl="3" w:tplc="0409001B">
      <w:start w:val="1"/>
      <w:numFmt w:val="lowerRoman"/>
      <w:lvlText w:val="%4."/>
      <w:lvlJc w:val="right"/>
      <w:pPr>
        <w:tabs>
          <w:tab w:val="num" w:pos="3650"/>
        </w:tabs>
        <w:ind w:left="3650" w:hanging="360"/>
      </w:pPr>
      <w:rPr>
        <w:rFonts w:hint="default"/>
        <w:b w:val="0"/>
        <w:i w:val="0"/>
        <w:color w:val="000000"/>
      </w:rPr>
    </w:lvl>
    <w:lvl w:ilvl="4" w:tplc="0C090019" w:tentative="1">
      <w:start w:val="1"/>
      <w:numFmt w:val="lowerLetter"/>
      <w:lvlText w:val="%5."/>
      <w:lvlJc w:val="left"/>
      <w:pPr>
        <w:tabs>
          <w:tab w:val="num" w:pos="4370"/>
        </w:tabs>
        <w:ind w:left="4370" w:hanging="360"/>
      </w:pPr>
    </w:lvl>
    <w:lvl w:ilvl="5" w:tplc="0C09001B" w:tentative="1">
      <w:start w:val="1"/>
      <w:numFmt w:val="lowerRoman"/>
      <w:lvlText w:val="%6."/>
      <w:lvlJc w:val="right"/>
      <w:pPr>
        <w:tabs>
          <w:tab w:val="num" w:pos="5090"/>
        </w:tabs>
        <w:ind w:left="5090" w:hanging="180"/>
      </w:pPr>
    </w:lvl>
    <w:lvl w:ilvl="6" w:tplc="0C09000F" w:tentative="1">
      <w:start w:val="1"/>
      <w:numFmt w:val="decimal"/>
      <w:lvlText w:val="%7."/>
      <w:lvlJc w:val="left"/>
      <w:pPr>
        <w:tabs>
          <w:tab w:val="num" w:pos="5810"/>
        </w:tabs>
        <w:ind w:left="5810" w:hanging="360"/>
      </w:pPr>
    </w:lvl>
    <w:lvl w:ilvl="7" w:tplc="0C090019" w:tentative="1">
      <w:start w:val="1"/>
      <w:numFmt w:val="lowerLetter"/>
      <w:lvlText w:val="%8."/>
      <w:lvlJc w:val="left"/>
      <w:pPr>
        <w:tabs>
          <w:tab w:val="num" w:pos="6530"/>
        </w:tabs>
        <w:ind w:left="6530" w:hanging="360"/>
      </w:pPr>
    </w:lvl>
    <w:lvl w:ilvl="8" w:tplc="0C09001B" w:tentative="1">
      <w:start w:val="1"/>
      <w:numFmt w:val="lowerRoman"/>
      <w:lvlText w:val="%9."/>
      <w:lvlJc w:val="right"/>
      <w:pPr>
        <w:tabs>
          <w:tab w:val="num" w:pos="7250"/>
        </w:tabs>
        <w:ind w:left="7250" w:hanging="180"/>
      </w:pPr>
    </w:lvl>
  </w:abstractNum>
  <w:abstractNum w:abstractNumId="9">
    <w:nsid w:val="28C30595"/>
    <w:multiLevelType w:val="hybridMultilevel"/>
    <w:tmpl w:val="6898FF0C"/>
    <w:lvl w:ilvl="0" w:tplc="5D98164C">
      <w:start w:val="1"/>
      <w:numFmt w:val="bullet"/>
      <w:lvlText w:val=""/>
      <w:lvlJc w:val="left"/>
      <w:pPr>
        <w:tabs>
          <w:tab w:val="num" w:pos="720"/>
        </w:tabs>
        <w:ind w:left="720" w:hanging="360"/>
      </w:pPr>
      <w:rPr>
        <w:rFonts w:ascii="Symbol" w:hAnsi="Symbol" w:hint="default"/>
        <w:sz w:val="20"/>
      </w:rPr>
    </w:lvl>
    <w:lvl w:ilvl="1" w:tplc="0C090001">
      <w:start w:val="1"/>
      <w:numFmt w:val="bullet"/>
      <w:lvlText w:val=""/>
      <w:lvlJc w:val="left"/>
      <w:pPr>
        <w:tabs>
          <w:tab w:val="num" w:pos="1440"/>
        </w:tabs>
        <w:ind w:left="1440" w:hanging="360"/>
      </w:pPr>
      <w:rPr>
        <w:rFonts w:ascii="Symbol" w:hAnsi="Symbol" w:hint="default"/>
        <w:sz w:val="20"/>
      </w:rPr>
    </w:lvl>
    <w:lvl w:ilvl="2" w:tplc="E10ADD00" w:tentative="1">
      <w:start w:val="1"/>
      <w:numFmt w:val="bullet"/>
      <w:lvlText w:val=""/>
      <w:lvlJc w:val="left"/>
      <w:pPr>
        <w:tabs>
          <w:tab w:val="num" w:pos="2160"/>
        </w:tabs>
        <w:ind w:left="2160" w:hanging="360"/>
      </w:pPr>
      <w:rPr>
        <w:rFonts w:ascii="Wingdings" w:hAnsi="Wingdings" w:hint="default"/>
        <w:sz w:val="20"/>
      </w:rPr>
    </w:lvl>
    <w:lvl w:ilvl="3" w:tplc="DC0EBA76" w:tentative="1">
      <w:start w:val="1"/>
      <w:numFmt w:val="bullet"/>
      <w:lvlText w:val=""/>
      <w:lvlJc w:val="left"/>
      <w:pPr>
        <w:tabs>
          <w:tab w:val="num" w:pos="2880"/>
        </w:tabs>
        <w:ind w:left="2880" w:hanging="360"/>
      </w:pPr>
      <w:rPr>
        <w:rFonts w:ascii="Wingdings" w:hAnsi="Wingdings" w:hint="default"/>
        <w:sz w:val="20"/>
      </w:rPr>
    </w:lvl>
    <w:lvl w:ilvl="4" w:tplc="B8C4DC04" w:tentative="1">
      <w:start w:val="1"/>
      <w:numFmt w:val="bullet"/>
      <w:lvlText w:val=""/>
      <w:lvlJc w:val="left"/>
      <w:pPr>
        <w:tabs>
          <w:tab w:val="num" w:pos="3600"/>
        </w:tabs>
        <w:ind w:left="3600" w:hanging="360"/>
      </w:pPr>
      <w:rPr>
        <w:rFonts w:ascii="Wingdings" w:hAnsi="Wingdings" w:hint="default"/>
        <w:sz w:val="20"/>
      </w:rPr>
    </w:lvl>
    <w:lvl w:ilvl="5" w:tplc="44DAE758" w:tentative="1">
      <w:start w:val="1"/>
      <w:numFmt w:val="bullet"/>
      <w:lvlText w:val=""/>
      <w:lvlJc w:val="left"/>
      <w:pPr>
        <w:tabs>
          <w:tab w:val="num" w:pos="4320"/>
        </w:tabs>
        <w:ind w:left="4320" w:hanging="360"/>
      </w:pPr>
      <w:rPr>
        <w:rFonts w:ascii="Wingdings" w:hAnsi="Wingdings" w:hint="default"/>
        <w:sz w:val="20"/>
      </w:rPr>
    </w:lvl>
    <w:lvl w:ilvl="6" w:tplc="E0F6D14C" w:tentative="1">
      <w:start w:val="1"/>
      <w:numFmt w:val="bullet"/>
      <w:lvlText w:val=""/>
      <w:lvlJc w:val="left"/>
      <w:pPr>
        <w:tabs>
          <w:tab w:val="num" w:pos="5040"/>
        </w:tabs>
        <w:ind w:left="5040" w:hanging="360"/>
      </w:pPr>
      <w:rPr>
        <w:rFonts w:ascii="Wingdings" w:hAnsi="Wingdings" w:hint="default"/>
        <w:sz w:val="20"/>
      </w:rPr>
    </w:lvl>
    <w:lvl w:ilvl="7" w:tplc="D310C4B2" w:tentative="1">
      <w:start w:val="1"/>
      <w:numFmt w:val="bullet"/>
      <w:lvlText w:val=""/>
      <w:lvlJc w:val="left"/>
      <w:pPr>
        <w:tabs>
          <w:tab w:val="num" w:pos="5760"/>
        </w:tabs>
        <w:ind w:left="5760" w:hanging="360"/>
      </w:pPr>
      <w:rPr>
        <w:rFonts w:ascii="Wingdings" w:hAnsi="Wingdings" w:hint="default"/>
        <w:sz w:val="20"/>
      </w:rPr>
    </w:lvl>
    <w:lvl w:ilvl="8" w:tplc="66A2C130"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32623"/>
    <w:multiLevelType w:val="hybridMultilevel"/>
    <w:tmpl w:val="847858EE"/>
    <w:lvl w:ilvl="0" w:tplc="AF4ECBD6">
      <w:start w:val="6"/>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nsid w:val="5AD7331F"/>
    <w:multiLevelType w:val="hybridMultilevel"/>
    <w:tmpl w:val="C5144AC6"/>
    <w:lvl w:ilvl="0" w:tplc="0C090001">
      <w:start w:val="1"/>
      <w:numFmt w:val="bullet"/>
      <w:lvlText w:val=""/>
      <w:lvlJc w:val="left"/>
      <w:pPr>
        <w:tabs>
          <w:tab w:val="num" w:pos="781"/>
        </w:tabs>
        <w:ind w:left="781" w:hanging="360"/>
      </w:pPr>
      <w:rPr>
        <w:rFonts w:ascii="Symbol" w:hAnsi="Symbol" w:hint="default"/>
      </w:rPr>
    </w:lvl>
    <w:lvl w:ilvl="1" w:tplc="0C090003" w:tentative="1">
      <w:start w:val="1"/>
      <w:numFmt w:val="bullet"/>
      <w:lvlText w:val="o"/>
      <w:lvlJc w:val="left"/>
      <w:pPr>
        <w:tabs>
          <w:tab w:val="num" w:pos="1501"/>
        </w:tabs>
        <w:ind w:left="1501" w:hanging="360"/>
      </w:pPr>
      <w:rPr>
        <w:rFonts w:ascii="Courier New" w:hAnsi="Courier New" w:cs="Courier New" w:hint="default"/>
      </w:rPr>
    </w:lvl>
    <w:lvl w:ilvl="2" w:tplc="0C090005" w:tentative="1">
      <w:start w:val="1"/>
      <w:numFmt w:val="bullet"/>
      <w:lvlText w:val=""/>
      <w:lvlJc w:val="left"/>
      <w:pPr>
        <w:tabs>
          <w:tab w:val="num" w:pos="2221"/>
        </w:tabs>
        <w:ind w:left="2221" w:hanging="360"/>
      </w:pPr>
      <w:rPr>
        <w:rFonts w:ascii="Wingdings" w:hAnsi="Wingdings" w:hint="default"/>
      </w:rPr>
    </w:lvl>
    <w:lvl w:ilvl="3" w:tplc="0C090001" w:tentative="1">
      <w:start w:val="1"/>
      <w:numFmt w:val="bullet"/>
      <w:lvlText w:val=""/>
      <w:lvlJc w:val="left"/>
      <w:pPr>
        <w:tabs>
          <w:tab w:val="num" w:pos="2941"/>
        </w:tabs>
        <w:ind w:left="2941" w:hanging="360"/>
      </w:pPr>
      <w:rPr>
        <w:rFonts w:ascii="Symbol" w:hAnsi="Symbol" w:hint="default"/>
      </w:rPr>
    </w:lvl>
    <w:lvl w:ilvl="4" w:tplc="0C090003" w:tentative="1">
      <w:start w:val="1"/>
      <w:numFmt w:val="bullet"/>
      <w:lvlText w:val="o"/>
      <w:lvlJc w:val="left"/>
      <w:pPr>
        <w:tabs>
          <w:tab w:val="num" w:pos="3661"/>
        </w:tabs>
        <w:ind w:left="3661" w:hanging="360"/>
      </w:pPr>
      <w:rPr>
        <w:rFonts w:ascii="Courier New" w:hAnsi="Courier New" w:cs="Courier New" w:hint="default"/>
      </w:rPr>
    </w:lvl>
    <w:lvl w:ilvl="5" w:tplc="0C090005" w:tentative="1">
      <w:start w:val="1"/>
      <w:numFmt w:val="bullet"/>
      <w:lvlText w:val=""/>
      <w:lvlJc w:val="left"/>
      <w:pPr>
        <w:tabs>
          <w:tab w:val="num" w:pos="4381"/>
        </w:tabs>
        <w:ind w:left="4381" w:hanging="360"/>
      </w:pPr>
      <w:rPr>
        <w:rFonts w:ascii="Wingdings" w:hAnsi="Wingdings" w:hint="default"/>
      </w:rPr>
    </w:lvl>
    <w:lvl w:ilvl="6" w:tplc="0C090001" w:tentative="1">
      <w:start w:val="1"/>
      <w:numFmt w:val="bullet"/>
      <w:lvlText w:val=""/>
      <w:lvlJc w:val="left"/>
      <w:pPr>
        <w:tabs>
          <w:tab w:val="num" w:pos="5101"/>
        </w:tabs>
        <w:ind w:left="5101" w:hanging="360"/>
      </w:pPr>
      <w:rPr>
        <w:rFonts w:ascii="Symbol" w:hAnsi="Symbol" w:hint="default"/>
      </w:rPr>
    </w:lvl>
    <w:lvl w:ilvl="7" w:tplc="0C090003" w:tentative="1">
      <w:start w:val="1"/>
      <w:numFmt w:val="bullet"/>
      <w:lvlText w:val="o"/>
      <w:lvlJc w:val="left"/>
      <w:pPr>
        <w:tabs>
          <w:tab w:val="num" w:pos="5821"/>
        </w:tabs>
        <w:ind w:left="5821" w:hanging="360"/>
      </w:pPr>
      <w:rPr>
        <w:rFonts w:ascii="Courier New" w:hAnsi="Courier New" w:cs="Courier New" w:hint="default"/>
      </w:rPr>
    </w:lvl>
    <w:lvl w:ilvl="8" w:tplc="0C090005" w:tentative="1">
      <w:start w:val="1"/>
      <w:numFmt w:val="bullet"/>
      <w:lvlText w:val=""/>
      <w:lvlJc w:val="left"/>
      <w:pPr>
        <w:tabs>
          <w:tab w:val="num" w:pos="6541"/>
        </w:tabs>
        <w:ind w:left="6541" w:hanging="360"/>
      </w:pPr>
      <w:rPr>
        <w:rFonts w:ascii="Wingdings" w:hAnsi="Wingdings" w:hint="default"/>
      </w:rPr>
    </w:lvl>
  </w:abstractNum>
  <w:abstractNum w:abstractNumId="12">
    <w:nsid w:val="60AC71E2"/>
    <w:multiLevelType w:val="hybridMultilevel"/>
    <w:tmpl w:val="5A40BFD0"/>
    <w:lvl w:ilvl="0" w:tplc="43D6DD56">
      <w:start w:val="1"/>
      <w:numFmt w:val="bullet"/>
      <w:lvlText w:val=""/>
      <w:lvlJc w:val="left"/>
      <w:pPr>
        <w:tabs>
          <w:tab w:val="num" w:pos="720"/>
        </w:tabs>
        <w:ind w:left="720" w:hanging="360"/>
      </w:pPr>
      <w:rPr>
        <w:rFonts w:ascii="Symbol" w:hAnsi="Symbol" w:hint="default"/>
        <w:sz w:val="20"/>
      </w:rPr>
    </w:lvl>
    <w:lvl w:ilvl="1" w:tplc="C8642D56" w:tentative="1">
      <w:start w:val="1"/>
      <w:numFmt w:val="bullet"/>
      <w:lvlText w:val="o"/>
      <w:lvlJc w:val="left"/>
      <w:pPr>
        <w:tabs>
          <w:tab w:val="num" w:pos="1440"/>
        </w:tabs>
        <w:ind w:left="1440" w:hanging="360"/>
      </w:pPr>
      <w:rPr>
        <w:rFonts w:ascii="Courier New" w:hAnsi="Courier New" w:hint="default"/>
        <w:sz w:val="20"/>
      </w:rPr>
    </w:lvl>
    <w:lvl w:ilvl="2" w:tplc="92C2A898" w:tentative="1">
      <w:start w:val="1"/>
      <w:numFmt w:val="bullet"/>
      <w:lvlText w:val=""/>
      <w:lvlJc w:val="left"/>
      <w:pPr>
        <w:tabs>
          <w:tab w:val="num" w:pos="2160"/>
        </w:tabs>
        <w:ind w:left="2160" w:hanging="360"/>
      </w:pPr>
      <w:rPr>
        <w:rFonts w:ascii="Wingdings" w:hAnsi="Wingdings" w:hint="default"/>
        <w:sz w:val="20"/>
      </w:rPr>
    </w:lvl>
    <w:lvl w:ilvl="3" w:tplc="83C46A70" w:tentative="1">
      <w:start w:val="1"/>
      <w:numFmt w:val="bullet"/>
      <w:lvlText w:val=""/>
      <w:lvlJc w:val="left"/>
      <w:pPr>
        <w:tabs>
          <w:tab w:val="num" w:pos="2880"/>
        </w:tabs>
        <w:ind w:left="2880" w:hanging="360"/>
      </w:pPr>
      <w:rPr>
        <w:rFonts w:ascii="Wingdings" w:hAnsi="Wingdings" w:hint="default"/>
        <w:sz w:val="20"/>
      </w:rPr>
    </w:lvl>
    <w:lvl w:ilvl="4" w:tplc="C27228DE" w:tentative="1">
      <w:start w:val="1"/>
      <w:numFmt w:val="bullet"/>
      <w:lvlText w:val=""/>
      <w:lvlJc w:val="left"/>
      <w:pPr>
        <w:tabs>
          <w:tab w:val="num" w:pos="3600"/>
        </w:tabs>
        <w:ind w:left="3600" w:hanging="360"/>
      </w:pPr>
      <w:rPr>
        <w:rFonts w:ascii="Wingdings" w:hAnsi="Wingdings" w:hint="default"/>
        <w:sz w:val="20"/>
      </w:rPr>
    </w:lvl>
    <w:lvl w:ilvl="5" w:tplc="3B628338" w:tentative="1">
      <w:start w:val="1"/>
      <w:numFmt w:val="bullet"/>
      <w:lvlText w:val=""/>
      <w:lvlJc w:val="left"/>
      <w:pPr>
        <w:tabs>
          <w:tab w:val="num" w:pos="4320"/>
        </w:tabs>
        <w:ind w:left="4320" w:hanging="360"/>
      </w:pPr>
      <w:rPr>
        <w:rFonts w:ascii="Wingdings" w:hAnsi="Wingdings" w:hint="default"/>
        <w:sz w:val="20"/>
      </w:rPr>
    </w:lvl>
    <w:lvl w:ilvl="6" w:tplc="8D9AF352" w:tentative="1">
      <w:start w:val="1"/>
      <w:numFmt w:val="bullet"/>
      <w:lvlText w:val=""/>
      <w:lvlJc w:val="left"/>
      <w:pPr>
        <w:tabs>
          <w:tab w:val="num" w:pos="5040"/>
        </w:tabs>
        <w:ind w:left="5040" w:hanging="360"/>
      </w:pPr>
      <w:rPr>
        <w:rFonts w:ascii="Wingdings" w:hAnsi="Wingdings" w:hint="default"/>
        <w:sz w:val="20"/>
      </w:rPr>
    </w:lvl>
    <w:lvl w:ilvl="7" w:tplc="301A9C38" w:tentative="1">
      <w:start w:val="1"/>
      <w:numFmt w:val="bullet"/>
      <w:lvlText w:val=""/>
      <w:lvlJc w:val="left"/>
      <w:pPr>
        <w:tabs>
          <w:tab w:val="num" w:pos="5760"/>
        </w:tabs>
        <w:ind w:left="5760" w:hanging="360"/>
      </w:pPr>
      <w:rPr>
        <w:rFonts w:ascii="Wingdings" w:hAnsi="Wingdings" w:hint="default"/>
        <w:sz w:val="20"/>
      </w:rPr>
    </w:lvl>
    <w:lvl w:ilvl="8" w:tplc="9D6CD85E"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02397B"/>
    <w:multiLevelType w:val="singleLevel"/>
    <w:tmpl w:val="8B640E0A"/>
    <w:lvl w:ilvl="0">
      <w:start w:val="1"/>
      <w:numFmt w:val="bullet"/>
      <w:pStyle w:val="Dash"/>
      <w:lvlText w:val="–"/>
      <w:lvlJc w:val="left"/>
      <w:pPr>
        <w:tabs>
          <w:tab w:val="num" w:pos="720"/>
        </w:tabs>
        <w:ind w:left="720" w:hanging="360"/>
      </w:pPr>
      <w:rPr>
        <w:rFonts w:ascii="Times New Roman" w:hAnsi="Times New Roman" w:hint="default"/>
        <w:sz w:val="16"/>
      </w:rPr>
    </w:lvl>
  </w:abstractNum>
  <w:num w:numId="1">
    <w:abstractNumId w:val="6"/>
  </w:num>
  <w:num w:numId="2">
    <w:abstractNumId w:val="13"/>
  </w:num>
  <w:num w:numId="3">
    <w:abstractNumId w:val="7"/>
  </w:num>
  <w:num w:numId="4">
    <w:abstractNumId w:val="8"/>
  </w:num>
  <w:num w:numId="5">
    <w:abstractNumId w:val="11"/>
  </w:num>
  <w:num w:numId="6">
    <w:abstractNumId w:val="0"/>
  </w:num>
  <w:num w:numId="7">
    <w:abstractNumId w:val="3"/>
  </w:num>
  <w:num w:numId="8">
    <w:abstractNumId w:val="9"/>
  </w:num>
  <w:num w:numId="9">
    <w:abstractNumId w:val="12"/>
  </w:num>
  <w:num w:numId="10">
    <w:abstractNumId w:val="4"/>
  </w:num>
  <w:num w:numId="11">
    <w:abstractNumId w:val="6"/>
  </w:num>
  <w:num w:numId="12">
    <w:abstractNumId w:val="6"/>
  </w:num>
  <w:num w:numId="13">
    <w:abstractNumId w:val="6"/>
  </w:num>
  <w:num w:numId="14">
    <w:abstractNumId w:val="6"/>
  </w:num>
  <w:num w:numId="15">
    <w:abstractNumId w:val="5"/>
  </w:num>
  <w:num w:numId="16">
    <w:abstractNumId w:val="6"/>
  </w:num>
  <w:num w:numId="17">
    <w:abstractNumId w:val="6"/>
  </w:num>
  <w:num w:numId="18">
    <w:abstractNumId w:val="6"/>
  </w:num>
  <w:num w:numId="19">
    <w:abstractNumId w:val="2"/>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5121"/>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7045BB"/>
    <w:rsid w:val="000A3650"/>
    <w:rsid w:val="000E1A39"/>
    <w:rsid w:val="0027149C"/>
    <w:rsid w:val="00314F5C"/>
    <w:rsid w:val="00316E27"/>
    <w:rsid w:val="0033549B"/>
    <w:rsid w:val="003542E1"/>
    <w:rsid w:val="00414B3D"/>
    <w:rsid w:val="004A4049"/>
    <w:rsid w:val="004D7CB3"/>
    <w:rsid w:val="00592FA1"/>
    <w:rsid w:val="005B42B2"/>
    <w:rsid w:val="007031C8"/>
    <w:rsid w:val="007045BB"/>
    <w:rsid w:val="00827515"/>
    <w:rsid w:val="00964980"/>
    <w:rsid w:val="009E21A6"/>
    <w:rsid w:val="00AB371C"/>
    <w:rsid w:val="00B636D5"/>
    <w:rsid w:val="00C107E5"/>
    <w:rsid w:val="00C74A1B"/>
    <w:rsid w:val="00CC4AF9"/>
    <w:rsid w:val="00D91AA4"/>
    <w:rsid w:val="00DF61A7"/>
    <w:rsid w:val="00EE74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80"/>
    </w:pPr>
    <w:rPr>
      <w:sz w:val="24"/>
      <w:lang w:val="en-GB" w:eastAsia="en-US"/>
    </w:rPr>
  </w:style>
  <w:style w:type="paragraph" w:styleId="Heading1">
    <w:name w:val="heading 1"/>
    <w:next w:val="Normal"/>
    <w:qFormat/>
    <w:pPr>
      <w:keepNext/>
      <w:pageBreakBefore/>
      <w:pBdr>
        <w:bottom w:val="single" w:sz="4" w:space="6" w:color="auto"/>
      </w:pBdr>
      <w:tabs>
        <w:tab w:val="left" w:pos="1134"/>
      </w:tabs>
      <w:spacing w:after="240"/>
      <w:ind w:left="1134" w:hanging="1134"/>
      <w:outlineLvl w:val="0"/>
    </w:pPr>
    <w:rPr>
      <w:rFonts w:ascii="Arial" w:hAnsi="Arial"/>
      <w:b/>
      <w:kern w:val="28"/>
      <w:sz w:val="40"/>
      <w:szCs w:val="40"/>
      <w:lang w:val="en-GB" w:eastAsia="en-US"/>
    </w:rPr>
  </w:style>
  <w:style w:type="paragraph" w:styleId="Heading2">
    <w:name w:val="heading 2"/>
    <w:next w:val="Normal"/>
    <w:qFormat/>
    <w:pPr>
      <w:keepNext/>
      <w:tabs>
        <w:tab w:val="left" w:pos="1134"/>
      </w:tabs>
      <w:spacing w:after="180"/>
      <w:ind w:left="1134" w:hanging="1134"/>
      <w:outlineLvl w:val="1"/>
    </w:pPr>
    <w:rPr>
      <w:rFonts w:ascii="Arial" w:hAnsi="Arial"/>
      <w:b/>
      <w:color w:val="000080"/>
      <w:sz w:val="32"/>
      <w:lang w:val="en-GB" w:eastAsia="en-US"/>
    </w:rPr>
  </w:style>
  <w:style w:type="paragraph" w:styleId="Heading3">
    <w:name w:val="heading 3"/>
    <w:next w:val="Normal"/>
    <w:qFormat/>
    <w:pPr>
      <w:keepNext/>
      <w:tabs>
        <w:tab w:val="left" w:pos="1134"/>
      </w:tabs>
      <w:spacing w:after="180"/>
      <w:ind w:left="1134" w:hanging="1134"/>
      <w:outlineLvl w:val="2"/>
    </w:pPr>
    <w:rPr>
      <w:rFonts w:ascii="Arial" w:hAnsi="Arial"/>
      <w:b/>
      <w:color w:val="000080"/>
      <w:sz w:val="24"/>
      <w:lang w:val="en-GB" w:eastAsia="en-US"/>
    </w:rPr>
  </w:style>
  <w:style w:type="paragraph" w:styleId="Heading4">
    <w:name w:val="heading 4"/>
    <w:next w:val="Normal"/>
    <w:qFormat/>
    <w:pPr>
      <w:keepNext/>
      <w:spacing w:after="180"/>
      <w:outlineLvl w:val="3"/>
    </w:pPr>
    <w:rPr>
      <w:b/>
      <w:sz w:val="24"/>
      <w:lang w:val="en-GB" w:eastAsia="en-US"/>
    </w:rPr>
  </w:style>
  <w:style w:type="paragraph" w:styleId="Heading5">
    <w:name w:val="heading 5"/>
    <w:next w:val="Normal"/>
    <w:qFormat/>
    <w:pPr>
      <w:keepNext/>
      <w:spacing w:after="240"/>
      <w:outlineLvl w:val="4"/>
    </w:pPr>
    <w:rPr>
      <w:i/>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
    <w:name w:val="Char Char Char"/>
    <w:basedOn w:val="Normal"/>
    <w:pPr>
      <w:spacing w:after="0"/>
    </w:pPr>
    <w:rPr>
      <w:rFonts w:ascii="Arial" w:hAnsi="Arial"/>
      <w:sz w:val="22"/>
      <w:lang w:val="en-AU"/>
    </w:rPr>
  </w:style>
  <w:style w:type="character" w:styleId="PageNumber">
    <w:name w:val="page number"/>
    <w:rPr>
      <w:sz w:val="20"/>
    </w:rPr>
  </w:style>
  <w:style w:type="paragraph" w:styleId="Quote">
    <w:name w:val="Quote"/>
    <w:basedOn w:val="Normal"/>
    <w:qFormat/>
    <w:pPr>
      <w:ind w:left="720" w:right="720"/>
    </w:pPr>
    <w:rPr>
      <w:sz w:val="20"/>
    </w:rPr>
  </w:style>
  <w:style w:type="paragraph" w:customStyle="1" w:styleId="ReportName">
    <w:name w:val="ReportName"/>
    <w:basedOn w:val="Normal"/>
    <w:pPr>
      <w:tabs>
        <w:tab w:val="left" w:pos="3828"/>
      </w:tabs>
      <w:jc w:val="center"/>
    </w:pPr>
    <w:rPr>
      <w:b/>
      <w:sz w:val="40"/>
    </w:rPr>
  </w:style>
  <w:style w:type="paragraph" w:customStyle="1" w:styleId="TableName">
    <w:name w:val="TableName"/>
    <w:basedOn w:val="TableText"/>
    <w:next w:val="Normal"/>
    <w:pPr>
      <w:spacing w:before="180" w:after="120"/>
      <w:ind w:left="1440" w:hanging="1440"/>
    </w:pPr>
    <w:rPr>
      <w:b/>
      <w:sz w:val="22"/>
    </w:rPr>
  </w:style>
  <w:style w:type="paragraph" w:customStyle="1" w:styleId="TableText">
    <w:name w:val="TableText"/>
    <w:pPr>
      <w:keepNext/>
      <w:spacing w:before="40" w:after="40"/>
    </w:pPr>
    <w:rPr>
      <w:rFonts w:ascii="Arial" w:hAnsi="Arial"/>
      <w:lang w:val="en-GB" w:eastAsia="en-US"/>
    </w:rPr>
  </w:style>
  <w:style w:type="paragraph" w:styleId="TOC1">
    <w:name w:val="toc 1"/>
    <w:basedOn w:val="Normal"/>
    <w:next w:val="Normal"/>
    <w:autoRedefine/>
    <w:semiHidden/>
    <w:pPr>
      <w:keepNext/>
      <w:tabs>
        <w:tab w:val="left" w:pos="567"/>
        <w:tab w:val="right" w:pos="8505"/>
      </w:tabs>
      <w:spacing w:before="100" w:after="60"/>
      <w:ind w:left="1701" w:right="1106" w:hanging="1701"/>
    </w:pPr>
    <w:rPr>
      <w:b/>
      <w:noProof/>
      <w:sz w:val="26"/>
    </w:rPr>
  </w:style>
  <w:style w:type="paragraph" w:styleId="TOC2">
    <w:name w:val="toc 2"/>
    <w:basedOn w:val="Normal"/>
    <w:next w:val="Normal"/>
    <w:autoRedefine/>
    <w:semiHidden/>
    <w:pPr>
      <w:tabs>
        <w:tab w:val="left" w:pos="1276"/>
        <w:tab w:val="right" w:leader="dot" w:pos="8505"/>
      </w:tabs>
      <w:spacing w:after="40"/>
      <w:ind w:left="1276" w:right="1106" w:hanging="709"/>
    </w:pPr>
    <w:rPr>
      <w:noProof/>
    </w:rPr>
  </w:style>
  <w:style w:type="paragraph" w:styleId="TOC3">
    <w:name w:val="toc 3"/>
    <w:basedOn w:val="Normal"/>
    <w:next w:val="Normal"/>
    <w:autoRedefine/>
    <w:semiHidden/>
    <w:pPr>
      <w:tabs>
        <w:tab w:val="left" w:pos="1276"/>
        <w:tab w:val="right" w:leader="dot" w:pos="8505"/>
      </w:tabs>
      <w:spacing w:after="60"/>
      <w:ind w:left="2127" w:right="720" w:hanging="851"/>
    </w:pPr>
    <w:rPr>
      <w:noProof/>
    </w:rPr>
  </w:style>
  <w:style w:type="paragraph" w:customStyle="1" w:styleId="Bullet">
    <w:name w:val="Bullet"/>
    <w:basedOn w:val="Normal"/>
    <w:pPr>
      <w:numPr>
        <w:numId w:val="1"/>
      </w:numPr>
      <w:spacing w:after="80"/>
    </w:pPr>
  </w:style>
  <w:style w:type="paragraph" w:customStyle="1" w:styleId="Dash">
    <w:name w:val="Dash"/>
    <w:basedOn w:val="Normal"/>
    <w:pPr>
      <w:numPr>
        <w:numId w:val="2"/>
      </w:numPr>
      <w:spacing w:after="80"/>
      <w:ind w:left="714" w:hanging="357"/>
    </w:pPr>
  </w:style>
  <w:style w:type="paragraph" w:styleId="Footer">
    <w:name w:val="footer"/>
    <w:basedOn w:val="Normal"/>
    <w:pPr>
      <w:spacing w:after="0"/>
    </w:pPr>
    <w:rPr>
      <w:rFonts w:ascii="Arial" w:hAnsi="Arial"/>
      <w:sz w:val="18"/>
    </w:rPr>
  </w:style>
  <w:style w:type="paragraph" w:styleId="Header">
    <w:name w:val="header"/>
    <w:basedOn w:val="Normal"/>
    <w:pPr>
      <w:tabs>
        <w:tab w:val="right" w:pos="8280"/>
      </w:tabs>
      <w:spacing w:after="0"/>
    </w:pPr>
    <w:rPr>
      <w:rFonts w:ascii="Arial" w:hAnsi="Arial"/>
      <w:sz w:val="18"/>
    </w:rPr>
  </w:style>
  <w:style w:type="paragraph" w:customStyle="1" w:styleId="Heading1a">
    <w:name w:val="Heading 1a"/>
    <w:basedOn w:val="Heading1"/>
    <w:next w:val="Normal"/>
  </w:style>
  <w:style w:type="paragraph" w:customStyle="1" w:styleId="TableHeading">
    <w:name w:val="TableHeading"/>
    <w:basedOn w:val="TableText"/>
    <w:rPr>
      <w:b/>
    </w:rPr>
  </w:style>
  <w:style w:type="paragraph" w:customStyle="1" w:styleId="TableNotes">
    <w:name w:val="TableNotes"/>
    <w:basedOn w:val="TableText"/>
    <w:pPr>
      <w:keepNext w:val="0"/>
      <w:keepLines/>
      <w:tabs>
        <w:tab w:val="left" w:pos="284"/>
      </w:tabs>
      <w:ind w:left="284" w:hanging="284"/>
    </w:pPr>
    <w:rPr>
      <w:sz w:val="16"/>
    </w:rPr>
  </w:style>
  <w:style w:type="paragraph" w:styleId="TOC4">
    <w:name w:val="toc 4"/>
    <w:basedOn w:val="Normal"/>
    <w:next w:val="Normal"/>
    <w:autoRedefine/>
    <w:semiHidden/>
    <w:pPr>
      <w:tabs>
        <w:tab w:val="right" w:leader="dot" w:pos="8497"/>
      </w:tabs>
      <w:spacing w:after="40"/>
      <w:ind w:left="2126" w:right="567"/>
    </w:pPr>
  </w:style>
  <w:style w:type="paragraph" w:customStyle="1" w:styleId="Heading2a">
    <w:name w:val="Heading 2a"/>
    <w:basedOn w:val="Heading2"/>
    <w:next w:val="Normal"/>
  </w:style>
  <w:style w:type="paragraph" w:customStyle="1" w:styleId="Heading3a">
    <w:name w:val="Heading 3a"/>
    <w:basedOn w:val="Heading3"/>
    <w:next w:val="Normal"/>
    <w:pPr>
      <w:numPr>
        <w:numId w:val="3"/>
      </w:numPr>
      <w:tabs>
        <w:tab w:val="clear" w:pos="227"/>
      </w:tabs>
      <w:ind w:left="1134" w:hanging="1134"/>
    </w:pPr>
  </w:style>
  <w:style w:type="paragraph" w:customStyle="1" w:styleId="TableBullet">
    <w:name w:val="TableBullet"/>
    <w:basedOn w:val="Normal"/>
    <w:pPr>
      <w:keepNext/>
      <w:tabs>
        <w:tab w:val="num" w:pos="227"/>
      </w:tabs>
      <w:spacing w:before="40" w:after="40"/>
      <w:ind w:left="227" w:hanging="227"/>
    </w:pPr>
    <w:rPr>
      <w:rFonts w:ascii="Arial" w:hAnsi="Arial"/>
      <w:sz w:val="20"/>
    </w:rPr>
  </w:style>
  <w:style w:type="paragraph" w:customStyle="1" w:styleId="Heading1wpb">
    <w:name w:val="Heading 1 wpb"/>
    <w:basedOn w:val="Heading1"/>
    <w:pPr>
      <w:pageBreakBefore w:val="0"/>
    </w:pPr>
  </w:style>
  <w:style w:type="paragraph" w:customStyle="1" w:styleId="TableNamea">
    <w:name w:val="TableNamea"/>
    <w:basedOn w:val="TableName"/>
    <w:next w:val="Normal"/>
  </w:style>
  <w:style w:type="paragraph" w:customStyle="1" w:styleId="HeadingPART">
    <w:name w:val="Heading PART"/>
    <w:basedOn w:val="Heading1"/>
    <w:rPr>
      <w:color w:val="808080"/>
      <w:sz w:val="48"/>
      <w:szCs w:val="48"/>
    </w:rPr>
  </w:style>
  <w:style w:type="paragraph" w:customStyle="1" w:styleId="Definition">
    <w:name w:val="Definition"/>
    <w:aliases w:val="dd"/>
    <w:basedOn w:val="Normal"/>
    <w:pPr>
      <w:spacing w:before="180" w:after="0"/>
      <w:ind w:left="1134"/>
    </w:pPr>
    <w:rPr>
      <w:sz w:val="22"/>
      <w:szCs w:val="24"/>
      <w:lang w:val="en-AU" w:eastAsia="en-AU"/>
    </w:rPr>
  </w:style>
  <w:style w:type="paragraph" w:customStyle="1" w:styleId="paragraph">
    <w:name w:val="paragraph"/>
    <w:aliases w:val="a"/>
    <w:pPr>
      <w:tabs>
        <w:tab w:val="right" w:pos="1531"/>
      </w:tabs>
      <w:spacing w:before="40"/>
      <w:ind w:left="1644" w:hanging="1644"/>
    </w:pPr>
    <w:rPr>
      <w:sz w:val="22"/>
      <w:szCs w:val="24"/>
    </w:rPr>
  </w:style>
  <w:style w:type="paragraph" w:styleId="TableofFigures">
    <w:name w:val="table of figures"/>
    <w:basedOn w:val="Normal"/>
    <w:next w:val="Normal"/>
    <w:semiHidden/>
    <w:pPr>
      <w:tabs>
        <w:tab w:val="left" w:pos="1134"/>
        <w:tab w:val="right" w:pos="8505"/>
      </w:tabs>
      <w:spacing w:after="120"/>
      <w:ind w:left="1134" w:right="567" w:hanging="1134"/>
    </w:pPr>
  </w:style>
  <w:style w:type="paragraph" w:customStyle="1" w:styleId="Designer">
    <w:name w:val="Designer"/>
    <w:basedOn w:val="Normal"/>
    <w:rPr>
      <w:b/>
      <w:color w:val="0000FF"/>
      <w:lang w:val="en-AU"/>
    </w:rPr>
  </w:style>
  <w:style w:type="paragraph" w:styleId="DocumentMap">
    <w:name w:val="Document Map"/>
    <w:basedOn w:val="Normal"/>
    <w:semiHidden/>
    <w:pPr>
      <w:shd w:val="clear" w:color="auto" w:fill="000080"/>
    </w:pPr>
    <w:rPr>
      <w:rFonts w:ascii="Tahoma" w:hAnsi="Tahoma" w:cs="Tahoma"/>
    </w:rPr>
  </w:style>
  <w:style w:type="paragraph" w:customStyle="1" w:styleId="FigureName">
    <w:name w:val="FigureName"/>
    <w:basedOn w:val="TableName"/>
    <w:next w:val="Normal"/>
  </w:style>
  <w:style w:type="paragraph" w:styleId="TOC5">
    <w:name w:val="toc 5"/>
    <w:basedOn w:val="Normal"/>
    <w:next w:val="Normal"/>
    <w:autoRedefine/>
    <w:semiHidden/>
    <w:pPr>
      <w:tabs>
        <w:tab w:val="right" w:leader="dot" w:pos="8497"/>
      </w:tabs>
      <w:spacing w:after="120"/>
      <w:ind w:left="2552" w:right="567"/>
    </w:pPr>
  </w:style>
  <w:style w:type="character" w:styleId="Hyperlink">
    <w:name w:val="Hyperlink"/>
    <w:rPr>
      <w:color w:val="0000FF"/>
      <w:u w:val="single"/>
    </w:rPr>
  </w:style>
  <w:style w:type="paragraph" w:customStyle="1" w:styleId="BulletIntro">
    <w:name w:val="BulletIntro"/>
    <w:basedOn w:val="Normal"/>
    <w:pPr>
      <w:keepNext/>
      <w:spacing w:after="80"/>
    </w:pPr>
  </w:style>
  <w:style w:type="character" w:customStyle="1" w:styleId="BulletIntroChar">
    <w:name w:val="BulletIntro Char"/>
    <w:rPr>
      <w:sz w:val="24"/>
      <w:lang w:val="en-GB" w:eastAsia="en-US" w:bidi="ar-SA"/>
    </w:rPr>
  </w:style>
  <w:style w:type="paragraph" w:customStyle="1" w:styleId="BulletLast">
    <w:name w:val="BulletLast"/>
    <w:basedOn w:val="Bullet"/>
    <w:pPr>
      <w:spacing w:after="180"/>
    </w:pPr>
  </w:style>
  <w:style w:type="paragraph" w:customStyle="1" w:styleId="DashLast">
    <w:name w:val="DashLast"/>
    <w:basedOn w:val="Dash"/>
    <w:pPr>
      <w:spacing w:after="180"/>
    </w:pPr>
  </w:style>
  <w:style w:type="paragraph" w:styleId="BalloonText">
    <w:name w:val="Balloon Text"/>
    <w:basedOn w:val="Normal"/>
    <w:semiHidden/>
    <w:rPr>
      <w:rFonts w:ascii="Tahoma" w:hAnsi="Tahoma" w:cs="Tahoma"/>
      <w:sz w:val="16"/>
      <w:szCs w:val="16"/>
    </w:rPr>
  </w:style>
  <w:style w:type="paragraph" w:customStyle="1" w:styleId="BulletTab2">
    <w:name w:val="BulletTab2"/>
    <w:basedOn w:val="Bullet"/>
    <w:pPr>
      <w:tabs>
        <w:tab w:val="left" w:pos="1134"/>
      </w:tabs>
    </w:pPr>
  </w:style>
  <w:style w:type="paragraph" w:customStyle="1" w:styleId="BulletTab2Last">
    <w:name w:val="BulletTab2Last"/>
    <w:basedOn w:val="BulletTab2"/>
    <w:pPr>
      <w:spacing w:after="180"/>
    </w:pPr>
  </w:style>
  <w:style w:type="paragraph" w:styleId="TOC6">
    <w:name w:val="toc 6"/>
    <w:basedOn w:val="Normal"/>
    <w:next w:val="Normal"/>
    <w:autoRedefine/>
    <w:semiHidden/>
    <w:pPr>
      <w:spacing w:after="0"/>
      <w:ind w:left="1200"/>
    </w:pPr>
    <w:rPr>
      <w:szCs w:val="24"/>
      <w:lang w:val="en-AU" w:eastAsia="en-AU"/>
    </w:rPr>
  </w:style>
  <w:style w:type="paragraph" w:customStyle="1" w:styleId="ExampleText">
    <w:name w:val="ExampleText"/>
    <w:basedOn w:val="Normal"/>
    <w:pPr>
      <w:spacing w:after="60"/>
    </w:pPr>
    <w:rPr>
      <w:rFonts w:ascii="Arial Narrow" w:hAnsi="Arial Narrow" w:cs="Arial"/>
      <w:sz w:val="20"/>
    </w:rPr>
  </w:style>
  <w:style w:type="paragraph" w:customStyle="1" w:styleId="andor">
    <w:name w:val="and/or"/>
    <w:basedOn w:val="Normal"/>
    <w:pPr>
      <w:spacing w:after="80"/>
      <w:ind w:left="357"/>
    </w:pPr>
  </w:style>
  <w:style w:type="character" w:styleId="FollowedHyperlink">
    <w:name w:val="FollowedHyperlink"/>
    <w:rPr>
      <w:color w:val="606420"/>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Cs w:val="24"/>
      <w:lang w:val="en-AU"/>
    </w:rPr>
  </w:style>
  <w:style w:type="paragraph" w:styleId="BodyTextIndent2">
    <w:name w:val="Body Text Indent 2"/>
    <w:basedOn w:val="Normal"/>
    <w:pPr>
      <w:spacing w:after="0"/>
      <w:ind w:left="100"/>
    </w:pPr>
    <w:rPr>
      <w:color w:val="000000"/>
      <w:lang w:val="en-AU"/>
    </w:rPr>
  </w:style>
  <w:style w:type="paragraph" w:customStyle="1" w:styleId="warning">
    <w:name w:val="warning"/>
    <w:basedOn w:val="Normal"/>
    <w:pPr>
      <w:shd w:val="clear" w:color="auto" w:fill="FFFF00"/>
      <w:spacing w:before="100" w:beforeAutospacing="1" w:after="100" w:afterAutospacing="1"/>
    </w:pPr>
    <w:rPr>
      <w:rFonts w:ascii="Arial Unicode MS" w:eastAsia="Arial Unicode MS" w:hAnsi="Arial Unicode MS" w:cs="Arial Unicode MS"/>
      <w:b/>
      <w:bCs/>
      <w:color w:val="000000"/>
      <w:szCs w:val="24"/>
      <w:lang w:val="en-AU"/>
    </w:rPr>
  </w:style>
  <w:style w:type="paragraph" w:styleId="BodyText">
    <w:name w:val="Body Text"/>
    <w:basedOn w:val="Normal"/>
    <w:pPr>
      <w:spacing w:after="120"/>
    </w:pPr>
  </w:style>
  <w:style w:type="paragraph" w:styleId="BodyTextIndent3">
    <w:name w:val="Body Text Indent 3"/>
    <w:basedOn w:val="Normal"/>
    <w:pPr>
      <w:spacing w:after="120"/>
      <w:ind w:left="283"/>
    </w:pPr>
    <w:rPr>
      <w:sz w:val="16"/>
      <w:szCs w:val="16"/>
    </w:rPr>
  </w:style>
  <w:style w:type="paragraph" w:styleId="BodyTextIndent">
    <w:name w:val="Body Text Indent"/>
    <w:basedOn w:val="Normal"/>
    <w:pPr>
      <w:spacing w:after="120"/>
      <w:ind w:left="283"/>
    </w:pPr>
  </w:style>
  <w:style w:type="paragraph" w:customStyle="1" w:styleId="P2">
    <w:name w:val="P2"/>
    <w:aliases w:val="(i)"/>
    <w:basedOn w:val="Normal"/>
    <w:pPr>
      <w:tabs>
        <w:tab w:val="right" w:pos="1758"/>
        <w:tab w:val="left" w:pos="2155"/>
      </w:tabs>
      <w:autoSpaceDE w:val="0"/>
      <w:autoSpaceDN w:val="0"/>
      <w:spacing w:before="60" w:after="0" w:line="260" w:lineRule="exact"/>
      <w:ind w:left="1985" w:hanging="1985"/>
      <w:jc w:val="both"/>
    </w:pPr>
    <w:rPr>
      <w:szCs w:val="24"/>
      <w:lang w:val="en-AU" w:eastAsia="en-AU"/>
    </w:rPr>
  </w:style>
  <w:style w:type="paragraph" w:customStyle="1" w:styleId="ZP1">
    <w:name w:val="ZP1"/>
    <w:basedOn w:val="Normal"/>
    <w:pPr>
      <w:keepNext/>
      <w:tabs>
        <w:tab w:val="right" w:pos="1191"/>
      </w:tabs>
      <w:autoSpaceDE w:val="0"/>
      <w:autoSpaceDN w:val="0"/>
      <w:spacing w:before="60" w:after="0" w:line="260" w:lineRule="exact"/>
      <w:ind w:left="1418" w:hanging="1418"/>
      <w:jc w:val="both"/>
    </w:pPr>
    <w:rPr>
      <w:szCs w:val="24"/>
      <w:lang w:val="en-AU" w:eastAsia="en-AU"/>
    </w:rPr>
  </w:style>
  <w:style w:type="paragraph" w:customStyle="1" w:styleId="ZR1">
    <w:name w:val="ZR1"/>
    <w:basedOn w:val="Normal"/>
    <w:pPr>
      <w:keepNext/>
      <w:tabs>
        <w:tab w:val="right" w:pos="794"/>
      </w:tabs>
      <w:autoSpaceDE w:val="0"/>
      <w:autoSpaceDN w:val="0"/>
      <w:spacing w:before="120" w:after="0" w:line="260" w:lineRule="exact"/>
      <w:ind w:left="964" w:hanging="964"/>
      <w:jc w:val="both"/>
    </w:pPr>
    <w:rPr>
      <w:szCs w:val="24"/>
      <w:lang w:val="en-AU" w:eastAsia="en-AU"/>
    </w:rPr>
  </w:style>
  <w:style w:type="paragraph" w:customStyle="1" w:styleId="sub-paraxChar">
    <w:name w:val="sub-para (x) Char"/>
    <w:basedOn w:val="Normal"/>
    <w:pPr>
      <w:keepLines/>
      <w:numPr>
        <w:numId w:val="4"/>
      </w:numPr>
      <w:spacing w:after="0"/>
    </w:pPr>
    <w:rPr>
      <w:rFonts w:ascii="Arial" w:hAnsi="Arial"/>
      <w:sz w:val="22"/>
      <w:lang w:val="en-AU"/>
    </w:rPr>
  </w:style>
  <w:style w:type="paragraph" w:customStyle="1" w:styleId="sub-parai">
    <w:name w:val="sub-para(i)"/>
    <w:basedOn w:val="Normal"/>
    <w:pPr>
      <w:keepLines/>
      <w:numPr>
        <w:ilvl w:val="1"/>
        <w:numId w:val="4"/>
      </w:numPr>
      <w:spacing w:after="0"/>
    </w:pPr>
    <w:rPr>
      <w:rFonts w:ascii="Arial" w:hAnsi="Arial"/>
      <w:sz w:val="22"/>
      <w:lang w:val="en-AU"/>
    </w:rPr>
  </w:style>
  <w:style w:type="paragraph" w:customStyle="1" w:styleId="CharCharChar0">
    <w:name w:val="Char Char Char"/>
    <w:basedOn w:val="Normal"/>
    <w:pPr>
      <w:spacing w:after="0"/>
    </w:pPr>
    <w:rPr>
      <w:rFonts w:ascii="Arial" w:hAnsi="Arial"/>
      <w:sz w:val="22"/>
      <w:lang w:val="en-AU"/>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TOC7">
    <w:name w:val="toc 7"/>
    <w:basedOn w:val="Normal"/>
    <w:next w:val="Normal"/>
    <w:autoRedefine/>
    <w:semiHidden/>
    <w:pPr>
      <w:spacing w:after="0"/>
      <w:ind w:left="1440"/>
    </w:pPr>
    <w:rPr>
      <w:szCs w:val="24"/>
      <w:lang w:val="en-AU" w:eastAsia="en-AU"/>
    </w:rPr>
  </w:style>
  <w:style w:type="paragraph" w:styleId="TOC8">
    <w:name w:val="toc 8"/>
    <w:basedOn w:val="Normal"/>
    <w:next w:val="Normal"/>
    <w:autoRedefine/>
    <w:semiHidden/>
    <w:pPr>
      <w:spacing w:after="0"/>
      <w:ind w:left="1680"/>
    </w:pPr>
    <w:rPr>
      <w:szCs w:val="24"/>
      <w:lang w:val="en-AU" w:eastAsia="en-AU"/>
    </w:rPr>
  </w:style>
  <w:style w:type="paragraph" w:styleId="TOC9">
    <w:name w:val="toc 9"/>
    <w:basedOn w:val="Normal"/>
    <w:next w:val="Normal"/>
    <w:autoRedefine/>
    <w:semiHidden/>
    <w:pPr>
      <w:spacing w:after="0"/>
      <w:ind w:left="1920"/>
    </w:pPr>
    <w:rPr>
      <w:szCs w:val="24"/>
      <w:lang w:val="en-AU" w:eastAsia="en-AU"/>
    </w:rPr>
  </w:style>
  <w:style w:type="character" w:customStyle="1" w:styleId="aspnet-detailsview-value2">
    <w:name w:val="aspnet-detailsview-value2"/>
    <w:basedOn w:val="DefaultParagraphFont"/>
  </w:style>
  <w:style w:type="character" w:styleId="CommentReference">
    <w:name w:val="annotation reference"/>
    <w:semiHidden/>
    <w:rPr>
      <w:sz w:val="16"/>
      <w:szCs w:val="16"/>
    </w:rPr>
  </w:style>
  <w:style w:type="paragraph" w:customStyle="1" w:styleId="blocktextarial">
    <w:name w:val="blocktextarial"/>
    <w:basedOn w:val="Normal"/>
    <w:pPr>
      <w:spacing w:after="30"/>
    </w:pPr>
    <w:rPr>
      <w:rFonts w:ascii="Arial" w:eastAsia="Arial Unicode MS" w:hAnsi="Arial" w:cs="Arial"/>
      <w:color w:val="000000"/>
      <w:szCs w:val="24"/>
      <w:lang w:val="en-AU"/>
    </w:rPr>
  </w:style>
  <w:style w:type="character" w:styleId="Strong">
    <w:name w:val="Strong"/>
    <w:qFormat/>
    <w:rPr>
      <w:b/>
      <w:bCs/>
    </w:rPr>
  </w:style>
  <w:style w:type="paragraph" w:customStyle="1" w:styleId="referencearialstyle">
    <w:name w:val="referencearialstyle"/>
    <w:basedOn w:val="Normal"/>
    <w:pPr>
      <w:spacing w:after="30"/>
    </w:pPr>
    <w:rPr>
      <w:rFonts w:ascii="Arial" w:eastAsia="Arial Unicode MS" w:hAnsi="Arial" w:cs="Arial"/>
      <w:color w:val="000000"/>
      <w:szCs w:val="24"/>
      <w:lang w:val="en-AU"/>
    </w:rPr>
  </w:style>
  <w:style w:type="paragraph" w:customStyle="1" w:styleId="egexplain">
    <w:name w:val="egexplain"/>
    <w:basedOn w:val="Normal"/>
    <w:pPr>
      <w:spacing w:after="30"/>
      <w:ind w:left="15" w:right="15"/>
    </w:pPr>
    <w:rPr>
      <w:rFonts w:ascii="Arial" w:eastAsia="Arial Unicode MS" w:hAnsi="Arial" w:cs="Arial"/>
      <w:b/>
      <w:bCs/>
      <w:i/>
      <w:iCs/>
      <w:color w:val="000080"/>
      <w:szCs w:val="24"/>
      <w:lang w:val="en-AU"/>
    </w:rPr>
  </w:style>
  <w:style w:type="character" w:styleId="Emphasis">
    <w:name w:val="Emphasis"/>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80"/>
    </w:pPr>
    <w:rPr>
      <w:sz w:val="24"/>
      <w:lang w:val="en-GB" w:eastAsia="en-US"/>
    </w:rPr>
  </w:style>
  <w:style w:type="paragraph" w:styleId="Heading1">
    <w:name w:val="heading 1"/>
    <w:next w:val="Normal"/>
    <w:qFormat/>
    <w:pPr>
      <w:keepNext/>
      <w:pageBreakBefore/>
      <w:pBdr>
        <w:bottom w:val="single" w:sz="4" w:space="6" w:color="auto"/>
      </w:pBdr>
      <w:tabs>
        <w:tab w:val="left" w:pos="1134"/>
      </w:tabs>
      <w:spacing w:after="240"/>
      <w:ind w:left="1134" w:hanging="1134"/>
      <w:outlineLvl w:val="0"/>
    </w:pPr>
    <w:rPr>
      <w:rFonts w:ascii="Arial" w:hAnsi="Arial"/>
      <w:b/>
      <w:kern w:val="28"/>
      <w:sz w:val="40"/>
      <w:szCs w:val="40"/>
      <w:lang w:val="en-GB" w:eastAsia="en-US"/>
    </w:rPr>
  </w:style>
  <w:style w:type="paragraph" w:styleId="Heading2">
    <w:name w:val="heading 2"/>
    <w:next w:val="Normal"/>
    <w:qFormat/>
    <w:pPr>
      <w:keepNext/>
      <w:tabs>
        <w:tab w:val="left" w:pos="1134"/>
      </w:tabs>
      <w:spacing w:after="180"/>
      <w:ind w:left="1134" w:hanging="1134"/>
      <w:outlineLvl w:val="1"/>
    </w:pPr>
    <w:rPr>
      <w:rFonts w:ascii="Arial" w:hAnsi="Arial"/>
      <w:b/>
      <w:color w:val="000080"/>
      <w:sz w:val="32"/>
      <w:lang w:val="en-GB" w:eastAsia="en-US"/>
    </w:rPr>
  </w:style>
  <w:style w:type="paragraph" w:styleId="Heading3">
    <w:name w:val="heading 3"/>
    <w:next w:val="Normal"/>
    <w:qFormat/>
    <w:pPr>
      <w:keepNext/>
      <w:tabs>
        <w:tab w:val="left" w:pos="1134"/>
      </w:tabs>
      <w:spacing w:after="180"/>
      <w:ind w:left="1134" w:hanging="1134"/>
      <w:outlineLvl w:val="2"/>
    </w:pPr>
    <w:rPr>
      <w:rFonts w:ascii="Arial" w:hAnsi="Arial"/>
      <w:b/>
      <w:color w:val="000080"/>
      <w:sz w:val="24"/>
      <w:lang w:val="en-GB" w:eastAsia="en-US"/>
    </w:rPr>
  </w:style>
  <w:style w:type="paragraph" w:styleId="Heading4">
    <w:name w:val="heading 4"/>
    <w:next w:val="Normal"/>
    <w:qFormat/>
    <w:pPr>
      <w:keepNext/>
      <w:spacing w:after="180"/>
      <w:outlineLvl w:val="3"/>
    </w:pPr>
    <w:rPr>
      <w:b/>
      <w:sz w:val="24"/>
      <w:lang w:val="en-GB" w:eastAsia="en-US"/>
    </w:rPr>
  </w:style>
  <w:style w:type="paragraph" w:styleId="Heading5">
    <w:name w:val="heading 5"/>
    <w:next w:val="Normal"/>
    <w:qFormat/>
    <w:pPr>
      <w:keepNext/>
      <w:spacing w:after="240"/>
      <w:outlineLvl w:val="4"/>
    </w:pPr>
    <w:rPr>
      <w:i/>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
    <w:name w:val="Char Char Char"/>
    <w:basedOn w:val="Normal"/>
    <w:pPr>
      <w:spacing w:after="0"/>
    </w:pPr>
    <w:rPr>
      <w:rFonts w:ascii="Arial" w:hAnsi="Arial"/>
      <w:sz w:val="22"/>
      <w:lang w:val="en-AU"/>
    </w:rPr>
  </w:style>
  <w:style w:type="character" w:styleId="PageNumber">
    <w:name w:val="page number"/>
    <w:rPr>
      <w:sz w:val="20"/>
    </w:rPr>
  </w:style>
  <w:style w:type="paragraph" w:styleId="Quote">
    <w:name w:val="Quote"/>
    <w:basedOn w:val="Normal"/>
    <w:qFormat/>
    <w:pPr>
      <w:ind w:left="720" w:right="720"/>
    </w:pPr>
    <w:rPr>
      <w:sz w:val="20"/>
    </w:rPr>
  </w:style>
  <w:style w:type="paragraph" w:customStyle="1" w:styleId="ReportName">
    <w:name w:val="ReportName"/>
    <w:basedOn w:val="Normal"/>
    <w:pPr>
      <w:tabs>
        <w:tab w:val="left" w:pos="3828"/>
      </w:tabs>
      <w:jc w:val="center"/>
    </w:pPr>
    <w:rPr>
      <w:b/>
      <w:sz w:val="40"/>
    </w:rPr>
  </w:style>
  <w:style w:type="paragraph" w:customStyle="1" w:styleId="TableName">
    <w:name w:val="TableName"/>
    <w:basedOn w:val="TableText"/>
    <w:next w:val="Normal"/>
    <w:pPr>
      <w:spacing w:before="180" w:after="120"/>
      <w:ind w:left="1440" w:hanging="1440"/>
    </w:pPr>
    <w:rPr>
      <w:b/>
      <w:sz w:val="22"/>
    </w:rPr>
  </w:style>
  <w:style w:type="paragraph" w:customStyle="1" w:styleId="TableText">
    <w:name w:val="TableText"/>
    <w:pPr>
      <w:keepNext/>
      <w:spacing w:before="40" w:after="40"/>
    </w:pPr>
    <w:rPr>
      <w:rFonts w:ascii="Arial" w:hAnsi="Arial"/>
      <w:lang w:val="en-GB" w:eastAsia="en-US"/>
    </w:rPr>
  </w:style>
  <w:style w:type="paragraph" w:styleId="TOC1">
    <w:name w:val="toc 1"/>
    <w:basedOn w:val="Normal"/>
    <w:next w:val="Normal"/>
    <w:autoRedefine/>
    <w:semiHidden/>
    <w:pPr>
      <w:keepNext/>
      <w:tabs>
        <w:tab w:val="left" w:pos="567"/>
        <w:tab w:val="right" w:pos="8505"/>
      </w:tabs>
      <w:spacing w:before="100" w:after="60"/>
      <w:ind w:left="1701" w:right="1106" w:hanging="1701"/>
    </w:pPr>
    <w:rPr>
      <w:b/>
      <w:noProof/>
      <w:sz w:val="26"/>
    </w:rPr>
  </w:style>
  <w:style w:type="paragraph" w:styleId="TOC2">
    <w:name w:val="toc 2"/>
    <w:basedOn w:val="Normal"/>
    <w:next w:val="Normal"/>
    <w:autoRedefine/>
    <w:semiHidden/>
    <w:pPr>
      <w:tabs>
        <w:tab w:val="left" w:pos="1276"/>
        <w:tab w:val="right" w:leader="dot" w:pos="8505"/>
      </w:tabs>
      <w:spacing w:after="40"/>
      <w:ind w:left="1276" w:right="1106" w:hanging="709"/>
    </w:pPr>
    <w:rPr>
      <w:noProof/>
    </w:rPr>
  </w:style>
  <w:style w:type="paragraph" w:styleId="TOC3">
    <w:name w:val="toc 3"/>
    <w:basedOn w:val="Normal"/>
    <w:next w:val="Normal"/>
    <w:autoRedefine/>
    <w:semiHidden/>
    <w:pPr>
      <w:tabs>
        <w:tab w:val="left" w:pos="1276"/>
        <w:tab w:val="right" w:leader="dot" w:pos="8505"/>
      </w:tabs>
      <w:spacing w:after="60"/>
      <w:ind w:left="2127" w:right="720" w:hanging="851"/>
    </w:pPr>
    <w:rPr>
      <w:noProof/>
    </w:rPr>
  </w:style>
  <w:style w:type="paragraph" w:customStyle="1" w:styleId="Bullet">
    <w:name w:val="Bullet"/>
    <w:basedOn w:val="Normal"/>
    <w:pPr>
      <w:numPr>
        <w:numId w:val="1"/>
      </w:numPr>
      <w:spacing w:after="80"/>
    </w:pPr>
  </w:style>
  <w:style w:type="paragraph" w:customStyle="1" w:styleId="Dash">
    <w:name w:val="Dash"/>
    <w:basedOn w:val="Normal"/>
    <w:pPr>
      <w:numPr>
        <w:numId w:val="2"/>
      </w:numPr>
      <w:spacing w:after="80"/>
      <w:ind w:left="714" w:hanging="357"/>
    </w:pPr>
  </w:style>
  <w:style w:type="paragraph" w:styleId="Footer">
    <w:name w:val="footer"/>
    <w:basedOn w:val="Normal"/>
    <w:pPr>
      <w:spacing w:after="0"/>
    </w:pPr>
    <w:rPr>
      <w:rFonts w:ascii="Arial" w:hAnsi="Arial"/>
      <w:sz w:val="18"/>
    </w:rPr>
  </w:style>
  <w:style w:type="paragraph" w:styleId="Header">
    <w:name w:val="header"/>
    <w:basedOn w:val="Normal"/>
    <w:pPr>
      <w:tabs>
        <w:tab w:val="right" w:pos="8280"/>
      </w:tabs>
      <w:spacing w:after="0"/>
    </w:pPr>
    <w:rPr>
      <w:rFonts w:ascii="Arial" w:hAnsi="Arial"/>
      <w:sz w:val="18"/>
    </w:rPr>
  </w:style>
  <w:style w:type="paragraph" w:customStyle="1" w:styleId="Heading1a">
    <w:name w:val="Heading 1a"/>
    <w:basedOn w:val="Heading1"/>
    <w:next w:val="Normal"/>
  </w:style>
  <w:style w:type="paragraph" w:customStyle="1" w:styleId="TableHeading">
    <w:name w:val="TableHeading"/>
    <w:basedOn w:val="TableText"/>
    <w:rPr>
      <w:b/>
    </w:rPr>
  </w:style>
  <w:style w:type="paragraph" w:customStyle="1" w:styleId="TableNotes">
    <w:name w:val="TableNotes"/>
    <w:basedOn w:val="TableText"/>
    <w:pPr>
      <w:keepNext w:val="0"/>
      <w:keepLines/>
      <w:tabs>
        <w:tab w:val="left" w:pos="284"/>
      </w:tabs>
      <w:ind w:left="284" w:hanging="284"/>
    </w:pPr>
    <w:rPr>
      <w:sz w:val="16"/>
    </w:rPr>
  </w:style>
  <w:style w:type="paragraph" w:styleId="TOC4">
    <w:name w:val="toc 4"/>
    <w:basedOn w:val="Normal"/>
    <w:next w:val="Normal"/>
    <w:autoRedefine/>
    <w:semiHidden/>
    <w:pPr>
      <w:tabs>
        <w:tab w:val="right" w:leader="dot" w:pos="8497"/>
      </w:tabs>
      <w:spacing w:after="40"/>
      <w:ind w:left="2126" w:right="567"/>
    </w:pPr>
  </w:style>
  <w:style w:type="paragraph" w:customStyle="1" w:styleId="Heading2a">
    <w:name w:val="Heading 2a"/>
    <w:basedOn w:val="Heading2"/>
    <w:next w:val="Normal"/>
  </w:style>
  <w:style w:type="paragraph" w:customStyle="1" w:styleId="Heading3a">
    <w:name w:val="Heading 3a"/>
    <w:basedOn w:val="Heading3"/>
    <w:next w:val="Normal"/>
    <w:pPr>
      <w:numPr>
        <w:numId w:val="3"/>
      </w:numPr>
      <w:tabs>
        <w:tab w:val="clear" w:pos="227"/>
      </w:tabs>
      <w:ind w:left="1134" w:hanging="1134"/>
    </w:pPr>
  </w:style>
  <w:style w:type="paragraph" w:customStyle="1" w:styleId="TableBullet">
    <w:name w:val="TableBullet"/>
    <w:basedOn w:val="Normal"/>
    <w:pPr>
      <w:keepNext/>
      <w:tabs>
        <w:tab w:val="num" w:pos="227"/>
      </w:tabs>
      <w:spacing w:before="40" w:after="40"/>
      <w:ind w:left="227" w:hanging="227"/>
    </w:pPr>
    <w:rPr>
      <w:rFonts w:ascii="Arial" w:hAnsi="Arial"/>
      <w:sz w:val="20"/>
    </w:rPr>
  </w:style>
  <w:style w:type="paragraph" w:customStyle="1" w:styleId="Heading1wpb">
    <w:name w:val="Heading 1 wpb"/>
    <w:basedOn w:val="Heading1"/>
    <w:pPr>
      <w:pageBreakBefore w:val="0"/>
    </w:pPr>
  </w:style>
  <w:style w:type="paragraph" w:customStyle="1" w:styleId="TableNamea">
    <w:name w:val="TableNamea"/>
    <w:basedOn w:val="TableName"/>
    <w:next w:val="Normal"/>
  </w:style>
  <w:style w:type="paragraph" w:customStyle="1" w:styleId="HeadingPART">
    <w:name w:val="Heading PART"/>
    <w:basedOn w:val="Heading1"/>
    <w:rPr>
      <w:color w:val="808080"/>
      <w:sz w:val="48"/>
      <w:szCs w:val="48"/>
    </w:rPr>
  </w:style>
  <w:style w:type="paragraph" w:customStyle="1" w:styleId="Definition">
    <w:name w:val="Definition"/>
    <w:aliases w:val="dd"/>
    <w:basedOn w:val="Normal"/>
    <w:pPr>
      <w:spacing w:before="180" w:after="0"/>
      <w:ind w:left="1134"/>
    </w:pPr>
    <w:rPr>
      <w:sz w:val="22"/>
      <w:szCs w:val="24"/>
      <w:lang w:val="en-AU" w:eastAsia="en-AU"/>
    </w:rPr>
  </w:style>
  <w:style w:type="paragraph" w:customStyle="1" w:styleId="paragraph">
    <w:name w:val="paragraph"/>
    <w:aliases w:val="a"/>
    <w:pPr>
      <w:tabs>
        <w:tab w:val="right" w:pos="1531"/>
      </w:tabs>
      <w:spacing w:before="40"/>
      <w:ind w:left="1644" w:hanging="1644"/>
    </w:pPr>
    <w:rPr>
      <w:sz w:val="22"/>
      <w:szCs w:val="24"/>
    </w:rPr>
  </w:style>
  <w:style w:type="paragraph" w:styleId="TableofFigures">
    <w:name w:val="table of figures"/>
    <w:basedOn w:val="Normal"/>
    <w:next w:val="Normal"/>
    <w:semiHidden/>
    <w:pPr>
      <w:tabs>
        <w:tab w:val="left" w:pos="1134"/>
        <w:tab w:val="right" w:pos="8505"/>
      </w:tabs>
      <w:spacing w:after="120"/>
      <w:ind w:left="1134" w:right="567" w:hanging="1134"/>
    </w:pPr>
  </w:style>
  <w:style w:type="paragraph" w:customStyle="1" w:styleId="Designer">
    <w:name w:val="Designer"/>
    <w:basedOn w:val="Normal"/>
    <w:rPr>
      <w:b/>
      <w:color w:val="0000FF"/>
      <w:lang w:val="en-AU"/>
    </w:rPr>
  </w:style>
  <w:style w:type="paragraph" w:styleId="DocumentMap">
    <w:name w:val="Document Map"/>
    <w:basedOn w:val="Normal"/>
    <w:semiHidden/>
    <w:pPr>
      <w:shd w:val="clear" w:color="auto" w:fill="000080"/>
    </w:pPr>
    <w:rPr>
      <w:rFonts w:ascii="Tahoma" w:hAnsi="Tahoma" w:cs="Tahoma"/>
    </w:rPr>
  </w:style>
  <w:style w:type="paragraph" w:customStyle="1" w:styleId="FigureName">
    <w:name w:val="FigureName"/>
    <w:basedOn w:val="TableName"/>
    <w:next w:val="Normal"/>
  </w:style>
  <w:style w:type="paragraph" w:styleId="TOC5">
    <w:name w:val="toc 5"/>
    <w:basedOn w:val="Normal"/>
    <w:next w:val="Normal"/>
    <w:autoRedefine/>
    <w:semiHidden/>
    <w:pPr>
      <w:tabs>
        <w:tab w:val="right" w:leader="dot" w:pos="8497"/>
      </w:tabs>
      <w:spacing w:after="120"/>
      <w:ind w:left="2552" w:right="567"/>
    </w:pPr>
  </w:style>
  <w:style w:type="character" w:styleId="Hyperlink">
    <w:name w:val="Hyperlink"/>
    <w:rPr>
      <w:color w:val="0000FF"/>
      <w:u w:val="single"/>
    </w:rPr>
  </w:style>
  <w:style w:type="paragraph" w:customStyle="1" w:styleId="BulletIntro">
    <w:name w:val="BulletIntro"/>
    <w:basedOn w:val="Normal"/>
    <w:pPr>
      <w:keepNext/>
      <w:spacing w:after="80"/>
    </w:pPr>
  </w:style>
  <w:style w:type="character" w:customStyle="1" w:styleId="BulletIntroChar">
    <w:name w:val="BulletIntro Char"/>
    <w:rPr>
      <w:sz w:val="24"/>
      <w:lang w:val="en-GB" w:eastAsia="en-US" w:bidi="ar-SA"/>
    </w:rPr>
  </w:style>
  <w:style w:type="paragraph" w:customStyle="1" w:styleId="BulletLast">
    <w:name w:val="BulletLast"/>
    <w:basedOn w:val="Bullet"/>
    <w:pPr>
      <w:spacing w:after="180"/>
    </w:pPr>
  </w:style>
  <w:style w:type="paragraph" w:customStyle="1" w:styleId="DashLast">
    <w:name w:val="DashLast"/>
    <w:basedOn w:val="Dash"/>
    <w:pPr>
      <w:spacing w:after="180"/>
    </w:pPr>
  </w:style>
  <w:style w:type="paragraph" w:styleId="BalloonText">
    <w:name w:val="Balloon Text"/>
    <w:basedOn w:val="Normal"/>
    <w:semiHidden/>
    <w:rPr>
      <w:rFonts w:ascii="Tahoma" w:hAnsi="Tahoma" w:cs="Tahoma"/>
      <w:sz w:val="16"/>
      <w:szCs w:val="16"/>
    </w:rPr>
  </w:style>
  <w:style w:type="paragraph" w:customStyle="1" w:styleId="BulletTab2">
    <w:name w:val="BulletTab2"/>
    <w:basedOn w:val="Bullet"/>
    <w:pPr>
      <w:tabs>
        <w:tab w:val="left" w:pos="1134"/>
      </w:tabs>
    </w:pPr>
  </w:style>
  <w:style w:type="paragraph" w:customStyle="1" w:styleId="BulletTab2Last">
    <w:name w:val="BulletTab2Last"/>
    <w:basedOn w:val="BulletTab2"/>
    <w:pPr>
      <w:spacing w:after="180"/>
    </w:pPr>
  </w:style>
  <w:style w:type="paragraph" w:styleId="TOC6">
    <w:name w:val="toc 6"/>
    <w:basedOn w:val="Normal"/>
    <w:next w:val="Normal"/>
    <w:autoRedefine/>
    <w:semiHidden/>
    <w:pPr>
      <w:spacing w:after="0"/>
      <w:ind w:left="1200"/>
    </w:pPr>
    <w:rPr>
      <w:szCs w:val="24"/>
      <w:lang w:val="en-AU" w:eastAsia="en-AU"/>
    </w:rPr>
  </w:style>
  <w:style w:type="paragraph" w:customStyle="1" w:styleId="ExampleText">
    <w:name w:val="ExampleText"/>
    <w:basedOn w:val="Normal"/>
    <w:pPr>
      <w:spacing w:after="60"/>
    </w:pPr>
    <w:rPr>
      <w:rFonts w:ascii="Arial Narrow" w:hAnsi="Arial Narrow" w:cs="Arial"/>
      <w:sz w:val="20"/>
    </w:rPr>
  </w:style>
  <w:style w:type="paragraph" w:customStyle="1" w:styleId="andor">
    <w:name w:val="and/or"/>
    <w:basedOn w:val="Normal"/>
    <w:pPr>
      <w:spacing w:after="80"/>
      <w:ind w:left="357"/>
    </w:pPr>
  </w:style>
  <w:style w:type="character" w:styleId="FollowedHyperlink">
    <w:name w:val="FollowedHyperlink"/>
    <w:rPr>
      <w:color w:val="606420"/>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Cs w:val="24"/>
      <w:lang w:val="en-AU"/>
    </w:rPr>
  </w:style>
  <w:style w:type="paragraph" w:styleId="BodyTextIndent2">
    <w:name w:val="Body Text Indent 2"/>
    <w:basedOn w:val="Normal"/>
    <w:pPr>
      <w:spacing w:after="0"/>
      <w:ind w:left="100"/>
    </w:pPr>
    <w:rPr>
      <w:color w:val="000000"/>
      <w:lang w:val="en-AU"/>
    </w:rPr>
  </w:style>
  <w:style w:type="paragraph" w:customStyle="1" w:styleId="warning">
    <w:name w:val="warning"/>
    <w:basedOn w:val="Normal"/>
    <w:pPr>
      <w:shd w:val="clear" w:color="auto" w:fill="FFFF00"/>
      <w:spacing w:before="100" w:beforeAutospacing="1" w:after="100" w:afterAutospacing="1"/>
    </w:pPr>
    <w:rPr>
      <w:rFonts w:ascii="Arial Unicode MS" w:eastAsia="Arial Unicode MS" w:hAnsi="Arial Unicode MS" w:cs="Arial Unicode MS"/>
      <w:b/>
      <w:bCs/>
      <w:color w:val="000000"/>
      <w:szCs w:val="24"/>
      <w:lang w:val="en-AU"/>
    </w:rPr>
  </w:style>
  <w:style w:type="paragraph" w:styleId="BodyText">
    <w:name w:val="Body Text"/>
    <w:basedOn w:val="Normal"/>
    <w:pPr>
      <w:spacing w:after="120"/>
    </w:pPr>
  </w:style>
  <w:style w:type="paragraph" w:styleId="BodyTextIndent3">
    <w:name w:val="Body Text Indent 3"/>
    <w:basedOn w:val="Normal"/>
    <w:pPr>
      <w:spacing w:after="120"/>
      <w:ind w:left="283"/>
    </w:pPr>
    <w:rPr>
      <w:sz w:val="16"/>
      <w:szCs w:val="16"/>
    </w:rPr>
  </w:style>
  <w:style w:type="paragraph" w:styleId="BodyTextIndent">
    <w:name w:val="Body Text Indent"/>
    <w:basedOn w:val="Normal"/>
    <w:pPr>
      <w:spacing w:after="120"/>
      <w:ind w:left="283"/>
    </w:pPr>
  </w:style>
  <w:style w:type="paragraph" w:customStyle="1" w:styleId="P2">
    <w:name w:val="P2"/>
    <w:aliases w:val="(i)"/>
    <w:basedOn w:val="Normal"/>
    <w:pPr>
      <w:tabs>
        <w:tab w:val="right" w:pos="1758"/>
        <w:tab w:val="left" w:pos="2155"/>
      </w:tabs>
      <w:autoSpaceDE w:val="0"/>
      <w:autoSpaceDN w:val="0"/>
      <w:spacing w:before="60" w:after="0" w:line="260" w:lineRule="exact"/>
      <w:ind w:left="1985" w:hanging="1985"/>
      <w:jc w:val="both"/>
    </w:pPr>
    <w:rPr>
      <w:szCs w:val="24"/>
      <w:lang w:val="en-AU" w:eastAsia="en-AU"/>
    </w:rPr>
  </w:style>
  <w:style w:type="paragraph" w:customStyle="1" w:styleId="ZP1">
    <w:name w:val="ZP1"/>
    <w:basedOn w:val="Normal"/>
    <w:pPr>
      <w:keepNext/>
      <w:tabs>
        <w:tab w:val="right" w:pos="1191"/>
      </w:tabs>
      <w:autoSpaceDE w:val="0"/>
      <w:autoSpaceDN w:val="0"/>
      <w:spacing w:before="60" w:after="0" w:line="260" w:lineRule="exact"/>
      <w:ind w:left="1418" w:hanging="1418"/>
      <w:jc w:val="both"/>
    </w:pPr>
    <w:rPr>
      <w:szCs w:val="24"/>
      <w:lang w:val="en-AU" w:eastAsia="en-AU"/>
    </w:rPr>
  </w:style>
  <w:style w:type="paragraph" w:customStyle="1" w:styleId="ZR1">
    <w:name w:val="ZR1"/>
    <w:basedOn w:val="Normal"/>
    <w:pPr>
      <w:keepNext/>
      <w:tabs>
        <w:tab w:val="right" w:pos="794"/>
      </w:tabs>
      <w:autoSpaceDE w:val="0"/>
      <w:autoSpaceDN w:val="0"/>
      <w:spacing w:before="120" w:after="0" w:line="260" w:lineRule="exact"/>
      <w:ind w:left="964" w:hanging="964"/>
      <w:jc w:val="both"/>
    </w:pPr>
    <w:rPr>
      <w:szCs w:val="24"/>
      <w:lang w:val="en-AU" w:eastAsia="en-AU"/>
    </w:rPr>
  </w:style>
  <w:style w:type="paragraph" w:customStyle="1" w:styleId="sub-paraxChar">
    <w:name w:val="sub-para (x) Char"/>
    <w:basedOn w:val="Normal"/>
    <w:pPr>
      <w:keepLines/>
      <w:numPr>
        <w:numId w:val="4"/>
      </w:numPr>
      <w:spacing w:after="0"/>
    </w:pPr>
    <w:rPr>
      <w:rFonts w:ascii="Arial" w:hAnsi="Arial"/>
      <w:sz w:val="22"/>
      <w:lang w:val="en-AU"/>
    </w:rPr>
  </w:style>
  <w:style w:type="paragraph" w:customStyle="1" w:styleId="sub-parai">
    <w:name w:val="sub-para(i)"/>
    <w:basedOn w:val="Normal"/>
    <w:pPr>
      <w:keepLines/>
      <w:numPr>
        <w:ilvl w:val="1"/>
        <w:numId w:val="4"/>
      </w:numPr>
      <w:spacing w:after="0"/>
    </w:pPr>
    <w:rPr>
      <w:rFonts w:ascii="Arial" w:hAnsi="Arial"/>
      <w:sz w:val="22"/>
      <w:lang w:val="en-AU"/>
    </w:rPr>
  </w:style>
  <w:style w:type="paragraph" w:customStyle="1" w:styleId="CharCharChar0">
    <w:name w:val="Char Char Char"/>
    <w:basedOn w:val="Normal"/>
    <w:pPr>
      <w:spacing w:after="0"/>
    </w:pPr>
    <w:rPr>
      <w:rFonts w:ascii="Arial" w:hAnsi="Arial"/>
      <w:sz w:val="22"/>
      <w:lang w:val="en-AU"/>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TOC7">
    <w:name w:val="toc 7"/>
    <w:basedOn w:val="Normal"/>
    <w:next w:val="Normal"/>
    <w:autoRedefine/>
    <w:semiHidden/>
    <w:pPr>
      <w:spacing w:after="0"/>
      <w:ind w:left="1440"/>
    </w:pPr>
    <w:rPr>
      <w:szCs w:val="24"/>
      <w:lang w:val="en-AU" w:eastAsia="en-AU"/>
    </w:rPr>
  </w:style>
  <w:style w:type="paragraph" w:styleId="TOC8">
    <w:name w:val="toc 8"/>
    <w:basedOn w:val="Normal"/>
    <w:next w:val="Normal"/>
    <w:autoRedefine/>
    <w:semiHidden/>
    <w:pPr>
      <w:spacing w:after="0"/>
      <w:ind w:left="1680"/>
    </w:pPr>
    <w:rPr>
      <w:szCs w:val="24"/>
      <w:lang w:val="en-AU" w:eastAsia="en-AU"/>
    </w:rPr>
  </w:style>
  <w:style w:type="paragraph" w:styleId="TOC9">
    <w:name w:val="toc 9"/>
    <w:basedOn w:val="Normal"/>
    <w:next w:val="Normal"/>
    <w:autoRedefine/>
    <w:semiHidden/>
    <w:pPr>
      <w:spacing w:after="0"/>
      <w:ind w:left="1920"/>
    </w:pPr>
    <w:rPr>
      <w:szCs w:val="24"/>
      <w:lang w:val="en-AU" w:eastAsia="en-AU"/>
    </w:rPr>
  </w:style>
  <w:style w:type="character" w:customStyle="1" w:styleId="aspnet-detailsview-value2">
    <w:name w:val="aspnet-detailsview-value2"/>
    <w:basedOn w:val="DefaultParagraphFont"/>
  </w:style>
  <w:style w:type="character" w:styleId="CommentReference">
    <w:name w:val="annotation reference"/>
    <w:semiHidden/>
    <w:rPr>
      <w:sz w:val="16"/>
      <w:szCs w:val="16"/>
    </w:rPr>
  </w:style>
  <w:style w:type="paragraph" w:customStyle="1" w:styleId="blocktextarial">
    <w:name w:val="blocktextarial"/>
    <w:basedOn w:val="Normal"/>
    <w:pPr>
      <w:spacing w:after="30"/>
    </w:pPr>
    <w:rPr>
      <w:rFonts w:ascii="Arial" w:eastAsia="Arial Unicode MS" w:hAnsi="Arial" w:cs="Arial"/>
      <w:color w:val="000000"/>
      <w:szCs w:val="24"/>
      <w:lang w:val="en-AU"/>
    </w:rPr>
  </w:style>
  <w:style w:type="character" w:styleId="Strong">
    <w:name w:val="Strong"/>
    <w:qFormat/>
    <w:rPr>
      <w:b/>
      <w:bCs/>
    </w:rPr>
  </w:style>
  <w:style w:type="paragraph" w:customStyle="1" w:styleId="referencearialstyle">
    <w:name w:val="referencearialstyle"/>
    <w:basedOn w:val="Normal"/>
    <w:pPr>
      <w:spacing w:after="30"/>
    </w:pPr>
    <w:rPr>
      <w:rFonts w:ascii="Arial" w:eastAsia="Arial Unicode MS" w:hAnsi="Arial" w:cs="Arial"/>
      <w:color w:val="000000"/>
      <w:szCs w:val="24"/>
      <w:lang w:val="en-AU"/>
    </w:rPr>
  </w:style>
  <w:style w:type="paragraph" w:customStyle="1" w:styleId="egexplain">
    <w:name w:val="egexplain"/>
    <w:basedOn w:val="Normal"/>
    <w:pPr>
      <w:spacing w:after="30"/>
      <w:ind w:left="15" w:right="15"/>
    </w:pPr>
    <w:rPr>
      <w:rFonts w:ascii="Arial" w:eastAsia="Arial Unicode MS" w:hAnsi="Arial" w:cs="Arial"/>
      <w:b/>
      <w:bCs/>
      <w:i/>
      <w:iCs/>
      <w:color w:val="000080"/>
      <w:szCs w:val="24"/>
      <w:lang w:val="en-AU"/>
    </w:rPr>
  </w:style>
  <w:style w:type="character" w:styleId="Emphasis">
    <w:name w:val="Emphasis"/>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header" Target="header11.xml"/><Relationship Id="rId39" Type="http://schemas.openxmlformats.org/officeDocument/2006/relationships/footer" Target="footer12.xml"/><Relationship Id="rId21" Type="http://schemas.openxmlformats.org/officeDocument/2006/relationships/header" Target="header8.xml"/><Relationship Id="rId34" Type="http://schemas.openxmlformats.org/officeDocument/2006/relationships/footer" Target="footer10.xml"/><Relationship Id="rId42" Type="http://schemas.openxmlformats.org/officeDocument/2006/relationships/header" Target="header21.xml"/><Relationship Id="rId47" Type="http://schemas.openxmlformats.org/officeDocument/2006/relationships/header" Target="header24.xml"/><Relationship Id="rId50" Type="http://schemas.openxmlformats.org/officeDocument/2006/relationships/footer" Target="footer17.xml"/><Relationship Id="rId55" Type="http://schemas.openxmlformats.org/officeDocument/2006/relationships/footer" Target="footer18.xml"/><Relationship Id="rId63" Type="http://schemas.openxmlformats.org/officeDocument/2006/relationships/footer" Target="footer2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footer" Target="footer8.xml"/><Relationship Id="rId41" Type="http://schemas.openxmlformats.org/officeDocument/2006/relationships/header" Target="header20.xml"/><Relationship Id="rId54" Type="http://schemas.openxmlformats.org/officeDocument/2006/relationships/header" Target="header28.xml"/><Relationship Id="rId62" Type="http://schemas.openxmlformats.org/officeDocument/2006/relationships/footer" Target="footer20.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header" Target="header15.xml"/><Relationship Id="rId37" Type="http://schemas.openxmlformats.org/officeDocument/2006/relationships/header" Target="header18.xml"/><Relationship Id="rId40" Type="http://schemas.openxmlformats.org/officeDocument/2006/relationships/footer" Target="footer13.xml"/><Relationship Id="rId45" Type="http://schemas.openxmlformats.org/officeDocument/2006/relationships/footer" Target="footer15.xml"/><Relationship Id="rId53" Type="http://schemas.openxmlformats.org/officeDocument/2006/relationships/header" Target="header27.xml"/><Relationship Id="rId58" Type="http://schemas.openxmlformats.org/officeDocument/2006/relationships/hyperlink" Target="mailto:privacy@dest.gov.au"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header" Target="header17.xml"/><Relationship Id="rId49" Type="http://schemas.openxmlformats.org/officeDocument/2006/relationships/footer" Target="footer16.xml"/><Relationship Id="rId57" Type="http://schemas.openxmlformats.org/officeDocument/2006/relationships/header" Target="header29.xml"/><Relationship Id="rId61" Type="http://schemas.openxmlformats.org/officeDocument/2006/relationships/header" Target="header31.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header" Target="header14.xml"/><Relationship Id="rId44" Type="http://schemas.openxmlformats.org/officeDocument/2006/relationships/footer" Target="footer14.xml"/><Relationship Id="rId52" Type="http://schemas.openxmlformats.org/officeDocument/2006/relationships/hyperlink" Target="http://www.ato.gov.au" TargetMode="External"/><Relationship Id="rId60" Type="http://schemas.openxmlformats.org/officeDocument/2006/relationships/header" Target="header30.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footer" Target="footer9.xml"/><Relationship Id="rId35" Type="http://schemas.openxmlformats.org/officeDocument/2006/relationships/footer" Target="footer11.xml"/><Relationship Id="rId43" Type="http://schemas.openxmlformats.org/officeDocument/2006/relationships/header" Target="header22.xml"/><Relationship Id="rId48" Type="http://schemas.openxmlformats.org/officeDocument/2006/relationships/header" Target="header25.xml"/><Relationship Id="rId56" Type="http://schemas.openxmlformats.org/officeDocument/2006/relationships/footer" Target="footer19.xml"/><Relationship Id="rId64" Type="http://schemas.openxmlformats.org/officeDocument/2006/relationships/header" Target="header32.xml"/><Relationship Id="rId8" Type="http://schemas.openxmlformats.org/officeDocument/2006/relationships/hyperlink" Target="http://www.centrelink.gov.au" TargetMode="External"/><Relationship Id="rId51" Type="http://schemas.openxmlformats.org/officeDocument/2006/relationships/header" Target="header26.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7.xml"/><Relationship Id="rId33" Type="http://schemas.openxmlformats.org/officeDocument/2006/relationships/header" Target="header16.xml"/><Relationship Id="rId38" Type="http://schemas.openxmlformats.org/officeDocument/2006/relationships/header" Target="header19.xml"/><Relationship Id="rId46" Type="http://schemas.openxmlformats.org/officeDocument/2006/relationships/header" Target="header23.xml"/><Relationship Id="rId59" Type="http://schemas.openxmlformats.org/officeDocument/2006/relationships/hyperlink" Target="http://www.centrelink.gov.au/internet/internet.nsf/legal/FOI.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109</Pages>
  <Words>36758</Words>
  <Characters>209524</Characters>
  <Application>Microsoft Office Word</Application>
  <DocSecurity>0</DocSecurity>
  <Lines>1746</Lines>
  <Paragraphs>491</Paragraphs>
  <ScaleCrop>false</ScaleCrop>
  <HeadingPairs>
    <vt:vector size="2" baseType="variant">
      <vt:variant>
        <vt:lpstr>Title</vt:lpstr>
      </vt:variant>
      <vt:variant>
        <vt:i4>1</vt:i4>
      </vt:variant>
    </vt:vector>
  </HeadingPairs>
  <TitlesOfParts>
    <vt:vector size="1" baseType="lpstr">
      <vt:lpstr>Assistance for Isolated Children Scheme</vt:lpstr>
    </vt:vector>
  </TitlesOfParts>
  <Company>Department of Education, Science and Training</Company>
  <LinksUpToDate>false</LinksUpToDate>
  <CharactersWithSpaces>245791</CharactersWithSpaces>
  <SharedDoc>false</SharedDoc>
  <HLinks>
    <vt:vector size="5934" baseType="variant">
      <vt:variant>
        <vt:i4>5177393</vt:i4>
      </vt:variant>
      <vt:variant>
        <vt:i4>3528</vt:i4>
      </vt:variant>
      <vt:variant>
        <vt:i4>0</vt:i4>
      </vt:variant>
      <vt:variant>
        <vt:i4>5</vt:i4>
      </vt:variant>
      <vt:variant>
        <vt:lpwstr/>
      </vt:variant>
      <vt:variant>
        <vt:lpwstr>_7.3.2_Appeals_about</vt:lpwstr>
      </vt:variant>
      <vt:variant>
        <vt:i4>6946888</vt:i4>
      </vt:variant>
      <vt:variant>
        <vt:i4>3525</vt:i4>
      </vt:variant>
      <vt:variant>
        <vt:i4>0</vt:i4>
      </vt:variant>
      <vt:variant>
        <vt:i4>5</vt:i4>
      </vt:variant>
      <vt:variant>
        <vt:lpwstr/>
      </vt:variant>
      <vt:variant>
        <vt:lpwstr>_7.3.1_Assessments,_reassessments</vt:lpwstr>
      </vt:variant>
      <vt:variant>
        <vt:i4>393237</vt:i4>
      </vt:variant>
      <vt:variant>
        <vt:i4>3522</vt:i4>
      </vt:variant>
      <vt:variant>
        <vt:i4>0</vt:i4>
      </vt:variant>
      <vt:variant>
        <vt:i4>5</vt:i4>
      </vt:variant>
      <vt:variant>
        <vt:lpwstr/>
      </vt:variant>
      <vt:variant>
        <vt:lpwstr>Minister</vt:lpwstr>
      </vt:variant>
      <vt:variant>
        <vt:i4>6488161</vt:i4>
      </vt:variant>
      <vt:variant>
        <vt:i4>3519</vt:i4>
      </vt:variant>
      <vt:variant>
        <vt:i4>0</vt:i4>
      </vt:variant>
      <vt:variant>
        <vt:i4>5</vt:i4>
      </vt:variant>
      <vt:variant>
        <vt:lpwstr/>
      </vt:variant>
      <vt:variant>
        <vt:lpwstr>Act</vt:lpwstr>
      </vt:variant>
      <vt:variant>
        <vt:i4>327682</vt:i4>
      </vt:variant>
      <vt:variant>
        <vt:i4>3516</vt:i4>
      </vt:variant>
      <vt:variant>
        <vt:i4>0</vt:i4>
      </vt:variant>
      <vt:variant>
        <vt:i4>5</vt:i4>
      </vt:variant>
      <vt:variant>
        <vt:lpwstr/>
      </vt:variant>
      <vt:variant>
        <vt:lpwstr>Claim</vt:lpwstr>
      </vt:variant>
      <vt:variant>
        <vt:i4>7733373</vt:i4>
      </vt:variant>
      <vt:variant>
        <vt:i4>3513</vt:i4>
      </vt:variant>
      <vt:variant>
        <vt:i4>0</vt:i4>
      </vt:variant>
      <vt:variant>
        <vt:i4>5</vt:i4>
      </vt:variant>
      <vt:variant>
        <vt:lpwstr/>
      </vt:variant>
      <vt:variant>
        <vt:lpwstr>Centrelink</vt:lpwstr>
      </vt:variant>
      <vt:variant>
        <vt:i4>5177393</vt:i4>
      </vt:variant>
      <vt:variant>
        <vt:i4>3510</vt:i4>
      </vt:variant>
      <vt:variant>
        <vt:i4>0</vt:i4>
      </vt:variant>
      <vt:variant>
        <vt:i4>5</vt:i4>
      </vt:variant>
      <vt:variant>
        <vt:lpwstr/>
      </vt:variant>
      <vt:variant>
        <vt:lpwstr>_7.3.2_Appeals_about</vt:lpwstr>
      </vt:variant>
      <vt:variant>
        <vt:i4>393237</vt:i4>
      </vt:variant>
      <vt:variant>
        <vt:i4>3507</vt:i4>
      </vt:variant>
      <vt:variant>
        <vt:i4>0</vt:i4>
      </vt:variant>
      <vt:variant>
        <vt:i4>5</vt:i4>
      </vt:variant>
      <vt:variant>
        <vt:lpwstr/>
      </vt:variant>
      <vt:variant>
        <vt:lpwstr>Minister</vt:lpwstr>
      </vt:variant>
      <vt:variant>
        <vt:i4>393237</vt:i4>
      </vt:variant>
      <vt:variant>
        <vt:i4>3504</vt:i4>
      </vt:variant>
      <vt:variant>
        <vt:i4>0</vt:i4>
      </vt:variant>
      <vt:variant>
        <vt:i4>5</vt:i4>
      </vt:variant>
      <vt:variant>
        <vt:lpwstr/>
      </vt:variant>
      <vt:variant>
        <vt:lpwstr>Minister</vt:lpwstr>
      </vt:variant>
      <vt:variant>
        <vt:i4>393237</vt:i4>
      </vt:variant>
      <vt:variant>
        <vt:i4>3501</vt:i4>
      </vt:variant>
      <vt:variant>
        <vt:i4>0</vt:i4>
      </vt:variant>
      <vt:variant>
        <vt:i4>5</vt:i4>
      </vt:variant>
      <vt:variant>
        <vt:lpwstr/>
      </vt:variant>
      <vt:variant>
        <vt:lpwstr>Minister</vt:lpwstr>
      </vt:variant>
      <vt:variant>
        <vt:i4>1114123</vt:i4>
      </vt:variant>
      <vt:variant>
        <vt:i4>3498</vt:i4>
      </vt:variant>
      <vt:variant>
        <vt:i4>0</vt:i4>
      </vt:variant>
      <vt:variant>
        <vt:i4>5</vt:i4>
      </vt:variant>
      <vt:variant>
        <vt:lpwstr/>
      </vt:variant>
      <vt:variant>
        <vt:lpwstr>ReviewOfficer</vt:lpwstr>
      </vt:variant>
      <vt:variant>
        <vt:i4>393237</vt:i4>
      </vt:variant>
      <vt:variant>
        <vt:i4>3495</vt:i4>
      </vt:variant>
      <vt:variant>
        <vt:i4>0</vt:i4>
      </vt:variant>
      <vt:variant>
        <vt:i4>5</vt:i4>
      </vt:variant>
      <vt:variant>
        <vt:lpwstr/>
      </vt:variant>
      <vt:variant>
        <vt:lpwstr>Minister</vt:lpwstr>
      </vt:variant>
      <vt:variant>
        <vt:i4>7733373</vt:i4>
      </vt:variant>
      <vt:variant>
        <vt:i4>3492</vt:i4>
      </vt:variant>
      <vt:variant>
        <vt:i4>0</vt:i4>
      </vt:variant>
      <vt:variant>
        <vt:i4>5</vt:i4>
      </vt:variant>
      <vt:variant>
        <vt:lpwstr/>
      </vt:variant>
      <vt:variant>
        <vt:lpwstr>Centrelink</vt:lpwstr>
      </vt:variant>
      <vt:variant>
        <vt:i4>6488161</vt:i4>
      </vt:variant>
      <vt:variant>
        <vt:i4>3489</vt:i4>
      </vt:variant>
      <vt:variant>
        <vt:i4>0</vt:i4>
      </vt:variant>
      <vt:variant>
        <vt:i4>5</vt:i4>
      </vt:variant>
      <vt:variant>
        <vt:lpwstr/>
      </vt:variant>
      <vt:variant>
        <vt:lpwstr>Act</vt:lpwstr>
      </vt:variant>
      <vt:variant>
        <vt:i4>1900611</vt:i4>
      </vt:variant>
      <vt:variant>
        <vt:i4>3486</vt:i4>
      </vt:variant>
      <vt:variant>
        <vt:i4>0</vt:i4>
      </vt:variant>
      <vt:variant>
        <vt:i4>5</vt:i4>
      </vt:variant>
      <vt:variant>
        <vt:lpwstr/>
      </vt:variant>
      <vt:variant>
        <vt:lpwstr>_7.3.3_Recovery_of_debt</vt:lpwstr>
      </vt:variant>
      <vt:variant>
        <vt:i4>393237</vt:i4>
      </vt:variant>
      <vt:variant>
        <vt:i4>3483</vt:i4>
      </vt:variant>
      <vt:variant>
        <vt:i4>0</vt:i4>
      </vt:variant>
      <vt:variant>
        <vt:i4>5</vt:i4>
      </vt:variant>
      <vt:variant>
        <vt:lpwstr/>
      </vt:variant>
      <vt:variant>
        <vt:lpwstr>Minister</vt:lpwstr>
      </vt:variant>
      <vt:variant>
        <vt:i4>393237</vt:i4>
      </vt:variant>
      <vt:variant>
        <vt:i4>3480</vt:i4>
      </vt:variant>
      <vt:variant>
        <vt:i4>0</vt:i4>
      </vt:variant>
      <vt:variant>
        <vt:i4>5</vt:i4>
      </vt:variant>
      <vt:variant>
        <vt:lpwstr/>
      </vt:variant>
      <vt:variant>
        <vt:lpwstr>Minister</vt:lpwstr>
      </vt:variant>
      <vt:variant>
        <vt:i4>1114123</vt:i4>
      </vt:variant>
      <vt:variant>
        <vt:i4>3477</vt:i4>
      </vt:variant>
      <vt:variant>
        <vt:i4>0</vt:i4>
      </vt:variant>
      <vt:variant>
        <vt:i4>5</vt:i4>
      </vt:variant>
      <vt:variant>
        <vt:lpwstr/>
      </vt:variant>
      <vt:variant>
        <vt:lpwstr>ReviewOfficer</vt:lpwstr>
      </vt:variant>
      <vt:variant>
        <vt:i4>393237</vt:i4>
      </vt:variant>
      <vt:variant>
        <vt:i4>3474</vt:i4>
      </vt:variant>
      <vt:variant>
        <vt:i4>0</vt:i4>
      </vt:variant>
      <vt:variant>
        <vt:i4>5</vt:i4>
      </vt:variant>
      <vt:variant>
        <vt:lpwstr/>
      </vt:variant>
      <vt:variant>
        <vt:lpwstr>Minister</vt:lpwstr>
      </vt:variant>
      <vt:variant>
        <vt:i4>393237</vt:i4>
      </vt:variant>
      <vt:variant>
        <vt:i4>3471</vt:i4>
      </vt:variant>
      <vt:variant>
        <vt:i4>0</vt:i4>
      </vt:variant>
      <vt:variant>
        <vt:i4>5</vt:i4>
      </vt:variant>
      <vt:variant>
        <vt:lpwstr/>
      </vt:variant>
      <vt:variant>
        <vt:lpwstr>Minister</vt:lpwstr>
      </vt:variant>
      <vt:variant>
        <vt:i4>1114123</vt:i4>
      </vt:variant>
      <vt:variant>
        <vt:i4>3468</vt:i4>
      </vt:variant>
      <vt:variant>
        <vt:i4>0</vt:i4>
      </vt:variant>
      <vt:variant>
        <vt:i4>5</vt:i4>
      </vt:variant>
      <vt:variant>
        <vt:lpwstr/>
      </vt:variant>
      <vt:variant>
        <vt:lpwstr>ReviewOfficer</vt:lpwstr>
      </vt:variant>
      <vt:variant>
        <vt:i4>7733373</vt:i4>
      </vt:variant>
      <vt:variant>
        <vt:i4>3465</vt:i4>
      </vt:variant>
      <vt:variant>
        <vt:i4>0</vt:i4>
      </vt:variant>
      <vt:variant>
        <vt:i4>5</vt:i4>
      </vt:variant>
      <vt:variant>
        <vt:lpwstr/>
      </vt:variant>
      <vt:variant>
        <vt:lpwstr>Centrelink</vt:lpwstr>
      </vt:variant>
      <vt:variant>
        <vt:i4>327682</vt:i4>
      </vt:variant>
      <vt:variant>
        <vt:i4>3462</vt:i4>
      </vt:variant>
      <vt:variant>
        <vt:i4>0</vt:i4>
      </vt:variant>
      <vt:variant>
        <vt:i4>5</vt:i4>
      </vt:variant>
      <vt:variant>
        <vt:lpwstr/>
      </vt:variant>
      <vt:variant>
        <vt:lpwstr>Claim</vt:lpwstr>
      </vt:variant>
      <vt:variant>
        <vt:i4>983069</vt:i4>
      </vt:variant>
      <vt:variant>
        <vt:i4>3459</vt:i4>
      </vt:variant>
      <vt:variant>
        <vt:i4>0</vt:i4>
      </vt:variant>
      <vt:variant>
        <vt:i4>5</vt:i4>
      </vt:variant>
      <vt:variant>
        <vt:lpwstr/>
      </vt:variant>
      <vt:variant>
        <vt:lpwstr>DecisionMaker</vt:lpwstr>
      </vt:variant>
      <vt:variant>
        <vt:i4>1769593</vt:i4>
      </vt:variant>
      <vt:variant>
        <vt:i4>3456</vt:i4>
      </vt:variant>
      <vt:variant>
        <vt:i4>0</vt:i4>
      </vt:variant>
      <vt:variant>
        <vt:i4>5</vt:i4>
      </vt:variant>
      <vt:variant>
        <vt:lpwstr/>
      </vt:variant>
      <vt:variant>
        <vt:lpwstr>_7.3.3_Recovery_of</vt:lpwstr>
      </vt:variant>
      <vt:variant>
        <vt:i4>5177393</vt:i4>
      </vt:variant>
      <vt:variant>
        <vt:i4>3453</vt:i4>
      </vt:variant>
      <vt:variant>
        <vt:i4>0</vt:i4>
      </vt:variant>
      <vt:variant>
        <vt:i4>5</vt:i4>
      </vt:variant>
      <vt:variant>
        <vt:lpwstr/>
      </vt:variant>
      <vt:variant>
        <vt:lpwstr>_7.3.2_Appeals_about</vt:lpwstr>
      </vt:variant>
      <vt:variant>
        <vt:i4>6946888</vt:i4>
      </vt:variant>
      <vt:variant>
        <vt:i4>3450</vt:i4>
      </vt:variant>
      <vt:variant>
        <vt:i4>0</vt:i4>
      </vt:variant>
      <vt:variant>
        <vt:i4>5</vt:i4>
      </vt:variant>
      <vt:variant>
        <vt:lpwstr/>
      </vt:variant>
      <vt:variant>
        <vt:lpwstr>_7.3.1_Assessments,_reassessments</vt:lpwstr>
      </vt:variant>
      <vt:variant>
        <vt:i4>1900558</vt:i4>
      </vt:variant>
      <vt:variant>
        <vt:i4>3447</vt:i4>
      </vt:variant>
      <vt:variant>
        <vt:i4>0</vt:i4>
      </vt:variant>
      <vt:variant>
        <vt:i4>5</vt:i4>
      </vt:variant>
      <vt:variant>
        <vt:lpwstr>http://www.centrelink.gov.au/internet/internet.nsf/legal/FOI.htm</vt:lpwstr>
      </vt:variant>
      <vt:variant>
        <vt:lpwstr/>
      </vt:variant>
      <vt:variant>
        <vt:i4>7733373</vt:i4>
      </vt:variant>
      <vt:variant>
        <vt:i4>3444</vt:i4>
      </vt:variant>
      <vt:variant>
        <vt:i4>0</vt:i4>
      </vt:variant>
      <vt:variant>
        <vt:i4>5</vt:i4>
      </vt:variant>
      <vt:variant>
        <vt:lpwstr/>
      </vt:variant>
      <vt:variant>
        <vt:lpwstr>Centrelink</vt:lpwstr>
      </vt:variant>
      <vt:variant>
        <vt:i4>7733373</vt:i4>
      </vt:variant>
      <vt:variant>
        <vt:i4>3441</vt:i4>
      </vt:variant>
      <vt:variant>
        <vt:i4>0</vt:i4>
      </vt:variant>
      <vt:variant>
        <vt:i4>5</vt:i4>
      </vt:variant>
      <vt:variant>
        <vt:lpwstr/>
      </vt:variant>
      <vt:variant>
        <vt:lpwstr>Centrelink</vt:lpwstr>
      </vt:variant>
      <vt:variant>
        <vt:i4>6488161</vt:i4>
      </vt:variant>
      <vt:variant>
        <vt:i4>3438</vt:i4>
      </vt:variant>
      <vt:variant>
        <vt:i4>0</vt:i4>
      </vt:variant>
      <vt:variant>
        <vt:i4>5</vt:i4>
      </vt:variant>
      <vt:variant>
        <vt:lpwstr/>
      </vt:variant>
      <vt:variant>
        <vt:lpwstr>Act</vt:lpwstr>
      </vt:variant>
      <vt:variant>
        <vt:i4>196619</vt:i4>
      </vt:variant>
      <vt:variant>
        <vt:i4>3435</vt:i4>
      </vt:variant>
      <vt:variant>
        <vt:i4>0</vt:i4>
      </vt:variant>
      <vt:variant>
        <vt:i4>5</vt:i4>
      </vt:variant>
      <vt:variant>
        <vt:lpwstr/>
      </vt:variant>
      <vt:variant>
        <vt:lpwstr>_1.1_Definitions_for_these Guideline</vt:lpwstr>
      </vt:variant>
      <vt:variant>
        <vt:i4>7208972</vt:i4>
      </vt:variant>
      <vt:variant>
        <vt:i4>3432</vt:i4>
      </vt:variant>
      <vt:variant>
        <vt:i4>0</vt:i4>
      </vt:variant>
      <vt:variant>
        <vt:i4>5</vt:i4>
      </vt:variant>
      <vt:variant>
        <vt:lpwstr>mailto:privacy@dest.gov.au</vt:lpwstr>
      </vt:variant>
      <vt:variant>
        <vt:lpwstr/>
      </vt:variant>
      <vt:variant>
        <vt:i4>7733373</vt:i4>
      </vt:variant>
      <vt:variant>
        <vt:i4>3429</vt:i4>
      </vt:variant>
      <vt:variant>
        <vt:i4>0</vt:i4>
      </vt:variant>
      <vt:variant>
        <vt:i4>5</vt:i4>
      </vt:variant>
      <vt:variant>
        <vt:lpwstr/>
      </vt:variant>
      <vt:variant>
        <vt:lpwstr>Centrelink</vt:lpwstr>
      </vt:variant>
      <vt:variant>
        <vt:i4>1769593</vt:i4>
      </vt:variant>
      <vt:variant>
        <vt:i4>3426</vt:i4>
      </vt:variant>
      <vt:variant>
        <vt:i4>0</vt:i4>
      </vt:variant>
      <vt:variant>
        <vt:i4>5</vt:i4>
      </vt:variant>
      <vt:variant>
        <vt:lpwstr/>
      </vt:variant>
      <vt:variant>
        <vt:lpwstr>_7.3.3_Recovery_of</vt:lpwstr>
      </vt:variant>
      <vt:variant>
        <vt:i4>6488161</vt:i4>
      </vt:variant>
      <vt:variant>
        <vt:i4>3423</vt:i4>
      </vt:variant>
      <vt:variant>
        <vt:i4>0</vt:i4>
      </vt:variant>
      <vt:variant>
        <vt:i4>5</vt:i4>
      </vt:variant>
      <vt:variant>
        <vt:lpwstr/>
      </vt:variant>
      <vt:variant>
        <vt:lpwstr>Act</vt:lpwstr>
      </vt:variant>
      <vt:variant>
        <vt:i4>327682</vt:i4>
      </vt:variant>
      <vt:variant>
        <vt:i4>3420</vt:i4>
      </vt:variant>
      <vt:variant>
        <vt:i4>0</vt:i4>
      </vt:variant>
      <vt:variant>
        <vt:i4>5</vt:i4>
      </vt:variant>
      <vt:variant>
        <vt:lpwstr/>
      </vt:variant>
      <vt:variant>
        <vt:lpwstr>Claim</vt:lpwstr>
      </vt:variant>
      <vt:variant>
        <vt:i4>7340140</vt:i4>
      </vt:variant>
      <vt:variant>
        <vt:i4>3417</vt:i4>
      </vt:variant>
      <vt:variant>
        <vt:i4>0</vt:i4>
      </vt:variant>
      <vt:variant>
        <vt:i4>5</vt:i4>
      </vt:variant>
      <vt:variant>
        <vt:lpwstr/>
      </vt:variant>
      <vt:variant>
        <vt:lpwstr>Partner</vt:lpwstr>
      </vt:variant>
      <vt:variant>
        <vt:i4>1376284</vt:i4>
      </vt:variant>
      <vt:variant>
        <vt:i4>3414</vt:i4>
      </vt:variant>
      <vt:variant>
        <vt:i4>0</vt:i4>
      </vt:variant>
      <vt:variant>
        <vt:i4>5</vt:i4>
      </vt:variant>
      <vt:variant>
        <vt:lpwstr/>
      </vt:variant>
      <vt:variant>
        <vt:lpwstr>SecondFamilyHome</vt:lpwstr>
      </vt:variant>
      <vt:variant>
        <vt:i4>7733368</vt:i4>
      </vt:variant>
      <vt:variant>
        <vt:i4>3411</vt:i4>
      </vt:variant>
      <vt:variant>
        <vt:i4>0</vt:i4>
      </vt:variant>
      <vt:variant>
        <vt:i4>5</vt:i4>
      </vt:variant>
      <vt:variant>
        <vt:lpwstr/>
      </vt:variant>
      <vt:variant>
        <vt:lpwstr>PrincipalFamilyHome</vt:lpwstr>
      </vt:variant>
      <vt:variant>
        <vt:i4>7340140</vt:i4>
      </vt:variant>
      <vt:variant>
        <vt:i4>3408</vt:i4>
      </vt:variant>
      <vt:variant>
        <vt:i4>0</vt:i4>
      </vt:variant>
      <vt:variant>
        <vt:i4>5</vt:i4>
      </vt:variant>
      <vt:variant>
        <vt:lpwstr/>
      </vt:variant>
      <vt:variant>
        <vt:lpwstr>Parent</vt:lpwstr>
      </vt:variant>
      <vt:variant>
        <vt:i4>983050</vt:i4>
      </vt:variant>
      <vt:variant>
        <vt:i4>3405</vt:i4>
      </vt:variant>
      <vt:variant>
        <vt:i4>0</vt:i4>
      </vt:variant>
      <vt:variant>
        <vt:i4>5</vt:i4>
      </vt:variant>
      <vt:variant>
        <vt:lpwstr/>
      </vt:variant>
      <vt:variant>
        <vt:lpwstr>DistanceEducationMethods</vt:lpwstr>
      </vt:variant>
      <vt:variant>
        <vt:i4>8257635</vt:i4>
      </vt:variant>
      <vt:variant>
        <vt:i4>3402</vt:i4>
      </vt:variant>
      <vt:variant>
        <vt:i4>0</vt:i4>
      </vt:variant>
      <vt:variant>
        <vt:i4>5</vt:i4>
      </vt:variant>
      <vt:variant>
        <vt:lpwstr/>
      </vt:variant>
      <vt:variant>
        <vt:lpwstr>Student</vt:lpwstr>
      </vt:variant>
      <vt:variant>
        <vt:i4>7340140</vt:i4>
      </vt:variant>
      <vt:variant>
        <vt:i4>3399</vt:i4>
      </vt:variant>
      <vt:variant>
        <vt:i4>0</vt:i4>
      </vt:variant>
      <vt:variant>
        <vt:i4>5</vt:i4>
      </vt:variant>
      <vt:variant>
        <vt:lpwstr/>
      </vt:variant>
      <vt:variant>
        <vt:lpwstr>Partner</vt:lpwstr>
      </vt:variant>
      <vt:variant>
        <vt:i4>7733373</vt:i4>
      </vt:variant>
      <vt:variant>
        <vt:i4>3396</vt:i4>
      </vt:variant>
      <vt:variant>
        <vt:i4>0</vt:i4>
      </vt:variant>
      <vt:variant>
        <vt:i4>5</vt:i4>
      </vt:variant>
      <vt:variant>
        <vt:lpwstr/>
      </vt:variant>
      <vt:variant>
        <vt:lpwstr>Centrelink</vt:lpwstr>
      </vt:variant>
      <vt:variant>
        <vt:i4>327682</vt:i4>
      </vt:variant>
      <vt:variant>
        <vt:i4>3393</vt:i4>
      </vt:variant>
      <vt:variant>
        <vt:i4>0</vt:i4>
      </vt:variant>
      <vt:variant>
        <vt:i4>5</vt:i4>
      </vt:variant>
      <vt:variant>
        <vt:lpwstr/>
      </vt:variant>
      <vt:variant>
        <vt:lpwstr>Claim</vt:lpwstr>
      </vt:variant>
      <vt:variant>
        <vt:i4>4784172</vt:i4>
      </vt:variant>
      <vt:variant>
        <vt:i4>3390</vt:i4>
      </vt:variant>
      <vt:variant>
        <vt:i4>0</vt:i4>
      </vt:variant>
      <vt:variant>
        <vt:i4>5</vt:i4>
      </vt:variant>
      <vt:variant>
        <vt:lpwstr/>
      </vt:variant>
      <vt:variant>
        <vt:lpwstr>_7.2.3_Use_of</vt:lpwstr>
      </vt:variant>
      <vt:variant>
        <vt:i4>6684678</vt:i4>
      </vt:variant>
      <vt:variant>
        <vt:i4>3387</vt:i4>
      </vt:variant>
      <vt:variant>
        <vt:i4>0</vt:i4>
      </vt:variant>
      <vt:variant>
        <vt:i4>5</vt:i4>
      </vt:variant>
      <vt:variant>
        <vt:lpwstr/>
      </vt:variant>
      <vt:variant>
        <vt:lpwstr>_7.2.2_Rights_to</vt:lpwstr>
      </vt:variant>
      <vt:variant>
        <vt:i4>3670125</vt:i4>
      </vt:variant>
      <vt:variant>
        <vt:i4>3384</vt:i4>
      </vt:variant>
      <vt:variant>
        <vt:i4>0</vt:i4>
      </vt:variant>
      <vt:variant>
        <vt:i4>5</vt:i4>
      </vt:variant>
      <vt:variant>
        <vt:lpwstr/>
      </vt:variant>
      <vt:variant>
        <vt:lpwstr>_7.2.1_Obligations</vt:lpwstr>
      </vt:variant>
      <vt:variant>
        <vt:i4>327682</vt:i4>
      </vt:variant>
      <vt:variant>
        <vt:i4>3381</vt:i4>
      </vt:variant>
      <vt:variant>
        <vt:i4>0</vt:i4>
      </vt:variant>
      <vt:variant>
        <vt:i4>5</vt:i4>
      </vt:variant>
      <vt:variant>
        <vt:lpwstr/>
      </vt:variant>
      <vt:variant>
        <vt:lpwstr>Claim</vt:lpwstr>
      </vt:variant>
      <vt:variant>
        <vt:i4>1245284</vt:i4>
      </vt:variant>
      <vt:variant>
        <vt:i4>3378</vt:i4>
      </vt:variant>
      <vt:variant>
        <vt:i4>0</vt:i4>
      </vt:variant>
      <vt:variant>
        <vt:i4>5</vt:i4>
      </vt:variant>
      <vt:variant>
        <vt:lpwstr/>
      </vt:variant>
      <vt:variant>
        <vt:lpwstr>_7.3_Reviews_and</vt:lpwstr>
      </vt:variant>
      <vt:variant>
        <vt:i4>8257635</vt:i4>
      </vt:variant>
      <vt:variant>
        <vt:i4>3375</vt:i4>
      </vt:variant>
      <vt:variant>
        <vt:i4>0</vt:i4>
      </vt:variant>
      <vt:variant>
        <vt:i4>5</vt:i4>
      </vt:variant>
      <vt:variant>
        <vt:lpwstr/>
      </vt:variant>
      <vt:variant>
        <vt:lpwstr>Student</vt:lpwstr>
      </vt:variant>
      <vt:variant>
        <vt:i4>7733373</vt:i4>
      </vt:variant>
      <vt:variant>
        <vt:i4>3372</vt:i4>
      </vt:variant>
      <vt:variant>
        <vt:i4>0</vt:i4>
      </vt:variant>
      <vt:variant>
        <vt:i4>5</vt:i4>
      </vt:variant>
      <vt:variant>
        <vt:lpwstr/>
      </vt:variant>
      <vt:variant>
        <vt:lpwstr>Centrelink</vt:lpwstr>
      </vt:variant>
      <vt:variant>
        <vt:i4>327682</vt:i4>
      </vt:variant>
      <vt:variant>
        <vt:i4>3369</vt:i4>
      </vt:variant>
      <vt:variant>
        <vt:i4>0</vt:i4>
      </vt:variant>
      <vt:variant>
        <vt:i4>5</vt:i4>
      </vt:variant>
      <vt:variant>
        <vt:lpwstr/>
      </vt:variant>
      <vt:variant>
        <vt:lpwstr>Claim</vt:lpwstr>
      </vt:variant>
      <vt:variant>
        <vt:i4>8257635</vt:i4>
      </vt:variant>
      <vt:variant>
        <vt:i4>3366</vt:i4>
      </vt:variant>
      <vt:variant>
        <vt:i4>0</vt:i4>
      </vt:variant>
      <vt:variant>
        <vt:i4>5</vt:i4>
      </vt:variant>
      <vt:variant>
        <vt:lpwstr/>
      </vt:variant>
      <vt:variant>
        <vt:lpwstr>Student</vt:lpwstr>
      </vt:variant>
      <vt:variant>
        <vt:i4>327682</vt:i4>
      </vt:variant>
      <vt:variant>
        <vt:i4>3363</vt:i4>
      </vt:variant>
      <vt:variant>
        <vt:i4>0</vt:i4>
      </vt:variant>
      <vt:variant>
        <vt:i4>5</vt:i4>
      </vt:variant>
      <vt:variant>
        <vt:lpwstr/>
      </vt:variant>
      <vt:variant>
        <vt:lpwstr>Claim</vt:lpwstr>
      </vt:variant>
      <vt:variant>
        <vt:i4>5046317</vt:i4>
      </vt:variant>
      <vt:variant>
        <vt:i4>3360</vt:i4>
      </vt:variant>
      <vt:variant>
        <vt:i4>0</vt:i4>
      </vt:variant>
      <vt:variant>
        <vt:i4>5</vt:i4>
      </vt:variant>
      <vt:variant>
        <vt:lpwstr/>
      </vt:variant>
      <vt:variant>
        <vt:lpwstr>_6.8.2_Special_assessment</vt:lpwstr>
      </vt:variant>
      <vt:variant>
        <vt:i4>1048595</vt:i4>
      </vt:variant>
      <vt:variant>
        <vt:i4>3357</vt:i4>
      </vt:variant>
      <vt:variant>
        <vt:i4>0</vt:i4>
      </vt:variant>
      <vt:variant>
        <vt:i4>5</vt:i4>
      </vt:variant>
      <vt:variant>
        <vt:lpwstr/>
      </vt:variant>
      <vt:variant>
        <vt:lpwstr>SpecialAssessment</vt:lpwstr>
      </vt:variant>
      <vt:variant>
        <vt:i4>327682</vt:i4>
      </vt:variant>
      <vt:variant>
        <vt:i4>3354</vt:i4>
      </vt:variant>
      <vt:variant>
        <vt:i4>0</vt:i4>
      </vt:variant>
      <vt:variant>
        <vt:i4>5</vt:i4>
      </vt:variant>
      <vt:variant>
        <vt:lpwstr/>
      </vt:variant>
      <vt:variant>
        <vt:lpwstr>Claim</vt:lpwstr>
      </vt:variant>
      <vt:variant>
        <vt:i4>589836</vt:i4>
      </vt:variant>
      <vt:variant>
        <vt:i4>3351</vt:i4>
      </vt:variant>
      <vt:variant>
        <vt:i4>0</vt:i4>
      </vt:variant>
      <vt:variant>
        <vt:i4>5</vt:i4>
      </vt:variant>
      <vt:variant>
        <vt:lpwstr/>
      </vt:variant>
      <vt:variant>
        <vt:lpwstr>Australia</vt:lpwstr>
      </vt:variant>
      <vt:variant>
        <vt:i4>8257635</vt:i4>
      </vt:variant>
      <vt:variant>
        <vt:i4>3348</vt:i4>
      </vt:variant>
      <vt:variant>
        <vt:i4>0</vt:i4>
      </vt:variant>
      <vt:variant>
        <vt:i4>5</vt:i4>
      </vt:variant>
      <vt:variant>
        <vt:lpwstr/>
      </vt:variant>
      <vt:variant>
        <vt:lpwstr>Student</vt:lpwstr>
      </vt:variant>
      <vt:variant>
        <vt:i4>7733373</vt:i4>
      </vt:variant>
      <vt:variant>
        <vt:i4>3345</vt:i4>
      </vt:variant>
      <vt:variant>
        <vt:i4>0</vt:i4>
      </vt:variant>
      <vt:variant>
        <vt:i4>5</vt:i4>
      </vt:variant>
      <vt:variant>
        <vt:lpwstr/>
      </vt:variant>
      <vt:variant>
        <vt:lpwstr>Centrelink</vt:lpwstr>
      </vt:variant>
      <vt:variant>
        <vt:i4>7340140</vt:i4>
      </vt:variant>
      <vt:variant>
        <vt:i4>3342</vt:i4>
      </vt:variant>
      <vt:variant>
        <vt:i4>0</vt:i4>
      </vt:variant>
      <vt:variant>
        <vt:i4>5</vt:i4>
      </vt:variant>
      <vt:variant>
        <vt:lpwstr/>
      </vt:variant>
      <vt:variant>
        <vt:lpwstr>Partner</vt:lpwstr>
      </vt:variant>
      <vt:variant>
        <vt:i4>6488161</vt:i4>
      </vt:variant>
      <vt:variant>
        <vt:i4>3339</vt:i4>
      </vt:variant>
      <vt:variant>
        <vt:i4>0</vt:i4>
      </vt:variant>
      <vt:variant>
        <vt:i4>5</vt:i4>
      </vt:variant>
      <vt:variant>
        <vt:lpwstr/>
      </vt:variant>
      <vt:variant>
        <vt:lpwstr>Act</vt:lpwstr>
      </vt:variant>
      <vt:variant>
        <vt:i4>2949210</vt:i4>
      </vt:variant>
      <vt:variant>
        <vt:i4>3336</vt:i4>
      </vt:variant>
      <vt:variant>
        <vt:i4>0</vt:i4>
      </vt:variant>
      <vt:variant>
        <vt:i4>5</vt:i4>
      </vt:variant>
      <vt:variant>
        <vt:lpwstr/>
      </vt:variant>
      <vt:variant>
        <vt:lpwstr>_2.1_Requirements_for</vt:lpwstr>
      </vt:variant>
      <vt:variant>
        <vt:i4>65538</vt:i4>
      </vt:variant>
      <vt:variant>
        <vt:i4>3333</vt:i4>
      </vt:variant>
      <vt:variant>
        <vt:i4>0</vt:i4>
      </vt:variant>
      <vt:variant>
        <vt:i4>5</vt:i4>
      </vt:variant>
      <vt:variant>
        <vt:lpwstr/>
      </vt:variant>
      <vt:variant>
        <vt:lpwstr>ApprovedApplicant</vt:lpwstr>
      </vt:variant>
      <vt:variant>
        <vt:i4>327682</vt:i4>
      </vt:variant>
      <vt:variant>
        <vt:i4>3330</vt:i4>
      </vt:variant>
      <vt:variant>
        <vt:i4>0</vt:i4>
      </vt:variant>
      <vt:variant>
        <vt:i4>5</vt:i4>
      </vt:variant>
      <vt:variant>
        <vt:lpwstr/>
      </vt:variant>
      <vt:variant>
        <vt:lpwstr>Claim</vt:lpwstr>
      </vt:variant>
      <vt:variant>
        <vt:i4>7733373</vt:i4>
      </vt:variant>
      <vt:variant>
        <vt:i4>3327</vt:i4>
      </vt:variant>
      <vt:variant>
        <vt:i4>0</vt:i4>
      </vt:variant>
      <vt:variant>
        <vt:i4>5</vt:i4>
      </vt:variant>
      <vt:variant>
        <vt:lpwstr/>
      </vt:variant>
      <vt:variant>
        <vt:lpwstr>Centrelink</vt:lpwstr>
      </vt:variant>
      <vt:variant>
        <vt:i4>327682</vt:i4>
      </vt:variant>
      <vt:variant>
        <vt:i4>3324</vt:i4>
      </vt:variant>
      <vt:variant>
        <vt:i4>0</vt:i4>
      </vt:variant>
      <vt:variant>
        <vt:i4>5</vt:i4>
      </vt:variant>
      <vt:variant>
        <vt:lpwstr/>
      </vt:variant>
      <vt:variant>
        <vt:lpwstr>Claim</vt:lpwstr>
      </vt:variant>
      <vt:variant>
        <vt:i4>7340140</vt:i4>
      </vt:variant>
      <vt:variant>
        <vt:i4>3321</vt:i4>
      </vt:variant>
      <vt:variant>
        <vt:i4>0</vt:i4>
      </vt:variant>
      <vt:variant>
        <vt:i4>5</vt:i4>
      </vt:variant>
      <vt:variant>
        <vt:lpwstr/>
      </vt:variant>
      <vt:variant>
        <vt:lpwstr>Partner</vt:lpwstr>
      </vt:variant>
      <vt:variant>
        <vt:i4>65538</vt:i4>
      </vt:variant>
      <vt:variant>
        <vt:i4>3318</vt:i4>
      </vt:variant>
      <vt:variant>
        <vt:i4>0</vt:i4>
      </vt:variant>
      <vt:variant>
        <vt:i4>5</vt:i4>
      </vt:variant>
      <vt:variant>
        <vt:lpwstr/>
      </vt:variant>
      <vt:variant>
        <vt:lpwstr>ApprovedApplicant</vt:lpwstr>
      </vt:variant>
      <vt:variant>
        <vt:i4>327682</vt:i4>
      </vt:variant>
      <vt:variant>
        <vt:i4>3315</vt:i4>
      </vt:variant>
      <vt:variant>
        <vt:i4>0</vt:i4>
      </vt:variant>
      <vt:variant>
        <vt:i4>5</vt:i4>
      </vt:variant>
      <vt:variant>
        <vt:lpwstr/>
      </vt:variant>
      <vt:variant>
        <vt:lpwstr>Claim</vt:lpwstr>
      </vt:variant>
      <vt:variant>
        <vt:i4>983069</vt:i4>
      </vt:variant>
      <vt:variant>
        <vt:i4>3312</vt:i4>
      </vt:variant>
      <vt:variant>
        <vt:i4>0</vt:i4>
      </vt:variant>
      <vt:variant>
        <vt:i4>5</vt:i4>
      </vt:variant>
      <vt:variant>
        <vt:lpwstr/>
      </vt:variant>
      <vt:variant>
        <vt:lpwstr>DecisionMaker</vt:lpwstr>
      </vt:variant>
      <vt:variant>
        <vt:i4>7340044</vt:i4>
      </vt:variant>
      <vt:variant>
        <vt:i4>3309</vt:i4>
      </vt:variant>
      <vt:variant>
        <vt:i4>0</vt:i4>
      </vt:variant>
      <vt:variant>
        <vt:i4>5</vt:i4>
      </vt:variant>
      <vt:variant>
        <vt:lpwstr/>
      </vt:variant>
      <vt:variant>
        <vt:lpwstr>_7.1.6_Notice_of</vt:lpwstr>
      </vt:variant>
      <vt:variant>
        <vt:i4>196723</vt:i4>
      </vt:variant>
      <vt:variant>
        <vt:i4>3306</vt:i4>
      </vt:variant>
      <vt:variant>
        <vt:i4>0</vt:i4>
      </vt:variant>
      <vt:variant>
        <vt:i4>5</vt:i4>
      </vt:variant>
      <vt:variant>
        <vt:lpwstr/>
      </vt:variant>
      <vt:variant>
        <vt:lpwstr>_7.1.5_Supporting_evidence</vt:lpwstr>
      </vt:variant>
      <vt:variant>
        <vt:i4>3407959</vt:i4>
      </vt:variant>
      <vt:variant>
        <vt:i4>3303</vt:i4>
      </vt:variant>
      <vt:variant>
        <vt:i4>0</vt:i4>
      </vt:variant>
      <vt:variant>
        <vt:i4>5</vt:i4>
      </vt:variant>
      <vt:variant>
        <vt:lpwstr/>
      </vt:variant>
      <vt:variant>
        <vt:lpwstr>_7.1.4_Tax_file</vt:lpwstr>
      </vt:variant>
      <vt:variant>
        <vt:i4>2097238</vt:i4>
      </vt:variant>
      <vt:variant>
        <vt:i4>3300</vt:i4>
      </vt:variant>
      <vt:variant>
        <vt:i4>0</vt:i4>
      </vt:variant>
      <vt:variant>
        <vt:i4>5</vt:i4>
      </vt:variant>
      <vt:variant>
        <vt:lpwstr/>
      </vt:variant>
      <vt:variant>
        <vt:lpwstr>_7.1.3_Who_can</vt:lpwstr>
      </vt:variant>
      <vt:variant>
        <vt:i4>7929862</vt:i4>
      </vt:variant>
      <vt:variant>
        <vt:i4>3297</vt:i4>
      </vt:variant>
      <vt:variant>
        <vt:i4>0</vt:i4>
      </vt:variant>
      <vt:variant>
        <vt:i4>5</vt:i4>
      </vt:variant>
      <vt:variant>
        <vt:lpwstr/>
      </vt:variant>
      <vt:variant>
        <vt:lpwstr>_7.1.2_When_a</vt:lpwstr>
      </vt:variant>
      <vt:variant>
        <vt:i4>5242916</vt:i4>
      </vt:variant>
      <vt:variant>
        <vt:i4>3294</vt:i4>
      </vt:variant>
      <vt:variant>
        <vt:i4>0</vt:i4>
      </vt:variant>
      <vt:variant>
        <vt:i4>5</vt:i4>
      </vt:variant>
      <vt:variant>
        <vt:lpwstr/>
      </vt:variant>
      <vt:variant>
        <vt:lpwstr>_7.1.1_Initial_assessment</vt:lpwstr>
      </vt:variant>
      <vt:variant>
        <vt:i4>327682</vt:i4>
      </vt:variant>
      <vt:variant>
        <vt:i4>3291</vt:i4>
      </vt:variant>
      <vt:variant>
        <vt:i4>0</vt:i4>
      </vt:variant>
      <vt:variant>
        <vt:i4>5</vt:i4>
      </vt:variant>
      <vt:variant>
        <vt:lpwstr/>
      </vt:variant>
      <vt:variant>
        <vt:lpwstr>Claim</vt:lpwstr>
      </vt:variant>
      <vt:variant>
        <vt:i4>7471225</vt:i4>
      </vt:variant>
      <vt:variant>
        <vt:i4>3288</vt:i4>
      </vt:variant>
      <vt:variant>
        <vt:i4>0</vt:i4>
      </vt:variant>
      <vt:variant>
        <vt:i4>5</vt:i4>
      </vt:variant>
      <vt:variant>
        <vt:lpwstr/>
      </vt:variant>
      <vt:variant>
        <vt:lpwstr>CurrentTaxYear</vt:lpwstr>
      </vt:variant>
      <vt:variant>
        <vt:i4>8192120</vt:i4>
      </vt:variant>
      <vt:variant>
        <vt:i4>3285</vt:i4>
      </vt:variant>
      <vt:variant>
        <vt:i4>0</vt:i4>
      </vt:variant>
      <vt:variant>
        <vt:i4>5</vt:i4>
      </vt:variant>
      <vt:variant>
        <vt:lpwstr/>
      </vt:variant>
      <vt:variant>
        <vt:lpwstr>BaseTaxYear</vt:lpwstr>
      </vt:variant>
      <vt:variant>
        <vt:i4>7864433</vt:i4>
      </vt:variant>
      <vt:variant>
        <vt:i4>3282</vt:i4>
      </vt:variant>
      <vt:variant>
        <vt:i4>0</vt:i4>
      </vt:variant>
      <vt:variant>
        <vt:i4>5</vt:i4>
      </vt:variant>
      <vt:variant>
        <vt:lpwstr/>
      </vt:variant>
      <vt:variant>
        <vt:lpwstr>_6.8.3_Duration_of_special assessmen</vt:lpwstr>
      </vt:variant>
      <vt:variant>
        <vt:i4>1048595</vt:i4>
      </vt:variant>
      <vt:variant>
        <vt:i4>3279</vt:i4>
      </vt:variant>
      <vt:variant>
        <vt:i4>0</vt:i4>
      </vt:variant>
      <vt:variant>
        <vt:i4>5</vt:i4>
      </vt:variant>
      <vt:variant>
        <vt:lpwstr/>
      </vt:variant>
      <vt:variant>
        <vt:lpwstr>SpecialAssessment</vt:lpwstr>
      </vt:variant>
      <vt:variant>
        <vt:i4>5046317</vt:i4>
      </vt:variant>
      <vt:variant>
        <vt:i4>3276</vt:i4>
      </vt:variant>
      <vt:variant>
        <vt:i4>0</vt:i4>
      </vt:variant>
      <vt:variant>
        <vt:i4>5</vt:i4>
      </vt:variant>
      <vt:variant>
        <vt:lpwstr/>
      </vt:variant>
      <vt:variant>
        <vt:lpwstr>_6.8.2_Special_assessment</vt:lpwstr>
      </vt:variant>
      <vt:variant>
        <vt:i4>7340140</vt:i4>
      </vt:variant>
      <vt:variant>
        <vt:i4>3273</vt:i4>
      </vt:variant>
      <vt:variant>
        <vt:i4>0</vt:i4>
      </vt:variant>
      <vt:variant>
        <vt:i4>5</vt:i4>
      </vt:variant>
      <vt:variant>
        <vt:lpwstr/>
      </vt:variant>
      <vt:variant>
        <vt:lpwstr>Partner</vt:lpwstr>
      </vt:variant>
      <vt:variant>
        <vt:i4>1048595</vt:i4>
      </vt:variant>
      <vt:variant>
        <vt:i4>3270</vt:i4>
      </vt:variant>
      <vt:variant>
        <vt:i4>0</vt:i4>
      </vt:variant>
      <vt:variant>
        <vt:i4>5</vt:i4>
      </vt:variant>
      <vt:variant>
        <vt:lpwstr/>
      </vt:variant>
      <vt:variant>
        <vt:lpwstr>SpecialAssessment</vt:lpwstr>
      </vt:variant>
      <vt:variant>
        <vt:i4>65538</vt:i4>
      </vt:variant>
      <vt:variant>
        <vt:i4>3267</vt:i4>
      </vt:variant>
      <vt:variant>
        <vt:i4>0</vt:i4>
      </vt:variant>
      <vt:variant>
        <vt:i4>5</vt:i4>
      </vt:variant>
      <vt:variant>
        <vt:lpwstr/>
      </vt:variant>
      <vt:variant>
        <vt:lpwstr>ApprovedApplicant</vt:lpwstr>
      </vt:variant>
      <vt:variant>
        <vt:i4>393327</vt:i4>
      </vt:variant>
      <vt:variant>
        <vt:i4>3264</vt:i4>
      </vt:variant>
      <vt:variant>
        <vt:i4>0</vt:i4>
      </vt:variant>
      <vt:variant>
        <vt:i4>5</vt:i4>
      </vt:variant>
      <vt:variant>
        <vt:lpwstr/>
      </vt:variant>
      <vt:variant>
        <vt:lpwstr>_5.2.2_Additional_Boarding</vt:lpwstr>
      </vt:variant>
      <vt:variant>
        <vt:i4>6750318</vt:i4>
      </vt:variant>
      <vt:variant>
        <vt:i4>3261</vt:i4>
      </vt:variant>
      <vt:variant>
        <vt:i4>0</vt:i4>
      </vt:variant>
      <vt:variant>
        <vt:i4>5</vt:i4>
      </vt:variant>
      <vt:variant>
        <vt:lpwstr/>
      </vt:variant>
      <vt:variant>
        <vt:lpwstr>StateAuthorisedCare</vt:lpwstr>
      </vt:variant>
      <vt:variant>
        <vt:i4>7340140</vt:i4>
      </vt:variant>
      <vt:variant>
        <vt:i4>3258</vt:i4>
      </vt:variant>
      <vt:variant>
        <vt:i4>0</vt:i4>
      </vt:variant>
      <vt:variant>
        <vt:i4>5</vt:i4>
      </vt:variant>
      <vt:variant>
        <vt:lpwstr/>
      </vt:variant>
      <vt:variant>
        <vt:lpwstr>Parent</vt:lpwstr>
      </vt:variant>
      <vt:variant>
        <vt:i4>7340140</vt:i4>
      </vt:variant>
      <vt:variant>
        <vt:i4>3255</vt:i4>
      </vt:variant>
      <vt:variant>
        <vt:i4>0</vt:i4>
      </vt:variant>
      <vt:variant>
        <vt:i4>5</vt:i4>
      </vt:variant>
      <vt:variant>
        <vt:lpwstr/>
      </vt:variant>
      <vt:variant>
        <vt:lpwstr>Partner</vt:lpwstr>
      </vt:variant>
      <vt:variant>
        <vt:i4>8257635</vt:i4>
      </vt:variant>
      <vt:variant>
        <vt:i4>3252</vt:i4>
      </vt:variant>
      <vt:variant>
        <vt:i4>0</vt:i4>
      </vt:variant>
      <vt:variant>
        <vt:i4>5</vt:i4>
      </vt:variant>
      <vt:variant>
        <vt:lpwstr/>
      </vt:variant>
      <vt:variant>
        <vt:lpwstr>Student</vt:lpwstr>
      </vt:variant>
      <vt:variant>
        <vt:i4>7340140</vt:i4>
      </vt:variant>
      <vt:variant>
        <vt:i4>3249</vt:i4>
      </vt:variant>
      <vt:variant>
        <vt:i4>0</vt:i4>
      </vt:variant>
      <vt:variant>
        <vt:i4>5</vt:i4>
      </vt:variant>
      <vt:variant>
        <vt:lpwstr/>
      </vt:variant>
      <vt:variant>
        <vt:lpwstr>Partner</vt:lpwstr>
      </vt:variant>
      <vt:variant>
        <vt:i4>1048595</vt:i4>
      </vt:variant>
      <vt:variant>
        <vt:i4>3246</vt:i4>
      </vt:variant>
      <vt:variant>
        <vt:i4>0</vt:i4>
      </vt:variant>
      <vt:variant>
        <vt:i4>5</vt:i4>
      </vt:variant>
      <vt:variant>
        <vt:lpwstr/>
      </vt:variant>
      <vt:variant>
        <vt:lpwstr>SpecialAssessment</vt:lpwstr>
      </vt:variant>
      <vt:variant>
        <vt:i4>5046317</vt:i4>
      </vt:variant>
      <vt:variant>
        <vt:i4>3243</vt:i4>
      </vt:variant>
      <vt:variant>
        <vt:i4>0</vt:i4>
      </vt:variant>
      <vt:variant>
        <vt:i4>5</vt:i4>
      </vt:variant>
      <vt:variant>
        <vt:lpwstr/>
      </vt:variant>
      <vt:variant>
        <vt:lpwstr>_6.8.2_Special_assessment</vt:lpwstr>
      </vt:variant>
      <vt:variant>
        <vt:i4>65538</vt:i4>
      </vt:variant>
      <vt:variant>
        <vt:i4>3240</vt:i4>
      </vt:variant>
      <vt:variant>
        <vt:i4>0</vt:i4>
      </vt:variant>
      <vt:variant>
        <vt:i4>5</vt:i4>
      </vt:variant>
      <vt:variant>
        <vt:lpwstr/>
      </vt:variant>
      <vt:variant>
        <vt:lpwstr>ApprovedApplicant</vt:lpwstr>
      </vt:variant>
      <vt:variant>
        <vt:i4>5046317</vt:i4>
      </vt:variant>
      <vt:variant>
        <vt:i4>3237</vt:i4>
      </vt:variant>
      <vt:variant>
        <vt:i4>0</vt:i4>
      </vt:variant>
      <vt:variant>
        <vt:i4>5</vt:i4>
      </vt:variant>
      <vt:variant>
        <vt:lpwstr/>
      </vt:variant>
      <vt:variant>
        <vt:lpwstr>_6.8.2_Special_assessment</vt:lpwstr>
      </vt:variant>
      <vt:variant>
        <vt:i4>8257635</vt:i4>
      </vt:variant>
      <vt:variant>
        <vt:i4>3234</vt:i4>
      </vt:variant>
      <vt:variant>
        <vt:i4>0</vt:i4>
      </vt:variant>
      <vt:variant>
        <vt:i4>5</vt:i4>
      </vt:variant>
      <vt:variant>
        <vt:lpwstr/>
      </vt:variant>
      <vt:variant>
        <vt:lpwstr>Student</vt:lpwstr>
      </vt:variant>
      <vt:variant>
        <vt:i4>393237</vt:i4>
      </vt:variant>
      <vt:variant>
        <vt:i4>3231</vt:i4>
      </vt:variant>
      <vt:variant>
        <vt:i4>0</vt:i4>
      </vt:variant>
      <vt:variant>
        <vt:i4>5</vt:i4>
      </vt:variant>
      <vt:variant>
        <vt:lpwstr/>
      </vt:variant>
      <vt:variant>
        <vt:lpwstr>Minister</vt:lpwstr>
      </vt:variant>
      <vt:variant>
        <vt:i4>7340140</vt:i4>
      </vt:variant>
      <vt:variant>
        <vt:i4>3228</vt:i4>
      </vt:variant>
      <vt:variant>
        <vt:i4>0</vt:i4>
      </vt:variant>
      <vt:variant>
        <vt:i4>5</vt:i4>
      </vt:variant>
      <vt:variant>
        <vt:lpwstr/>
      </vt:variant>
      <vt:variant>
        <vt:lpwstr>Partner</vt:lpwstr>
      </vt:variant>
      <vt:variant>
        <vt:i4>5046317</vt:i4>
      </vt:variant>
      <vt:variant>
        <vt:i4>3225</vt:i4>
      </vt:variant>
      <vt:variant>
        <vt:i4>0</vt:i4>
      </vt:variant>
      <vt:variant>
        <vt:i4>5</vt:i4>
      </vt:variant>
      <vt:variant>
        <vt:lpwstr/>
      </vt:variant>
      <vt:variant>
        <vt:lpwstr>_6.8.2_Special_assessment</vt:lpwstr>
      </vt:variant>
      <vt:variant>
        <vt:i4>1048595</vt:i4>
      </vt:variant>
      <vt:variant>
        <vt:i4>3222</vt:i4>
      </vt:variant>
      <vt:variant>
        <vt:i4>0</vt:i4>
      </vt:variant>
      <vt:variant>
        <vt:i4>5</vt:i4>
      </vt:variant>
      <vt:variant>
        <vt:lpwstr/>
      </vt:variant>
      <vt:variant>
        <vt:lpwstr>SpecialAssessment</vt:lpwstr>
      </vt:variant>
      <vt:variant>
        <vt:i4>7733252</vt:i4>
      </vt:variant>
      <vt:variant>
        <vt:i4>3219</vt:i4>
      </vt:variant>
      <vt:variant>
        <vt:i4>0</vt:i4>
      </vt:variant>
      <vt:variant>
        <vt:i4>5</vt:i4>
      </vt:variant>
      <vt:variant>
        <vt:lpwstr/>
      </vt:variant>
      <vt:variant>
        <vt:lpwstr>_6.8.4_Reassessment_after</vt:lpwstr>
      </vt:variant>
      <vt:variant>
        <vt:i4>589948</vt:i4>
      </vt:variant>
      <vt:variant>
        <vt:i4>3216</vt:i4>
      </vt:variant>
      <vt:variant>
        <vt:i4>0</vt:i4>
      </vt:variant>
      <vt:variant>
        <vt:i4>5</vt:i4>
      </vt:variant>
      <vt:variant>
        <vt:lpwstr/>
      </vt:variant>
      <vt:variant>
        <vt:lpwstr>_6.8.3_Duration_of</vt:lpwstr>
      </vt:variant>
      <vt:variant>
        <vt:i4>1048595</vt:i4>
      </vt:variant>
      <vt:variant>
        <vt:i4>3213</vt:i4>
      </vt:variant>
      <vt:variant>
        <vt:i4>0</vt:i4>
      </vt:variant>
      <vt:variant>
        <vt:i4>5</vt:i4>
      </vt:variant>
      <vt:variant>
        <vt:lpwstr/>
      </vt:variant>
      <vt:variant>
        <vt:lpwstr>SpecialAssessment</vt:lpwstr>
      </vt:variant>
      <vt:variant>
        <vt:i4>5046317</vt:i4>
      </vt:variant>
      <vt:variant>
        <vt:i4>3210</vt:i4>
      </vt:variant>
      <vt:variant>
        <vt:i4>0</vt:i4>
      </vt:variant>
      <vt:variant>
        <vt:i4>5</vt:i4>
      </vt:variant>
      <vt:variant>
        <vt:lpwstr/>
      </vt:variant>
      <vt:variant>
        <vt:lpwstr>_6.8.2_Special_assessment</vt:lpwstr>
      </vt:variant>
      <vt:variant>
        <vt:i4>2359368</vt:i4>
      </vt:variant>
      <vt:variant>
        <vt:i4>3207</vt:i4>
      </vt:variant>
      <vt:variant>
        <vt:i4>0</vt:i4>
      </vt:variant>
      <vt:variant>
        <vt:i4>5</vt:i4>
      </vt:variant>
      <vt:variant>
        <vt:lpwstr/>
      </vt:variant>
      <vt:variant>
        <vt:lpwstr>_6.8.1_Reasons_for</vt:lpwstr>
      </vt:variant>
      <vt:variant>
        <vt:i4>3407957</vt:i4>
      </vt:variant>
      <vt:variant>
        <vt:i4>3204</vt:i4>
      </vt:variant>
      <vt:variant>
        <vt:i4>0</vt:i4>
      </vt:variant>
      <vt:variant>
        <vt:i4>5</vt:i4>
      </vt:variant>
      <vt:variant>
        <vt:lpwstr/>
      </vt:variant>
      <vt:variant>
        <vt:lpwstr>_6.4_Parental_Income</vt:lpwstr>
      </vt:variant>
      <vt:variant>
        <vt:i4>6553711</vt:i4>
      </vt:variant>
      <vt:variant>
        <vt:i4>3201</vt:i4>
      </vt:variant>
      <vt:variant>
        <vt:i4>0</vt:i4>
      </vt:variant>
      <vt:variant>
        <vt:i4>5</vt:i4>
      </vt:variant>
      <vt:variant>
        <vt:lpwstr/>
      </vt:variant>
      <vt:variant>
        <vt:lpwstr>dependentchild</vt:lpwstr>
      </vt:variant>
      <vt:variant>
        <vt:i4>8257635</vt:i4>
      </vt:variant>
      <vt:variant>
        <vt:i4>3198</vt:i4>
      </vt:variant>
      <vt:variant>
        <vt:i4>0</vt:i4>
      </vt:variant>
      <vt:variant>
        <vt:i4>5</vt:i4>
      </vt:variant>
      <vt:variant>
        <vt:lpwstr/>
      </vt:variant>
      <vt:variant>
        <vt:lpwstr>Student</vt:lpwstr>
      </vt:variant>
      <vt:variant>
        <vt:i4>3080260</vt:i4>
      </vt:variant>
      <vt:variant>
        <vt:i4>3195</vt:i4>
      </vt:variant>
      <vt:variant>
        <vt:i4>0</vt:i4>
      </vt:variant>
      <vt:variant>
        <vt:i4>5</vt:i4>
      </vt:variant>
      <vt:variant>
        <vt:lpwstr/>
      </vt:variant>
      <vt:variant>
        <vt:lpwstr>_6.3.4_Other_dependent</vt:lpwstr>
      </vt:variant>
      <vt:variant>
        <vt:i4>8257635</vt:i4>
      </vt:variant>
      <vt:variant>
        <vt:i4>3192</vt:i4>
      </vt:variant>
      <vt:variant>
        <vt:i4>0</vt:i4>
      </vt:variant>
      <vt:variant>
        <vt:i4>5</vt:i4>
      </vt:variant>
      <vt:variant>
        <vt:lpwstr/>
      </vt:variant>
      <vt:variant>
        <vt:lpwstr>Student</vt:lpwstr>
      </vt:variant>
      <vt:variant>
        <vt:i4>3080260</vt:i4>
      </vt:variant>
      <vt:variant>
        <vt:i4>3189</vt:i4>
      </vt:variant>
      <vt:variant>
        <vt:i4>0</vt:i4>
      </vt:variant>
      <vt:variant>
        <vt:i4>5</vt:i4>
      </vt:variant>
      <vt:variant>
        <vt:lpwstr/>
      </vt:variant>
      <vt:variant>
        <vt:lpwstr>_6.3.4_Other_dependent</vt:lpwstr>
      </vt:variant>
      <vt:variant>
        <vt:i4>8257635</vt:i4>
      </vt:variant>
      <vt:variant>
        <vt:i4>3186</vt:i4>
      </vt:variant>
      <vt:variant>
        <vt:i4>0</vt:i4>
      </vt:variant>
      <vt:variant>
        <vt:i4>5</vt:i4>
      </vt:variant>
      <vt:variant>
        <vt:lpwstr/>
      </vt:variant>
      <vt:variant>
        <vt:lpwstr>Student</vt:lpwstr>
      </vt:variant>
      <vt:variant>
        <vt:i4>8257635</vt:i4>
      </vt:variant>
      <vt:variant>
        <vt:i4>3183</vt:i4>
      </vt:variant>
      <vt:variant>
        <vt:i4>0</vt:i4>
      </vt:variant>
      <vt:variant>
        <vt:i4>5</vt:i4>
      </vt:variant>
      <vt:variant>
        <vt:lpwstr/>
      </vt:variant>
      <vt:variant>
        <vt:lpwstr>Student</vt:lpwstr>
      </vt:variant>
      <vt:variant>
        <vt:i4>6553624</vt:i4>
      </vt:variant>
      <vt:variant>
        <vt:i4>3180</vt:i4>
      </vt:variant>
      <vt:variant>
        <vt:i4>0</vt:i4>
      </vt:variant>
      <vt:variant>
        <vt:i4>5</vt:i4>
      </vt:variant>
      <vt:variant>
        <vt:lpwstr/>
      </vt:variant>
      <vt:variant>
        <vt:lpwstr>_6.8.3_Effect_of</vt:lpwstr>
      </vt:variant>
      <vt:variant>
        <vt:i4>2883659</vt:i4>
      </vt:variant>
      <vt:variant>
        <vt:i4>3177</vt:i4>
      </vt:variant>
      <vt:variant>
        <vt:i4>0</vt:i4>
      </vt:variant>
      <vt:variant>
        <vt:i4>5</vt:i4>
      </vt:variant>
      <vt:variant>
        <vt:lpwstr/>
      </vt:variant>
      <vt:variant>
        <vt:lpwstr>_6.8.2_Upper_Income</vt:lpwstr>
      </vt:variant>
      <vt:variant>
        <vt:i4>589947</vt:i4>
      </vt:variant>
      <vt:variant>
        <vt:i4>3174</vt:i4>
      </vt:variant>
      <vt:variant>
        <vt:i4>0</vt:i4>
      </vt:variant>
      <vt:variant>
        <vt:i4>5</vt:i4>
      </vt:variant>
      <vt:variant>
        <vt:lpwstr/>
      </vt:variant>
      <vt:variant>
        <vt:lpwstr>_6.8.1_Parental_Income</vt:lpwstr>
      </vt:variant>
      <vt:variant>
        <vt:i4>1835024</vt:i4>
      </vt:variant>
      <vt:variant>
        <vt:i4>3171</vt:i4>
      </vt:variant>
      <vt:variant>
        <vt:i4>0</vt:i4>
      </vt:variant>
      <vt:variant>
        <vt:i4>5</vt:i4>
      </vt:variant>
      <vt:variant>
        <vt:lpwstr/>
      </vt:variant>
      <vt:variant>
        <vt:lpwstr>EligibilityPeriod</vt:lpwstr>
      </vt:variant>
      <vt:variant>
        <vt:i4>65659</vt:i4>
      </vt:variant>
      <vt:variant>
        <vt:i4>3168</vt:i4>
      </vt:variant>
      <vt:variant>
        <vt:i4>0</vt:i4>
      </vt:variant>
      <vt:variant>
        <vt:i4>5</vt:i4>
      </vt:variant>
      <vt:variant>
        <vt:lpwstr/>
      </vt:variant>
      <vt:variant>
        <vt:lpwstr>_6.3.2_Parental_Income</vt:lpwstr>
      </vt:variant>
      <vt:variant>
        <vt:i4>8192120</vt:i4>
      </vt:variant>
      <vt:variant>
        <vt:i4>3165</vt:i4>
      </vt:variant>
      <vt:variant>
        <vt:i4>0</vt:i4>
      </vt:variant>
      <vt:variant>
        <vt:i4>5</vt:i4>
      </vt:variant>
      <vt:variant>
        <vt:lpwstr/>
      </vt:variant>
      <vt:variant>
        <vt:lpwstr>BaseTaxYear</vt:lpwstr>
      </vt:variant>
      <vt:variant>
        <vt:i4>7471225</vt:i4>
      </vt:variant>
      <vt:variant>
        <vt:i4>3162</vt:i4>
      </vt:variant>
      <vt:variant>
        <vt:i4>0</vt:i4>
      </vt:variant>
      <vt:variant>
        <vt:i4>5</vt:i4>
      </vt:variant>
      <vt:variant>
        <vt:lpwstr/>
      </vt:variant>
      <vt:variant>
        <vt:lpwstr>CurrentTaxYear</vt:lpwstr>
      </vt:variant>
      <vt:variant>
        <vt:i4>7471225</vt:i4>
      </vt:variant>
      <vt:variant>
        <vt:i4>3159</vt:i4>
      </vt:variant>
      <vt:variant>
        <vt:i4>0</vt:i4>
      </vt:variant>
      <vt:variant>
        <vt:i4>5</vt:i4>
      </vt:variant>
      <vt:variant>
        <vt:lpwstr/>
      </vt:variant>
      <vt:variant>
        <vt:lpwstr>CurrentTaxYear</vt:lpwstr>
      </vt:variant>
      <vt:variant>
        <vt:i4>7340140</vt:i4>
      </vt:variant>
      <vt:variant>
        <vt:i4>3156</vt:i4>
      </vt:variant>
      <vt:variant>
        <vt:i4>0</vt:i4>
      </vt:variant>
      <vt:variant>
        <vt:i4>5</vt:i4>
      </vt:variant>
      <vt:variant>
        <vt:lpwstr/>
      </vt:variant>
      <vt:variant>
        <vt:lpwstr>Partner</vt:lpwstr>
      </vt:variant>
      <vt:variant>
        <vt:i4>2555973</vt:i4>
      </vt:variant>
      <vt:variant>
        <vt:i4>3153</vt:i4>
      </vt:variant>
      <vt:variant>
        <vt:i4>0</vt:i4>
      </vt:variant>
      <vt:variant>
        <vt:i4>5</vt:i4>
      </vt:variant>
      <vt:variant>
        <vt:lpwstr/>
      </vt:variant>
      <vt:variant>
        <vt:lpwstr>_6.7.5_Reverse_current</vt:lpwstr>
      </vt:variant>
      <vt:variant>
        <vt:i4>8192120</vt:i4>
      </vt:variant>
      <vt:variant>
        <vt:i4>3150</vt:i4>
      </vt:variant>
      <vt:variant>
        <vt:i4>0</vt:i4>
      </vt:variant>
      <vt:variant>
        <vt:i4>5</vt:i4>
      </vt:variant>
      <vt:variant>
        <vt:lpwstr/>
      </vt:variant>
      <vt:variant>
        <vt:lpwstr>BaseTaxYear</vt:lpwstr>
      </vt:variant>
      <vt:variant>
        <vt:i4>2228290</vt:i4>
      </vt:variant>
      <vt:variant>
        <vt:i4>3147</vt:i4>
      </vt:variant>
      <vt:variant>
        <vt:i4>0</vt:i4>
      </vt:variant>
      <vt:variant>
        <vt:i4>5</vt:i4>
      </vt:variant>
      <vt:variant>
        <vt:lpwstr/>
      </vt:variant>
      <vt:variant>
        <vt:lpwstr>_6.1.3_Proof_of</vt:lpwstr>
      </vt:variant>
      <vt:variant>
        <vt:i4>7471225</vt:i4>
      </vt:variant>
      <vt:variant>
        <vt:i4>3144</vt:i4>
      </vt:variant>
      <vt:variant>
        <vt:i4>0</vt:i4>
      </vt:variant>
      <vt:variant>
        <vt:i4>5</vt:i4>
      </vt:variant>
      <vt:variant>
        <vt:lpwstr/>
      </vt:variant>
      <vt:variant>
        <vt:lpwstr>CurrentTaxYear</vt:lpwstr>
      </vt:variant>
      <vt:variant>
        <vt:i4>1900661</vt:i4>
      </vt:variant>
      <vt:variant>
        <vt:i4>3141</vt:i4>
      </vt:variant>
      <vt:variant>
        <vt:i4>0</vt:i4>
      </vt:variant>
      <vt:variant>
        <vt:i4>5</vt:i4>
      </vt:variant>
      <vt:variant>
        <vt:lpwstr/>
      </vt:variant>
      <vt:variant>
        <vt:lpwstr>_6.3_Calculating_parental</vt:lpwstr>
      </vt:variant>
      <vt:variant>
        <vt:i4>1835024</vt:i4>
      </vt:variant>
      <vt:variant>
        <vt:i4>3138</vt:i4>
      </vt:variant>
      <vt:variant>
        <vt:i4>0</vt:i4>
      </vt:variant>
      <vt:variant>
        <vt:i4>5</vt:i4>
      </vt:variant>
      <vt:variant>
        <vt:lpwstr/>
      </vt:variant>
      <vt:variant>
        <vt:lpwstr>EligibilityPeriod</vt:lpwstr>
      </vt:variant>
      <vt:variant>
        <vt:i4>3735616</vt:i4>
      </vt:variant>
      <vt:variant>
        <vt:i4>3135</vt:i4>
      </vt:variant>
      <vt:variant>
        <vt:i4>0</vt:i4>
      </vt:variant>
      <vt:variant>
        <vt:i4>5</vt:i4>
      </vt:variant>
      <vt:variant>
        <vt:lpwstr/>
      </vt:variant>
      <vt:variant>
        <vt:lpwstr>_6.7.3_Estimated_income</vt:lpwstr>
      </vt:variant>
      <vt:variant>
        <vt:i4>7340140</vt:i4>
      </vt:variant>
      <vt:variant>
        <vt:i4>3132</vt:i4>
      </vt:variant>
      <vt:variant>
        <vt:i4>0</vt:i4>
      </vt:variant>
      <vt:variant>
        <vt:i4>5</vt:i4>
      </vt:variant>
      <vt:variant>
        <vt:lpwstr/>
      </vt:variant>
      <vt:variant>
        <vt:lpwstr>Parent</vt:lpwstr>
      </vt:variant>
      <vt:variant>
        <vt:i4>327682</vt:i4>
      </vt:variant>
      <vt:variant>
        <vt:i4>3129</vt:i4>
      </vt:variant>
      <vt:variant>
        <vt:i4>0</vt:i4>
      </vt:variant>
      <vt:variant>
        <vt:i4>5</vt:i4>
      </vt:variant>
      <vt:variant>
        <vt:lpwstr/>
      </vt:variant>
      <vt:variant>
        <vt:lpwstr>Claim</vt:lpwstr>
      </vt:variant>
      <vt:variant>
        <vt:i4>7340140</vt:i4>
      </vt:variant>
      <vt:variant>
        <vt:i4>3126</vt:i4>
      </vt:variant>
      <vt:variant>
        <vt:i4>0</vt:i4>
      </vt:variant>
      <vt:variant>
        <vt:i4>5</vt:i4>
      </vt:variant>
      <vt:variant>
        <vt:lpwstr/>
      </vt:variant>
      <vt:variant>
        <vt:lpwstr>Partner</vt:lpwstr>
      </vt:variant>
      <vt:variant>
        <vt:i4>7667819</vt:i4>
      </vt:variant>
      <vt:variant>
        <vt:i4>3123</vt:i4>
      </vt:variant>
      <vt:variant>
        <vt:i4>0</vt:i4>
      </vt:variant>
      <vt:variant>
        <vt:i4>5</vt:i4>
      </vt:variant>
      <vt:variant>
        <vt:lpwstr/>
      </vt:variant>
      <vt:variant>
        <vt:lpwstr>Likely</vt:lpwstr>
      </vt:variant>
      <vt:variant>
        <vt:i4>8192120</vt:i4>
      </vt:variant>
      <vt:variant>
        <vt:i4>3120</vt:i4>
      </vt:variant>
      <vt:variant>
        <vt:i4>0</vt:i4>
      </vt:variant>
      <vt:variant>
        <vt:i4>5</vt:i4>
      </vt:variant>
      <vt:variant>
        <vt:lpwstr/>
      </vt:variant>
      <vt:variant>
        <vt:lpwstr>BaseTaxYear</vt:lpwstr>
      </vt:variant>
      <vt:variant>
        <vt:i4>7471225</vt:i4>
      </vt:variant>
      <vt:variant>
        <vt:i4>3117</vt:i4>
      </vt:variant>
      <vt:variant>
        <vt:i4>0</vt:i4>
      </vt:variant>
      <vt:variant>
        <vt:i4>5</vt:i4>
      </vt:variant>
      <vt:variant>
        <vt:lpwstr/>
      </vt:variant>
      <vt:variant>
        <vt:lpwstr>CurrentTaxYear</vt:lpwstr>
      </vt:variant>
      <vt:variant>
        <vt:i4>2555973</vt:i4>
      </vt:variant>
      <vt:variant>
        <vt:i4>3114</vt:i4>
      </vt:variant>
      <vt:variant>
        <vt:i4>0</vt:i4>
      </vt:variant>
      <vt:variant>
        <vt:i4>5</vt:i4>
      </vt:variant>
      <vt:variant>
        <vt:lpwstr/>
      </vt:variant>
      <vt:variant>
        <vt:lpwstr>_6.7.5_Reverse_current</vt:lpwstr>
      </vt:variant>
      <vt:variant>
        <vt:i4>8192120</vt:i4>
      </vt:variant>
      <vt:variant>
        <vt:i4>3111</vt:i4>
      </vt:variant>
      <vt:variant>
        <vt:i4>0</vt:i4>
      </vt:variant>
      <vt:variant>
        <vt:i4>5</vt:i4>
      </vt:variant>
      <vt:variant>
        <vt:lpwstr/>
      </vt:variant>
      <vt:variant>
        <vt:lpwstr>BaseTaxYear</vt:lpwstr>
      </vt:variant>
      <vt:variant>
        <vt:i4>524392</vt:i4>
      </vt:variant>
      <vt:variant>
        <vt:i4>3108</vt:i4>
      </vt:variant>
      <vt:variant>
        <vt:i4>0</vt:i4>
      </vt:variant>
      <vt:variant>
        <vt:i4>5</vt:i4>
      </vt:variant>
      <vt:variant>
        <vt:lpwstr/>
      </vt:variant>
      <vt:variant>
        <vt:lpwstr>_6.7.2_Parental_current</vt:lpwstr>
      </vt:variant>
      <vt:variant>
        <vt:i4>7340140</vt:i4>
      </vt:variant>
      <vt:variant>
        <vt:i4>3105</vt:i4>
      </vt:variant>
      <vt:variant>
        <vt:i4>0</vt:i4>
      </vt:variant>
      <vt:variant>
        <vt:i4>5</vt:i4>
      </vt:variant>
      <vt:variant>
        <vt:lpwstr/>
      </vt:variant>
      <vt:variant>
        <vt:lpwstr>Partner</vt:lpwstr>
      </vt:variant>
      <vt:variant>
        <vt:i4>7471225</vt:i4>
      </vt:variant>
      <vt:variant>
        <vt:i4>3102</vt:i4>
      </vt:variant>
      <vt:variant>
        <vt:i4>0</vt:i4>
      </vt:variant>
      <vt:variant>
        <vt:i4>5</vt:i4>
      </vt:variant>
      <vt:variant>
        <vt:lpwstr/>
      </vt:variant>
      <vt:variant>
        <vt:lpwstr>CurrentTaxYear</vt:lpwstr>
      </vt:variant>
      <vt:variant>
        <vt:i4>2555973</vt:i4>
      </vt:variant>
      <vt:variant>
        <vt:i4>3099</vt:i4>
      </vt:variant>
      <vt:variant>
        <vt:i4>0</vt:i4>
      </vt:variant>
      <vt:variant>
        <vt:i4>5</vt:i4>
      </vt:variant>
      <vt:variant>
        <vt:lpwstr/>
      </vt:variant>
      <vt:variant>
        <vt:lpwstr>_6.7.5_Reverse_current</vt:lpwstr>
      </vt:variant>
      <vt:variant>
        <vt:i4>1245303</vt:i4>
      </vt:variant>
      <vt:variant>
        <vt:i4>3096</vt:i4>
      </vt:variant>
      <vt:variant>
        <vt:i4>0</vt:i4>
      </vt:variant>
      <vt:variant>
        <vt:i4>5</vt:i4>
      </vt:variant>
      <vt:variant>
        <vt:lpwstr/>
      </vt:variant>
      <vt:variant>
        <vt:lpwstr>_6.7.4_Approval_of</vt:lpwstr>
      </vt:variant>
      <vt:variant>
        <vt:i4>3735616</vt:i4>
      </vt:variant>
      <vt:variant>
        <vt:i4>3093</vt:i4>
      </vt:variant>
      <vt:variant>
        <vt:i4>0</vt:i4>
      </vt:variant>
      <vt:variant>
        <vt:i4>5</vt:i4>
      </vt:variant>
      <vt:variant>
        <vt:lpwstr/>
      </vt:variant>
      <vt:variant>
        <vt:lpwstr>_6.7.3_Estimated_income</vt:lpwstr>
      </vt:variant>
      <vt:variant>
        <vt:i4>524392</vt:i4>
      </vt:variant>
      <vt:variant>
        <vt:i4>3090</vt:i4>
      </vt:variant>
      <vt:variant>
        <vt:i4>0</vt:i4>
      </vt:variant>
      <vt:variant>
        <vt:i4>5</vt:i4>
      </vt:variant>
      <vt:variant>
        <vt:lpwstr/>
      </vt:variant>
      <vt:variant>
        <vt:lpwstr>_6.7.2_Parental_current</vt:lpwstr>
      </vt:variant>
      <vt:variant>
        <vt:i4>7471225</vt:i4>
      </vt:variant>
      <vt:variant>
        <vt:i4>3087</vt:i4>
      </vt:variant>
      <vt:variant>
        <vt:i4>0</vt:i4>
      </vt:variant>
      <vt:variant>
        <vt:i4>5</vt:i4>
      </vt:variant>
      <vt:variant>
        <vt:lpwstr/>
      </vt:variant>
      <vt:variant>
        <vt:lpwstr>CurrentTaxYear</vt:lpwstr>
      </vt:variant>
      <vt:variant>
        <vt:i4>589925</vt:i4>
      </vt:variant>
      <vt:variant>
        <vt:i4>3084</vt:i4>
      </vt:variant>
      <vt:variant>
        <vt:i4>0</vt:i4>
      </vt:variant>
      <vt:variant>
        <vt:i4>5</vt:i4>
      </vt:variant>
      <vt:variant>
        <vt:lpwstr/>
      </vt:variant>
      <vt:variant>
        <vt:lpwstr>_6.7.1_Assessment_based</vt:lpwstr>
      </vt:variant>
      <vt:variant>
        <vt:i4>3866740</vt:i4>
      </vt:variant>
      <vt:variant>
        <vt:i4>3081</vt:i4>
      </vt:variant>
      <vt:variant>
        <vt:i4>0</vt:i4>
      </vt:variant>
      <vt:variant>
        <vt:i4>5</vt:i4>
      </vt:variant>
      <vt:variant>
        <vt:lpwstr/>
      </vt:variant>
      <vt:variant>
        <vt:lpwstr>_6.3.9_Income_earned_or received fro</vt:lpwstr>
      </vt:variant>
      <vt:variant>
        <vt:i4>7340140</vt:i4>
      </vt:variant>
      <vt:variant>
        <vt:i4>3078</vt:i4>
      </vt:variant>
      <vt:variant>
        <vt:i4>0</vt:i4>
      </vt:variant>
      <vt:variant>
        <vt:i4>5</vt:i4>
      </vt:variant>
      <vt:variant>
        <vt:lpwstr/>
      </vt:variant>
      <vt:variant>
        <vt:lpwstr>Partner</vt:lpwstr>
      </vt:variant>
      <vt:variant>
        <vt:i4>7471225</vt:i4>
      </vt:variant>
      <vt:variant>
        <vt:i4>3075</vt:i4>
      </vt:variant>
      <vt:variant>
        <vt:i4>0</vt:i4>
      </vt:variant>
      <vt:variant>
        <vt:i4>5</vt:i4>
      </vt:variant>
      <vt:variant>
        <vt:lpwstr/>
      </vt:variant>
      <vt:variant>
        <vt:lpwstr>CurrentTaxYear</vt:lpwstr>
      </vt:variant>
      <vt:variant>
        <vt:i4>8192120</vt:i4>
      </vt:variant>
      <vt:variant>
        <vt:i4>3072</vt:i4>
      </vt:variant>
      <vt:variant>
        <vt:i4>0</vt:i4>
      </vt:variant>
      <vt:variant>
        <vt:i4>5</vt:i4>
      </vt:variant>
      <vt:variant>
        <vt:lpwstr/>
      </vt:variant>
      <vt:variant>
        <vt:lpwstr>BaseTaxYear</vt:lpwstr>
      </vt:variant>
      <vt:variant>
        <vt:i4>4128857</vt:i4>
      </vt:variant>
      <vt:variant>
        <vt:i4>3069</vt:i4>
      </vt:variant>
      <vt:variant>
        <vt:i4>0</vt:i4>
      </vt:variant>
      <vt:variant>
        <vt:i4>5</vt:i4>
      </vt:variant>
      <vt:variant>
        <vt:lpwstr/>
      </vt:variant>
      <vt:variant>
        <vt:lpwstr>_6.6.6_Ministers_of</vt:lpwstr>
      </vt:variant>
      <vt:variant>
        <vt:i4>721018</vt:i4>
      </vt:variant>
      <vt:variant>
        <vt:i4>3066</vt:i4>
      </vt:variant>
      <vt:variant>
        <vt:i4>0</vt:i4>
      </vt:variant>
      <vt:variant>
        <vt:i4>5</vt:i4>
      </vt:variant>
      <vt:variant>
        <vt:lpwstr/>
      </vt:variant>
      <vt:variant>
        <vt:lpwstr>_6.6.5_Overseas_fringe</vt:lpwstr>
      </vt:variant>
      <vt:variant>
        <vt:i4>7077956</vt:i4>
      </vt:variant>
      <vt:variant>
        <vt:i4>3063</vt:i4>
      </vt:variant>
      <vt:variant>
        <vt:i4>0</vt:i4>
      </vt:variant>
      <vt:variant>
        <vt:i4>5</vt:i4>
      </vt:variant>
      <vt:variant>
        <vt:lpwstr/>
      </vt:variant>
      <vt:variant>
        <vt:lpwstr>_6.6.4_First_$1,000</vt:lpwstr>
      </vt:variant>
      <vt:variant>
        <vt:i4>5177401</vt:i4>
      </vt:variant>
      <vt:variant>
        <vt:i4>3060</vt:i4>
      </vt:variant>
      <vt:variant>
        <vt:i4>0</vt:i4>
      </vt:variant>
      <vt:variant>
        <vt:i4>5</vt:i4>
      </vt:variant>
      <vt:variant>
        <vt:lpwstr/>
      </vt:variant>
      <vt:variant>
        <vt:lpwstr>_6.6.3_Valuing_fringe</vt:lpwstr>
      </vt:variant>
      <vt:variant>
        <vt:i4>2752579</vt:i4>
      </vt:variant>
      <vt:variant>
        <vt:i4>3057</vt:i4>
      </vt:variant>
      <vt:variant>
        <vt:i4>0</vt:i4>
      </vt:variant>
      <vt:variant>
        <vt:i4>5</vt:i4>
      </vt:variant>
      <vt:variant>
        <vt:lpwstr/>
      </vt:variant>
      <vt:variant>
        <vt:lpwstr>_6.6.2_Types_of</vt:lpwstr>
      </vt:variant>
      <vt:variant>
        <vt:i4>3473506</vt:i4>
      </vt:variant>
      <vt:variant>
        <vt:i4>3054</vt:i4>
      </vt:variant>
      <vt:variant>
        <vt:i4>0</vt:i4>
      </vt:variant>
      <vt:variant>
        <vt:i4>5</vt:i4>
      </vt:variant>
      <vt:variant>
        <vt:lpwstr/>
      </vt:variant>
      <vt:variant>
        <vt:lpwstr>_6.6.1_Definitions</vt:lpwstr>
      </vt:variant>
      <vt:variant>
        <vt:i4>7733373</vt:i4>
      </vt:variant>
      <vt:variant>
        <vt:i4>3051</vt:i4>
      </vt:variant>
      <vt:variant>
        <vt:i4>0</vt:i4>
      </vt:variant>
      <vt:variant>
        <vt:i4>5</vt:i4>
      </vt:variant>
      <vt:variant>
        <vt:lpwstr/>
      </vt:variant>
      <vt:variant>
        <vt:lpwstr>Centrelink</vt:lpwstr>
      </vt:variant>
      <vt:variant>
        <vt:i4>7340140</vt:i4>
      </vt:variant>
      <vt:variant>
        <vt:i4>3048</vt:i4>
      </vt:variant>
      <vt:variant>
        <vt:i4>0</vt:i4>
      </vt:variant>
      <vt:variant>
        <vt:i4>5</vt:i4>
      </vt:variant>
      <vt:variant>
        <vt:lpwstr/>
      </vt:variant>
      <vt:variant>
        <vt:lpwstr>Partner</vt:lpwstr>
      </vt:variant>
      <vt:variant>
        <vt:i4>7340140</vt:i4>
      </vt:variant>
      <vt:variant>
        <vt:i4>3045</vt:i4>
      </vt:variant>
      <vt:variant>
        <vt:i4>0</vt:i4>
      </vt:variant>
      <vt:variant>
        <vt:i4>5</vt:i4>
      </vt:variant>
      <vt:variant>
        <vt:lpwstr/>
      </vt:variant>
      <vt:variant>
        <vt:lpwstr>Partner</vt:lpwstr>
      </vt:variant>
      <vt:variant>
        <vt:i4>7471225</vt:i4>
      </vt:variant>
      <vt:variant>
        <vt:i4>3042</vt:i4>
      </vt:variant>
      <vt:variant>
        <vt:i4>0</vt:i4>
      </vt:variant>
      <vt:variant>
        <vt:i4>5</vt:i4>
      </vt:variant>
      <vt:variant>
        <vt:lpwstr/>
      </vt:variant>
      <vt:variant>
        <vt:lpwstr>CurrentTaxYear</vt:lpwstr>
      </vt:variant>
      <vt:variant>
        <vt:i4>6684793</vt:i4>
      </vt:variant>
      <vt:variant>
        <vt:i4>3039</vt:i4>
      </vt:variant>
      <vt:variant>
        <vt:i4>0</vt:i4>
      </vt:variant>
      <vt:variant>
        <vt:i4>5</vt:i4>
      </vt:variant>
      <vt:variant>
        <vt:lpwstr/>
      </vt:variant>
      <vt:variant>
        <vt:lpwstr>TotalNetInvestmentLoss</vt:lpwstr>
      </vt:variant>
      <vt:variant>
        <vt:i4>7340140</vt:i4>
      </vt:variant>
      <vt:variant>
        <vt:i4>3036</vt:i4>
      </vt:variant>
      <vt:variant>
        <vt:i4>0</vt:i4>
      </vt:variant>
      <vt:variant>
        <vt:i4>5</vt:i4>
      </vt:variant>
      <vt:variant>
        <vt:lpwstr/>
      </vt:variant>
      <vt:variant>
        <vt:lpwstr>Partner</vt:lpwstr>
      </vt:variant>
      <vt:variant>
        <vt:i4>5505122</vt:i4>
      </vt:variant>
      <vt:variant>
        <vt:i4>3033</vt:i4>
      </vt:variant>
      <vt:variant>
        <vt:i4>0</vt:i4>
      </vt:variant>
      <vt:variant>
        <vt:i4>5</vt:i4>
      </vt:variant>
      <vt:variant>
        <vt:lpwstr/>
      </vt:variant>
      <vt:variant>
        <vt:lpwstr>_6.5.4_Self-declaration_and</vt:lpwstr>
      </vt:variant>
      <vt:variant>
        <vt:i4>5832756</vt:i4>
      </vt:variant>
      <vt:variant>
        <vt:i4>3030</vt:i4>
      </vt:variant>
      <vt:variant>
        <vt:i4>0</vt:i4>
      </vt:variant>
      <vt:variant>
        <vt:i4>5</vt:i4>
      </vt:variant>
      <vt:variant>
        <vt:lpwstr/>
      </vt:variant>
      <vt:variant>
        <vt:lpwstr>_6.5.3_Valuing_rental</vt:lpwstr>
      </vt:variant>
      <vt:variant>
        <vt:i4>3473506</vt:i4>
      </vt:variant>
      <vt:variant>
        <vt:i4>3027</vt:i4>
      </vt:variant>
      <vt:variant>
        <vt:i4>0</vt:i4>
      </vt:variant>
      <vt:variant>
        <vt:i4>5</vt:i4>
      </vt:variant>
      <vt:variant>
        <vt:lpwstr/>
      </vt:variant>
      <vt:variant>
        <vt:lpwstr>_6.5.2_Definitions</vt:lpwstr>
      </vt:variant>
      <vt:variant>
        <vt:i4>7012376</vt:i4>
      </vt:variant>
      <vt:variant>
        <vt:i4>3024</vt:i4>
      </vt:variant>
      <vt:variant>
        <vt:i4>0</vt:i4>
      </vt:variant>
      <vt:variant>
        <vt:i4>5</vt:i4>
      </vt:variant>
      <vt:variant>
        <vt:lpwstr/>
      </vt:variant>
      <vt:variant>
        <vt:lpwstr>_6.5.1_Effect_of</vt:lpwstr>
      </vt:variant>
      <vt:variant>
        <vt:i4>6553711</vt:i4>
      </vt:variant>
      <vt:variant>
        <vt:i4>3021</vt:i4>
      </vt:variant>
      <vt:variant>
        <vt:i4>0</vt:i4>
      </vt:variant>
      <vt:variant>
        <vt:i4>5</vt:i4>
      </vt:variant>
      <vt:variant>
        <vt:lpwstr/>
      </vt:variant>
      <vt:variant>
        <vt:lpwstr>dependentchild</vt:lpwstr>
      </vt:variant>
      <vt:variant>
        <vt:i4>7995454</vt:i4>
      </vt:variant>
      <vt:variant>
        <vt:i4>3018</vt:i4>
      </vt:variant>
      <vt:variant>
        <vt:i4>0</vt:i4>
      </vt:variant>
      <vt:variant>
        <vt:i4>5</vt:i4>
      </vt:variant>
      <vt:variant>
        <vt:lpwstr>http://www.ato.gov.au/</vt:lpwstr>
      </vt:variant>
      <vt:variant>
        <vt:lpwstr/>
      </vt:variant>
      <vt:variant>
        <vt:i4>3473506</vt:i4>
      </vt:variant>
      <vt:variant>
        <vt:i4>3015</vt:i4>
      </vt:variant>
      <vt:variant>
        <vt:i4>0</vt:i4>
      </vt:variant>
      <vt:variant>
        <vt:i4>5</vt:i4>
      </vt:variant>
      <vt:variant>
        <vt:lpwstr/>
      </vt:variant>
      <vt:variant>
        <vt:lpwstr>_6.6.1_Definitions</vt:lpwstr>
      </vt:variant>
      <vt:variant>
        <vt:i4>7340140</vt:i4>
      </vt:variant>
      <vt:variant>
        <vt:i4>3012</vt:i4>
      </vt:variant>
      <vt:variant>
        <vt:i4>0</vt:i4>
      </vt:variant>
      <vt:variant>
        <vt:i4>5</vt:i4>
      </vt:variant>
      <vt:variant>
        <vt:lpwstr/>
      </vt:variant>
      <vt:variant>
        <vt:lpwstr>Partner</vt:lpwstr>
      </vt:variant>
      <vt:variant>
        <vt:i4>5046317</vt:i4>
      </vt:variant>
      <vt:variant>
        <vt:i4>3009</vt:i4>
      </vt:variant>
      <vt:variant>
        <vt:i4>0</vt:i4>
      </vt:variant>
      <vt:variant>
        <vt:i4>5</vt:i4>
      </vt:variant>
      <vt:variant>
        <vt:lpwstr/>
      </vt:variant>
      <vt:variant>
        <vt:lpwstr>_6.8.2_Special_assessment</vt:lpwstr>
      </vt:variant>
      <vt:variant>
        <vt:i4>1048595</vt:i4>
      </vt:variant>
      <vt:variant>
        <vt:i4>3006</vt:i4>
      </vt:variant>
      <vt:variant>
        <vt:i4>0</vt:i4>
      </vt:variant>
      <vt:variant>
        <vt:i4>5</vt:i4>
      </vt:variant>
      <vt:variant>
        <vt:lpwstr/>
      </vt:variant>
      <vt:variant>
        <vt:lpwstr>SpecialAssessment</vt:lpwstr>
      </vt:variant>
      <vt:variant>
        <vt:i4>8257635</vt:i4>
      </vt:variant>
      <vt:variant>
        <vt:i4>3003</vt:i4>
      </vt:variant>
      <vt:variant>
        <vt:i4>0</vt:i4>
      </vt:variant>
      <vt:variant>
        <vt:i4>5</vt:i4>
      </vt:variant>
      <vt:variant>
        <vt:lpwstr/>
      </vt:variant>
      <vt:variant>
        <vt:lpwstr>Student</vt:lpwstr>
      </vt:variant>
      <vt:variant>
        <vt:i4>7340140</vt:i4>
      </vt:variant>
      <vt:variant>
        <vt:i4>3000</vt:i4>
      </vt:variant>
      <vt:variant>
        <vt:i4>0</vt:i4>
      </vt:variant>
      <vt:variant>
        <vt:i4>5</vt:i4>
      </vt:variant>
      <vt:variant>
        <vt:lpwstr/>
      </vt:variant>
      <vt:variant>
        <vt:lpwstr>Partner</vt:lpwstr>
      </vt:variant>
      <vt:variant>
        <vt:i4>6750318</vt:i4>
      </vt:variant>
      <vt:variant>
        <vt:i4>2997</vt:i4>
      </vt:variant>
      <vt:variant>
        <vt:i4>0</vt:i4>
      </vt:variant>
      <vt:variant>
        <vt:i4>5</vt:i4>
      </vt:variant>
      <vt:variant>
        <vt:lpwstr/>
      </vt:variant>
      <vt:variant>
        <vt:lpwstr>StateAuthorisedCare</vt:lpwstr>
      </vt:variant>
      <vt:variant>
        <vt:i4>6553624</vt:i4>
      </vt:variant>
      <vt:variant>
        <vt:i4>2994</vt:i4>
      </vt:variant>
      <vt:variant>
        <vt:i4>0</vt:i4>
      </vt:variant>
      <vt:variant>
        <vt:i4>5</vt:i4>
      </vt:variant>
      <vt:variant>
        <vt:lpwstr/>
      </vt:variant>
      <vt:variant>
        <vt:lpwstr>_6.8.3_Effect_of</vt:lpwstr>
      </vt:variant>
      <vt:variant>
        <vt:i4>7405671</vt:i4>
      </vt:variant>
      <vt:variant>
        <vt:i4>2991</vt:i4>
      </vt:variant>
      <vt:variant>
        <vt:i4>0</vt:i4>
      </vt:variant>
      <vt:variant>
        <vt:i4>5</vt:i4>
      </vt:variant>
      <vt:variant>
        <vt:lpwstr/>
      </vt:variant>
      <vt:variant>
        <vt:lpwstr>Family</vt:lpwstr>
      </vt:variant>
      <vt:variant>
        <vt:i4>5111855</vt:i4>
      </vt:variant>
      <vt:variant>
        <vt:i4>2988</vt:i4>
      </vt:variant>
      <vt:variant>
        <vt:i4>0</vt:i4>
      </vt:variant>
      <vt:variant>
        <vt:i4>5</vt:i4>
      </vt:variant>
      <vt:variant>
        <vt:lpwstr/>
      </vt:variant>
      <vt:variant>
        <vt:lpwstr>_2.1.3_Parents_as</vt:lpwstr>
      </vt:variant>
      <vt:variant>
        <vt:i4>7340140</vt:i4>
      </vt:variant>
      <vt:variant>
        <vt:i4>2985</vt:i4>
      </vt:variant>
      <vt:variant>
        <vt:i4>0</vt:i4>
      </vt:variant>
      <vt:variant>
        <vt:i4>5</vt:i4>
      </vt:variant>
      <vt:variant>
        <vt:lpwstr/>
      </vt:variant>
      <vt:variant>
        <vt:lpwstr>Partner</vt:lpwstr>
      </vt:variant>
      <vt:variant>
        <vt:i4>8257635</vt:i4>
      </vt:variant>
      <vt:variant>
        <vt:i4>2982</vt:i4>
      </vt:variant>
      <vt:variant>
        <vt:i4>0</vt:i4>
      </vt:variant>
      <vt:variant>
        <vt:i4>5</vt:i4>
      </vt:variant>
      <vt:variant>
        <vt:lpwstr/>
      </vt:variant>
      <vt:variant>
        <vt:lpwstr>Student</vt:lpwstr>
      </vt:variant>
      <vt:variant>
        <vt:i4>3080260</vt:i4>
      </vt:variant>
      <vt:variant>
        <vt:i4>2979</vt:i4>
      </vt:variant>
      <vt:variant>
        <vt:i4>0</vt:i4>
      </vt:variant>
      <vt:variant>
        <vt:i4>5</vt:i4>
      </vt:variant>
      <vt:variant>
        <vt:lpwstr/>
      </vt:variant>
      <vt:variant>
        <vt:lpwstr>_6.3.4_Other_dependent</vt:lpwstr>
      </vt:variant>
      <vt:variant>
        <vt:i4>8257635</vt:i4>
      </vt:variant>
      <vt:variant>
        <vt:i4>2976</vt:i4>
      </vt:variant>
      <vt:variant>
        <vt:i4>0</vt:i4>
      </vt:variant>
      <vt:variant>
        <vt:i4>5</vt:i4>
      </vt:variant>
      <vt:variant>
        <vt:lpwstr/>
      </vt:variant>
      <vt:variant>
        <vt:lpwstr>Student</vt:lpwstr>
      </vt:variant>
      <vt:variant>
        <vt:i4>8126511</vt:i4>
      </vt:variant>
      <vt:variant>
        <vt:i4>2973</vt:i4>
      </vt:variant>
      <vt:variant>
        <vt:i4>0</vt:i4>
      </vt:variant>
      <vt:variant>
        <vt:i4>5</vt:i4>
      </vt:variant>
      <vt:variant>
        <vt:lpwstr/>
      </vt:variant>
      <vt:variant>
        <vt:lpwstr>_6.7.2_Upper_Income_Limit</vt:lpwstr>
      </vt:variant>
      <vt:variant>
        <vt:i4>589947</vt:i4>
      </vt:variant>
      <vt:variant>
        <vt:i4>2970</vt:i4>
      </vt:variant>
      <vt:variant>
        <vt:i4>0</vt:i4>
      </vt:variant>
      <vt:variant>
        <vt:i4>5</vt:i4>
      </vt:variant>
      <vt:variant>
        <vt:lpwstr/>
      </vt:variant>
      <vt:variant>
        <vt:lpwstr>_6.8.1_Parental_Income</vt:lpwstr>
      </vt:variant>
      <vt:variant>
        <vt:i4>3080260</vt:i4>
      </vt:variant>
      <vt:variant>
        <vt:i4>2967</vt:i4>
      </vt:variant>
      <vt:variant>
        <vt:i4>0</vt:i4>
      </vt:variant>
      <vt:variant>
        <vt:i4>5</vt:i4>
      </vt:variant>
      <vt:variant>
        <vt:lpwstr/>
      </vt:variant>
      <vt:variant>
        <vt:lpwstr>_6.3.4_Other_dependent</vt:lpwstr>
      </vt:variant>
      <vt:variant>
        <vt:i4>7405671</vt:i4>
      </vt:variant>
      <vt:variant>
        <vt:i4>2964</vt:i4>
      </vt:variant>
      <vt:variant>
        <vt:i4>0</vt:i4>
      </vt:variant>
      <vt:variant>
        <vt:i4>5</vt:i4>
      </vt:variant>
      <vt:variant>
        <vt:lpwstr/>
      </vt:variant>
      <vt:variant>
        <vt:lpwstr>Family</vt:lpwstr>
      </vt:variant>
      <vt:variant>
        <vt:i4>8257635</vt:i4>
      </vt:variant>
      <vt:variant>
        <vt:i4>2961</vt:i4>
      </vt:variant>
      <vt:variant>
        <vt:i4>0</vt:i4>
      </vt:variant>
      <vt:variant>
        <vt:i4>5</vt:i4>
      </vt:variant>
      <vt:variant>
        <vt:lpwstr/>
      </vt:variant>
      <vt:variant>
        <vt:lpwstr>Student</vt:lpwstr>
      </vt:variant>
      <vt:variant>
        <vt:i4>6684793</vt:i4>
      </vt:variant>
      <vt:variant>
        <vt:i4>2958</vt:i4>
      </vt:variant>
      <vt:variant>
        <vt:i4>0</vt:i4>
      </vt:variant>
      <vt:variant>
        <vt:i4>5</vt:i4>
      </vt:variant>
      <vt:variant>
        <vt:lpwstr/>
      </vt:variant>
      <vt:variant>
        <vt:lpwstr>TotalNetInvestmentLoss</vt:lpwstr>
      </vt:variant>
      <vt:variant>
        <vt:i4>10</vt:i4>
      </vt:variant>
      <vt:variant>
        <vt:i4>2955</vt:i4>
      </vt:variant>
      <vt:variant>
        <vt:i4>0</vt:i4>
      </vt:variant>
      <vt:variant>
        <vt:i4>5</vt:i4>
      </vt:variant>
      <vt:variant>
        <vt:lpwstr/>
      </vt:variant>
      <vt:variant>
        <vt:lpwstr>ReportableSuperannuationContribution</vt:lpwstr>
      </vt:variant>
      <vt:variant>
        <vt:i4>8257635</vt:i4>
      </vt:variant>
      <vt:variant>
        <vt:i4>2952</vt:i4>
      </vt:variant>
      <vt:variant>
        <vt:i4>0</vt:i4>
      </vt:variant>
      <vt:variant>
        <vt:i4>5</vt:i4>
      </vt:variant>
      <vt:variant>
        <vt:lpwstr/>
      </vt:variant>
      <vt:variant>
        <vt:lpwstr>Student</vt:lpwstr>
      </vt:variant>
      <vt:variant>
        <vt:i4>3997781</vt:i4>
      </vt:variant>
      <vt:variant>
        <vt:i4>2949</vt:i4>
      </vt:variant>
      <vt:variant>
        <vt:i4>0</vt:i4>
      </vt:variant>
      <vt:variant>
        <vt:i4>5</vt:i4>
      </vt:variant>
      <vt:variant>
        <vt:lpwstr/>
      </vt:variant>
      <vt:variant>
        <vt:lpwstr>_6.3.5_Maintenance_payments</vt:lpwstr>
      </vt:variant>
      <vt:variant>
        <vt:i4>3997781</vt:i4>
      </vt:variant>
      <vt:variant>
        <vt:i4>2946</vt:i4>
      </vt:variant>
      <vt:variant>
        <vt:i4>0</vt:i4>
      </vt:variant>
      <vt:variant>
        <vt:i4>5</vt:i4>
      </vt:variant>
      <vt:variant>
        <vt:lpwstr/>
      </vt:variant>
      <vt:variant>
        <vt:lpwstr>_6.3.5_Maintenance_payments</vt:lpwstr>
      </vt:variant>
      <vt:variant>
        <vt:i4>7340140</vt:i4>
      </vt:variant>
      <vt:variant>
        <vt:i4>2943</vt:i4>
      </vt:variant>
      <vt:variant>
        <vt:i4>0</vt:i4>
      </vt:variant>
      <vt:variant>
        <vt:i4>5</vt:i4>
      </vt:variant>
      <vt:variant>
        <vt:lpwstr/>
      </vt:variant>
      <vt:variant>
        <vt:lpwstr>Parent</vt:lpwstr>
      </vt:variant>
      <vt:variant>
        <vt:i4>7340140</vt:i4>
      </vt:variant>
      <vt:variant>
        <vt:i4>2940</vt:i4>
      </vt:variant>
      <vt:variant>
        <vt:i4>0</vt:i4>
      </vt:variant>
      <vt:variant>
        <vt:i4>5</vt:i4>
      </vt:variant>
      <vt:variant>
        <vt:lpwstr/>
      </vt:variant>
      <vt:variant>
        <vt:lpwstr>Partner</vt:lpwstr>
      </vt:variant>
      <vt:variant>
        <vt:i4>7274518</vt:i4>
      </vt:variant>
      <vt:variant>
        <vt:i4>2937</vt:i4>
      </vt:variant>
      <vt:variant>
        <vt:i4>0</vt:i4>
      </vt:variant>
      <vt:variant>
        <vt:i4>5</vt:i4>
      </vt:variant>
      <vt:variant>
        <vt:lpwstr/>
      </vt:variant>
      <vt:variant>
        <vt:lpwstr>_6.3.9_Income_earned</vt:lpwstr>
      </vt:variant>
      <vt:variant>
        <vt:i4>7274518</vt:i4>
      </vt:variant>
      <vt:variant>
        <vt:i4>2934</vt:i4>
      </vt:variant>
      <vt:variant>
        <vt:i4>0</vt:i4>
      </vt:variant>
      <vt:variant>
        <vt:i4>5</vt:i4>
      </vt:variant>
      <vt:variant>
        <vt:lpwstr/>
      </vt:variant>
      <vt:variant>
        <vt:lpwstr>_6.3.9_Income_earned</vt:lpwstr>
      </vt:variant>
      <vt:variant>
        <vt:i4>524392</vt:i4>
      </vt:variant>
      <vt:variant>
        <vt:i4>2931</vt:i4>
      </vt:variant>
      <vt:variant>
        <vt:i4>0</vt:i4>
      </vt:variant>
      <vt:variant>
        <vt:i4>5</vt:i4>
      </vt:variant>
      <vt:variant>
        <vt:lpwstr/>
      </vt:variant>
      <vt:variant>
        <vt:lpwstr>_6.3.8_Income_averaging</vt:lpwstr>
      </vt:variant>
      <vt:variant>
        <vt:i4>2687055</vt:i4>
      </vt:variant>
      <vt:variant>
        <vt:i4>2928</vt:i4>
      </vt:variant>
      <vt:variant>
        <vt:i4>0</vt:i4>
      </vt:variant>
      <vt:variant>
        <vt:i4>5</vt:i4>
      </vt:variant>
      <vt:variant>
        <vt:lpwstr/>
      </vt:variant>
      <vt:variant>
        <vt:lpwstr>_6.3.7_Treatment_of</vt:lpwstr>
      </vt:variant>
      <vt:variant>
        <vt:i4>1376288</vt:i4>
      </vt:variant>
      <vt:variant>
        <vt:i4>2925</vt:i4>
      </vt:variant>
      <vt:variant>
        <vt:i4>0</vt:i4>
      </vt:variant>
      <vt:variant>
        <vt:i4>5</vt:i4>
      </vt:variant>
      <vt:variant>
        <vt:lpwstr/>
      </vt:variant>
      <vt:variant>
        <vt:lpwstr>_6.3.6_Textiles,_Clothing</vt:lpwstr>
      </vt:variant>
      <vt:variant>
        <vt:i4>3997781</vt:i4>
      </vt:variant>
      <vt:variant>
        <vt:i4>2922</vt:i4>
      </vt:variant>
      <vt:variant>
        <vt:i4>0</vt:i4>
      </vt:variant>
      <vt:variant>
        <vt:i4>5</vt:i4>
      </vt:variant>
      <vt:variant>
        <vt:lpwstr/>
      </vt:variant>
      <vt:variant>
        <vt:lpwstr>_6.3.5_Maintenance_payments</vt:lpwstr>
      </vt:variant>
      <vt:variant>
        <vt:i4>8257635</vt:i4>
      </vt:variant>
      <vt:variant>
        <vt:i4>2919</vt:i4>
      </vt:variant>
      <vt:variant>
        <vt:i4>0</vt:i4>
      </vt:variant>
      <vt:variant>
        <vt:i4>5</vt:i4>
      </vt:variant>
      <vt:variant>
        <vt:lpwstr/>
      </vt:variant>
      <vt:variant>
        <vt:lpwstr>Student</vt:lpwstr>
      </vt:variant>
      <vt:variant>
        <vt:i4>3080260</vt:i4>
      </vt:variant>
      <vt:variant>
        <vt:i4>2916</vt:i4>
      </vt:variant>
      <vt:variant>
        <vt:i4>0</vt:i4>
      </vt:variant>
      <vt:variant>
        <vt:i4>5</vt:i4>
      </vt:variant>
      <vt:variant>
        <vt:lpwstr/>
      </vt:variant>
      <vt:variant>
        <vt:lpwstr>_6.3.4_Other_dependent</vt:lpwstr>
      </vt:variant>
      <vt:variant>
        <vt:i4>2490443</vt:i4>
      </vt:variant>
      <vt:variant>
        <vt:i4>2913</vt:i4>
      </vt:variant>
      <vt:variant>
        <vt:i4>0</vt:i4>
      </vt:variant>
      <vt:variant>
        <vt:i4>5</vt:i4>
      </vt:variant>
      <vt:variant>
        <vt:lpwstr/>
      </vt:variant>
      <vt:variant>
        <vt:lpwstr>_6.3.3_Upper_Income</vt:lpwstr>
      </vt:variant>
      <vt:variant>
        <vt:i4>65659</vt:i4>
      </vt:variant>
      <vt:variant>
        <vt:i4>2910</vt:i4>
      </vt:variant>
      <vt:variant>
        <vt:i4>0</vt:i4>
      </vt:variant>
      <vt:variant>
        <vt:i4>5</vt:i4>
      </vt:variant>
      <vt:variant>
        <vt:lpwstr/>
      </vt:variant>
      <vt:variant>
        <vt:lpwstr>_6.3.2_Parental_Income</vt:lpwstr>
      </vt:variant>
      <vt:variant>
        <vt:i4>5898274</vt:i4>
      </vt:variant>
      <vt:variant>
        <vt:i4>2907</vt:i4>
      </vt:variant>
      <vt:variant>
        <vt:i4>0</vt:i4>
      </vt:variant>
      <vt:variant>
        <vt:i4>5</vt:i4>
      </vt:variant>
      <vt:variant>
        <vt:lpwstr/>
      </vt:variant>
      <vt:variant>
        <vt:lpwstr>_6.3.1_Basic_calculation</vt:lpwstr>
      </vt:variant>
      <vt:variant>
        <vt:i4>7471225</vt:i4>
      </vt:variant>
      <vt:variant>
        <vt:i4>2904</vt:i4>
      </vt:variant>
      <vt:variant>
        <vt:i4>0</vt:i4>
      </vt:variant>
      <vt:variant>
        <vt:i4>5</vt:i4>
      </vt:variant>
      <vt:variant>
        <vt:lpwstr/>
      </vt:variant>
      <vt:variant>
        <vt:lpwstr>CurrentTaxYear</vt:lpwstr>
      </vt:variant>
      <vt:variant>
        <vt:i4>5046317</vt:i4>
      </vt:variant>
      <vt:variant>
        <vt:i4>2901</vt:i4>
      </vt:variant>
      <vt:variant>
        <vt:i4>0</vt:i4>
      </vt:variant>
      <vt:variant>
        <vt:i4>5</vt:i4>
      </vt:variant>
      <vt:variant>
        <vt:lpwstr/>
      </vt:variant>
      <vt:variant>
        <vt:lpwstr>_6.8.2_Special_assessment</vt:lpwstr>
      </vt:variant>
      <vt:variant>
        <vt:i4>1048595</vt:i4>
      </vt:variant>
      <vt:variant>
        <vt:i4>2898</vt:i4>
      </vt:variant>
      <vt:variant>
        <vt:i4>0</vt:i4>
      </vt:variant>
      <vt:variant>
        <vt:i4>5</vt:i4>
      </vt:variant>
      <vt:variant>
        <vt:lpwstr/>
      </vt:variant>
      <vt:variant>
        <vt:lpwstr>SpecialAssessment</vt:lpwstr>
      </vt:variant>
      <vt:variant>
        <vt:i4>2162779</vt:i4>
      </vt:variant>
      <vt:variant>
        <vt:i4>2895</vt:i4>
      </vt:variant>
      <vt:variant>
        <vt:i4>0</vt:i4>
      </vt:variant>
      <vt:variant>
        <vt:i4>5</vt:i4>
      </vt:variant>
      <vt:variant>
        <vt:lpwstr/>
      </vt:variant>
      <vt:variant>
        <vt:lpwstr>_6.1.2_Tax_year</vt:lpwstr>
      </vt:variant>
      <vt:variant>
        <vt:i4>8192120</vt:i4>
      </vt:variant>
      <vt:variant>
        <vt:i4>2892</vt:i4>
      </vt:variant>
      <vt:variant>
        <vt:i4>0</vt:i4>
      </vt:variant>
      <vt:variant>
        <vt:i4>5</vt:i4>
      </vt:variant>
      <vt:variant>
        <vt:lpwstr/>
      </vt:variant>
      <vt:variant>
        <vt:lpwstr>BaseTaxYear</vt:lpwstr>
      </vt:variant>
      <vt:variant>
        <vt:i4>1835024</vt:i4>
      </vt:variant>
      <vt:variant>
        <vt:i4>2889</vt:i4>
      </vt:variant>
      <vt:variant>
        <vt:i4>0</vt:i4>
      </vt:variant>
      <vt:variant>
        <vt:i4>5</vt:i4>
      </vt:variant>
      <vt:variant>
        <vt:lpwstr/>
      </vt:variant>
      <vt:variant>
        <vt:lpwstr>EligibilityPeriod</vt:lpwstr>
      </vt:variant>
      <vt:variant>
        <vt:i4>7340140</vt:i4>
      </vt:variant>
      <vt:variant>
        <vt:i4>2886</vt:i4>
      </vt:variant>
      <vt:variant>
        <vt:i4>0</vt:i4>
      </vt:variant>
      <vt:variant>
        <vt:i4>5</vt:i4>
      </vt:variant>
      <vt:variant>
        <vt:lpwstr/>
      </vt:variant>
      <vt:variant>
        <vt:lpwstr>Partner</vt:lpwstr>
      </vt:variant>
      <vt:variant>
        <vt:i4>65538</vt:i4>
      </vt:variant>
      <vt:variant>
        <vt:i4>2883</vt:i4>
      </vt:variant>
      <vt:variant>
        <vt:i4>0</vt:i4>
      </vt:variant>
      <vt:variant>
        <vt:i4>5</vt:i4>
      </vt:variant>
      <vt:variant>
        <vt:lpwstr/>
      </vt:variant>
      <vt:variant>
        <vt:lpwstr>ApprovedApplicant</vt:lpwstr>
      </vt:variant>
      <vt:variant>
        <vt:i4>7340140</vt:i4>
      </vt:variant>
      <vt:variant>
        <vt:i4>2880</vt:i4>
      </vt:variant>
      <vt:variant>
        <vt:i4>0</vt:i4>
      </vt:variant>
      <vt:variant>
        <vt:i4>5</vt:i4>
      </vt:variant>
      <vt:variant>
        <vt:lpwstr/>
      </vt:variant>
      <vt:variant>
        <vt:lpwstr>Partner</vt:lpwstr>
      </vt:variant>
      <vt:variant>
        <vt:i4>6619263</vt:i4>
      </vt:variant>
      <vt:variant>
        <vt:i4>2877</vt:i4>
      </vt:variant>
      <vt:variant>
        <vt:i4>0</vt:i4>
      </vt:variant>
      <vt:variant>
        <vt:i4>5</vt:i4>
      </vt:variant>
      <vt:variant>
        <vt:lpwstr/>
      </vt:variant>
      <vt:variant>
        <vt:lpwstr>Custody</vt:lpwstr>
      </vt:variant>
      <vt:variant>
        <vt:i4>7340140</vt:i4>
      </vt:variant>
      <vt:variant>
        <vt:i4>2874</vt:i4>
      </vt:variant>
      <vt:variant>
        <vt:i4>0</vt:i4>
      </vt:variant>
      <vt:variant>
        <vt:i4>5</vt:i4>
      </vt:variant>
      <vt:variant>
        <vt:lpwstr/>
      </vt:variant>
      <vt:variant>
        <vt:lpwstr>Parent</vt:lpwstr>
      </vt:variant>
      <vt:variant>
        <vt:i4>8257635</vt:i4>
      </vt:variant>
      <vt:variant>
        <vt:i4>2871</vt:i4>
      </vt:variant>
      <vt:variant>
        <vt:i4>0</vt:i4>
      </vt:variant>
      <vt:variant>
        <vt:i4>5</vt:i4>
      </vt:variant>
      <vt:variant>
        <vt:lpwstr/>
      </vt:variant>
      <vt:variant>
        <vt:lpwstr>Student</vt:lpwstr>
      </vt:variant>
      <vt:variant>
        <vt:i4>65538</vt:i4>
      </vt:variant>
      <vt:variant>
        <vt:i4>2868</vt:i4>
      </vt:variant>
      <vt:variant>
        <vt:i4>0</vt:i4>
      </vt:variant>
      <vt:variant>
        <vt:i4>5</vt:i4>
      </vt:variant>
      <vt:variant>
        <vt:lpwstr/>
      </vt:variant>
      <vt:variant>
        <vt:lpwstr>ApprovedApplicant</vt:lpwstr>
      </vt:variant>
      <vt:variant>
        <vt:i4>7340140</vt:i4>
      </vt:variant>
      <vt:variant>
        <vt:i4>2865</vt:i4>
      </vt:variant>
      <vt:variant>
        <vt:i4>0</vt:i4>
      </vt:variant>
      <vt:variant>
        <vt:i4>5</vt:i4>
      </vt:variant>
      <vt:variant>
        <vt:lpwstr/>
      </vt:variant>
      <vt:variant>
        <vt:lpwstr>Partner</vt:lpwstr>
      </vt:variant>
      <vt:variant>
        <vt:i4>6619263</vt:i4>
      </vt:variant>
      <vt:variant>
        <vt:i4>2862</vt:i4>
      </vt:variant>
      <vt:variant>
        <vt:i4>0</vt:i4>
      </vt:variant>
      <vt:variant>
        <vt:i4>5</vt:i4>
      </vt:variant>
      <vt:variant>
        <vt:lpwstr/>
      </vt:variant>
      <vt:variant>
        <vt:lpwstr>Custody</vt:lpwstr>
      </vt:variant>
      <vt:variant>
        <vt:i4>7340140</vt:i4>
      </vt:variant>
      <vt:variant>
        <vt:i4>2859</vt:i4>
      </vt:variant>
      <vt:variant>
        <vt:i4>0</vt:i4>
      </vt:variant>
      <vt:variant>
        <vt:i4>5</vt:i4>
      </vt:variant>
      <vt:variant>
        <vt:lpwstr/>
      </vt:variant>
      <vt:variant>
        <vt:lpwstr>Parent</vt:lpwstr>
      </vt:variant>
      <vt:variant>
        <vt:i4>8257635</vt:i4>
      </vt:variant>
      <vt:variant>
        <vt:i4>2856</vt:i4>
      </vt:variant>
      <vt:variant>
        <vt:i4>0</vt:i4>
      </vt:variant>
      <vt:variant>
        <vt:i4>5</vt:i4>
      </vt:variant>
      <vt:variant>
        <vt:lpwstr/>
      </vt:variant>
      <vt:variant>
        <vt:lpwstr>Student</vt:lpwstr>
      </vt:variant>
      <vt:variant>
        <vt:i4>7340140</vt:i4>
      </vt:variant>
      <vt:variant>
        <vt:i4>2853</vt:i4>
      </vt:variant>
      <vt:variant>
        <vt:i4>0</vt:i4>
      </vt:variant>
      <vt:variant>
        <vt:i4>5</vt:i4>
      </vt:variant>
      <vt:variant>
        <vt:lpwstr/>
      </vt:variant>
      <vt:variant>
        <vt:lpwstr>Partner</vt:lpwstr>
      </vt:variant>
      <vt:variant>
        <vt:i4>6815765</vt:i4>
      </vt:variant>
      <vt:variant>
        <vt:i4>2850</vt:i4>
      </vt:variant>
      <vt:variant>
        <vt:i4>0</vt:i4>
      </vt:variant>
      <vt:variant>
        <vt:i4>5</vt:i4>
      </vt:variant>
      <vt:variant>
        <vt:lpwstr/>
      </vt:variant>
      <vt:variant>
        <vt:lpwstr>_2.1.1_Applicants_who</vt:lpwstr>
      </vt:variant>
      <vt:variant>
        <vt:i4>65538</vt:i4>
      </vt:variant>
      <vt:variant>
        <vt:i4>2847</vt:i4>
      </vt:variant>
      <vt:variant>
        <vt:i4>0</vt:i4>
      </vt:variant>
      <vt:variant>
        <vt:i4>5</vt:i4>
      </vt:variant>
      <vt:variant>
        <vt:lpwstr/>
      </vt:variant>
      <vt:variant>
        <vt:lpwstr>ApprovedApplicant</vt:lpwstr>
      </vt:variant>
      <vt:variant>
        <vt:i4>131187</vt:i4>
      </vt:variant>
      <vt:variant>
        <vt:i4>2844</vt:i4>
      </vt:variant>
      <vt:variant>
        <vt:i4>0</vt:i4>
      </vt:variant>
      <vt:variant>
        <vt:i4>5</vt:i4>
      </vt:variant>
      <vt:variant>
        <vt:lpwstr/>
      </vt:variant>
      <vt:variant>
        <vt:lpwstr>_6.2.4_Loss_or</vt:lpwstr>
      </vt:variant>
      <vt:variant>
        <vt:i4>3153970</vt:i4>
      </vt:variant>
      <vt:variant>
        <vt:i4>2841</vt:i4>
      </vt:variant>
      <vt:variant>
        <vt:i4>0</vt:i4>
      </vt:variant>
      <vt:variant>
        <vt:i4>5</vt:i4>
      </vt:variant>
      <vt:variant>
        <vt:lpwstr/>
      </vt:variant>
      <vt:variant>
        <vt:lpwstr>_6.2.3_Applicant’s_new</vt:lpwstr>
      </vt:variant>
      <vt:variant>
        <vt:i4>7340140</vt:i4>
      </vt:variant>
      <vt:variant>
        <vt:i4>2838</vt:i4>
      </vt:variant>
      <vt:variant>
        <vt:i4>0</vt:i4>
      </vt:variant>
      <vt:variant>
        <vt:i4>5</vt:i4>
      </vt:variant>
      <vt:variant>
        <vt:lpwstr/>
      </vt:variant>
      <vt:variant>
        <vt:lpwstr>Parent</vt:lpwstr>
      </vt:variant>
      <vt:variant>
        <vt:i4>3670111</vt:i4>
      </vt:variant>
      <vt:variant>
        <vt:i4>2835</vt:i4>
      </vt:variant>
      <vt:variant>
        <vt:i4>0</vt:i4>
      </vt:variant>
      <vt:variant>
        <vt:i4>5</vt:i4>
      </vt:variant>
      <vt:variant>
        <vt:lpwstr/>
      </vt:variant>
      <vt:variant>
        <vt:lpwstr>_6.2.2_Separated_or</vt:lpwstr>
      </vt:variant>
      <vt:variant>
        <vt:i4>7340140</vt:i4>
      </vt:variant>
      <vt:variant>
        <vt:i4>2832</vt:i4>
      </vt:variant>
      <vt:variant>
        <vt:i4>0</vt:i4>
      </vt:variant>
      <vt:variant>
        <vt:i4>5</vt:i4>
      </vt:variant>
      <vt:variant>
        <vt:lpwstr/>
      </vt:variant>
      <vt:variant>
        <vt:lpwstr>Partner</vt:lpwstr>
      </vt:variant>
      <vt:variant>
        <vt:i4>6094880</vt:i4>
      </vt:variant>
      <vt:variant>
        <vt:i4>2829</vt:i4>
      </vt:variant>
      <vt:variant>
        <vt:i4>0</vt:i4>
      </vt:variant>
      <vt:variant>
        <vt:i4>5</vt:i4>
      </vt:variant>
      <vt:variant>
        <vt:lpwstr/>
      </vt:variant>
      <vt:variant>
        <vt:lpwstr>_6.2.1_Applicant_and</vt:lpwstr>
      </vt:variant>
      <vt:variant>
        <vt:i4>327682</vt:i4>
      </vt:variant>
      <vt:variant>
        <vt:i4>2826</vt:i4>
      </vt:variant>
      <vt:variant>
        <vt:i4>0</vt:i4>
      </vt:variant>
      <vt:variant>
        <vt:i4>5</vt:i4>
      </vt:variant>
      <vt:variant>
        <vt:lpwstr/>
      </vt:variant>
      <vt:variant>
        <vt:lpwstr>Claim</vt:lpwstr>
      </vt:variant>
      <vt:variant>
        <vt:i4>7340140</vt:i4>
      </vt:variant>
      <vt:variant>
        <vt:i4>2823</vt:i4>
      </vt:variant>
      <vt:variant>
        <vt:i4>0</vt:i4>
      </vt:variant>
      <vt:variant>
        <vt:i4>5</vt:i4>
      </vt:variant>
      <vt:variant>
        <vt:lpwstr/>
      </vt:variant>
      <vt:variant>
        <vt:lpwstr>Partner</vt:lpwstr>
      </vt:variant>
      <vt:variant>
        <vt:i4>7340140</vt:i4>
      </vt:variant>
      <vt:variant>
        <vt:i4>2820</vt:i4>
      </vt:variant>
      <vt:variant>
        <vt:i4>0</vt:i4>
      </vt:variant>
      <vt:variant>
        <vt:i4>5</vt:i4>
      </vt:variant>
      <vt:variant>
        <vt:lpwstr/>
      </vt:variant>
      <vt:variant>
        <vt:lpwstr>Partner</vt:lpwstr>
      </vt:variant>
      <vt:variant>
        <vt:i4>8192120</vt:i4>
      </vt:variant>
      <vt:variant>
        <vt:i4>2817</vt:i4>
      </vt:variant>
      <vt:variant>
        <vt:i4>0</vt:i4>
      </vt:variant>
      <vt:variant>
        <vt:i4>5</vt:i4>
      </vt:variant>
      <vt:variant>
        <vt:lpwstr/>
      </vt:variant>
      <vt:variant>
        <vt:lpwstr>BaseTaxYear</vt:lpwstr>
      </vt:variant>
      <vt:variant>
        <vt:i4>2228290</vt:i4>
      </vt:variant>
      <vt:variant>
        <vt:i4>2814</vt:i4>
      </vt:variant>
      <vt:variant>
        <vt:i4>0</vt:i4>
      </vt:variant>
      <vt:variant>
        <vt:i4>5</vt:i4>
      </vt:variant>
      <vt:variant>
        <vt:lpwstr/>
      </vt:variant>
      <vt:variant>
        <vt:lpwstr>_6.1.3_Proof_of</vt:lpwstr>
      </vt:variant>
      <vt:variant>
        <vt:i4>2162779</vt:i4>
      </vt:variant>
      <vt:variant>
        <vt:i4>2811</vt:i4>
      </vt:variant>
      <vt:variant>
        <vt:i4>0</vt:i4>
      </vt:variant>
      <vt:variant>
        <vt:i4>5</vt:i4>
      </vt:variant>
      <vt:variant>
        <vt:lpwstr/>
      </vt:variant>
      <vt:variant>
        <vt:lpwstr>_6.1.2_Tax_year</vt:lpwstr>
      </vt:variant>
      <vt:variant>
        <vt:i4>3866695</vt:i4>
      </vt:variant>
      <vt:variant>
        <vt:i4>2808</vt:i4>
      </vt:variant>
      <vt:variant>
        <vt:i4>0</vt:i4>
      </vt:variant>
      <vt:variant>
        <vt:i4>5</vt:i4>
      </vt:variant>
      <vt:variant>
        <vt:lpwstr/>
      </vt:variant>
      <vt:variant>
        <vt:lpwstr>_6.1.1_Purpose_and</vt:lpwstr>
      </vt:variant>
      <vt:variant>
        <vt:i4>7471210</vt:i4>
      </vt:variant>
      <vt:variant>
        <vt:i4>2805</vt:i4>
      </vt:variant>
      <vt:variant>
        <vt:i4>0</vt:i4>
      </vt:variant>
      <vt:variant>
        <vt:i4>5</vt:i4>
      </vt:variant>
      <vt:variant>
        <vt:lpwstr/>
      </vt:variant>
      <vt:variant>
        <vt:lpwstr>EligibleStudent</vt:lpwstr>
      </vt:variant>
      <vt:variant>
        <vt:i4>7471210</vt:i4>
      </vt:variant>
      <vt:variant>
        <vt:i4>2802</vt:i4>
      </vt:variant>
      <vt:variant>
        <vt:i4>0</vt:i4>
      </vt:variant>
      <vt:variant>
        <vt:i4>5</vt:i4>
      </vt:variant>
      <vt:variant>
        <vt:lpwstr/>
      </vt:variant>
      <vt:variant>
        <vt:lpwstr>EligibleStudent</vt:lpwstr>
      </vt:variant>
      <vt:variant>
        <vt:i4>8257635</vt:i4>
      </vt:variant>
      <vt:variant>
        <vt:i4>2799</vt:i4>
      </vt:variant>
      <vt:variant>
        <vt:i4>0</vt:i4>
      </vt:variant>
      <vt:variant>
        <vt:i4>5</vt:i4>
      </vt:variant>
      <vt:variant>
        <vt:lpwstr/>
      </vt:variant>
      <vt:variant>
        <vt:lpwstr>Student</vt:lpwstr>
      </vt:variant>
      <vt:variant>
        <vt:i4>7471210</vt:i4>
      </vt:variant>
      <vt:variant>
        <vt:i4>2796</vt:i4>
      </vt:variant>
      <vt:variant>
        <vt:i4>0</vt:i4>
      </vt:variant>
      <vt:variant>
        <vt:i4>5</vt:i4>
      </vt:variant>
      <vt:variant>
        <vt:lpwstr/>
      </vt:variant>
      <vt:variant>
        <vt:lpwstr>EligibleStudent</vt:lpwstr>
      </vt:variant>
      <vt:variant>
        <vt:i4>4522026</vt:i4>
      </vt:variant>
      <vt:variant>
        <vt:i4>2793</vt:i4>
      </vt:variant>
      <vt:variant>
        <vt:i4>0</vt:i4>
      </vt:variant>
      <vt:variant>
        <vt:i4>5</vt:i4>
      </vt:variant>
      <vt:variant>
        <vt:lpwstr/>
      </vt:variant>
      <vt:variant>
        <vt:lpwstr>_5.1.2_Calculation_of</vt:lpwstr>
      </vt:variant>
      <vt:variant>
        <vt:i4>8257635</vt:i4>
      </vt:variant>
      <vt:variant>
        <vt:i4>2790</vt:i4>
      </vt:variant>
      <vt:variant>
        <vt:i4>0</vt:i4>
      </vt:variant>
      <vt:variant>
        <vt:i4>5</vt:i4>
      </vt:variant>
      <vt:variant>
        <vt:lpwstr/>
      </vt:variant>
      <vt:variant>
        <vt:lpwstr>Student</vt:lpwstr>
      </vt:variant>
      <vt:variant>
        <vt:i4>786547</vt:i4>
      </vt:variant>
      <vt:variant>
        <vt:i4>2787</vt:i4>
      </vt:variant>
      <vt:variant>
        <vt:i4>0</vt:i4>
      </vt:variant>
      <vt:variant>
        <vt:i4>5</vt:i4>
      </vt:variant>
      <vt:variant>
        <vt:lpwstr/>
      </vt:variant>
      <vt:variant>
        <vt:lpwstr>_5.2.3_Actual_boarding</vt:lpwstr>
      </vt:variant>
      <vt:variant>
        <vt:i4>7995518</vt:i4>
      </vt:variant>
      <vt:variant>
        <vt:i4>2784</vt:i4>
      </vt:variant>
      <vt:variant>
        <vt:i4>0</vt:i4>
      </vt:variant>
      <vt:variant>
        <vt:i4>5</vt:i4>
      </vt:variant>
      <vt:variant>
        <vt:lpwstr/>
      </vt:variant>
      <vt:variant>
        <vt:lpwstr>SectionPIT</vt:lpwstr>
      </vt:variant>
      <vt:variant>
        <vt:i4>786547</vt:i4>
      </vt:variant>
      <vt:variant>
        <vt:i4>2781</vt:i4>
      </vt:variant>
      <vt:variant>
        <vt:i4>0</vt:i4>
      </vt:variant>
      <vt:variant>
        <vt:i4>5</vt:i4>
      </vt:variant>
      <vt:variant>
        <vt:lpwstr/>
      </vt:variant>
      <vt:variant>
        <vt:lpwstr>_5.2.3_Actual_boarding</vt:lpwstr>
      </vt:variant>
      <vt:variant>
        <vt:i4>4522026</vt:i4>
      </vt:variant>
      <vt:variant>
        <vt:i4>2778</vt:i4>
      </vt:variant>
      <vt:variant>
        <vt:i4>0</vt:i4>
      </vt:variant>
      <vt:variant>
        <vt:i4>5</vt:i4>
      </vt:variant>
      <vt:variant>
        <vt:lpwstr/>
      </vt:variant>
      <vt:variant>
        <vt:lpwstr>_5.1.2_Calculation_of</vt:lpwstr>
      </vt:variant>
      <vt:variant>
        <vt:i4>8257635</vt:i4>
      </vt:variant>
      <vt:variant>
        <vt:i4>2775</vt:i4>
      </vt:variant>
      <vt:variant>
        <vt:i4>0</vt:i4>
      </vt:variant>
      <vt:variant>
        <vt:i4>5</vt:i4>
      </vt:variant>
      <vt:variant>
        <vt:lpwstr/>
      </vt:variant>
      <vt:variant>
        <vt:lpwstr>Student</vt:lpwstr>
      </vt:variant>
      <vt:variant>
        <vt:i4>4456453</vt:i4>
      </vt:variant>
      <vt:variant>
        <vt:i4>2772</vt:i4>
      </vt:variant>
      <vt:variant>
        <vt:i4>0</vt:i4>
      </vt:variant>
      <vt:variant>
        <vt:i4>5</vt:i4>
      </vt:variant>
      <vt:variant>
        <vt:lpwstr/>
      </vt:variant>
      <vt:variant>
        <vt:lpwstr>_5.6.6_Pensioner_Education_Supplemen</vt:lpwstr>
      </vt:variant>
      <vt:variant>
        <vt:i4>6357006</vt:i4>
      </vt:variant>
      <vt:variant>
        <vt:i4>2769</vt:i4>
      </vt:variant>
      <vt:variant>
        <vt:i4>0</vt:i4>
      </vt:variant>
      <vt:variant>
        <vt:i4>5</vt:i4>
      </vt:variant>
      <vt:variant>
        <vt:lpwstr/>
      </vt:variant>
      <vt:variant>
        <vt:lpwstr>_5.6.4_Distance_Education</vt:lpwstr>
      </vt:variant>
      <vt:variant>
        <vt:i4>1769579</vt:i4>
      </vt:variant>
      <vt:variant>
        <vt:i4>2766</vt:i4>
      </vt:variant>
      <vt:variant>
        <vt:i4>0</vt:i4>
      </vt:variant>
      <vt:variant>
        <vt:i4>5</vt:i4>
      </vt:variant>
      <vt:variant>
        <vt:lpwstr/>
      </vt:variant>
      <vt:variant>
        <vt:lpwstr>_5.6.3_Second_Home</vt:lpwstr>
      </vt:variant>
      <vt:variant>
        <vt:i4>131183</vt:i4>
      </vt:variant>
      <vt:variant>
        <vt:i4>2763</vt:i4>
      </vt:variant>
      <vt:variant>
        <vt:i4>0</vt:i4>
      </vt:variant>
      <vt:variant>
        <vt:i4>5</vt:i4>
      </vt:variant>
      <vt:variant>
        <vt:lpwstr/>
      </vt:variant>
      <vt:variant>
        <vt:lpwstr>_5.6.2_Additional_Boarding</vt:lpwstr>
      </vt:variant>
      <vt:variant>
        <vt:i4>6619143</vt:i4>
      </vt:variant>
      <vt:variant>
        <vt:i4>2760</vt:i4>
      </vt:variant>
      <vt:variant>
        <vt:i4>0</vt:i4>
      </vt:variant>
      <vt:variant>
        <vt:i4>5</vt:i4>
      </vt:variant>
      <vt:variant>
        <vt:lpwstr/>
      </vt:variant>
      <vt:variant>
        <vt:lpwstr>_5.6.1_Boarding_Allowance</vt:lpwstr>
      </vt:variant>
      <vt:variant>
        <vt:i4>4063326</vt:i4>
      </vt:variant>
      <vt:variant>
        <vt:i4>2757</vt:i4>
      </vt:variant>
      <vt:variant>
        <vt:i4>0</vt:i4>
      </vt:variant>
      <vt:variant>
        <vt:i4>5</vt:i4>
      </vt:variant>
      <vt:variant>
        <vt:lpwstr/>
      </vt:variant>
      <vt:variant>
        <vt:lpwstr>_3.3.2_Extension_to</vt:lpwstr>
      </vt:variant>
      <vt:variant>
        <vt:i4>7798794</vt:i4>
      </vt:variant>
      <vt:variant>
        <vt:i4>2754</vt:i4>
      </vt:variant>
      <vt:variant>
        <vt:i4>0</vt:i4>
      </vt:variant>
      <vt:variant>
        <vt:i4>5</vt:i4>
      </vt:variant>
      <vt:variant>
        <vt:lpwstr/>
      </vt:variant>
      <vt:variant>
        <vt:lpwstr>_3.4.4_Approved_level</vt:lpwstr>
      </vt:variant>
      <vt:variant>
        <vt:i4>3604555</vt:i4>
      </vt:variant>
      <vt:variant>
        <vt:i4>2751</vt:i4>
      </vt:variant>
      <vt:variant>
        <vt:i4>0</vt:i4>
      </vt:variant>
      <vt:variant>
        <vt:i4>5</vt:i4>
      </vt:variant>
      <vt:variant>
        <vt:lpwstr/>
      </vt:variant>
      <vt:variant>
        <vt:lpwstr>_4_Isolation_conditions</vt:lpwstr>
      </vt:variant>
      <vt:variant>
        <vt:i4>3670096</vt:i4>
      </vt:variant>
      <vt:variant>
        <vt:i4>2748</vt:i4>
      </vt:variant>
      <vt:variant>
        <vt:i4>0</vt:i4>
      </vt:variant>
      <vt:variant>
        <vt:i4>5</vt:i4>
      </vt:variant>
      <vt:variant>
        <vt:lpwstr/>
      </vt:variant>
      <vt:variant>
        <vt:lpwstr>_3_Student_eligibility</vt:lpwstr>
      </vt:variant>
      <vt:variant>
        <vt:i4>4390975</vt:i4>
      </vt:variant>
      <vt:variant>
        <vt:i4>2745</vt:i4>
      </vt:variant>
      <vt:variant>
        <vt:i4>0</vt:i4>
      </vt:variant>
      <vt:variant>
        <vt:i4>5</vt:i4>
      </vt:variant>
      <vt:variant>
        <vt:lpwstr/>
      </vt:variant>
      <vt:variant>
        <vt:lpwstr>_2_Applicant_eligibility</vt:lpwstr>
      </vt:variant>
      <vt:variant>
        <vt:i4>8257635</vt:i4>
      </vt:variant>
      <vt:variant>
        <vt:i4>2742</vt:i4>
      </vt:variant>
      <vt:variant>
        <vt:i4>0</vt:i4>
      </vt:variant>
      <vt:variant>
        <vt:i4>5</vt:i4>
      </vt:variant>
      <vt:variant>
        <vt:lpwstr/>
      </vt:variant>
      <vt:variant>
        <vt:lpwstr>Student</vt:lpwstr>
      </vt:variant>
      <vt:variant>
        <vt:i4>8257635</vt:i4>
      </vt:variant>
      <vt:variant>
        <vt:i4>2739</vt:i4>
      </vt:variant>
      <vt:variant>
        <vt:i4>0</vt:i4>
      </vt:variant>
      <vt:variant>
        <vt:i4>5</vt:i4>
      </vt:variant>
      <vt:variant>
        <vt:lpwstr/>
      </vt:variant>
      <vt:variant>
        <vt:lpwstr>Student</vt:lpwstr>
      </vt:variant>
      <vt:variant>
        <vt:i4>7340140</vt:i4>
      </vt:variant>
      <vt:variant>
        <vt:i4>2736</vt:i4>
      </vt:variant>
      <vt:variant>
        <vt:i4>0</vt:i4>
      </vt:variant>
      <vt:variant>
        <vt:i4>5</vt:i4>
      </vt:variant>
      <vt:variant>
        <vt:lpwstr/>
      </vt:variant>
      <vt:variant>
        <vt:lpwstr>Parent</vt:lpwstr>
      </vt:variant>
      <vt:variant>
        <vt:i4>3014769</vt:i4>
      </vt:variant>
      <vt:variant>
        <vt:i4>2733</vt:i4>
      </vt:variant>
      <vt:variant>
        <vt:i4>0</vt:i4>
      </vt:variant>
      <vt:variant>
        <vt:i4>5</vt:i4>
      </vt:variant>
      <vt:variant>
        <vt:lpwstr/>
      </vt:variant>
      <vt:variant>
        <vt:lpwstr>_5.5.2_Eligibility</vt:lpwstr>
      </vt:variant>
      <vt:variant>
        <vt:i4>3735670</vt:i4>
      </vt:variant>
      <vt:variant>
        <vt:i4>2730</vt:i4>
      </vt:variant>
      <vt:variant>
        <vt:i4>0</vt:i4>
      </vt:variant>
      <vt:variant>
        <vt:i4>5</vt:i4>
      </vt:variant>
      <vt:variant>
        <vt:lpwstr/>
      </vt:variant>
      <vt:variant>
        <vt:lpwstr>_5.5.1_Purpose</vt:lpwstr>
      </vt:variant>
      <vt:variant>
        <vt:i4>2818143</vt:i4>
      </vt:variant>
      <vt:variant>
        <vt:i4>2727</vt:i4>
      </vt:variant>
      <vt:variant>
        <vt:i4>0</vt:i4>
      </vt:variant>
      <vt:variant>
        <vt:i4>5</vt:i4>
      </vt:variant>
      <vt:variant>
        <vt:lpwstr/>
      </vt:variant>
      <vt:variant>
        <vt:lpwstr>_5.6.5_Pensioner_Education</vt:lpwstr>
      </vt:variant>
      <vt:variant>
        <vt:i4>8257635</vt:i4>
      </vt:variant>
      <vt:variant>
        <vt:i4>2724</vt:i4>
      </vt:variant>
      <vt:variant>
        <vt:i4>0</vt:i4>
      </vt:variant>
      <vt:variant>
        <vt:i4>5</vt:i4>
      </vt:variant>
      <vt:variant>
        <vt:lpwstr/>
      </vt:variant>
      <vt:variant>
        <vt:lpwstr>Student</vt:lpwstr>
      </vt:variant>
      <vt:variant>
        <vt:i4>8257635</vt:i4>
      </vt:variant>
      <vt:variant>
        <vt:i4>2721</vt:i4>
      </vt:variant>
      <vt:variant>
        <vt:i4>0</vt:i4>
      </vt:variant>
      <vt:variant>
        <vt:i4>5</vt:i4>
      </vt:variant>
      <vt:variant>
        <vt:lpwstr/>
      </vt:variant>
      <vt:variant>
        <vt:lpwstr>Student</vt:lpwstr>
      </vt:variant>
      <vt:variant>
        <vt:i4>1900657</vt:i4>
      </vt:variant>
      <vt:variant>
        <vt:i4>2718</vt:i4>
      </vt:variant>
      <vt:variant>
        <vt:i4>0</vt:i4>
      </vt:variant>
      <vt:variant>
        <vt:i4>5</vt:i4>
      </vt:variant>
      <vt:variant>
        <vt:lpwstr/>
      </vt:variant>
      <vt:variant>
        <vt:lpwstr>_5.5_Pensioner_Education</vt:lpwstr>
      </vt:variant>
      <vt:variant>
        <vt:i4>524405</vt:i4>
      </vt:variant>
      <vt:variant>
        <vt:i4>2715</vt:i4>
      </vt:variant>
      <vt:variant>
        <vt:i4>0</vt:i4>
      </vt:variant>
      <vt:variant>
        <vt:i4>5</vt:i4>
      </vt:variant>
      <vt:variant>
        <vt:lpwstr/>
      </vt:variant>
      <vt:variant>
        <vt:lpwstr>_3.4.3_Approved_course</vt:lpwstr>
      </vt:variant>
      <vt:variant>
        <vt:i4>131187</vt:i4>
      </vt:variant>
      <vt:variant>
        <vt:i4>2712</vt:i4>
      </vt:variant>
      <vt:variant>
        <vt:i4>0</vt:i4>
      </vt:variant>
      <vt:variant>
        <vt:i4>5</vt:i4>
      </vt:variant>
      <vt:variant>
        <vt:lpwstr/>
      </vt:variant>
      <vt:variant>
        <vt:lpwstr>_5.4.3_Acceptable_study</vt:lpwstr>
      </vt:variant>
      <vt:variant>
        <vt:i4>3604555</vt:i4>
      </vt:variant>
      <vt:variant>
        <vt:i4>2709</vt:i4>
      </vt:variant>
      <vt:variant>
        <vt:i4>0</vt:i4>
      </vt:variant>
      <vt:variant>
        <vt:i4>5</vt:i4>
      </vt:variant>
      <vt:variant>
        <vt:lpwstr/>
      </vt:variant>
      <vt:variant>
        <vt:lpwstr>_4_Isolation_conditions</vt:lpwstr>
      </vt:variant>
      <vt:variant>
        <vt:i4>3670096</vt:i4>
      </vt:variant>
      <vt:variant>
        <vt:i4>2706</vt:i4>
      </vt:variant>
      <vt:variant>
        <vt:i4>0</vt:i4>
      </vt:variant>
      <vt:variant>
        <vt:i4>5</vt:i4>
      </vt:variant>
      <vt:variant>
        <vt:lpwstr/>
      </vt:variant>
      <vt:variant>
        <vt:lpwstr>_3_Student_eligibility</vt:lpwstr>
      </vt:variant>
      <vt:variant>
        <vt:i4>4390975</vt:i4>
      </vt:variant>
      <vt:variant>
        <vt:i4>2703</vt:i4>
      </vt:variant>
      <vt:variant>
        <vt:i4>0</vt:i4>
      </vt:variant>
      <vt:variant>
        <vt:i4>5</vt:i4>
      </vt:variant>
      <vt:variant>
        <vt:lpwstr/>
      </vt:variant>
      <vt:variant>
        <vt:lpwstr>_2_Applicant_eligibility</vt:lpwstr>
      </vt:variant>
      <vt:variant>
        <vt:i4>8257635</vt:i4>
      </vt:variant>
      <vt:variant>
        <vt:i4>2700</vt:i4>
      </vt:variant>
      <vt:variant>
        <vt:i4>0</vt:i4>
      </vt:variant>
      <vt:variant>
        <vt:i4>5</vt:i4>
      </vt:variant>
      <vt:variant>
        <vt:lpwstr/>
      </vt:variant>
      <vt:variant>
        <vt:lpwstr>Student</vt:lpwstr>
      </vt:variant>
      <vt:variant>
        <vt:i4>983050</vt:i4>
      </vt:variant>
      <vt:variant>
        <vt:i4>2697</vt:i4>
      </vt:variant>
      <vt:variant>
        <vt:i4>0</vt:i4>
      </vt:variant>
      <vt:variant>
        <vt:i4>5</vt:i4>
      </vt:variant>
      <vt:variant>
        <vt:lpwstr/>
      </vt:variant>
      <vt:variant>
        <vt:lpwstr>DistanceEducationMethods</vt:lpwstr>
      </vt:variant>
      <vt:variant>
        <vt:i4>8257635</vt:i4>
      </vt:variant>
      <vt:variant>
        <vt:i4>2694</vt:i4>
      </vt:variant>
      <vt:variant>
        <vt:i4>0</vt:i4>
      </vt:variant>
      <vt:variant>
        <vt:i4>5</vt:i4>
      </vt:variant>
      <vt:variant>
        <vt:lpwstr/>
      </vt:variant>
      <vt:variant>
        <vt:lpwstr>Student</vt:lpwstr>
      </vt:variant>
      <vt:variant>
        <vt:i4>65662</vt:i4>
      </vt:variant>
      <vt:variant>
        <vt:i4>2691</vt:i4>
      </vt:variant>
      <vt:variant>
        <vt:i4>0</vt:i4>
      </vt:variant>
      <vt:variant>
        <vt:i4>5</vt:i4>
      </vt:variant>
      <vt:variant>
        <vt:lpwstr/>
      </vt:variant>
      <vt:variant>
        <vt:lpwstr>_5.4.4_Home_tuition</vt:lpwstr>
      </vt:variant>
      <vt:variant>
        <vt:i4>131187</vt:i4>
      </vt:variant>
      <vt:variant>
        <vt:i4>2688</vt:i4>
      </vt:variant>
      <vt:variant>
        <vt:i4>0</vt:i4>
      </vt:variant>
      <vt:variant>
        <vt:i4>5</vt:i4>
      </vt:variant>
      <vt:variant>
        <vt:lpwstr/>
      </vt:variant>
      <vt:variant>
        <vt:lpwstr>_5.4.3_Acceptable_study</vt:lpwstr>
      </vt:variant>
      <vt:variant>
        <vt:i4>3080305</vt:i4>
      </vt:variant>
      <vt:variant>
        <vt:i4>2685</vt:i4>
      </vt:variant>
      <vt:variant>
        <vt:i4>0</vt:i4>
      </vt:variant>
      <vt:variant>
        <vt:i4>5</vt:i4>
      </vt:variant>
      <vt:variant>
        <vt:lpwstr/>
      </vt:variant>
      <vt:variant>
        <vt:lpwstr>_5.4.2_Eligibility</vt:lpwstr>
      </vt:variant>
      <vt:variant>
        <vt:i4>3670134</vt:i4>
      </vt:variant>
      <vt:variant>
        <vt:i4>2682</vt:i4>
      </vt:variant>
      <vt:variant>
        <vt:i4>0</vt:i4>
      </vt:variant>
      <vt:variant>
        <vt:i4>5</vt:i4>
      </vt:variant>
      <vt:variant>
        <vt:lpwstr/>
      </vt:variant>
      <vt:variant>
        <vt:lpwstr>_5.4.1_Purpose</vt:lpwstr>
      </vt:variant>
      <vt:variant>
        <vt:i4>6357006</vt:i4>
      </vt:variant>
      <vt:variant>
        <vt:i4>2679</vt:i4>
      </vt:variant>
      <vt:variant>
        <vt:i4>0</vt:i4>
      </vt:variant>
      <vt:variant>
        <vt:i4>5</vt:i4>
      </vt:variant>
      <vt:variant>
        <vt:lpwstr/>
      </vt:variant>
      <vt:variant>
        <vt:lpwstr>_5.6.4_Distance_Education</vt:lpwstr>
      </vt:variant>
      <vt:variant>
        <vt:i4>7405671</vt:i4>
      </vt:variant>
      <vt:variant>
        <vt:i4>2676</vt:i4>
      </vt:variant>
      <vt:variant>
        <vt:i4>0</vt:i4>
      </vt:variant>
      <vt:variant>
        <vt:i4>5</vt:i4>
      </vt:variant>
      <vt:variant>
        <vt:lpwstr/>
      </vt:variant>
      <vt:variant>
        <vt:lpwstr>Family</vt:lpwstr>
      </vt:variant>
      <vt:variant>
        <vt:i4>1769579</vt:i4>
      </vt:variant>
      <vt:variant>
        <vt:i4>2673</vt:i4>
      </vt:variant>
      <vt:variant>
        <vt:i4>0</vt:i4>
      </vt:variant>
      <vt:variant>
        <vt:i4>5</vt:i4>
      </vt:variant>
      <vt:variant>
        <vt:lpwstr/>
      </vt:variant>
      <vt:variant>
        <vt:lpwstr>_5.6.3_Second_Home</vt:lpwstr>
      </vt:variant>
      <vt:variant>
        <vt:i4>2162767</vt:i4>
      </vt:variant>
      <vt:variant>
        <vt:i4>2670</vt:i4>
      </vt:variant>
      <vt:variant>
        <vt:i4>0</vt:i4>
      </vt:variant>
      <vt:variant>
        <vt:i4>5</vt:i4>
      </vt:variant>
      <vt:variant>
        <vt:lpwstr/>
      </vt:variant>
      <vt:variant>
        <vt:lpwstr>_4.4.3_Student_and</vt:lpwstr>
      </vt:variant>
      <vt:variant>
        <vt:i4>8257635</vt:i4>
      </vt:variant>
      <vt:variant>
        <vt:i4>2667</vt:i4>
      </vt:variant>
      <vt:variant>
        <vt:i4>0</vt:i4>
      </vt:variant>
      <vt:variant>
        <vt:i4>5</vt:i4>
      </vt:variant>
      <vt:variant>
        <vt:lpwstr/>
      </vt:variant>
      <vt:variant>
        <vt:lpwstr>Student</vt:lpwstr>
      </vt:variant>
      <vt:variant>
        <vt:i4>1376284</vt:i4>
      </vt:variant>
      <vt:variant>
        <vt:i4>2664</vt:i4>
      </vt:variant>
      <vt:variant>
        <vt:i4>0</vt:i4>
      </vt:variant>
      <vt:variant>
        <vt:i4>5</vt:i4>
      </vt:variant>
      <vt:variant>
        <vt:lpwstr/>
      </vt:variant>
      <vt:variant>
        <vt:lpwstr>SecondFamilyHome</vt:lpwstr>
      </vt:variant>
      <vt:variant>
        <vt:i4>8257635</vt:i4>
      </vt:variant>
      <vt:variant>
        <vt:i4>2661</vt:i4>
      </vt:variant>
      <vt:variant>
        <vt:i4>0</vt:i4>
      </vt:variant>
      <vt:variant>
        <vt:i4>5</vt:i4>
      </vt:variant>
      <vt:variant>
        <vt:lpwstr/>
      </vt:variant>
      <vt:variant>
        <vt:lpwstr>Student</vt:lpwstr>
      </vt:variant>
      <vt:variant>
        <vt:i4>4522026</vt:i4>
      </vt:variant>
      <vt:variant>
        <vt:i4>2658</vt:i4>
      </vt:variant>
      <vt:variant>
        <vt:i4>0</vt:i4>
      </vt:variant>
      <vt:variant>
        <vt:i4>5</vt:i4>
      </vt:variant>
      <vt:variant>
        <vt:lpwstr/>
      </vt:variant>
      <vt:variant>
        <vt:lpwstr>_5.1.2_Calculation_of</vt:lpwstr>
      </vt:variant>
      <vt:variant>
        <vt:i4>7733368</vt:i4>
      </vt:variant>
      <vt:variant>
        <vt:i4>2655</vt:i4>
      </vt:variant>
      <vt:variant>
        <vt:i4>0</vt:i4>
      </vt:variant>
      <vt:variant>
        <vt:i4>5</vt:i4>
      </vt:variant>
      <vt:variant>
        <vt:lpwstr/>
      </vt:variant>
      <vt:variant>
        <vt:lpwstr>PrincipalFamilyHome</vt:lpwstr>
      </vt:variant>
      <vt:variant>
        <vt:i4>7340140</vt:i4>
      </vt:variant>
      <vt:variant>
        <vt:i4>2652</vt:i4>
      </vt:variant>
      <vt:variant>
        <vt:i4>0</vt:i4>
      </vt:variant>
      <vt:variant>
        <vt:i4>5</vt:i4>
      </vt:variant>
      <vt:variant>
        <vt:lpwstr/>
      </vt:variant>
      <vt:variant>
        <vt:lpwstr>Parent</vt:lpwstr>
      </vt:variant>
      <vt:variant>
        <vt:i4>8257635</vt:i4>
      </vt:variant>
      <vt:variant>
        <vt:i4>2649</vt:i4>
      </vt:variant>
      <vt:variant>
        <vt:i4>0</vt:i4>
      </vt:variant>
      <vt:variant>
        <vt:i4>5</vt:i4>
      </vt:variant>
      <vt:variant>
        <vt:lpwstr/>
      </vt:variant>
      <vt:variant>
        <vt:lpwstr>Student</vt:lpwstr>
      </vt:variant>
      <vt:variant>
        <vt:i4>917618</vt:i4>
      </vt:variant>
      <vt:variant>
        <vt:i4>2646</vt:i4>
      </vt:variant>
      <vt:variant>
        <vt:i4>0</vt:i4>
      </vt:variant>
      <vt:variant>
        <vt:i4>5</vt:i4>
      </vt:variant>
      <vt:variant>
        <vt:lpwstr/>
      </vt:variant>
      <vt:variant>
        <vt:lpwstr>_4.4.5_Continuation_and</vt:lpwstr>
      </vt:variant>
      <vt:variant>
        <vt:i4>7405671</vt:i4>
      </vt:variant>
      <vt:variant>
        <vt:i4>2643</vt:i4>
      </vt:variant>
      <vt:variant>
        <vt:i4>0</vt:i4>
      </vt:variant>
      <vt:variant>
        <vt:i4>5</vt:i4>
      </vt:variant>
      <vt:variant>
        <vt:lpwstr/>
      </vt:variant>
      <vt:variant>
        <vt:lpwstr>Family</vt:lpwstr>
      </vt:variant>
      <vt:variant>
        <vt:i4>65538</vt:i4>
      </vt:variant>
      <vt:variant>
        <vt:i4>2640</vt:i4>
      </vt:variant>
      <vt:variant>
        <vt:i4>0</vt:i4>
      </vt:variant>
      <vt:variant>
        <vt:i4>5</vt:i4>
      </vt:variant>
      <vt:variant>
        <vt:lpwstr/>
      </vt:variant>
      <vt:variant>
        <vt:lpwstr>ApprovedApplicant</vt:lpwstr>
      </vt:variant>
      <vt:variant>
        <vt:i4>2949210</vt:i4>
      </vt:variant>
      <vt:variant>
        <vt:i4>2637</vt:i4>
      </vt:variant>
      <vt:variant>
        <vt:i4>0</vt:i4>
      </vt:variant>
      <vt:variant>
        <vt:i4>5</vt:i4>
      </vt:variant>
      <vt:variant>
        <vt:lpwstr/>
      </vt:variant>
      <vt:variant>
        <vt:lpwstr>_2.1_Requirements_for</vt:lpwstr>
      </vt:variant>
      <vt:variant>
        <vt:i4>1376284</vt:i4>
      </vt:variant>
      <vt:variant>
        <vt:i4>2634</vt:i4>
      </vt:variant>
      <vt:variant>
        <vt:i4>0</vt:i4>
      </vt:variant>
      <vt:variant>
        <vt:i4>5</vt:i4>
      </vt:variant>
      <vt:variant>
        <vt:lpwstr/>
      </vt:variant>
      <vt:variant>
        <vt:lpwstr>SecondFamilyHome</vt:lpwstr>
      </vt:variant>
      <vt:variant>
        <vt:i4>1835024</vt:i4>
      </vt:variant>
      <vt:variant>
        <vt:i4>2631</vt:i4>
      </vt:variant>
      <vt:variant>
        <vt:i4>0</vt:i4>
      </vt:variant>
      <vt:variant>
        <vt:i4>5</vt:i4>
      </vt:variant>
      <vt:variant>
        <vt:lpwstr/>
      </vt:variant>
      <vt:variant>
        <vt:lpwstr>EligibilityPeriod</vt:lpwstr>
      </vt:variant>
      <vt:variant>
        <vt:i4>7733368</vt:i4>
      </vt:variant>
      <vt:variant>
        <vt:i4>2628</vt:i4>
      </vt:variant>
      <vt:variant>
        <vt:i4>0</vt:i4>
      </vt:variant>
      <vt:variant>
        <vt:i4>5</vt:i4>
      </vt:variant>
      <vt:variant>
        <vt:lpwstr/>
      </vt:variant>
      <vt:variant>
        <vt:lpwstr>PrincipalFamilyHome</vt:lpwstr>
      </vt:variant>
      <vt:variant>
        <vt:i4>7471210</vt:i4>
      </vt:variant>
      <vt:variant>
        <vt:i4>2625</vt:i4>
      </vt:variant>
      <vt:variant>
        <vt:i4>0</vt:i4>
      </vt:variant>
      <vt:variant>
        <vt:i4>5</vt:i4>
      </vt:variant>
      <vt:variant>
        <vt:lpwstr/>
      </vt:variant>
      <vt:variant>
        <vt:lpwstr>EligibleStudent</vt:lpwstr>
      </vt:variant>
      <vt:variant>
        <vt:i4>7340140</vt:i4>
      </vt:variant>
      <vt:variant>
        <vt:i4>2622</vt:i4>
      </vt:variant>
      <vt:variant>
        <vt:i4>0</vt:i4>
      </vt:variant>
      <vt:variant>
        <vt:i4>5</vt:i4>
      </vt:variant>
      <vt:variant>
        <vt:lpwstr/>
      </vt:variant>
      <vt:variant>
        <vt:lpwstr>Parent</vt:lpwstr>
      </vt:variant>
      <vt:variant>
        <vt:i4>7405671</vt:i4>
      </vt:variant>
      <vt:variant>
        <vt:i4>2619</vt:i4>
      </vt:variant>
      <vt:variant>
        <vt:i4>0</vt:i4>
      </vt:variant>
      <vt:variant>
        <vt:i4>5</vt:i4>
      </vt:variant>
      <vt:variant>
        <vt:lpwstr/>
      </vt:variant>
      <vt:variant>
        <vt:lpwstr>Family</vt:lpwstr>
      </vt:variant>
      <vt:variant>
        <vt:i4>7733368</vt:i4>
      </vt:variant>
      <vt:variant>
        <vt:i4>2616</vt:i4>
      </vt:variant>
      <vt:variant>
        <vt:i4>0</vt:i4>
      </vt:variant>
      <vt:variant>
        <vt:i4>5</vt:i4>
      </vt:variant>
      <vt:variant>
        <vt:lpwstr/>
      </vt:variant>
      <vt:variant>
        <vt:lpwstr>PrincipalFamilyHome</vt:lpwstr>
      </vt:variant>
      <vt:variant>
        <vt:i4>7340140</vt:i4>
      </vt:variant>
      <vt:variant>
        <vt:i4>2613</vt:i4>
      </vt:variant>
      <vt:variant>
        <vt:i4>0</vt:i4>
      </vt:variant>
      <vt:variant>
        <vt:i4>5</vt:i4>
      </vt:variant>
      <vt:variant>
        <vt:lpwstr/>
      </vt:variant>
      <vt:variant>
        <vt:lpwstr>Parent</vt:lpwstr>
      </vt:variant>
      <vt:variant>
        <vt:i4>1376371</vt:i4>
      </vt:variant>
      <vt:variant>
        <vt:i4>2610</vt:i4>
      </vt:variant>
      <vt:variant>
        <vt:i4>0</vt:i4>
      </vt:variant>
      <vt:variant>
        <vt:i4>5</vt:i4>
      </vt:variant>
      <vt:variant>
        <vt:lpwstr/>
      </vt:variant>
      <vt:variant>
        <vt:lpwstr>_5.3.5_Loss_of</vt:lpwstr>
      </vt:variant>
      <vt:variant>
        <vt:i4>7733368</vt:i4>
      </vt:variant>
      <vt:variant>
        <vt:i4>2607</vt:i4>
      </vt:variant>
      <vt:variant>
        <vt:i4>0</vt:i4>
      </vt:variant>
      <vt:variant>
        <vt:i4>5</vt:i4>
      </vt:variant>
      <vt:variant>
        <vt:lpwstr/>
      </vt:variant>
      <vt:variant>
        <vt:lpwstr>PrincipalFamilyHome</vt:lpwstr>
      </vt:variant>
      <vt:variant>
        <vt:i4>7340140</vt:i4>
      </vt:variant>
      <vt:variant>
        <vt:i4>2604</vt:i4>
      </vt:variant>
      <vt:variant>
        <vt:i4>0</vt:i4>
      </vt:variant>
      <vt:variant>
        <vt:i4>5</vt:i4>
      </vt:variant>
      <vt:variant>
        <vt:lpwstr/>
      </vt:variant>
      <vt:variant>
        <vt:lpwstr>Parent</vt:lpwstr>
      </vt:variant>
      <vt:variant>
        <vt:i4>7405671</vt:i4>
      </vt:variant>
      <vt:variant>
        <vt:i4>2601</vt:i4>
      </vt:variant>
      <vt:variant>
        <vt:i4>0</vt:i4>
      </vt:variant>
      <vt:variant>
        <vt:i4>5</vt:i4>
      </vt:variant>
      <vt:variant>
        <vt:lpwstr/>
      </vt:variant>
      <vt:variant>
        <vt:lpwstr>Family</vt:lpwstr>
      </vt:variant>
      <vt:variant>
        <vt:i4>8257635</vt:i4>
      </vt:variant>
      <vt:variant>
        <vt:i4>2598</vt:i4>
      </vt:variant>
      <vt:variant>
        <vt:i4>0</vt:i4>
      </vt:variant>
      <vt:variant>
        <vt:i4>5</vt:i4>
      </vt:variant>
      <vt:variant>
        <vt:lpwstr/>
      </vt:variant>
      <vt:variant>
        <vt:lpwstr>Student</vt:lpwstr>
      </vt:variant>
      <vt:variant>
        <vt:i4>7340140</vt:i4>
      </vt:variant>
      <vt:variant>
        <vt:i4>2595</vt:i4>
      </vt:variant>
      <vt:variant>
        <vt:i4>0</vt:i4>
      </vt:variant>
      <vt:variant>
        <vt:i4>5</vt:i4>
      </vt:variant>
      <vt:variant>
        <vt:lpwstr/>
      </vt:variant>
      <vt:variant>
        <vt:lpwstr>Partner</vt:lpwstr>
      </vt:variant>
      <vt:variant>
        <vt:i4>1376284</vt:i4>
      </vt:variant>
      <vt:variant>
        <vt:i4>2592</vt:i4>
      </vt:variant>
      <vt:variant>
        <vt:i4>0</vt:i4>
      </vt:variant>
      <vt:variant>
        <vt:i4>5</vt:i4>
      </vt:variant>
      <vt:variant>
        <vt:lpwstr/>
      </vt:variant>
      <vt:variant>
        <vt:lpwstr>SecondFamilyHome</vt:lpwstr>
      </vt:variant>
      <vt:variant>
        <vt:i4>917618</vt:i4>
      </vt:variant>
      <vt:variant>
        <vt:i4>2589</vt:i4>
      </vt:variant>
      <vt:variant>
        <vt:i4>0</vt:i4>
      </vt:variant>
      <vt:variant>
        <vt:i4>5</vt:i4>
      </vt:variant>
      <vt:variant>
        <vt:lpwstr/>
      </vt:variant>
      <vt:variant>
        <vt:lpwstr>_4.4.5_Continuation_and</vt:lpwstr>
      </vt:variant>
      <vt:variant>
        <vt:i4>7536647</vt:i4>
      </vt:variant>
      <vt:variant>
        <vt:i4>2586</vt:i4>
      </vt:variant>
      <vt:variant>
        <vt:i4>0</vt:i4>
      </vt:variant>
      <vt:variant>
        <vt:i4>5</vt:i4>
      </vt:variant>
      <vt:variant>
        <vt:lpwstr/>
      </vt:variant>
      <vt:variant>
        <vt:lpwstr>_4.3.3_Evidence_requirements</vt:lpwstr>
      </vt:variant>
      <vt:variant>
        <vt:i4>2162767</vt:i4>
      </vt:variant>
      <vt:variant>
        <vt:i4>2583</vt:i4>
      </vt:variant>
      <vt:variant>
        <vt:i4>0</vt:i4>
      </vt:variant>
      <vt:variant>
        <vt:i4>5</vt:i4>
      </vt:variant>
      <vt:variant>
        <vt:lpwstr/>
      </vt:variant>
      <vt:variant>
        <vt:lpwstr>_4.4.3_Student_and</vt:lpwstr>
      </vt:variant>
      <vt:variant>
        <vt:i4>1900657</vt:i4>
      </vt:variant>
      <vt:variant>
        <vt:i4>2580</vt:i4>
      </vt:variant>
      <vt:variant>
        <vt:i4>0</vt:i4>
      </vt:variant>
      <vt:variant>
        <vt:i4>5</vt:i4>
      </vt:variant>
      <vt:variant>
        <vt:lpwstr/>
      </vt:variant>
      <vt:variant>
        <vt:lpwstr>_5.5_Pensioner_Education</vt:lpwstr>
      </vt:variant>
      <vt:variant>
        <vt:i4>7733368</vt:i4>
      </vt:variant>
      <vt:variant>
        <vt:i4>2577</vt:i4>
      </vt:variant>
      <vt:variant>
        <vt:i4>0</vt:i4>
      </vt:variant>
      <vt:variant>
        <vt:i4>5</vt:i4>
      </vt:variant>
      <vt:variant>
        <vt:lpwstr/>
      </vt:variant>
      <vt:variant>
        <vt:lpwstr>PrincipalFamilyHome</vt:lpwstr>
      </vt:variant>
      <vt:variant>
        <vt:i4>2031726</vt:i4>
      </vt:variant>
      <vt:variant>
        <vt:i4>2574</vt:i4>
      </vt:variant>
      <vt:variant>
        <vt:i4>0</vt:i4>
      </vt:variant>
      <vt:variant>
        <vt:i4>5</vt:i4>
      </vt:variant>
      <vt:variant>
        <vt:lpwstr/>
      </vt:variant>
      <vt:variant>
        <vt:lpwstr>_5.3.3_Approved_second</vt:lpwstr>
      </vt:variant>
      <vt:variant>
        <vt:i4>1376284</vt:i4>
      </vt:variant>
      <vt:variant>
        <vt:i4>2571</vt:i4>
      </vt:variant>
      <vt:variant>
        <vt:i4>0</vt:i4>
      </vt:variant>
      <vt:variant>
        <vt:i4>5</vt:i4>
      </vt:variant>
      <vt:variant>
        <vt:lpwstr/>
      </vt:variant>
      <vt:variant>
        <vt:lpwstr>SecondFamilyHome</vt:lpwstr>
      </vt:variant>
      <vt:variant>
        <vt:i4>8257635</vt:i4>
      </vt:variant>
      <vt:variant>
        <vt:i4>2568</vt:i4>
      </vt:variant>
      <vt:variant>
        <vt:i4>0</vt:i4>
      </vt:variant>
      <vt:variant>
        <vt:i4>5</vt:i4>
      </vt:variant>
      <vt:variant>
        <vt:lpwstr/>
      </vt:variant>
      <vt:variant>
        <vt:lpwstr>Student</vt:lpwstr>
      </vt:variant>
      <vt:variant>
        <vt:i4>3604555</vt:i4>
      </vt:variant>
      <vt:variant>
        <vt:i4>2565</vt:i4>
      </vt:variant>
      <vt:variant>
        <vt:i4>0</vt:i4>
      </vt:variant>
      <vt:variant>
        <vt:i4>5</vt:i4>
      </vt:variant>
      <vt:variant>
        <vt:lpwstr/>
      </vt:variant>
      <vt:variant>
        <vt:lpwstr>_4_Isolation_conditions</vt:lpwstr>
      </vt:variant>
      <vt:variant>
        <vt:i4>3670096</vt:i4>
      </vt:variant>
      <vt:variant>
        <vt:i4>2562</vt:i4>
      </vt:variant>
      <vt:variant>
        <vt:i4>0</vt:i4>
      </vt:variant>
      <vt:variant>
        <vt:i4>5</vt:i4>
      </vt:variant>
      <vt:variant>
        <vt:lpwstr/>
      </vt:variant>
      <vt:variant>
        <vt:lpwstr>_3_Student_eligibility</vt:lpwstr>
      </vt:variant>
      <vt:variant>
        <vt:i4>4390975</vt:i4>
      </vt:variant>
      <vt:variant>
        <vt:i4>2559</vt:i4>
      </vt:variant>
      <vt:variant>
        <vt:i4>0</vt:i4>
      </vt:variant>
      <vt:variant>
        <vt:i4>5</vt:i4>
      </vt:variant>
      <vt:variant>
        <vt:lpwstr/>
      </vt:variant>
      <vt:variant>
        <vt:lpwstr>_2_Applicant_eligibility</vt:lpwstr>
      </vt:variant>
      <vt:variant>
        <vt:i4>8257635</vt:i4>
      </vt:variant>
      <vt:variant>
        <vt:i4>2556</vt:i4>
      </vt:variant>
      <vt:variant>
        <vt:i4>0</vt:i4>
      </vt:variant>
      <vt:variant>
        <vt:i4>5</vt:i4>
      </vt:variant>
      <vt:variant>
        <vt:lpwstr/>
      </vt:variant>
      <vt:variant>
        <vt:lpwstr>Student</vt:lpwstr>
      </vt:variant>
      <vt:variant>
        <vt:i4>1376284</vt:i4>
      </vt:variant>
      <vt:variant>
        <vt:i4>2553</vt:i4>
      </vt:variant>
      <vt:variant>
        <vt:i4>0</vt:i4>
      </vt:variant>
      <vt:variant>
        <vt:i4>5</vt:i4>
      </vt:variant>
      <vt:variant>
        <vt:lpwstr/>
      </vt:variant>
      <vt:variant>
        <vt:lpwstr>SecondFamilyHome</vt:lpwstr>
      </vt:variant>
      <vt:variant>
        <vt:i4>7405671</vt:i4>
      </vt:variant>
      <vt:variant>
        <vt:i4>2550</vt:i4>
      </vt:variant>
      <vt:variant>
        <vt:i4>0</vt:i4>
      </vt:variant>
      <vt:variant>
        <vt:i4>5</vt:i4>
      </vt:variant>
      <vt:variant>
        <vt:lpwstr/>
      </vt:variant>
      <vt:variant>
        <vt:lpwstr>Family</vt:lpwstr>
      </vt:variant>
      <vt:variant>
        <vt:i4>4522041</vt:i4>
      </vt:variant>
      <vt:variant>
        <vt:i4>2547</vt:i4>
      </vt:variant>
      <vt:variant>
        <vt:i4>0</vt:i4>
      </vt:variant>
      <vt:variant>
        <vt:i4>5</vt:i4>
      </vt:variant>
      <vt:variant>
        <vt:lpwstr/>
      </vt:variant>
      <vt:variant>
        <vt:lpwstr>_5.3.8_Maximum_annual</vt:lpwstr>
      </vt:variant>
      <vt:variant>
        <vt:i4>2031674</vt:i4>
      </vt:variant>
      <vt:variant>
        <vt:i4>2544</vt:i4>
      </vt:variant>
      <vt:variant>
        <vt:i4>0</vt:i4>
      </vt:variant>
      <vt:variant>
        <vt:i4>5</vt:i4>
      </vt:variant>
      <vt:variant>
        <vt:lpwstr/>
      </vt:variant>
      <vt:variant>
        <vt:lpwstr>_5.3.7_Pro-rata_entitlement</vt:lpwstr>
      </vt:variant>
      <vt:variant>
        <vt:i4>7733368</vt:i4>
      </vt:variant>
      <vt:variant>
        <vt:i4>2541</vt:i4>
      </vt:variant>
      <vt:variant>
        <vt:i4>0</vt:i4>
      </vt:variant>
      <vt:variant>
        <vt:i4>5</vt:i4>
      </vt:variant>
      <vt:variant>
        <vt:lpwstr/>
      </vt:variant>
      <vt:variant>
        <vt:lpwstr>PrincipalFamilyHome</vt:lpwstr>
      </vt:variant>
      <vt:variant>
        <vt:i4>5963828</vt:i4>
      </vt:variant>
      <vt:variant>
        <vt:i4>2538</vt:i4>
      </vt:variant>
      <vt:variant>
        <vt:i4>0</vt:i4>
      </vt:variant>
      <vt:variant>
        <vt:i4>5</vt:i4>
      </vt:variant>
      <vt:variant>
        <vt:lpwstr/>
      </vt:variant>
      <vt:variant>
        <vt:lpwstr>_5.3.6_Eligibility_where</vt:lpwstr>
      </vt:variant>
      <vt:variant>
        <vt:i4>1376371</vt:i4>
      </vt:variant>
      <vt:variant>
        <vt:i4>2535</vt:i4>
      </vt:variant>
      <vt:variant>
        <vt:i4>0</vt:i4>
      </vt:variant>
      <vt:variant>
        <vt:i4>5</vt:i4>
      </vt:variant>
      <vt:variant>
        <vt:lpwstr/>
      </vt:variant>
      <vt:variant>
        <vt:lpwstr>_5.3.5_Loss_of</vt:lpwstr>
      </vt:variant>
      <vt:variant>
        <vt:i4>7340140</vt:i4>
      </vt:variant>
      <vt:variant>
        <vt:i4>2532</vt:i4>
      </vt:variant>
      <vt:variant>
        <vt:i4>0</vt:i4>
      </vt:variant>
      <vt:variant>
        <vt:i4>5</vt:i4>
      </vt:variant>
      <vt:variant>
        <vt:lpwstr/>
      </vt:variant>
      <vt:variant>
        <vt:lpwstr>Parent</vt:lpwstr>
      </vt:variant>
      <vt:variant>
        <vt:i4>7864334</vt:i4>
      </vt:variant>
      <vt:variant>
        <vt:i4>2529</vt:i4>
      </vt:variant>
      <vt:variant>
        <vt:i4>0</vt:i4>
      </vt:variant>
      <vt:variant>
        <vt:i4>5</vt:i4>
      </vt:variant>
      <vt:variant>
        <vt:lpwstr/>
      </vt:variant>
      <vt:variant>
        <vt:lpwstr>_5.3.4_Parent_temporarily</vt:lpwstr>
      </vt:variant>
      <vt:variant>
        <vt:i4>1376284</vt:i4>
      </vt:variant>
      <vt:variant>
        <vt:i4>2526</vt:i4>
      </vt:variant>
      <vt:variant>
        <vt:i4>0</vt:i4>
      </vt:variant>
      <vt:variant>
        <vt:i4>5</vt:i4>
      </vt:variant>
      <vt:variant>
        <vt:lpwstr/>
      </vt:variant>
      <vt:variant>
        <vt:lpwstr>SecondFamilyHome</vt:lpwstr>
      </vt:variant>
      <vt:variant>
        <vt:i4>2031726</vt:i4>
      </vt:variant>
      <vt:variant>
        <vt:i4>2523</vt:i4>
      </vt:variant>
      <vt:variant>
        <vt:i4>0</vt:i4>
      </vt:variant>
      <vt:variant>
        <vt:i4>5</vt:i4>
      </vt:variant>
      <vt:variant>
        <vt:lpwstr/>
      </vt:variant>
      <vt:variant>
        <vt:lpwstr>_5.3.3_Approved_second</vt:lpwstr>
      </vt:variant>
      <vt:variant>
        <vt:i4>2621553</vt:i4>
      </vt:variant>
      <vt:variant>
        <vt:i4>2520</vt:i4>
      </vt:variant>
      <vt:variant>
        <vt:i4>0</vt:i4>
      </vt:variant>
      <vt:variant>
        <vt:i4>5</vt:i4>
      </vt:variant>
      <vt:variant>
        <vt:lpwstr/>
      </vt:variant>
      <vt:variant>
        <vt:lpwstr>_5.3.2_Eligibility</vt:lpwstr>
      </vt:variant>
      <vt:variant>
        <vt:i4>4128886</vt:i4>
      </vt:variant>
      <vt:variant>
        <vt:i4>2517</vt:i4>
      </vt:variant>
      <vt:variant>
        <vt:i4>0</vt:i4>
      </vt:variant>
      <vt:variant>
        <vt:i4>5</vt:i4>
      </vt:variant>
      <vt:variant>
        <vt:lpwstr/>
      </vt:variant>
      <vt:variant>
        <vt:lpwstr>_5.3.1_Purpose</vt:lpwstr>
      </vt:variant>
      <vt:variant>
        <vt:i4>1769579</vt:i4>
      </vt:variant>
      <vt:variant>
        <vt:i4>2514</vt:i4>
      </vt:variant>
      <vt:variant>
        <vt:i4>0</vt:i4>
      </vt:variant>
      <vt:variant>
        <vt:i4>5</vt:i4>
      </vt:variant>
      <vt:variant>
        <vt:lpwstr/>
      </vt:variant>
      <vt:variant>
        <vt:lpwstr>_5.6.3_Second_Home</vt:lpwstr>
      </vt:variant>
      <vt:variant>
        <vt:i4>2228290</vt:i4>
      </vt:variant>
      <vt:variant>
        <vt:i4>2511</vt:i4>
      </vt:variant>
      <vt:variant>
        <vt:i4>0</vt:i4>
      </vt:variant>
      <vt:variant>
        <vt:i4>5</vt:i4>
      </vt:variant>
      <vt:variant>
        <vt:lpwstr/>
      </vt:variant>
      <vt:variant>
        <vt:lpwstr>_3.7.1_Eligibility_commencement</vt:lpwstr>
      </vt:variant>
      <vt:variant>
        <vt:i4>7733368</vt:i4>
      </vt:variant>
      <vt:variant>
        <vt:i4>2508</vt:i4>
      </vt:variant>
      <vt:variant>
        <vt:i4>0</vt:i4>
      </vt:variant>
      <vt:variant>
        <vt:i4>5</vt:i4>
      </vt:variant>
      <vt:variant>
        <vt:lpwstr/>
      </vt:variant>
      <vt:variant>
        <vt:lpwstr>PrincipalFamilyHome</vt:lpwstr>
      </vt:variant>
      <vt:variant>
        <vt:i4>589848</vt:i4>
      </vt:variant>
      <vt:variant>
        <vt:i4>2505</vt:i4>
      </vt:variant>
      <vt:variant>
        <vt:i4>0</vt:i4>
      </vt:variant>
      <vt:variant>
        <vt:i4>5</vt:i4>
      </vt:variant>
      <vt:variant>
        <vt:lpwstr/>
      </vt:variant>
      <vt:variant>
        <vt:lpwstr>ShortTermBoarder</vt:lpwstr>
      </vt:variant>
      <vt:variant>
        <vt:i4>7143540</vt:i4>
      </vt:variant>
      <vt:variant>
        <vt:i4>2502</vt:i4>
      </vt:variant>
      <vt:variant>
        <vt:i4>0</vt:i4>
      </vt:variant>
      <vt:variant>
        <vt:i4>5</vt:i4>
      </vt:variant>
      <vt:variant>
        <vt:lpwstr/>
      </vt:variant>
      <vt:variant>
        <vt:lpwstr>FullTimeBoarder</vt:lpwstr>
      </vt:variant>
      <vt:variant>
        <vt:i4>7798892</vt:i4>
      </vt:variant>
      <vt:variant>
        <vt:i4>2499</vt:i4>
      </vt:variant>
      <vt:variant>
        <vt:i4>0</vt:i4>
      </vt:variant>
      <vt:variant>
        <vt:i4>5</vt:i4>
      </vt:variant>
      <vt:variant>
        <vt:lpwstr/>
      </vt:variant>
      <vt:variant>
        <vt:lpwstr>SchoolYear</vt:lpwstr>
      </vt:variant>
      <vt:variant>
        <vt:i4>7733368</vt:i4>
      </vt:variant>
      <vt:variant>
        <vt:i4>2496</vt:i4>
      </vt:variant>
      <vt:variant>
        <vt:i4>0</vt:i4>
      </vt:variant>
      <vt:variant>
        <vt:i4>5</vt:i4>
      </vt:variant>
      <vt:variant>
        <vt:lpwstr/>
      </vt:variant>
      <vt:variant>
        <vt:lpwstr>PrincipalFamilyHome</vt:lpwstr>
      </vt:variant>
      <vt:variant>
        <vt:i4>7471210</vt:i4>
      </vt:variant>
      <vt:variant>
        <vt:i4>2493</vt:i4>
      </vt:variant>
      <vt:variant>
        <vt:i4>0</vt:i4>
      </vt:variant>
      <vt:variant>
        <vt:i4>5</vt:i4>
      </vt:variant>
      <vt:variant>
        <vt:lpwstr/>
      </vt:variant>
      <vt:variant>
        <vt:lpwstr>EligibleStudent</vt:lpwstr>
      </vt:variant>
      <vt:variant>
        <vt:i4>6357116</vt:i4>
      </vt:variant>
      <vt:variant>
        <vt:i4>2490</vt:i4>
      </vt:variant>
      <vt:variant>
        <vt:i4>0</vt:i4>
      </vt:variant>
      <vt:variant>
        <vt:i4>5</vt:i4>
      </vt:variant>
      <vt:variant>
        <vt:lpwstr/>
      </vt:variant>
      <vt:variant>
        <vt:lpwstr>PartTimeBoarder</vt:lpwstr>
      </vt:variant>
      <vt:variant>
        <vt:i4>7143540</vt:i4>
      </vt:variant>
      <vt:variant>
        <vt:i4>2487</vt:i4>
      </vt:variant>
      <vt:variant>
        <vt:i4>0</vt:i4>
      </vt:variant>
      <vt:variant>
        <vt:i4>5</vt:i4>
      </vt:variant>
      <vt:variant>
        <vt:lpwstr/>
      </vt:variant>
      <vt:variant>
        <vt:lpwstr>FullTimeBoarder</vt:lpwstr>
      </vt:variant>
      <vt:variant>
        <vt:i4>7733368</vt:i4>
      </vt:variant>
      <vt:variant>
        <vt:i4>2484</vt:i4>
      </vt:variant>
      <vt:variant>
        <vt:i4>0</vt:i4>
      </vt:variant>
      <vt:variant>
        <vt:i4>5</vt:i4>
      </vt:variant>
      <vt:variant>
        <vt:lpwstr/>
      </vt:variant>
      <vt:variant>
        <vt:lpwstr>PrincipalFamilyHome</vt:lpwstr>
      </vt:variant>
      <vt:variant>
        <vt:i4>7471210</vt:i4>
      </vt:variant>
      <vt:variant>
        <vt:i4>2481</vt:i4>
      </vt:variant>
      <vt:variant>
        <vt:i4>0</vt:i4>
      </vt:variant>
      <vt:variant>
        <vt:i4>5</vt:i4>
      </vt:variant>
      <vt:variant>
        <vt:lpwstr/>
      </vt:variant>
      <vt:variant>
        <vt:lpwstr>EligibleStudent</vt:lpwstr>
      </vt:variant>
      <vt:variant>
        <vt:i4>655402</vt:i4>
      </vt:variant>
      <vt:variant>
        <vt:i4>2478</vt:i4>
      </vt:variant>
      <vt:variant>
        <vt:i4>0</vt:i4>
      </vt:variant>
      <vt:variant>
        <vt:i4>5</vt:i4>
      </vt:variant>
      <vt:variant>
        <vt:lpwstr/>
      </vt:variant>
      <vt:variant>
        <vt:lpwstr>_5.2.7_Short-term_boarders</vt:lpwstr>
      </vt:variant>
      <vt:variant>
        <vt:i4>589848</vt:i4>
      </vt:variant>
      <vt:variant>
        <vt:i4>2475</vt:i4>
      </vt:variant>
      <vt:variant>
        <vt:i4>0</vt:i4>
      </vt:variant>
      <vt:variant>
        <vt:i4>5</vt:i4>
      </vt:variant>
      <vt:variant>
        <vt:lpwstr/>
      </vt:variant>
      <vt:variant>
        <vt:lpwstr>ShortTermBoarder</vt:lpwstr>
      </vt:variant>
      <vt:variant>
        <vt:i4>458795</vt:i4>
      </vt:variant>
      <vt:variant>
        <vt:i4>2472</vt:i4>
      </vt:variant>
      <vt:variant>
        <vt:i4>0</vt:i4>
      </vt:variant>
      <vt:variant>
        <vt:i4>5</vt:i4>
      </vt:variant>
      <vt:variant>
        <vt:lpwstr/>
      </vt:variant>
      <vt:variant>
        <vt:lpwstr>_5.2.6_Part-time_boarders</vt:lpwstr>
      </vt:variant>
      <vt:variant>
        <vt:i4>6357116</vt:i4>
      </vt:variant>
      <vt:variant>
        <vt:i4>2469</vt:i4>
      </vt:variant>
      <vt:variant>
        <vt:i4>0</vt:i4>
      </vt:variant>
      <vt:variant>
        <vt:i4>5</vt:i4>
      </vt:variant>
      <vt:variant>
        <vt:lpwstr/>
      </vt:variant>
      <vt:variant>
        <vt:lpwstr>PartTimeBoarder</vt:lpwstr>
      </vt:variant>
      <vt:variant>
        <vt:i4>7536742</vt:i4>
      </vt:variant>
      <vt:variant>
        <vt:i4>2466</vt:i4>
      </vt:variant>
      <vt:variant>
        <vt:i4>0</vt:i4>
      </vt:variant>
      <vt:variant>
        <vt:i4>5</vt:i4>
      </vt:variant>
      <vt:variant>
        <vt:lpwstr/>
      </vt:variant>
      <vt:variant>
        <vt:lpwstr>SpecialInstitution</vt:lpwstr>
      </vt:variant>
      <vt:variant>
        <vt:i4>8257635</vt:i4>
      </vt:variant>
      <vt:variant>
        <vt:i4>2463</vt:i4>
      </vt:variant>
      <vt:variant>
        <vt:i4>0</vt:i4>
      </vt:variant>
      <vt:variant>
        <vt:i4>5</vt:i4>
      </vt:variant>
      <vt:variant>
        <vt:lpwstr/>
      </vt:variant>
      <vt:variant>
        <vt:lpwstr>Student</vt:lpwstr>
      </vt:variant>
      <vt:variant>
        <vt:i4>3080305</vt:i4>
      </vt:variant>
      <vt:variant>
        <vt:i4>2460</vt:i4>
      </vt:variant>
      <vt:variant>
        <vt:i4>0</vt:i4>
      </vt:variant>
      <vt:variant>
        <vt:i4>5</vt:i4>
      </vt:variant>
      <vt:variant>
        <vt:lpwstr/>
      </vt:variant>
      <vt:variant>
        <vt:lpwstr>_5.4.2_Eligibility</vt:lpwstr>
      </vt:variant>
      <vt:variant>
        <vt:i4>7798892</vt:i4>
      </vt:variant>
      <vt:variant>
        <vt:i4>2457</vt:i4>
      </vt:variant>
      <vt:variant>
        <vt:i4>0</vt:i4>
      </vt:variant>
      <vt:variant>
        <vt:i4>5</vt:i4>
      </vt:variant>
      <vt:variant>
        <vt:lpwstr/>
      </vt:variant>
      <vt:variant>
        <vt:lpwstr>SchoolYear</vt:lpwstr>
      </vt:variant>
      <vt:variant>
        <vt:i4>7471210</vt:i4>
      </vt:variant>
      <vt:variant>
        <vt:i4>2454</vt:i4>
      </vt:variant>
      <vt:variant>
        <vt:i4>0</vt:i4>
      </vt:variant>
      <vt:variant>
        <vt:i4>5</vt:i4>
      </vt:variant>
      <vt:variant>
        <vt:lpwstr/>
      </vt:variant>
      <vt:variant>
        <vt:lpwstr>EligibleStudent</vt:lpwstr>
      </vt:variant>
      <vt:variant>
        <vt:i4>3604555</vt:i4>
      </vt:variant>
      <vt:variant>
        <vt:i4>2451</vt:i4>
      </vt:variant>
      <vt:variant>
        <vt:i4>0</vt:i4>
      </vt:variant>
      <vt:variant>
        <vt:i4>5</vt:i4>
      </vt:variant>
      <vt:variant>
        <vt:lpwstr/>
      </vt:variant>
      <vt:variant>
        <vt:lpwstr>_4_Isolation_conditions</vt:lpwstr>
      </vt:variant>
      <vt:variant>
        <vt:i4>7733368</vt:i4>
      </vt:variant>
      <vt:variant>
        <vt:i4>2448</vt:i4>
      </vt:variant>
      <vt:variant>
        <vt:i4>0</vt:i4>
      </vt:variant>
      <vt:variant>
        <vt:i4>5</vt:i4>
      </vt:variant>
      <vt:variant>
        <vt:lpwstr/>
      </vt:variant>
      <vt:variant>
        <vt:lpwstr>PrincipalFamilyHome</vt:lpwstr>
      </vt:variant>
      <vt:variant>
        <vt:i4>5046317</vt:i4>
      </vt:variant>
      <vt:variant>
        <vt:i4>2445</vt:i4>
      </vt:variant>
      <vt:variant>
        <vt:i4>0</vt:i4>
      </vt:variant>
      <vt:variant>
        <vt:i4>5</vt:i4>
      </vt:variant>
      <vt:variant>
        <vt:lpwstr/>
      </vt:variant>
      <vt:variant>
        <vt:lpwstr>_6.8.2_Special_assessment</vt:lpwstr>
      </vt:variant>
      <vt:variant>
        <vt:i4>393339</vt:i4>
      </vt:variant>
      <vt:variant>
        <vt:i4>2442</vt:i4>
      </vt:variant>
      <vt:variant>
        <vt:i4>0</vt:i4>
      </vt:variant>
      <vt:variant>
        <vt:i4>5</vt:i4>
      </vt:variant>
      <vt:variant>
        <vt:lpwstr/>
      </vt:variant>
      <vt:variant>
        <vt:lpwstr>_6.4.2_Parental_income</vt:lpwstr>
      </vt:variant>
      <vt:variant>
        <vt:i4>131183</vt:i4>
      </vt:variant>
      <vt:variant>
        <vt:i4>2439</vt:i4>
      </vt:variant>
      <vt:variant>
        <vt:i4>0</vt:i4>
      </vt:variant>
      <vt:variant>
        <vt:i4>5</vt:i4>
      </vt:variant>
      <vt:variant>
        <vt:lpwstr/>
      </vt:variant>
      <vt:variant>
        <vt:lpwstr>_5.6.2_Additional_Boarding</vt:lpwstr>
      </vt:variant>
      <vt:variant>
        <vt:i4>6619143</vt:i4>
      </vt:variant>
      <vt:variant>
        <vt:i4>2436</vt:i4>
      </vt:variant>
      <vt:variant>
        <vt:i4>0</vt:i4>
      </vt:variant>
      <vt:variant>
        <vt:i4>5</vt:i4>
      </vt:variant>
      <vt:variant>
        <vt:lpwstr/>
      </vt:variant>
      <vt:variant>
        <vt:lpwstr>_5.6.1_Boarding_Allowance</vt:lpwstr>
      </vt:variant>
      <vt:variant>
        <vt:i4>2883659</vt:i4>
      </vt:variant>
      <vt:variant>
        <vt:i4>2433</vt:i4>
      </vt:variant>
      <vt:variant>
        <vt:i4>0</vt:i4>
      </vt:variant>
      <vt:variant>
        <vt:i4>5</vt:i4>
      </vt:variant>
      <vt:variant>
        <vt:lpwstr/>
      </vt:variant>
      <vt:variant>
        <vt:lpwstr>_6.8.2_Upper_Income</vt:lpwstr>
      </vt:variant>
      <vt:variant>
        <vt:i4>131183</vt:i4>
      </vt:variant>
      <vt:variant>
        <vt:i4>2430</vt:i4>
      </vt:variant>
      <vt:variant>
        <vt:i4>0</vt:i4>
      </vt:variant>
      <vt:variant>
        <vt:i4>5</vt:i4>
      </vt:variant>
      <vt:variant>
        <vt:lpwstr/>
      </vt:variant>
      <vt:variant>
        <vt:lpwstr>_5.6.2_Additional_Boarding</vt:lpwstr>
      </vt:variant>
      <vt:variant>
        <vt:i4>589947</vt:i4>
      </vt:variant>
      <vt:variant>
        <vt:i4>2427</vt:i4>
      </vt:variant>
      <vt:variant>
        <vt:i4>0</vt:i4>
      </vt:variant>
      <vt:variant>
        <vt:i4>5</vt:i4>
      </vt:variant>
      <vt:variant>
        <vt:lpwstr/>
      </vt:variant>
      <vt:variant>
        <vt:lpwstr>_6.8.1_Parental_Income</vt:lpwstr>
      </vt:variant>
      <vt:variant>
        <vt:i4>131183</vt:i4>
      </vt:variant>
      <vt:variant>
        <vt:i4>2424</vt:i4>
      </vt:variant>
      <vt:variant>
        <vt:i4>0</vt:i4>
      </vt:variant>
      <vt:variant>
        <vt:i4>5</vt:i4>
      </vt:variant>
      <vt:variant>
        <vt:lpwstr/>
      </vt:variant>
      <vt:variant>
        <vt:lpwstr>_5.6.2_Additional_Boarding</vt:lpwstr>
      </vt:variant>
      <vt:variant>
        <vt:i4>7405671</vt:i4>
      </vt:variant>
      <vt:variant>
        <vt:i4>2421</vt:i4>
      </vt:variant>
      <vt:variant>
        <vt:i4>0</vt:i4>
      </vt:variant>
      <vt:variant>
        <vt:i4>5</vt:i4>
      </vt:variant>
      <vt:variant>
        <vt:lpwstr/>
      </vt:variant>
      <vt:variant>
        <vt:lpwstr>Family</vt:lpwstr>
      </vt:variant>
      <vt:variant>
        <vt:i4>786547</vt:i4>
      </vt:variant>
      <vt:variant>
        <vt:i4>2418</vt:i4>
      </vt:variant>
      <vt:variant>
        <vt:i4>0</vt:i4>
      </vt:variant>
      <vt:variant>
        <vt:i4>5</vt:i4>
      </vt:variant>
      <vt:variant>
        <vt:lpwstr/>
      </vt:variant>
      <vt:variant>
        <vt:lpwstr>_5.2.3_Actual_boarding</vt:lpwstr>
      </vt:variant>
      <vt:variant>
        <vt:i4>5046317</vt:i4>
      </vt:variant>
      <vt:variant>
        <vt:i4>2415</vt:i4>
      </vt:variant>
      <vt:variant>
        <vt:i4>0</vt:i4>
      </vt:variant>
      <vt:variant>
        <vt:i4>5</vt:i4>
      </vt:variant>
      <vt:variant>
        <vt:lpwstr/>
      </vt:variant>
      <vt:variant>
        <vt:lpwstr>_6.8.2_Special_assessment</vt:lpwstr>
      </vt:variant>
      <vt:variant>
        <vt:i4>1048595</vt:i4>
      </vt:variant>
      <vt:variant>
        <vt:i4>2412</vt:i4>
      </vt:variant>
      <vt:variant>
        <vt:i4>0</vt:i4>
      </vt:variant>
      <vt:variant>
        <vt:i4>5</vt:i4>
      </vt:variant>
      <vt:variant>
        <vt:lpwstr/>
      </vt:variant>
      <vt:variant>
        <vt:lpwstr>SpecialAssessment</vt:lpwstr>
      </vt:variant>
      <vt:variant>
        <vt:i4>2883659</vt:i4>
      </vt:variant>
      <vt:variant>
        <vt:i4>2409</vt:i4>
      </vt:variant>
      <vt:variant>
        <vt:i4>0</vt:i4>
      </vt:variant>
      <vt:variant>
        <vt:i4>5</vt:i4>
      </vt:variant>
      <vt:variant>
        <vt:lpwstr/>
      </vt:variant>
      <vt:variant>
        <vt:lpwstr>_6.8.2_Upper_Income</vt:lpwstr>
      </vt:variant>
      <vt:variant>
        <vt:i4>7340140</vt:i4>
      </vt:variant>
      <vt:variant>
        <vt:i4>2406</vt:i4>
      </vt:variant>
      <vt:variant>
        <vt:i4>0</vt:i4>
      </vt:variant>
      <vt:variant>
        <vt:i4>5</vt:i4>
      </vt:variant>
      <vt:variant>
        <vt:lpwstr/>
      </vt:variant>
      <vt:variant>
        <vt:lpwstr>Partner</vt:lpwstr>
      </vt:variant>
      <vt:variant>
        <vt:i4>5046307</vt:i4>
      </vt:variant>
      <vt:variant>
        <vt:i4>2403</vt:i4>
      </vt:variant>
      <vt:variant>
        <vt:i4>0</vt:i4>
      </vt:variant>
      <vt:variant>
        <vt:i4>5</vt:i4>
      </vt:variant>
      <vt:variant>
        <vt:lpwstr/>
      </vt:variant>
      <vt:variant>
        <vt:lpwstr>_5.2.1_Basic_Boarding</vt:lpwstr>
      </vt:variant>
      <vt:variant>
        <vt:i4>8257635</vt:i4>
      </vt:variant>
      <vt:variant>
        <vt:i4>2400</vt:i4>
      </vt:variant>
      <vt:variant>
        <vt:i4>0</vt:i4>
      </vt:variant>
      <vt:variant>
        <vt:i4>5</vt:i4>
      </vt:variant>
      <vt:variant>
        <vt:lpwstr/>
      </vt:variant>
      <vt:variant>
        <vt:lpwstr>Student</vt:lpwstr>
      </vt:variant>
      <vt:variant>
        <vt:i4>7405671</vt:i4>
      </vt:variant>
      <vt:variant>
        <vt:i4>2397</vt:i4>
      </vt:variant>
      <vt:variant>
        <vt:i4>0</vt:i4>
      </vt:variant>
      <vt:variant>
        <vt:i4>5</vt:i4>
      </vt:variant>
      <vt:variant>
        <vt:lpwstr/>
      </vt:variant>
      <vt:variant>
        <vt:lpwstr>Family</vt:lpwstr>
      </vt:variant>
      <vt:variant>
        <vt:i4>131183</vt:i4>
      </vt:variant>
      <vt:variant>
        <vt:i4>2394</vt:i4>
      </vt:variant>
      <vt:variant>
        <vt:i4>0</vt:i4>
      </vt:variant>
      <vt:variant>
        <vt:i4>5</vt:i4>
      </vt:variant>
      <vt:variant>
        <vt:lpwstr/>
      </vt:variant>
      <vt:variant>
        <vt:lpwstr>_5.6.2_Additional_Boarding</vt:lpwstr>
      </vt:variant>
      <vt:variant>
        <vt:i4>458795</vt:i4>
      </vt:variant>
      <vt:variant>
        <vt:i4>2391</vt:i4>
      </vt:variant>
      <vt:variant>
        <vt:i4>0</vt:i4>
      </vt:variant>
      <vt:variant>
        <vt:i4>5</vt:i4>
      </vt:variant>
      <vt:variant>
        <vt:lpwstr/>
      </vt:variant>
      <vt:variant>
        <vt:lpwstr>_5.2.6_Part-time_boarders</vt:lpwstr>
      </vt:variant>
      <vt:variant>
        <vt:i4>2949189</vt:i4>
      </vt:variant>
      <vt:variant>
        <vt:i4>2388</vt:i4>
      </vt:variant>
      <vt:variant>
        <vt:i4>0</vt:i4>
      </vt:variant>
      <vt:variant>
        <vt:i4>5</vt:i4>
      </vt:variant>
      <vt:variant>
        <vt:lpwstr/>
      </vt:variant>
      <vt:variant>
        <vt:lpwstr>_5.3_Second_Home</vt:lpwstr>
      </vt:variant>
      <vt:variant>
        <vt:i4>7340140</vt:i4>
      </vt:variant>
      <vt:variant>
        <vt:i4>2385</vt:i4>
      </vt:variant>
      <vt:variant>
        <vt:i4>0</vt:i4>
      </vt:variant>
      <vt:variant>
        <vt:i4>5</vt:i4>
      </vt:variant>
      <vt:variant>
        <vt:lpwstr/>
      </vt:variant>
      <vt:variant>
        <vt:lpwstr>Parent</vt:lpwstr>
      </vt:variant>
      <vt:variant>
        <vt:i4>7536742</vt:i4>
      </vt:variant>
      <vt:variant>
        <vt:i4>2382</vt:i4>
      </vt:variant>
      <vt:variant>
        <vt:i4>0</vt:i4>
      </vt:variant>
      <vt:variant>
        <vt:i4>5</vt:i4>
      </vt:variant>
      <vt:variant>
        <vt:lpwstr/>
      </vt:variant>
      <vt:variant>
        <vt:lpwstr>SpecialInstitution</vt:lpwstr>
      </vt:variant>
      <vt:variant>
        <vt:i4>1900657</vt:i4>
      </vt:variant>
      <vt:variant>
        <vt:i4>2379</vt:i4>
      </vt:variant>
      <vt:variant>
        <vt:i4>0</vt:i4>
      </vt:variant>
      <vt:variant>
        <vt:i4>5</vt:i4>
      </vt:variant>
      <vt:variant>
        <vt:lpwstr/>
      </vt:variant>
      <vt:variant>
        <vt:lpwstr>_5.5_Pensioner_Education</vt:lpwstr>
      </vt:variant>
      <vt:variant>
        <vt:i4>8257635</vt:i4>
      </vt:variant>
      <vt:variant>
        <vt:i4>2376</vt:i4>
      </vt:variant>
      <vt:variant>
        <vt:i4>0</vt:i4>
      </vt:variant>
      <vt:variant>
        <vt:i4>5</vt:i4>
      </vt:variant>
      <vt:variant>
        <vt:lpwstr/>
      </vt:variant>
      <vt:variant>
        <vt:lpwstr>Student</vt:lpwstr>
      </vt:variant>
      <vt:variant>
        <vt:i4>7405671</vt:i4>
      </vt:variant>
      <vt:variant>
        <vt:i4>2373</vt:i4>
      </vt:variant>
      <vt:variant>
        <vt:i4>0</vt:i4>
      </vt:variant>
      <vt:variant>
        <vt:i4>5</vt:i4>
      </vt:variant>
      <vt:variant>
        <vt:lpwstr/>
      </vt:variant>
      <vt:variant>
        <vt:lpwstr>Family</vt:lpwstr>
      </vt:variant>
      <vt:variant>
        <vt:i4>6619143</vt:i4>
      </vt:variant>
      <vt:variant>
        <vt:i4>2370</vt:i4>
      </vt:variant>
      <vt:variant>
        <vt:i4>0</vt:i4>
      </vt:variant>
      <vt:variant>
        <vt:i4>5</vt:i4>
      </vt:variant>
      <vt:variant>
        <vt:lpwstr/>
      </vt:variant>
      <vt:variant>
        <vt:lpwstr>_5.6.1_Boarding_Allowance</vt:lpwstr>
      </vt:variant>
      <vt:variant>
        <vt:i4>589848</vt:i4>
      </vt:variant>
      <vt:variant>
        <vt:i4>2367</vt:i4>
      </vt:variant>
      <vt:variant>
        <vt:i4>0</vt:i4>
      </vt:variant>
      <vt:variant>
        <vt:i4>5</vt:i4>
      </vt:variant>
      <vt:variant>
        <vt:lpwstr/>
      </vt:variant>
      <vt:variant>
        <vt:lpwstr>ShortTermBoarder</vt:lpwstr>
      </vt:variant>
      <vt:variant>
        <vt:i4>655402</vt:i4>
      </vt:variant>
      <vt:variant>
        <vt:i4>2364</vt:i4>
      </vt:variant>
      <vt:variant>
        <vt:i4>0</vt:i4>
      </vt:variant>
      <vt:variant>
        <vt:i4>5</vt:i4>
      </vt:variant>
      <vt:variant>
        <vt:lpwstr/>
      </vt:variant>
      <vt:variant>
        <vt:lpwstr>_5.2.7_Short-term_boarders</vt:lpwstr>
      </vt:variant>
      <vt:variant>
        <vt:i4>6357116</vt:i4>
      </vt:variant>
      <vt:variant>
        <vt:i4>2361</vt:i4>
      </vt:variant>
      <vt:variant>
        <vt:i4>0</vt:i4>
      </vt:variant>
      <vt:variant>
        <vt:i4>5</vt:i4>
      </vt:variant>
      <vt:variant>
        <vt:lpwstr/>
      </vt:variant>
      <vt:variant>
        <vt:lpwstr>PartTimeBoarder</vt:lpwstr>
      </vt:variant>
      <vt:variant>
        <vt:i4>262187</vt:i4>
      </vt:variant>
      <vt:variant>
        <vt:i4>2358</vt:i4>
      </vt:variant>
      <vt:variant>
        <vt:i4>0</vt:i4>
      </vt:variant>
      <vt:variant>
        <vt:i4>5</vt:i4>
      </vt:variant>
      <vt:variant>
        <vt:lpwstr/>
      </vt:variant>
      <vt:variant>
        <vt:lpwstr>_5.2.5_Part-time_boarders</vt:lpwstr>
      </vt:variant>
      <vt:variant>
        <vt:i4>7143540</vt:i4>
      </vt:variant>
      <vt:variant>
        <vt:i4>2355</vt:i4>
      </vt:variant>
      <vt:variant>
        <vt:i4>0</vt:i4>
      </vt:variant>
      <vt:variant>
        <vt:i4>5</vt:i4>
      </vt:variant>
      <vt:variant>
        <vt:lpwstr/>
      </vt:variant>
      <vt:variant>
        <vt:lpwstr>FullTimeBoarder</vt:lpwstr>
      </vt:variant>
      <vt:variant>
        <vt:i4>852007</vt:i4>
      </vt:variant>
      <vt:variant>
        <vt:i4>2352</vt:i4>
      </vt:variant>
      <vt:variant>
        <vt:i4>0</vt:i4>
      </vt:variant>
      <vt:variant>
        <vt:i4>5</vt:i4>
      </vt:variant>
      <vt:variant>
        <vt:lpwstr/>
      </vt:variant>
      <vt:variant>
        <vt:lpwstr>_5.2.4_Full-time_boarders</vt:lpwstr>
      </vt:variant>
      <vt:variant>
        <vt:i4>786547</vt:i4>
      </vt:variant>
      <vt:variant>
        <vt:i4>2349</vt:i4>
      </vt:variant>
      <vt:variant>
        <vt:i4>0</vt:i4>
      </vt:variant>
      <vt:variant>
        <vt:i4>5</vt:i4>
      </vt:variant>
      <vt:variant>
        <vt:lpwstr/>
      </vt:variant>
      <vt:variant>
        <vt:lpwstr>_5.2.3_Actual_boarding</vt:lpwstr>
      </vt:variant>
      <vt:variant>
        <vt:i4>393327</vt:i4>
      </vt:variant>
      <vt:variant>
        <vt:i4>2346</vt:i4>
      </vt:variant>
      <vt:variant>
        <vt:i4>0</vt:i4>
      </vt:variant>
      <vt:variant>
        <vt:i4>5</vt:i4>
      </vt:variant>
      <vt:variant>
        <vt:lpwstr/>
      </vt:variant>
      <vt:variant>
        <vt:lpwstr>_5.2.2_Additional_Boarding</vt:lpwstr>
      </vt:variant>
      <vt:variant>
        <vt:i4>5046307</vt:i4>
      </vt:variant>
      <vt:variant>
        <vt:i4>2343</vt:i4>
      </vt:variant>
      <vt:variant>
        <vt:i4>0</vt:i4>
      </vt:variant>
      <vt:variant>
        <vt:i4>5</vt:i4>
      </vt:variant>
      <vt:variant>
        <vt:lpwstr/>
      </vt:variant>
      <vt:variant>
        <vt:lpwstr>_5.2.1_Basic_Boarding</vt:lpwstr>
      </vt:variant>
      <vt:variant>
        <vt:i4>393327</vt:i4>
      </vt:variant>
      <vt:variant>
        <vt:i4>2340</vt:i4>
      </vt:variant>
      <vt:variant>
        <vt:i4>0</vt:i4>
      </vt:variant>
      <vt:variant>
        <vt:i4>5</vt:i4>
      </vt:variant>
      <vt:variant>
        <vt:lpwstr/>
      </vt:variant>
      <vt:variant>
        <vt:lpwstr>_5.2.2_Additional_Boarding</vt:lpwstr>
      </vt:variant>
      <vt:variant>
        <vt:i4>7471210</vt:i4>
      </vt:variant>
      <vt:variant>
        <vt:i4>2337</vt:i4>
      </vt:variant>
      <vt:variant>
        <vt:i4>0</vt:i4>
      </vt:variant>
      <vt:variant>
        <vt:i4>5</vt:i4>
      </vt:variant>
      <vt:variant>
        <vt:lpwstr/>
      </vt:variant>
      <vt:variant>
        <vt:lpwstr>EligibleStudent</vt:lpwstr>
      </vt:variant>
      <vt:variant>
        <vt:i4>5046307</vt:i4>
      </vt:variant>
      <vt:variant>
        <vt:i4>2334</vt:i4>
      </vt:variant>
      <vt:variant>
        <vt:i4>0</vt:i4>
      </vt:variant>
      <vt:variant>
        <vt:i4>5</vt:i4>
      </vt:variant>
      <vt:variant>
        <vt:lpwstr/>
      </vt:variant>
      <vt:variant>
        <vt:lpwstr>_5.2.1_Basic_Boarding</vt:lpwstr>
      </vt:variant>
      <vt:variant>
        <vt:i4>8257635</vt:i4>
      </vt:variant>
      <vt:variant>
        <vt:i4>2331</vt:i4>
      </vt:variant>
      <vt:variant>
        <vt:i4>0</vt:i4>
      </vt:variant>
      <vt:variant>
        <vt:i4>5</vt:i4>
      </vt:variant>
      <vt:variant>
        <vt:lpwstr/>
      </vt:variant>
      <vt:variant>
        <vt:lpwstr>Student</vt:lpwstr>
      </vt:variant>
      <vt:variant>
        <vt:i4>8257635</vt:i4>
      </vt:variant>
      <vt:variant>
        <vt:i4>2328</vt:i4>
      </vt:variant>
      <vt:variant>
        <vt:i4>0</vt:i4>
      </vt:variant>
      <vt:variant>
        <vt:i4>5</vt:i4>
      </vt:variant>
      <vt:variant>
        <vt:lpwstr/>
      </vt:variant>
      <vt:variant>
        <vt:lpwstr>Student</vt:lpwstr>
      </vt:variant>
      <vt:variant>
        <vt:i4>655402</vt:i4>
      </vt:variant>
      <vt:variant>
        <vt:i4>2325</vt:i4>
      </vt:variant>
      <vt:variant>
        <vt:i4>0</vt:i4>
      </vt:variant>
      <vt:variant>
        <vt:i4>5</vt:i4>
      </vt:variant>
      <vt:variant>
        <vt:lpwstr/>
      </vt:variant>
      <vt:variant>
        <vt:lpwstr>_5.2.7_Short-term_boarders</vt:lpwstr>
      </vt:variant>
      <vt:variant>
        <vt:i4>589848</vt:i4>
      </vt:variant>
      <vt:variant>
        <vt:i4>2322</vt:i4>
      </vt:variant>
      <vt:variant>
        <vt:i4>0</vt:i4>
      </vt:variant>
      <vt:variant>
        <vt:i4>5</vt:i4>
      </vt:variant>
      <vt:variant>
        <vt:lpwstr/>
      </vt:variant>
      <vt:variant>
        <vt:lpwstr>ShortTermBoarder</vt:lpwstr>
      </vt:variant>
      <vt:variant>
        <vt:i4>3604513</vt:i4>
      </vt:variant>
      <vt:variant>
        <vt:i4>2319</vt:i4>
      </vt:variant>
      <vt:variant>
        <vt:i4>0</vt:i4>
      </vt:variant>
      <vt:variant>
        <vt:i4>5</vt:i4>
      </vt:variant>
      <vt:variant>
        <vt:lpwstr/>
      </vt:variant>
      <vt:variant>
        <vt:lpwstr>_Distance_Education_Allowance_Supple</vt:lpwstr>
      </vt:variant>
      <vt:variant>
        <vt:i4>7471210</vt:i4>
      </vt:variant>
      <vt:variant>
        <vt:i4>2316</vt:i4>
      </vt:variant>
      <vt:variant>
        <vt:i4>0</vt:i4>
      </vt:variant>
      <vt:variant>
        <vt:i4>5</vt:i4>
      </vt:variant>
      <vt:variant>
        <vt:lpwstr/>
      </vt:variant>
      <vt:variant>
        <vt:lpwstr>EligibleStudent</vt:lpwstr>
      </vt:variant>
      <vt:variant>
        <vt:i4>1835024</vt:i4>
      </vt:variant>
      <vt:variant>
        <vt:i4>2313</vt:i4>
      </vt:variant>
      <vt:variant>
        <vt:i4>0</vt:i4>
      </vt:variant>
      <vt:variant>
        <vt:i4>5</vt:i4>
      </vt:variant>
      <vt:variant>
        <vt:lpwstr/>
      </vt:variant>
      <vt:variant>
        <vt:lpwstr>EligibilityPeriod</vt:lpwstr>
      </vt:variant>
      <vt:variant>
        <vt:i4>6357006</vt:i4>
      </vt:variant>
      <vt:variant>
        <vt:i4>2310</vt:i4>
      </vt:variant>
      <vt:variant>
        <vt:i4>0</vt:i4>
      </vt:variant>
      <vt:variant>
        <vt:i4>5</vt:i4>
      </vt:variant>
      <vt:variant>
        <vt:lpwstr/>
      </vt:variant>
      <vt:variant>
        <vt:lpwstr>_5.6.4_Distance_Education</vt:lpwstr>
      </vt:variant>
      <vt:variant>
        <vt:i4>655402</vt:i4>
      </vt:variant>
      <vt:variant>
        <vt:i4>2307</vt:i4>
      </vt:variant>
      <vt:variant>
        <vt:i4>0</vt:i4>
      </vt:variant>
      <vt:variant>
        <vt:i4>5</vt:i4>
      </vt:variant>
      <vt:variant>
        <vt:lpwstr/>
      </vt:variant>
      <vt:variant>
        <vt:lpwstr>_5.2.7_Short-term_boarders</vt:lpwstr>
      </vt:variant>
      <vt:variant>
        <vt:i4>1376284</vt:i4>
      </vt:variant>
      <vt:variant>
        <vt:i4>2304</vt:i4>
      </vt:variant>
      <vt:variant>
        <vt:i4>0</vt:i4>
      </vt:variant>
      <vt:variant>
        <vt:i4>5</vt:i4>
      </vt:variant>
      <vt:variant>
        <vt:lpwstr/>
      </vt:variant>
      <vt:variant>
        <vt:lpwstr>SecondFamilyHome</vt:lpwstr>
      </vt:variant>
      <vt:variant>
        <vt:i4>983050</vt:i4>
      </vt:variant>
      <vt:variant>
        <vt:i4>2301</vt:i4>
      </vt:variant>
      <vt:variant>
        <vt:i4>0</vt:i4>
      </vt:variant>
      <vt:variant>
        <vt:i4>5</vt:i4>
      </vt:variant>
      <vt:variant>
        <vt:lpwstr/>
      </vt:variant>
      <vt:variant>
        <vt:lpwstr>DistanceEducationMethods</vt:lpwstr>
      </vt:variant>
      <vt:variant>
        <vt:i4>7733368</vt:i4>
      </vt:variant>
      <vt:variant>
        <vt:i4>2298</vt:i4>
      </vt:variant>
      <vt:variant>
        <vt:i4>0</vt:i4>
      </vt:variant>
      <vt:variant>
        <vt:i4>5</vt:i4>
      </vt:variant>
      <vt:variant>
        <vt:lpwstr/>
      </vt:variant>
      <vt:variant>
        <vt:lpwstr>PrincipalFamilyHome</vt:lpwstr>
      </vt:variant>
      <vt:variant>
        <vt:i4>1376284</vt:i4>
      </vt:variant>
      <vt:variant>
        <vt:i4>2295</vt:i4>
      </vt:variant>
      <vt:variant>
        <vt:i4>0</vt:i4>
      </vt:variant>
      <vt:variant>
        <vt:i4>5</vt:i4>
      </vt:variant>
      <vt:variant>
        <vt:lpwstr/>
      </vt:variant>
      <vt:variant>
        <vt:lpwstr>SecondFamilyHome</vt:lpwstr>
      </vt:variant>
      <vt:variant>
        <vt:i4>8257635</vt:i4>
      </vt:variant>
      <vt:variant>
        <vt:i4>2292</vt:i4>
      </vt:variant>
      <vt:variant>
        <vt:i4>0</vt:i4>
      </vt:variant>
      <vt:variant>
        <vt:i4>5</vt:i4>
      </vt:variant>
      <vt:variant>
        <vt:lpwstr/>
      </vt:variant>
      <vt:variant>
        <vt:lpwstr>Student</vt:lpwstr>
      </vt:variant>
      <vt:variant>
        <vt:i4>4849716</vt:i4>
      </vt:variant>
      <vt:variant>
        <vt:i4>2289</vt:i4>
      </vt:variant>
      <vt:variant>
        <vt:i4>0</vt:i4>
      </vt:variant>
      <vt:variant>
        <vt:i4>5</vt:i4>
      </vt:variant>
      <vt:variant>
        <vt:lpwstr/>
      </vt:variant>
      <vt:variant>
        <vt:lpwstr>_5.1.6_Payee_for</vt:lpwstr>
      </vt:variant>
      <vt:variant>
        <vt:i4>1900648</vt:i4>
      </vt:variant>
      <vt:variant>
        <vt:i4>2286</vt:i4>
      </vt:variant>
      <vt:variant>
        <vt:i4>0</vt:i4>
      </vt:variant>
      <vt:variant>
        <vt:i4>5</vt:i4>
      </vt:variant>
      <vt:variant>
        <vt:lpwstr/>
      </vt:variant>
      <vt:variant>
        <vt:lpwstr>_5.1.7_Taxation_of</vt:lpwstr>
      </vt:variant>
      <vt:variant>
        <vt:i4>983152</vt:i4>
      </vt:variant>
      <vt:variant>
        <vt:i4>2283</vt:i4>
      </vt:variant>
      <vt:variant>
        <vt:i4>0</vt:i4>
      </vt:variant>
      <vt:variant>
        <vt:i4>5</vt:i4>
      </vt:variant>
      <vt:variant>
        <vt:lpwstr/>
      </vt:variant>
      <vt:variant>
        <vt:lpwstr>_5.1.5_Term_instalment</vt:lpwstr>
      </vt:variant>
      <vt:variant>
        <vt:i4>2883656</vt:i4>
      </vt:variant>
      <vt:variant>
        <vt:i4>2280</vt:i4>
      </vt:variant>
      <vt:variant>
        <vt:i4>0</vt:i4>
      </vt:variant>
      <vt:variant>
        <vt:i4>5</vt:i4>
      </vt:variant>
      <vt:variant>
        <vt:lpwstr/>
      </vt:variant>
      <vt:variant>
        <vt:lpwstr>_5.1.3_Minimum_payment</vt:lpwstr>
      </vt:variant>
      <vt:variant>
        <vt:i4>4522026</vt:i4>
      </vt:variant>
      <vt:variant>
        <vt:i4>2277</vt:i4>
      </vt:variant>
      <vt:variant>
        <vt:i4>0</vt:i4>
      </vt:variant>
      <vt:variant>
        <vt:i4>5</vt:i4>
      </vt:variant>
      <vt:variant>
        <vt:lpwstr/>
      </vt:variant>
      <vt:variant>
        <vt:lpwstr>_5.1.2_Calculation_of</vt:lpwstr>
      </vt:variant>
      <vt:variant>
        <vt:i4>3276885</vt:i4>
      </vt:variant>
      <vt:variant>
        <vt:i4>2274</vt:i4>
      </vt:variant>
      <vt:variant>
        <vt:i4>0</vt:i4>
      </vt:variant>
      <vt:variant>
        <vt:i4>5</vt:i4>
      </vt:variant>
      <vt:variant>
        <vt:lpwstr/>
      </vt:variant>
      <vt:variant>
        <vt:lpwstr>_5.1.1_Which_allowances</vt:lpwstr>
      </vt:variant>
      <vt:variant>
        <vt:i4>1376284</vt:i4>
      </vt:variant>
      <vt:variant>
        <vt:i4>2271</vt:i4>
      </vt:variant>
      <vt:variant>
        <vt:i4>0</vt:i4>
      </vt:variant>
      <vt:variant>
        <vt:i4>5</vt:i4>
      </vt:variant>
      <vt:variant>
        <vt:lpwstr/>
      </vt:variant>
      <vt:variant>
        <vt:lpwstr>SecondFamilyHome</vt:lpwstr>
      </vt:variant>
      <vt:variant>
        <vt:i4>7405671</vt:i4>
      </vt:variant>
      <vt:variant>
        <vt:i4>2268</vt:i4>
      </vt:variant>
      <vt:variant>
        <vt:i4>0</vt:i4>
      </vt:variant>
      <vt:variant>
        <vt:i4>5</vt:i4>
      </vt:variant>
      <vt:variant>
        <vt:lpwstr/>
      </vt:variant>
      <vt:variant>
        <vt:lpwstr>Family</vt:lpwstr>
      </vt:variant>
      <vt:variant>
        <vt:i4>1966080</vt:i4>
      </vt:variant>
      <vt:variant>
        <vt:i4>2265</vt:i4>
      </vt:variant>
      <vt:variant>
        <vt:i4>0</vt:i4>
      </vt:variant>
      <vt:variant>
        <vt:i4>5</vt:i4>
      </vt:variant>
      <vt:variant>
        <vt:lpwstr/>
      </vt:variant>
      <vt:variant>
        <vt:lpwstr>CircumstancesBeyondTheFamilysControl</vt:lpwstr>
      </vt:variant>
      <vt:variant>
        <vt:i4>327682</vt:i4>
      </vt:variant>
      <vt:variant>
        <vt:i4>2262</vt:i4>
      </vt:variant>
      <vt:variant>
        <vt:i4>0</vt:i4>
      </vt:variant>
      <vt:variant>
        <vt:i4>5</vt:i4>
      </vt:variant>
      <vt:variant>
        <vt:lpwstr/>
      </vt:variant>
      <vt:variant>
        <vt:lpwstr>Claim</vt:lpwstr>
      </vt:variant>
      <vt:variant>
        <vt:i4>983050</vt:i4>
      </vt:variant>
      <vt:variant>
        <vt:i4>2259</vt:i4>
      </vt:variant>
      <vt:variant>
        <vt:i4>0</vt:i4>
      </vt:variant>
      <vt:variant>
        <vt:i4>5</vt:i4>
      </vt:variant>
      <vt:variant>
        <vt:lpwstr/>
      </vt:variant>
      <vt:variant>
        <vt:lpwstr>DistanceEducationMethods</vt:lpwstr>
      </vt:variant>
      <vt:variant>
        <vt:i4>2293836</vt:i4>
      </vt:variant>
      <vt:variant>
        <vt:i4>2256</vt:i4>
      </vt:variant>
      <vt:variant>
        <vt:i4>0</vt:i4>
      </vt:variant>
      <vt:variant>
        <vt:i4>5</vt:i4>
      </vt:variant>
      <vt:variant>
        <vt:lpwstr/>
      </vt:variant>
      <vt:variant>
        <vt:lpwstr>_5.2_Boarding_allowances</vt:lpwstr>
      </vt:variant>
      <vt:variant>
        <vt:i4>7798892</vt:i4>
      </vt:variant>
      <vt:variant>
        <vt:i4>2253</vt:i4>
      </vt:variant>
      <vt:variant>
        <vt:i4>0</vt:i4>
      </vt:variant>
      <vt:variant>
        <vt:i4>5</vt:i4>
      </vt:variant>
      <vt:variant>
        <vt:lpwstr/>
      </vt:variant>
      <vt:variant>
        <vt:lpwstr>SchoolYear</vt:lpwstr>
      </vt:variant>
      <vt:variant>
        <vt:i4>7340140</vt:i4>
      </vt:variant>
      <vt:variant>
        <vt:i4>2250</vt:i4>
      </vt:variant>
      <vt:variant>
        <vt:i4>0</vt:i4>
      </vt:variant>
      <vt:variant>
        <vt:i4>5</vt:i4>
      </vt:variant>
      <vt:variant>
        <vt:lpwstr/>
      </vt:variant>
      <vt:variant>
        <vt:lpwstr>Parent</vt:lpwstr>
      </vt:variant>
      <vt:variant>
        <vt:i4>7733368</vt:i4>
      </vt:variant>
      <vt:variant>
        <vt:i4>2247</vt:i4>
      </vt:variant>
      <vt:variant>
        <vt:i4>0</vt:i4>
      </vt:variant>
      <vt:variant>
        <vt:i4>5</vt:i4>
      </vt:variant>
      <vt:variant>
        <vt:lpwstr/>
      </vt:variant>
      <vt:variant>
        <vt:lpwstr>PrincipalFamilyHome</vt:lpwstr>
      </vt:variant>
      <vt:variant>
        <vt:i4>8257635</vt:i4>
      </vt:variant>
      <vt:variant>
        <vt:i4>2244</vt:i4>
      </vt:variant>
      <vt:variant>
        <vt:i4>0</vt:i4>
      </vt:variant>
      <vt:variant>
        <vt:i4>5</vt:i4>
      </vt:variant>
      <vt:variant>
        <vt:lpwstr/>
      </vt:variant>
      <vt:variant>
        <vt:lpwstr>Student</vt:lpwstr>
      </vt:variant>
      <vt:variant>
        <vt:i4>8257635</vt:i4>
      </vt:variant>
      <vt:variant>
        <vt:i4>2241</vt:i4>
      </vt:variant>
      <vt:variant>
        <vt:i4>0</vt:i4>
      </vt:variant>
      <vt:variant>
        <vt:i4>5</vt:i4>
      </vt:variant>
      <vt:variant>
        <vt:lpwstr/>
      </vt:variant>
      <vt:variant>
        <vt:lpwstr>Student</vt:lpwstr>
      </vt:variant>
      <vt:variant>
        <vt:i4>917618</vt:i4>
      </vt:variant>
      <vt:variant>
        <vt:i4>2238</vt:i4>
      </vt:variant>
      <vt:variant>
        <vt:i4>0</vt:i4>
      </vt:variant>
      <vt:variant>
        <vt:i4>5</vt:i4>
      </vt:variant>
      <vt:variant>
        <vt:lpwstr/>
      </vt:variant>
      <vt:variant>
        <vt:lpwstr>_4.4.5_Continuation_and</vt:lpwstr>
      </vt:variant>
      <vt:variant>
        <vt:i4>327682</vt:i4>
      </vt:variant>
      <vt:variant>
        <vt:i4>2235</vt:i4>
      </vt:variant>
      <vt:variant>
        <vt:i4>0</vt:i4>
      </vt:variant>
      <vt:variant>
        <vt:i4>5</vt:i4>
      </vt:variant>
      <vt:variant>
        <vt:lpwstr/>
      </vt:variant>
      <vt:variant>
        <vt:lpwstr>Claim</vt:lpwstr>
      </vt:variant>
      <vt:variant>
        <vt:i4>7340140</vt:i4>
      </vt:variant>
      <vt:variant>
        <vt:i4>2232</vt:i4>
      </vt:variant>
      <vt:variant>
        <vt:i4>0</vt:i4>
      </vt:variant>
      <vt:variant>
        <vt:i4>5</vt:i4>
      </vt:variant>
      <vt:variant>
        <vt:lpwstr/>
      </vt:variant>
      <vt:variant>
        <vt:lpwstr>Parent</vt:lpwstr>
      </vt:variant>
      <vt:variant>
        <vt:i4>2031726</vt:i4>
      </vt:variant>
      <vt:variant>
        <vt:i4>2229</vt:i4>
      </vt:variant>
      <vt:variant>
        <vt:i4>0</vt:i4>
      </vt:variant>
      <vt:variant>
        <vt:i4>5</vt:i4>
      </vt:variant>
      <vt:variant>
        <vt:lpwstr/>
      </vt:variant>
      <vt:variant>
        <vt:lpwstr>_5.3.3_Approved_second</vt:lpwstr>
      </vt:variant>
      <vt:variant>
        <vt:i4>1376284</vt:i4>
      </vt:variant>
      <vt:variant>
        <vt:i4>2226</vt:i4>
      </vt:variant>
      <vt:variant>
        <vt:i4>0</vt:i4>
      </vt:variant>
      <vt:variant>
        <vt:i4>5</vt:i4>
      </vt:variant>
      <vt:variant>
        <vt:lpwstr/>
      </vt:variant>
      <vt:variant>
        <vt:lpwstr>SecondFamilyHome</vt:lpwstr>
      </vt:variant>
      <vt:variant>
        <vt:i4>8257635</vt:i4>
      </vt:variant>
      <vt:variant>
        <vt:i4>2223</vt:i4>
      </vt:variant>
      <vt:variant>
        <vt:i4>0</vt:i4>
      </vt:variant>
      <vt:variant>
        <vt:i4>5</vt:i4>
      </vt:variant>
      <vt:variant>
        <vt:lpwstr/>
      </vt:variant>
      <vt:variant>
        <vt:lpwstr>Student</vt:lpwstr>
      </vt:variant>
      <vt:variant>
        <vt:i4>327682</vt:i4>
      </vt:variant>
      <vt:variant>
        <vt:i4>2220</vt:i4>
      </vt:variant>
      <vt:variant>
        <vt:i4>0</vt:i4>
      </vt:variant>
      <vt:variant>
        <vt:i4>5</vt:i4>
      </vt:variant>
      <vt:variant>
        <vt:lpwstr/>
      </vt:variant>
      <vt:variant>
        <vt:lpwstr>Claim</vt:lpwstr>
      </vt:variant>
      <vt:variant>
        <vt:i4>7798892</vt:i4>
      </vt:variant>
      <vt:variant>
        <vt:i4>2217</vt:i4>
      </vt:variant>
      <vt:variant>
        <vt:i4>0</vt:i4>
      </vt:variant>
      <vt:variant>
        <vt:i4>5</vt:i4>
      </vt:variant>
      <vt:variant>
        <vt:lpwstr/>
      </vt:variant>
      <vt:variant>
        <vt:lpwstr>SchoolYear</vt:lpwstr>
      </vt:variant>
      <vt:variant>
        <vt:i4>7405671</vt:i4>
      </vt:variant>
      <vt:variant>
        <vt:i4>2214</vt:i4>
      </vt:variant>
      <vt:variant>
        <vt:i4>0</vt:i4>
      </vt:variant>
      <vt:variant>
        <vt:i4>5</vt:i4>
      </vt:variant>
      <vt:variant>
        <vt:lpwstr/>
      </vt:variant>
      <vt:variant>
        <vt:lpwstr>Family</vt:lpwstr>
      </vt:variant>
      <vt:variant>
        <vt:i4>7340140</vt:i4>
      </vt:variant>
      <vt:variant>
        <vt:i4>2211</vt:i4>
      </vt:variant>
      <vt:variant>
        <vt:i4>0</vt:i4>
      </vt:variant>
      <vt:variant>
        <vt:i4>5</vt:i4>
      </vt:variant>
      <vt:variant>
        <vt:lpwstr/>
      </vt:variant>
      <vt:variant>
        <vt:lpwstr>Parent</vt:lpwstr>
      </vt:variant>
      <vt:variant>
        <vt:i4>8257635</vt:i4>
      </vt:variant>
      <vt:variant>
        <vt:i4>2208</vt:i4>
      </vt:variant>
      <vt:variant>
        <vt:i4>0</vt:i4>
      </vt:variant>
      <vt:variant>
        <vt:i4>5</vt:i4>
      </vt:variant>
      <vt:variant>
        <vt:lpwstr/>
      </vt:variant>
      <vt:variant>
        <vt:lpwstr>Student</vt:lpwstr>
      </vt:variant>
      <vt:variant>
        <vt:i4>393247</vt:i4>
      </vt:variant>
      <vt:variant>
        <vt:i4>2205</vt:i4>
      </vt:variant>
      <vt:variant>
        <vt:i4>0</vt:i4>
      </vt:variant>
      <vt:variant>
        <vt:i4>5</vt:i4>
      </vt:variant>
      <vt:variant>
        <vt:lpwstr/>
      </vt:variant>
      <vt:variant>
        <vt:lpwstr>SpecialSchool</vt:lpwstr>
      </vt:variant>
      <vt:variant>
        <vt:i4>262271</vt:i4>
      </vt:variant>
      <vt:variant>
        <vt:i4>2202</vt:i4>
      </vt:variant>
      <vt:variant>
        <vt:i4>0</vt:i4>
      </vt:variant>
      <vt:variant>
        <vt:i4>5</vt:i4>
      </vt:variant>
      <vt:variant>
        <vt:lpwstr/>
      </vt:variant>
      <vt:variant>
        <vt:lpwstr>_3.4.2_Approved_institution</vt:lpwstr>
      </vt:variant>
      <vt:variant>
        <vt:i4>524405</vt:i4>
      </vt:variant>
      <vt:variant>
        <vt:i4>2199</vt:i4>
      </vt:variant>
      <vt:variant>
        <vt:i4>0</vt:i4>
      </vt:variant>
      <vt:variant>
        <vt:i4>5</vt:i4>
      </vt:variant>
      <vt:variant>
        <vt:lpwstr/>
      </vt:variant>
      <vt:variant>
        <vt:lpwstr>_3.4.3_Approved_course</vt:lpwstr>
      </vt:variant>
      <vt:variant>
        <vt:i4>327682</vt:i4>
      </vt:variant>
      <vt:variant>
        <vt:i4>2196</vt:i4>
      </vt:variant>
      <vt:variant>
        <vt:i4>0</vt:i4>
      </vt:variant>
      <vt:variant>
        <vt:i4>5</vt:i4>
      </vt:variant>
      <vt:variant>
        <vt:lpwstr/>
      </vt:variant>
      <vt:variant>
        <vt:lpwstr>Claim</vt:lpwstr>
      </vt:variant>
      <vt:variant>
        <vt:i4>7536742</vt:i4>
      </vt:variant>
      <vt:variant>
        <vt:i4>2193</vt:i4>
      </vt:variant>
      <vt:variant>
        <vt:i4>0</vt:i4>
      </vt:variant>
      <vt:variant>
        <vt:i4>5</vt:i4>
      </vt:variant>
      <vt:variant>
        <vt:lpwstr/>
      </vt:variant>
      <vt:variant>
        <vt:lpwstr>SpecialInstitution</vt:lpwstr>
      </vt:variant>
      <vt:variant>
        <vt:i4>7405671</vt:i4>
      </vt:variant>
      <vt:variant>
        <vt:i4>2190</vt:i4>
      </vt:variant>
      <vt:variant>
        <vt:i4>0</vt:i4>
      </vt:variant>
      <vt:variant>
        <vt:i4>5</vt:i4>
      </vt:variant>
      <vt:variant>
        <vt:lpwstr/>
      </vt:variant>
      <vt:variant>
        <vt:lpwstr>DisabilityOrOtherCondition</vt:lpwstr>
      </vt:variant>
      <vt:variant>
        <vt:i4>8257635</vt:i4>
      </vt:variant>
      <vt:variant>
        <vt:i4>2187</vt:i4>
      </vt:variant>
      <vt:variant>
        <vt:i4>0</vt:i4>
      </vt:variant>
      <vt:variant>
        <vt:i4>5</vt:i4>
      </vt:variant>
      <vt:variant>
        <vt:lpwstr/>
      </vt:variant>
      <vt:variant>
        <vt:lpwstr>Student</vt:lpwstr>
      </vt:variant>
      <vt:variant>
        <vt:i4>917618</vt:i4>
      </vt:variant>
      <vt:variant>
        <vt:i4>2184</vt:i4>
      </vt:variant>
      <vt:variant>
        <vt:i4>0</vt:i4>
      </vt:variant>
      <vt:variant>
        <vt:i4>5</vt:i4>
      </vt:variant>
      <vt:variant>
        <vt:lpwstr/>
      </vt:variant>
      <vt:variant>
        <vt:lpwstr>_4.4.5_Continuation_and</vt:lpwstr>
      </vt:variant>
      <vt:variant>
        <vt:i4>5185623</vt:i4>
      </vt:variant>
      <vt:variant>
        <vt:i4>2181</vt:i4>
      </vt:variant>
      <vt:variant>
        <vt:i4>0</vt:i4>
      </vt:variant>
      <vt:variant>
        <vt:i4>5</vt:i4>
      </vt:variant>
      <vt:variant>
        <vt:lpwstr/>
      </vt:variant>
      <vt:variant>
        <vt:lpwstr>_4.4.4_Student’s_sole</vt:lpwstr>
      </vt:variant>
      <vt:variant>
        <vt:i4>1376284</vt:i4>
      </vt:variant>
      <vt:variant>
        <vt:i4>2178</vt:i4>
      </vt:variant>
      <vt:variant>
        <vt:i4>0</vt:i4>
      </vt:variant>
      <vt:variant>
        <vt:i4>5</vt:i4>
      </vt:variant>
      <vt:variant>
        <vt:lpwstr/>
      </vt:variant>
      <vt:variant>
        <vt:lpwstr>SecondFamilyHome</vt:lpwstr>
      </vt:variant>
      <vt:variant>
        <vt:i4>2162767</vt:i4>
      </vt:variant>
      <vt:variant>
        <vt:i4>2175</vt:i4>
      </vt:variant>
      <vt:variant>
        <vt:i4>0</vt:i4>
      </vt:variant>
      <vt:variant>
        <vt:i4>5</vt:i4>
      </vt:variant>
      <vt:variant>
        <vt:lpwstr/>
      </vt:variant>
      <vt:variant>
        <vt:lpwstr>_4.4.3_Student_and</vt:lpwstr>
      </vt:variant>
      <vt:variant>
        <vt:i4>1048699</vt:i4>
      </vt:variant>
      <vt:variant>
        <vt:i4>2172</vt:i4>
      </vt:variant>
      <vt:variant>
        <vt:i4>0</vt:i4>
      </vt:variant>
      <vt:variant>
        <vt:i4>5</vt:i4>
      </vt:variant>
      <vt:variant>
        <vt:lpwstr/>
      </vt:variant>
      <vt:variant>
        <vt:lpwstr>_4.4.2_Parental_occupation</vt:lpwstr>
      </vt:variant>
      <vt:variant>
        <vt:i4>7536742</vt:i4>
      </vt:variant>
      <vt:variant>
        <vt:i4>2169</vt:i4>
      </vt:variant>
      <vt:variant>
        <vt:i4>0</vt:i4>
      </vt:variant>
      <vt:variant>
        <vt:i4>5</vt:i4>
      </vt:variant>
      <vt:variant>
        <vt:lpwstr/>
      </vt:variant>
      <vt:variant>
        <vt:lpwstr>SpecialInstitution</vt:lpwstr>
      </vt:variant>
      <vt:variant>
        <vt:i4>5177389</vt:i4>
      </vt:variant>
      <vt:variant>
        <vt:i4>2166</vt:i4>
      </vt:variant>
      <vt:variant>
        <vt:i4>0</vt:i4>
      </vt:variant>
      <vt:variant>
        <vt:i4>5</vt:i4>
      </vt:variant>
      <vt:variant>
        <vt:lpwstr/>
      </vt:variant>
      <vt:variant>
        <vt:lpwstr>_4.4.1_Student_lives</vt:lpwstr>
      </vt:variant>
      <vt:variant>
        <vt:i4>6225956</vt:i4>
      </vt:variant>
      <vt:variant>
        <vt:i4>2163</vt:i4>
      </vt:variant>
      <vt:variant>
        <vt:i4>0</vt:i4>
      </vt:variant>
      <vt:variant>
        <vt:i4>5</vt:i4>
      </vt:variant>
      <vt:variant>
        <vt:lpwstr/>
      </vt:variant>
      <vt:variant>
        <vt:lpwstr>_4.2_Geographical_isolation</vt:lpwstr>
      </vt:variant>
      <vt:variant>
        <vt:i4>7864444</vt:i4>
      </vt:variant>
      <vt:variant>
        <vt:i4>2160</vt:i4>
      </vt:variant>
      <vt:variant>
        <vt:i4>0</vt:i4>
      </vt:variant>
      <vt:variant>
        <vt:i4>5</vt:i4>
      </vt:variant>
      <vt:variant>
        <vt:lpwstr/>
      </vt:variant>
      <vt:variant>
        <vt:lpwstr>AppropriateStateSchool</vt:lpwstr>
      </vt:variant>
      <vt:variant>
        <vt:i4>8257635</vt:i4>
      </vt:variant>
      <vt:variant>
        <vt:i4>2157</vt:i4>
      </vt:variant>
      <vt:variant>
        <vt:i4>0</vt:i4>
      </vt:variant>
      <vt:variant>
        <vt:i4>5</vt:i4>
      </vt:variant>
      <vt:variant>
        <vt:lpwstr/>
      </vt:variant>
      <vt:variant>
        <vt:lpwstr>Student</vt:lpwstr>
      </vt:variant>
      <vt:variant>
        <vt:i4>7340140</vt:i4>
      </vt:variant>
      <vt:variant>
        <vt:i4>2154</vt:i4>
      </vt:variant>
      <vt:variant>
        <vt:i4>0</vt:i4>
      </vt:variant>
      <vt:variant>
        <vt:i4>5</vt:i4>
      </vt:variant>
      <vt:variant>
        <vt:lpwstr/>
      </vt:variant>
      <vt:variant>
        <vt:lpwstr>Parent</vt:lpwstr>
      </vt:variant>
      <vt:variant>
        <vt:i4>983050</vt:i4>
      </vt:variant>
      <vt:variant>
        <vt:i4>2151</vt:i4>
      </vt:variant>
      <vt:variant>
        <vt:i4>0</vt:i4>
      </vt:variant>
      <vt:variant>
        <vt:i4>5</vt:i4>
      </vt:variant>
      <vt:variant>
        <vt:lpwstr/>
      </vt:variant>
      <vt:variant>
        <vt:lpwstr>DistanceEducationMethods</vt:lpwstr>
      </vt:variant>
      <vt:variant>
        <vt:i4>7733357</vt:i4>
      </vt:variant>
      <vt:variant>
        <vt:i4>2148</vt:i4>
      </vt:variant>
      <vt:variant>
        <vt:i4>0</vt:i4>
      </vt:variant>
      <vt:variant>
        <vt:i4>5</vt:i4>
      </vt:variant>
      <vt:variant>
        <vt:lpwstr/>
      </vt:variant>
      <vt:variant>
        <vt:lpwstr>EducationAuthority</vt:lpwstr>
      </vt:variant>
      <vt:variant>
        <vt:i4>458876</vt:i4>
      </vt:variant>
      <vt:variant>
        <vt:i4>2145</vt:i4>
      </vt:variant>
      <vt:variant>
        <vt:i4>0</vt:i4>
      </vt:variant>
      <vt:variant>
        <vt:i4>5</vt:i4>
      </vt:variant>
      <vt:variant>
        <vt:lpwstr/>
      </vt:variant>
      <vt:variant>
        <vt:lpwstr>_4.3.4_Duration_of</vt:lpwstr>
      </vt:variant>
      <vt:variant>
        <vt:i4>7536647</vt:i4>
      </vt:variant>
      <vt:variant>
        <vt:i4>2142</vt:i4>
      </vt:variant>
      <vt:variant>
        <vt:i4>0</vt:i4>
      </vt:variant>
      <vt:variant>
        <vt:i4>5</vt:i4>
      </vt:variant>
      <vt:variant>
        <vt:lpwstr/>
      </vt:variant>
      <vt:variant>
        <vt:lpwstr>_4.3.3_Evidence_requirements</vt:lpwstr>
      </vt:variant>
      <vt:variant>
        <vt:i4>7733357</vt:i4>
      </vt:variant>
      <vt:variant>
        <vt:i4>2139</vt:i4>
      </vt:variant>
      <vt:variant>
        <vt:i4>0</vt:i4>
      </vt:variant>
      <vt:variant>
        <vt:i4>5</vt:i4>
      </vt:variant>
      <vt:variant>
        <vt:lpwstr/>
      </vt:variant>
      <vt:variant>
        <vt:lpwstr>EducationAuthority</vt:lpwstr>
      </vt:variant>
      <vt:variant>
        <vt:i4>7405671</vt:i4>
      </vt:variant>
      <vt:variant>
        <vt:i4>2136</vt:i4>
      </vt:variant>
      <vt:variant>
        <vt:i4>0</vt:i4>
      </vt:variant>
      <vt:variant>
        <vt:i4>5</vt:i4>
      </vt:variant>
      <vt:variant>
        <vt:lpwstr/>
      </vt:variant>
      <vt:variant>
        <vt:lpwstr>DisabilityOrOtherCondition</vt:lpwstr>
      </vt:variant>
      <vt:variant>
        <vt:i4>7405671</vt:i4>
      </vt:variant>
      <vt:variant>
        <vt:i4>2133</vt:i4>
      </vt:variant>
      <vt:variant>
        <vt:i4>0</vt:i4>
      </vt:variant>
      <vt:variant>
        <vt:i4>5</vt:i4>
      </vt:variant>
      <vt:variant>
        <vt:lpwstr/>
      </vt:variant>
      <vt:variant>
        <vt:lpwstr>Family</vt:lpwstr>
      </vt:variant>
      <vt:variant>
        <vt:i4>327682</vt:i4>
      </vt:variant>
      <vt:variant>
        <vt:i4>2130</vt:i4>
      </vt:variant>
      <vt:variant>
        <vt:i4>0</vt:i4>
      </vt:variant>
      <vt:variant>
        <vt:i4>5</vt:i4>
      </vt:variant>
      <vt:variant>
        <vt:lpwstr/>
      </vt:variant>
      <vt:variant>
        <vt:lpwstr>Claim</vt:lpwstr>
      </vt:variant>
      <vt:variant>
        <vt:i4>7733368</vt:i4>
      </vt:variant>
      <vt:variant>
        <vt:i4>2127</vt:i4>
      </vt:variant>
      <vt:variant>
        <vt:i4>0</vt:i4>
      </vt:variant>
      <vt:variant>
        <vt:i4>5</vt:i4>
      </vt:variant>
      <vt:variant>
        <vt:lpwstr/>
      </vt:variant>
      <vt:variant>
        <vt:lpwstr>PrincipalFamilyHome</vt:lpwstr>
      </vt:variant>
      <vt:variant>
        <vt:i4>6357116</vt:i4>
      </vt:variant>
      <vt:variant>
        <vt:i4>2124</vt:i4>
      </vt:variant>
      <vt:variant>
        <vt:i4>0</vt:i4>
      </vt:variant>
      <vt:variant>
        <vt:i4>5</vt:i4>
      </vt:variant>
      <vt:variant>
        <vt:lpwstr/>
      </vt:variant>
      <vt:variant>
        <vt:lpwstr>PartTimeBoarder</vt:lpwstr>
      </vt:variant>
      <vt:variant>
        <vt:i4>7667819</vt:i4>
      </vt:variant>
      <vt:variant>
        <vt:i4>2121</vt:i4>
      </vt:variant>
      <vt:variant>
        <vt:i4>0</vt:i4>
      </vt:variant>
      <vt:variant>
        <vt:i4>5</vt:i4>
      </vt:variant>
      <vt:variant>
        <vt:lpwstr/>
      </vt:variant>
      <vt:variant>
        <vt:lpwstr>Likely</vt:lpwstr>
      </vt:variant>
      <vt:variant>
        <vt:i4>7733368</vt:i4>
      </vt:variant>
      <vt:variant>
        <vt:i4>2118</vt:i4>
      </vt:variant>
      <vt:variant>
        <vt:i4>0</vt:i4>
      </vt:variant>
      <vt:variant>
        <vt:i4>5</vt:i4>
      </vt:variant>
      <vt:variant>
        <vt:lpwstr/>
      </vt:variant>
      <vt:variant>
        <vt:lpwstr>PrincipalFamilyHome</vt:lpwstr>
      </vt:variant>
      <vt:variant>
        <vt:i4>327682</vt:i4>
      </vt:variant>
      <vt:variant>
        <vt:i4>2115</vt:i4>
      </vt:variant>
      <vt:variant>
        <vt:i4>0</vt:i4>
      </vt:variant>
      <vt:variant>
        <vt:i4>5</vt:i4>
      </vt:variant>
      <vt:variant>
        <vt:lpwstr/>
      </vt:variant>
      <vt:variant>
        <vt:lpwstr>Claim</vt:lpwstr>
      </vt:variant>
      <vt:variant>
        <vt:i4>3670066</vt:i4>
      </vt:variant>
      <vt:variant>
        <vt:i4>2112</vt:i4>
      </vt:variant>
      <vt:variant>
        <vt:i4>0</vt:i4>
      </vt:variant>
      <vt:variant>
        <vt:i4>5</vt:i4>
      </vt:variant>
      <vt:variant>
        <vt:lpwstr/>
      </vt:variant>
      <vt:variant>
        <vt:lpwstr>_Student_needs_access_to special fac</vt:lpwstr>
      </vt:variant>
      <vt:variant>
        <vt:i4>6225956</vt:i4>
      </vt:variant>
      <vt:variant>
        <vt:i4>2109</vt:i4>
      </vt:variant>
      <vt:variant>
        <vt:i4>0</vt:i4>
      </vt:variant>
      <vt:variant>
        <vt:i4>5</vt:i4>
      </vt:variant>
      <vt:variant>
        <vt:lpwstr/>
      </vt:variant>
      <vt:variant>
        <vt:lpwstr>_4.2_Geographical_isolation</vt:lpwstr>
      </vt:variant>
      <vt:variant>
        <vt:i4>393247</vt:i4>
      </vt:variant>
      <vt:variant>
        <vt:i4>2106</vt:i4>
      </vt:variant>
      <vt:variant>
        <vt:i4>0</vt:i4>
      </vt:variant>
      <vt:variant>
        <vt:i4>5</vt:i4>
      </vt:variant>
      <vt:variant>
        <vt:lpwstr/>
      </vt:variant>
      <vt:variant>
        <vt:lpwstr>SpecialSchool</vt:lpwstr>
      </vt:variant>
      <vt:variant>
        <vt:i4>8257635</vt:i4>
      </vt:variant>
      <vt:variant>
        <vt:i4>2103</vt:i4>
      </vt:variant>
      <vt:variant>
        <vt:i4>0</vt:i4>
      </vt:variant>
      <vt:variant>
        <vt:i4>5</vt:i4>
      </vt:variant>
      <vt:variant>
        <vt:lpwstr/>
      </vt:variant>
      <vt:variant>
        <vt:lpwstr>Student</vt:lpwstr>
      </vt:variant>
      <vt:variant>
        <vt:i4>917618</vt:i4>
      </vt:variant>
      <vt:variant>
        <vt:i4>2100</vt:i4>
      </vt:variant>
      <vt:variant>
        <vt:i4>0</vt:i4>
      </vt:variant>
      <vt:variant>
        <vt:i4>5</vt:i4>
      </vt:variant>
      <vt:variant>
        <vt:lpwstr/>
      </vt:variant>
      <vt:variant>
        <vt:lpwstr>_4.4.5_Continuation_and</vt:lpwstr>
      </vt:variant>
      <vt:variant>
        <vt:i4>8257635</vt:i4>
      </vt:variant>
      <vt:variant>
        <vt:i4>2097</vt:i4>
      </vt:variant>
      <vt:variant>
        <vt:i4>0</vt:i4>
      </vt:variant>
      <vt:variant>
        <vt:i4>5</vt:i4>
      </vt:variant>
      <vt:variant>
        <vt:lpwstr/>
      </vt:variant>
      <vt:variant>
        <vt:lpwstr>Student</vt:lpwstr>
      </vt:variant>
      <vt:variant>
        <vt:i4>7798892</vt:i4>
      </vt:variant>
      <vt:variant>
        <vt:i4>2094</vt:i4>
      </vt:variant>
      <vt:variant>
        <vt:i4>0</vt:i4>
      </vt:variant>
      <vt:variant>
        <vt:i4>5</vt:i4>
      </vt:variant>
      <vt:variant>
        <vt:lpwstr/>
      </vt:variant>
      <vt:variant>
        <vt:lpwstr>SchoolYear</vt:lpwstr>
      </vt:variant>
      <vt:variant>
        <vt:i4>327682</vt:i4>
      </vt:variant>
      <vt:variant>
        <vt:i4>2091</vt:i4>
      </vt:variant>
      <vt:variant>
        <vt:i4>0</vt:i4>
      </vt:variant>
      <vt:variant>
        <vt:i4>5</vt:i4>
      </vt:variant>
      <vt:variant>
        <vt:lpwstr/>
      </vt:variant>
      <vt:variant>
        <vt:lpwstr>Claim</vt:lpwstr>
      </vt:variant>
      <vt:variant>
        <vt:i4>917618</vt:i4>
      </vt:variant>
      <vt:variant>
        <vt:i4>2088</vt:i4>
      </vt:variant>
      <vt:variant>
        <vt:i4>0</vt:i4>
      </vt:variant>
      <vt:variant>
        <vt:i4>5</vt:i4>
      </vt:variant>
      <vt:variant>
        <vt:lpwstr/>
      </vt:variant>
      <vt:variant>
        <vt:lpwstr>_4.4.5_Continuation_and</vt:lpwstr>
      </vt:variant>
      <vt:variant>
        <vt:i4>2752579</vt:i4>
      </vt:variant>
      <vt:variant>
        <vt:i4>2085</vt:i4>
      </vt:variant>
      <vt:variant>
        <vt:i4>0</vt:i4>
      </vt:variant>
      <vt:variant>
        <vt:i4>5</vt:i4>
      </vt:variant>
      <vt:variant>
        <vt:lpwstr/>
      </vt:variant>
      <vt:variant>
        <vt:lpwstr>_4.3.5_Types_of</vt:lpwstr>
      </vt:variant>
      <vt:variant>
        <vt:i4>327682</vt:i4>
      </vt:variant>
      <vt:variant>
        <vt:i4>2082</vt:i4>
      </vt:variant>
      <vt:variant>
        <vt:i4>0</vt:i4>
      </vt:variant>
      <vt:variant>
        <vt:i4>5</vt:i4>
      </vt:variant>
      <vt:variant>
        <vt:lpwstr/>
      </vt:variant>
      <vt:variant>
        <vt:lpwstr>Claim</vt:lpwstr>
      </vt:variant>
      <vt:variant>
        <vt:i4>393247</vt:i4>
      </vt:variant>
      <vt:variant>
        <vt:i4>2079</vt:i4>
      </vt:variant>
      <vt:variant>
        <vt:i4>0</vt:i4>
      </vt:variant>
      <vt:variant>
        <vt:i4>5</vt:i4>
      </vt:variant>
      <vt:variant>
        <vt:lpwstr/>
      </vt:variant>
      <vt:variant>
        <vt:lpwstr>SpecialSchool</vt:lpwstr>
      </vt:variant>
      <vt:variant>
        <vt:i4>8257635</vt:i4>
      </vt:variant>
      <vt:variant>
        <vt:i4>2076</vt:i4>
      </vt:variant>
      <vt:variant>
        <vt:i4>0</vt:i4>
      </vt:variant>
      <vt:variant>
        <vt:i4>5</vt:i4>
      </vt:variant>
      <vt:variant>
        <vt:lpwstr/>
      </vt:variant>
      <vt:variant>
        <vt:lpwstr>Student</vt:lpwstr>
      </vt:variant>
      <vt:variant>
        <vt:i4>7405671</vt:i4>
      </vt:variant>
      <vt:variant>
        <vt:i4>2073</vt:i4>
      </vt:variant>
      <vt:variant>
        <vt:i4>0</vt:i4>
      </vt:variant>
      <vt:variant>
        <vt:i4>5</vt:i4>
      </vt:variant>
      <vt:variant>
        <vt:lpwstr/>
      </vt:variant>
      <vt:variant>
        <vt:lpwstr>DisabilityOrOtherCondition</vt:lpwstr>
      </vt:variant>
      <vt:variant>
        <vt:i4>2752579</vt:i4>
      </vt:variant>
      <vt:variant>
        <vt:i4>2070</vt:i4>
      </vt:variant>
      <vt:variant>
        <vt:i4>0</vt:i4>
      </vt:variant>
      <vt:variant>
        <vt:i4>5</vt:i4>
      </vt:variant>
      <vt:variant>
        <vt:lpwstr/>
      </vt:variant>
      <vt:variant>
        <vt:lpwstr>_4.3.5_Types_of</vt:lpwstr>
      </vt:variant>
      <vt:variant>
        <vt:i4>6225956</vt:i4>
      </vt:variant>
      <vt:variant>
        <vt:i4>2067</vt:i4>
      </vt:variant>
      <vt:variant>
        <vt:i4>0</vt:i4>
      </vt:variant>
      <vt:variant>
        <vt:i4>5</vt:i4>
      </vt:variant>
      <vt:variant>
        <vt:lpwstr/>
      </vt:variant>
      <vt:variant>
        <vt:lpwstr>_4.2_Geographical_isolation</vt:lpwstr>
      </vt:variant>
      <vt:variant>
        <vt:i4>7864444</vt:i4>
      </vt:variant>
      <vt:variant>
        <vt:i4>2064</vt:i4>
      </vt:variant>
      <vt:variant>
        <vt:i4>0</vt:i4>
      </vt:variant>
      <vt:variant>
        <vt:i4>5</vt:i4>
      </vt:variant>
      <vt:variant>
        <vt:lpwstr/>
      </vt:variant>
      <vt:variant>
        <vt:lpwstr>AppropriateStateSchool</vt:lpwstr>
      </vt:variant>
      <vt:variant>
        <vt:i4>393247</vt:i4>
      </vt:variant>
      <vt:variant>
        <vt:i4>2061</vt:i4>
      </vt:variant>
      <vt:variant>
        <vt:i4>0</vt:i4>
      </vt:variant>
      <vt:variant>
        <vt:i4>5</vt:i4>
      </vt:variant>
      <vt:variant>
        <vt:lpwstr/>
      </vt:variant>
      <vt:variant>
        <vt:lpwstr>SpecialSchool</vt:lpwstr>
      </vt:variant>
      <vt:variant>
        <vt:i4>7405671</vt:i4>
      </vt:variant>
      <vt:variant>
        <vt:i4>2058</vt:i4>
      </vt:variant>
      <vt:variant>
        <vt:i4>0</vt:i4>
      </vt:variant>
      <vt:variant>
        <vt:i4>5</vt:i4>
      </vt:variant>
      <vt:variant>
        <vt:lpwstr/>
      </vt:variant>
      <vt:variant>
        <vt:lpwstr>DisabilityOrOtherCondition</vt:lpwstr>
      </vt:variant>
      <vt:variant>
        <vt:i4>8257635</vt:i4>
      </vt:variant>
      <vt:variant>
        <vt:i4>2055</vt:i4>
      </vt:variant>
      <vt:variant>
        <vt:i4>0</vt:i4>
      </vt:variant>
      <vt:variant>
        <vt:i4>5</vt:i4>
      </vt:variant>
      <vt:variant>
        <vt:lpwstr/>
      </vt:variant>
      <vt:variant>
        <vt:lpwstr>Student</vt:lpwstr>
      </vt:variant>
      <vt:variant>
        <vt:i4>2752579</vt:i4>
      </vt:variant>
      <vt:variant>
        <vt:i4>2052</vt:i4>
      </vt:variant>
      <vt:variant>
        <vt:i4>0</vt:i4>
      </vt:variant>
      <vt:variant>
        <vt:i4>5</vt:i4>
      </vt:variant>
      <vt:variant>
        <vt:lpwstr/>
      </vt:variant>
      <vt:variant>
        <vt:lpwstr>_4.3.5_Types_of</vt:lpwstr>
      </vt:variant>
      <vt:variant>
        <vt:i4>458876</vt:i4>
      </vt:variant>
      <vt:variant>
        <vt:i4>2049</vt:i4>
      </vt:variant>
      <vt:variant>
        <vt:i4>0</vt:i4>
      </vt:variant>
      <vt:variant>
        <vt:i4>5</vt:i4>
      </vt:variant>
      <vt:variant>
        <vt:lpwstr/>
      </vt:variant>
      <vt:variant>
        <vt:lpwstr>_4.3.4_Duration_of</vt:lpwstr>
      </vt:variant>
      <vt:variant>
        <vt:i4>7536647</vt:i4>
      </vt:variant>
      <vt:variant>
        <vt:i4>2046</vt:i4>
      </vt:variant>
      <vt:variant>
        <vt:i4>0</vt:i4>
      </vt:variant>
      <vt:variant>
        <vt:i4>5</vt:i4>
      </vt:variant>
      <vt:variant>
        <vt:lpwstr/>
      </vt:variant>
      <vt:variant>
        <vt:lpwstr>_4.3.3_Evidence_requirements</vt:lpwstr>
      </vt:variant>
      <vt:variant>
        <vt:i4>8060941</vt:i4>
      </vt:variant>
      <vt:variant>
        <vt:i4>2043</vt:i4>
      </vt:variant>
      <vt:variant>
        <vt:i4>0</vt:i4>
      </vt:variant>
      <vt:variant>
        <vt:i4>5</vt:i4>
      </vt:variant>
      <vt:variant>
        <vt:lpwstr/>
      </vt:variant>
      <vt:variant>
        <vt:lpwstr>_4.3.2_Definition_of</vt:lpwstr>
      </vt:variant>
      <vt:variant>
        <vt:i4>3145834</vt:i4>
      </vt:variant>
      <vt:variant>
        <vt:i4>2040</vt:i4>
      </vt:variant>
      <vt:variant>
        <vt:i4>0</vt:i4>
      </vt:variant>
      <vt:variant>
        <vt:i4>5</vt:i4>
      </vt:variant>
      <vt:variant>
        <vt:lpwstr/>
      </vt:variant>
      <vt:variant>
        <vt:lpwstr>_4.3.1_Summary</vt:lpwstr>
      </vt:variant>
      <vt:variant>
        <vt:i4>8257635</vt:i4>
      </vt:variant>
      <vt:variant>
        <vt:i4>2037</vt:i4>
      </vt:variant>
      <vt:variant>
        <vt:i4>0</vt:i4>
      </vt:variant>
      <vt:variant>
        <vt:i4>5</vt:i4>
      </vt:variant>
      <vt:variant>
        <vt:lpwstr/>
      </vt:variant>
      <vt:variant>
        <vt:lpwstr>Student</vt:lpwstr>
      </vt:variant>
      <vt:variant>
        <vt:i4>7340140</vt:i4>
      </vt:variant>
      <vt:variant>
        <vt:i4>2034</vt:i4>
      </vt:variant>
      <vt:variant>
        <vt:i4>0</vt:i4>
      </vt:variant>
      <vt:variant>
        <vt:i4>5</vt:i4>
      </vt:variant>
      <vt:variant>
        <vt:lpwstr/>
      </vt:variant>
      <vt:variant>
        <vt:lpwstr>Partner</vt:lpwstr>
      </vt:variant>
      <vt:variant>
        <vt:i4>7667819</vt:i4>
      </vt:variant>
      <vt:variant>
        <vt:i4>2031</vt:i4>
      </vt:variant>
      <vt:variant>
        <vt:i4>0</vt:i4>
      </vt:variant>
      <vt:variant>
        <vt:i4>5</vt:i4>
      </vt:variant>
      <vt:variant>
        <vt:lpwstr/>
      </vt:variant>
      <vt:variant>
        <vt:lpwstr>Likely</vt:lpwstr>
      </vt:variant>
      <vt:variant>
        <vt:i4>983050</vt:i4>
      </vt:variant>
      <vt:variant>
        <vt:i4>2028</vt:i4>
      </vt:variant>
      <vt:variant>
        <vt:i4>0</vt:i4>
      </vt:variant>
      <vt:variant>
        <vt:i4>5</vt:i4>
      </vt:variant>
      <vt:variant>
        <vt:lpwstr/>
      </vt:variant>
      <vt:variant>
        <vt:lpwstr>DistanceEducationMethods</vt:lpwstr>
      </vt:variant>
      <vt:variant>
        <vt:i4>7340140</vt:i4>
      </vt:variant>
      <vt:variant>
        <vt:i4>2025</vt:i4>
      </vt:variant>
      <vt:variant>
        <vt:i4>0</vt:i4>
      </vt:variant>
      <vt:variant>
        <vt:i4>5</vt:i4>
      </vt:variant>
      <vt:variant>
        <vt:lpwstr/>
      </vt:variant>
      <vt:variant>
        <vt:lpwstr>Partner</vt:lpwstr>
      </vt:variant>
      <vt:variant>
        <vt:i4>7405671</vt:i4>
      </vt:variant>
      <vt:variant>
        <vt:i4>2022</vt:i4>
      </vt:variant>
      <vt:variant>
        <vt:i4>0</vt:i4>
      </vt:variant>
      <vt:variant>
        <vt:i4>5</vt:i4>
      </vt:variant>
      <vt:variant>
        <vt:lpwstr/>
      </vt:variant>
      <vt:variant>
        <vt:lpwstr>Family</vt:lpwstr>
      </vt:variant>
      <vt:variant>
        <vt:i4>983050</vt:i4>
      </vt:variant>
      <vt:variant>
        <vt:i4>2019</vt:i4>
      </vt:variant>
      <vt:variant>
        <vt:i4>0</vt:i4>
      </vt:variant>
      <vt:variant>
        <vt:i4>5</vt:i4>
      </vt:variant>
      <vt:variant>
        <vt:lpwstr/>
      </vt:variant>
      <vt:variant>
        <vt:lpwstr>DistanceEducationMethods</vt:lpwstr>
      </vt:variant>
      <vt:variant>
        <vt:i4>1966080</vt:i4>
      </vt:variant>
      <vt:variant>
        <vt:i4>2016</vt:i4>
      </vt:variant>
      <vt:variant>
        <vt:i4>0</vt:i4>
      </vt:variant>
      <vt:variant>
        <vt:i4>5</vt:i4>
      </vt:variant>
      <vt:variant>
        <vt:lpwstr/>
      </vt:variant>
      <vt:variant>
        <vt:lpwstr>CircumstancesBeyondTheFamilysControl</vt:lpwstr>
      </vt:variant>
      <vt:variant>
        <vt:i4>7864444</vt:i4>
      </vt:variant>
      <vt:variant>
        <vt:i4>2013</vt:i4>
      </vt:variant>
      <vt:variant>
        <vt:i4>0</vt:i4>
      </vt:variant>
      <vt:variant>
        <vt:i4>5</vt:i4>
      </vt:variant>
      <vt:variant>
        <vt:lpwstr/>
      </vt:variant>
      <vt:variant>
        <vt:lpwstr>AppropriateStateSchool</vt:lpwstr>
      </vt:variant>
      <vt:variant>
        <vt:i4>8257635</vt:i4>
      </vt:variant>
      <vt:variant>
        <vt:i4>2010</vt:i4>
      </vt:variant>
      <vt:variant>
        <vt:i4>0</vt:i4>
      </vt:variant>
      <vt:variant>
        <vt:i4>5</vt:i4>
      </vt:variant>
      <vt:variant>
        <vt:lpwstr/>
      </vt:variant>
      <vt:variant>
        <vt:lpwstr>Student</vt:lpwstr>
      </vt:variant>
      <vt:variant>
        <vt:i4>7405671</vt:i4>
      </vt:variant>
      <vt:variant>
        <vt:i4>2007</vt:i4>
      </vt:variant>
      <vt:variant>
        <vt:i4>0</vt:i4>
      </vt:variant>
      <vt:variant>
        <vt:i4>5</vt:i4>
      </vt:variant>
      <vt:variant>
        <vt:lpwstr/>
      </vt:variant>
      <vt:variant>
        <vt:lpwstr>Family</vt:lpwstr>
      </vt:variant>
      <vt:variant>
        <vt:i4>327682</vt:i4>
      </vt:variant>
      <vt:variant>
        <vt:i4>2004</vt:i4>
      </vt:variant>
      <vt:variant>
        <vt:i4>0</vt:i4>
      </vt:variant>
      <vt:variant>
        <vt:i4>5</vt:i4>
      </vt:variant>
      <vt:variant>
        <vt:lpwstr/>
      </vt:variant>
      <vt:variant>
        <vt:lpwstr>Claim</vt:lpwstr>
      </vt:variant>
      <vt:variant>
        <vt:i4>7864444</vt:i4>
      </vt:variant>
      <vt:variant>
        <vt:i4>2001</vt:i4>
      </vt:variant>
      <vt:variant>
        <vt:i4>0</vt:i4>
      </vt:variant>
      <vt:variant>
        <vt:i4>5</vt:i4>
      </vt:variant>
      <vt:variant>
        <vt:lpwstr/>
      </vt:variant>
      <vt:variant>
        <vt:lpwstr>AppropriateStateSchool</vt:lpwstr>
      </vt:variant>
      <vt:variant>
        <vt:i4>7733368</vt:i4>
      </vt:variant>
      <vt:variant>
        <vt:i4>1998</vt:i4>
      </vt:variant>
      <vt:variant>
        <vt:i4>0</vt:i4>
      </vt:variant>
      <vt:variant>
        <vt:i4>5</vt:i4>
      </vt:variant>
      <vt:variant>
        <vt:lpwstr/>
      </vt:variant>
      <vt:variant>
        <vt:lpwstr>PrincipalFamilyHome</vt:lpwstr>
      </vt:variant>
      <vt:variant>
        <vt:i4>1966080</vt:i4>
      </vt:variant>
      <vt:variant>
        <vt:i4>1995</vt:i4>
      </vt:variant>
      <vt:variant>
        <vt:i4>0</vt:i4>
      </vt:variant>
      <vt:variant>
        <vt:i4>5</vt:i4>
      </vt:variant>
      <vt:variant>
        <vt:lpwstr/>
      </vt:variant>
      <vt:variant>
        <vt:lpwstr>CircumstancesBeyondTheFamilysControl</vt:lpwstr>
      </vt:variant>
      <vt:variant>
        <vt:i4>7864444</vt:i4>
      </vt:variant>
      <vt:variant>
        <vt:i4>1992</vt:i4>
      </vt:variant>
      <vt:variant>
        <vt:i4>0</vt:i4>
      </vt:variant>
      <vt:variant>
        <vt:i4>5</vt:i4>
      </vt:variant>
      <vt:variant>
        <vt:lpwstr/>
      </vt:variant>
      <vt:variant>
        <vt:lpwstr>AppropriateStateSchool</vt:lpwstr>
      </vt:variant>
      <vt:variant>
        <vt:i4>7733368</vt:i4>
      </vt:variant>
      <vt:variant>
        <vt:i4>1989</vt:i4>
      </vt:variant>
      <vt:variant>
        <vt:i4>0</vt:i4>
      </vt:variant>
      <vt:variant>
        <vt:i4>5</vt:i4>
      </vt:variant>
      <vt:variant>
        <vt:lpwstr/>
      </vt:variant>
      <vt:variant>
        <vt:lpwstr>PrincipalFamilyHome</vt:lpwstr>
      </vt:variant>
      <vt:variant>
        <vt:i4>8257635</vt:i4>
      </vt:variant>
      <vt:variant>
        <vt:i4>1986</vt:i4>
      </vt:variant>
      <vt:variant>
        <vt:i4>0</vt:i4>
      </vt:variant>
      <vt:variant>
        <vt:i4>5</vt:i4>
      </vt:variant>
      <vt:variant>
        <vt:lpwstr/>
      </vt:variant>
      <vt:variant>
        <vt:lpwstr>Student</vt:lpwstr>
      </vt:variant>
      <vt:variant>
        <vt:i4>8126476</vt:i4>
      </vt:variant>
      <vt:variant>
        <vt:i4>1983</vt:i4>
      </vt:variant>
      <vt:variant>
        <vt:i4>0</vt:i4>
      </vt:variant>
      <vt:variant>
        <vt:i4>5</vt:i4>
      </vt:variant>
      <vt:variant>
        <vt:lpwstr/>
      </vt:variant>
      <vt:variant>
        <vt:lpwstr>_4.2.3_Applying_Rule</vt:lpwstr>
      </vt:variant>
      <vt:variant>
        <vt:i4>8192012</vt:i4>
      </vt:variant>
      <vt:variant>
        <vt:i4>1980</vt:i4>
      </vt:variant>
      <vt:variant>
        <vt:i4>0</vt:i4>
      </vt:variant>
      <vt:variant>
        <vt:i4>5</vt:i4>
      </vt:variant>
      <vt:variant>
        <vt:lpwstr/>
      </vt:variant>
      <vt:variant>
        <vt:lpwstr>_4.2.2_Applying_Rules</vt:lpwstr>
      </vt:variant>
      <vt:variant>
        <vt:i4>6160437</vt:i4>
      </vt:variant>
      <vt:variant>
        <vt:i4>1977</vt:i4>
      </vt:variant>
      <vt:variant>
        <vt:i4>0</vt:i4>
      </vt:variant>
      <vt:variant>
        <vt:i4>5</vt:i4>
      </vt:variant>
      <vt:variant>
        <vt:lpwstr/>
      </vt:variant>
      <vt:variant>
        <vt:lpwstr>_4.2.1_Summary_of</vt:lpwstr>
      </vt:variant>
      <vt:variant>
        <vt:i4>8257635</vt:i4>
      </vt:variant>
      <vt:variant>
        <vt:i4>1974</vt:i4>
      </vt:variant>
      <vt:variant>
        <vt:i4>0</vt:i4>
      </vt:variant>
      <vt:variant>
        <vt:i4>5</vt:i4>
      </vt:variant>
      <vt:variant>
        <vt:lpwstr/>
      </vt:variant>
      <vt:variant>
        <vt:lpwstr>Student</vt:lpwstr>
      </vt:variant>
      <vt:variant>
        <vt:i4>8257635</vt:i4>
      </vt:variant>
      <vt:variant>
        <vt:i4>1971</vt:i4>
      </vt:variant>
      <vt:variant>
        <vt:i4>0</vt:i4>
      </vt:variant>
      <vt:variant>
        <vt:i4>5</vt:i4>
      </vt:variant>
      <vt:variant>
        <vt:lpwstr/>
      </vt:variant>
      <vt:variant>
        <vt:lpwstr>Student</vt:lpwstr>
      </vt:variant>
      <vt:variant>
        <vt:i4>7864444</vt:i4>
      </vt:variant>
      <vt:variant>
        <vt:i4>1968</vt:i4>
      </vt:variant>
      <vt:variant>
        <vt:i4>0</vt:i4>
      </vt:variant>
      <vt:variant>
        <vt:i4>5</vt:i4>
      </vt:variant>
      <vt:variant>
        <vt:lpwstr/>
      </vt:variant>
      <vt:variant>
        <vt:lpwstr>AppropriateStateSchool</vt:lpwstr>
      </vt:variant>
      <vt:variant>
        <vt:i4>524343</vt:i4>
      </vt:variant>
      <vt:variant>
        <vt:i4>1965</vt:i4>
      </vt:variant>
      <vt:variant>
        <vt:i4>0</vt:i4>
      </vt:variant>
      <vt:variant>
        <vt:i4>5</vt:i4>
      </vt:variant>
      <vt:variant>
        <vt:lpwstr/>
      </vt:variant>
      <vt:variant>
        <vt:lpwstr>_Nearest_available_transport</vt:lpwstr>
      </vt:variant>
      <vt:variant>
        <vt:i4>5111840</vt:i4>
      </vt:variant>
      <vt:variant>
        <vt:i4>1962</vt:i4>
      </vt:variant>
      <vt:variant>
        <vt:i4>0</vt:i4>
      </vt:variant>
      <vt:variant>
        <vt:i4>5</vt:i4>
      </vt:variant>
      <vt:variant>
        <vt:lpwstr/>
      </vt:variant>
      <vt:variant>
        <vt:lpwstr>_4.3_Students_with</vt:lpwstr>
      </vt:variant>
      <vt:variant>
        <vt:i4>8257635</vt:i4>
      </vt:variant>
      <vt:variant>
        <vt:i4>1959</vt:i4>
      </vt:variant>
      <vt:variant>
        <vt:i4>0</vt:i4>
      </vt:variant>
      <vt:variant>
        <vt:i4>5</vt:i4>
      </vt:variant>
      <vt:variant>
        <vt:lpwstr/>
      </vt:variant>
      <vt:variant>
        <vt:lpwstr>Student</vt:lpwstr>
      </vt:variant>
      <vt:variant>
        <vt:i4>7733368</vt:i4>
      </vt:variant>
      <vt:variant>
        <vt:i4>1956</vt:i4>
      </vt:variant>
      <vt:variant>
        <vt:i4>0</vt:i4>
      </vt:variant>
      <vt:variant>
        <vt:i4>5</vt:i4>
      </vt:variant>
      <vt:variant>
        <vt:lpwstr/>
      </vt:variant>
      <vt:variant>
        <vt:lpwstr>PrincipalFamilyHome</vt:lpwstr>
      </vt:variant>
      <vt:variant>
        <vt:i4>7864444</vt:i4>
      </vt:variant>
      <vt:variant>
        <vt:i4>1953</vt:i4>
      </vt:variant>
      <vt:variant>
        <vt:i4>0</vt:i4>
      </vt:variant>
      <vt:variant>
        <vt:i4>5</vt:i4>
      </vt:variant>
      <vt:variant>
        <vt:lpwstr/>
      </vt:variant>
      <vt:variant>
        <vt:lpwstr>AppropriateStateSchool</vt:lpwstr>
      </vt:variant>
      <vt:variant>
        <vt:i4>7864444</vt:i4>
      </vt:variant>
      <vt:variant>
        <vt:i4>1950</vt:i4>
      </vt:variant>
      <vt:variant>
        <vt:i4>0</vt:i4>
      </vt:variant>
      <vt:variant>
        <vt:i4>5</vt:i4>
      </vt:variant>
      <vt:variant>
        <vt:lpwstr/>
      </vt:variant>
      <vt:variant>
        <vt:lpwstr>AppropriateStateSchool</vt:lpwstr>
      </vt:variant>
      <vt:variant>
        <vt:i4>8257635</vt:i4>
      </vt:variant>
      <vt:variant>
        <vt:i4>1947</vt:i4>
      </vt:variant>
      <vt:variant>
        <vt:i4>0</vt:i4>
      </vt:variant>
      <vt:variant>
        <vt:i4>5</vt:i4>
      </vt:variant>
      <vt:variant>
        <vt:lpwstr/>
      </vt:variant>
      <vt:variant>
        <vt:lpwstr>Student</vt:lpwstr>
      </vt:variant>
      <vt:variant>
        <vt:i4>4325411</vt:i4>
      </vt:variant>
      <vt:variant>
        <vt:i4>1944</vt:i4>
      </vt:variant>
      <vt:variant>
        <vt:i4>0</vt:i4>
      </vt:variant>
      <vt:variant>
        <vt:i4>5</vt:i4>
      </vt:variant>
      <vt:variant>
        <vt:lpwstr/>
      </vt:variant>
      <vt:variant>
        <vt:lpwstr>_4.1.3_Limited_programme</vt:lpwstr>
      </vt:variant>
      <vt:variant>
        <vt:i4>7864444</vt:i4>
      </vt:variant>
      <vt:variant>
        <vt:i4>1941</vt:i4>
      </vt:variant>
      <vt:variant>
        <vt:i4>0</vt:i4>
      </vt:variant>
      <vt:variant>
        <vt:i4>5</vt:i4>
      </vt:variant>
      <vt:variant>
        <vt:lpwstr/>
      </vt:variant>
      <vt:variant>
        <vt:lpwstr>AppropriateStateSchool</vt:lpwstr>
      </vt:variant>
      <vt:variant>
        <vt:i4>2162772</vt:i4>
      </vt:variant>
      <vt:variant>
        <vt:i4>1938</vt:i4>
      </vt:variant>
      <vt:variant>
        <vt:i4>0</vt:i4>
      </vt:variant>
      <vt:variant>
        <vt:i4>5</vt:i4>
      </vt:variant>
      <vt:variant>
        <vt:lpwstr/>
      </vt:variant>
      <vt:variant>
        <vt:lpwstr>_4.1.2_Nearest_appropriate</vt:lpwstr>
      </vt:variant>
      <vt:variant>
        <vt:i4>1507442</vt:i4>
      </vt:variant>
      <vt:variant>
        <vt:i4>1935</vt:i4>
      </vt:variant>
      <vt:variant>
        <vt:i4>0</vt:i4>
      </vt:variant>
      <vt:variant>
        <vt:i4>5</vt:i4>
      </vt:variant>
      <vt:variant>
        <vt:lpwstr/>
      </vt:variant>
      <vt:variant>
        <vt:lpwstr>_4.1.1_Reasonable_daily</vt:lpwstr>
      </vt:variant>
      <vt:variant>
        <vt:i4>8257635</vt:i4>
      </vt:variant>
      <vt:variant>
        <vt:i4>1932</vt:i4>
      </vt:variant>
      <vt:variant>
        <vt:i4>0</vt:i4>
      </vt:variant>
      <vt:variant>
        <vt:i4>5</vt:i4>
      </vt:variant>
      <vt:variant>
        <vt:lpwstr/>
      </vt:variant>
      <vt:variant>
        <vt:lpwstr>Student</vt:lpwstr>
      </vt:variant>
      <vt:variant>
        <vt:i4>2359367</vt:i4>
      </vt:variant>
      <vt:variant>
        <vt:i4>1929</vt:i4>
      </vt:variant>
      <vt:variant>
        <vt:i4>0</vt:i4>
      </vt:variant>
      <vt:variant>
        <vt:i4>5</vt:i4>
      </vt:variant>
      <vt:variant>
        <vt:lpwstr/>
      </vt:variant>
      <vt:variant>
        <vt:lpwstr>_4.4_Students_deemed</vt:lpwstr>
      </vt:variant>
      <vt:variant>
        <vt:i4>5111840</vt:i4>
      </vt:variant>
      <vt:variant>
        <vt:i4>1926</vt:i4>
      </vt:variant>
      <vt:variant>
        <vt:i4>0</vt:i4>
      </vt:variant>
      <vt:variant>
        <vt:i4>5</vt:i4>
      </vt:variant>
      <vt:variant>
        <vt:lpwstr/>
      </vt:variant>
      <vt:variant>
        <vt:lpwstr>_4.3_Students_with</vt:lpwstr>
      </vt:variant>
      <vt:variant>
        <vt:i4>6225956</vt:i4>
      </vt:variant>
      <vt:variant>
        <vt:i4>1923</vt:i4>
      </vt:variant>
      <vt:variant>
        <vt:i4>0</vt:i4>
      </vt:variant>
      <vt:variant>
        <vt:i4>5</vt:i4>
      </vt:variant>
      <vt:variant>
        <vt:lpwstr/>
      </vt:variant>
      <vt:variant>
        <vt:lpwstr>_4.2_Geographical_isolation</vt:lpwstr>
      </vt:variant>
      <vt:variant>
        <vt:i4>393333</vt:i4>
      </vt:variant>
      <vt:variant>
        <vt:i4>1920</vt:i4>
      </vt:variant>
      <vt:variant>
        <vt:i4>0</vt:i4>
      </vt:variant>
      <vt:variant>
        <vt:i4>5</vt:i4>
      </vt:variant>
      <vt:variant>
        <vt:lpwstr/>
      </vt:variant>
      <vt:variant>
        <vt:lpwstr>_4.1_Summary_and</vt:lpwstr>
      </vt:variant>
      <vt:variant>
        <vt:i4>7864444</vt:i4>
      </vt:variant>
      <vt:variant>
        <vt:i4>1917</vt:i4>
      </vt:variant>
      <vt:variant>
        <vt:i4>0</vt:i4>
      </vt:variant>
      <vt:variant>
        <vt:i4>5</vt:i4>
      </vt:variant>
      <vt:variant>
        <vt:lpwstr/>
      </vt:variant>
      <vt:variant>
        <vt:lpwstr>AppropriateStateSchool</vt:lpwstr>
      </vt:variant>
      <vt:variant>
        <vt:i4>8257635</vt:i4>
      </vt:variant>
      <vt:variant>
        <vt:i4>1914</vt:i4>
      </vt:variant>
      <vt:variant>
        <vt:i4>0</vt:i4>
      </vt:variant>
      <vt:variant>
        <vt:i4>5</vt:i4>
      </vt:variant>
      <vt:variant>
        <vt:lpwstr/>
      </vt:variant>
      <vt:variant>
        <vt:lpwstr>Student</vt:lpwstr>
      </vt:variant>
      <vt:variant>
        <vt:i4>7405671</vt:i4>
      </vt:variant>
      <vt:variant>
        <vt:i4>1911</vt:i4>
      </vt:variant>
      <vt:variant>
        <vt:i4>0</vt:i4>
      </vt:variant>
      <vt:variant>
        <vt:i4>5</vt:i4>
      </vt:variant>
      <vt:variant>
        <vt:lpwstr/>
      </vt:variant>
      <vt:variant>
        <vt:lpwstr>Family</vt:lpwstr>
      </vt:variant>
      <vt:variant>
        <vt:i4>65538</vt:i4>
      </vt:variant>
      <vt:variant>
        <vt:i4>1908</vt:i4>
      </vt:variant>
      <vt:variant>
        <vt:i4>0</vt:i4>
      </vt:variant>
      <vt:variant>
        <vt:i4>5</vt:i4>
      </vt:variant>
      <vt:variant>
        <vt:lpwstr/>
      </vt:variant>
      <vt:variant>
        <vt:lpwstr>ApprovedApplicant</vt:lpwstr>
      </vt:variant>
      <vt:variant>
        <vt:i4>8257635</vt:i4>
      </vt:variant>
      <vt:variant>
        <vt:i4>1905</vt:i4>
      </vt:variant>
      <vt:variant>
        <vt:i4>0</vt:i4>
      </vt:variant>
      <vt:variant>
        <vt:i4>5</vt:i4>
      </vt:variant>
      <vt:variant>
        <vt:lpwstr/>
      </vt:variant>
      <vt:variant>
        <vt:lpwstr>Student</vt:lpwstr>
      </vt:variant>
      <vt:variant>
        <vt:i4>7667724</vt:i4>
      </vt:variant>
      <vt:variant>
        <vt:i4>1902</vt:i4>
      </vt:variant>
      <vt:variant>
        <vt:i4>0</vt:i4>
      </vt:variant>
      <vt:variant>
        <vt:i4>5</vt:i4>
      </vt:variant>
      <vt:variant>
        <vt:lpwstr/>
      </vt:variant>
      <vt:variant>
        <vt:lpwstr>_3.7_Eligibility_period</vt:lpwstr>
      </vt:variant>
      <vt:variant>
        <vt:i4>7471210</vt:i4>
      </vt:variant>
      <vt:variant>
        <vt:i4>1899</vt:i4>
      </vt:variant>
      <vt:variant>
        <vt:i4>0</vt:i4>
      </vt:variant>
      <vt:variant>
        <vt:i4>5</vt:i4>
      </vt:variant>
      <vt:variant>
        <vt:lpwstr/>
      </vt:variant>
      <vt:variant>
        <vt:lpwstr>EligibleStudent</vt:lpwstr>
      </vt:variant>
      <vt:variant>
        <vt:i4>983152</vt:i4>
      </vt:variant>
      <vt:variant>
        <vt:i4>1896</vt:i4>
      </vt:variant>
      <vt:variant>
        <vt:i4>0</vt:i4>
      </vt:variant>
      <vt:variant>
        <vt:i4>5</vt:i4>
      </vt:variant>
      <vt:variant>
        <vt:lpwstr/>
      </vt:variant>
      <vt:variant>
        <vt:lpwstr>_5.1.5_Term_instalment</vt:lpwstr>
      </vt:variant>
      <vt:variant>
        <vt:i4>917616</vt:i4>
      </vt:variant>
      <vt:variant>
        <vt:i4>1893</vt:i4>
      </vt:variant>
      <vt:variant>
        <vt:i4>0</vt:i4>
      </vt:variant>
      <vt:variant>
        <vt:i4>5</vt:i4>
      </vt:variant>
      <vt:variant>
        <vt:lpwstr/>
      </vt:variant>
      <vt:variant>
        <vt:lpwstr>_5.1.4_Term_instalment</vt:lpwstr>
      </vt:variant>
      <vt:variant>
        <vt:i4>7798892</vt:i4>
      </vt:variant>
      <vt:variant>
        <vt:i4>1890</vt:i4>
      </vt:variant>
      <vt:variant>
        <vt:i4>0</vt:i4>
      </vt:variant>
      <vt:variant>
        <vt:i4>5</vt:i4>
      </vt:variant>
      <vt:variant>
        <vt:lpwstr/>
      </vt:variant>
      <vt:variant>
        <vt:lpwstr>SchoolYear</vt:lpwstr>
      </vt:variant>
      <vt:variant>
        <vt:i4>8257635</vt:i4>
      </vt:variant>
      <vt:variant>
        <vt:i4>1887</vt:i4>
      </vt:variant>
      <vt:variant>
        <vt:i4>0</vt:i4>
      </vt:variant>
      <vt:variant>
        <vt:i4>5</vt:i4>
      </vt:variant>
      <vt:variant>
        <vt:lpwstr/>
      </vt:variant>
      <vt:variant>
        <vt:lpwstr>Student</vt:lpwstr>
      </vt:variant>
      <vt:variant>
        <vt:i4>2228290</vt:i4>
      </vt:variant>
      <vt:variant>
        <vt:i4>1884</vt:i4>
      </vt:variant>
      <vt:variant>
        <vt:i4>0</vt:i4>
      </vt:variant>
      <vt:variant>
        <vt:i4>5</vt:i4>
      </vt:variant>
      <vt:variant>
        <vt:lpwstr/>
      </vt:variant>
      <vt:variant>
        <vt:lpwstr>_3.7.1_Eligibility_commencement</vt:lpwstr>
      </vt:variant>
      <vt:variant>
        <vt:i4>589848</vt:i4>
      </vt:variant>
      <vt:variant>
        <vt:i4>1881</vt:i4>
      </vt:variant>
      <vt:variant>
        <vt:i4>0</vt:i4>
      </vt:variant>
      <vt:variant>
        <vt:i4>5</vt:i4>
      </vt:variant>
      <vt:variant>
        <vt:lpwstr/>
      </vt:variant>
      <vt:variant>
        <vt:lpwstr>ShortTermBoarder</vt:lpwstr>
      </vt:variant>
      <vt:variant>
        <vt:i4>7405671</vt:i4>
      </vt:variant>
      <vt:variant>
        <vt:i4>1878</vt:i4>
      </vt:variant>
      <vt:variant>
        <vt:i4>0</vt:i4>
      </vt:variant>
      <vt:variant>
        <vt:i4>5</vt:i4>
      </vt:variant>
      <vt:variant>
        <vt:lpwstr/>
      </vt:variant>
      <vt:variant>
        <vt:lpwstr>Family</vt:lpwstr>
      </vt:variant>
      <vt:variant>
        <vt:i4>7798882</vt:i4>
      </vt:variant>
      <vt:variant>
        <vt:i4>1875</vt:i4>
      </vt:variant>
      <vt:variant>
        <vt:i4>0</vt:i4>
      </vt:variant>
      <vt:variant>
        <vt:i4>5</vt:i4>
      </vt:variant>
      <vt:variant>
        <vt:lpwstr/>
      </vt:variant>
      <vt:variant>
        <vt:lpwstr>UnforeseenCircumstances</vt:lpwstr>
      </vt:variant>
      <vt:variant>
        <vt:i4>8257635</vt:i4>
      </vt:variant>
      <vt:variant>
        <vt:i4>1872</vt:i4>
      </vt:variant>
      <vt:variant>
        <vt:i4>0</vt:i4>
      </vt:variant>
      <vt:variant>
        <vt:i4>5</vt:i4>
      </vt:variant>
      <vt:variant>
        <vt:lpwstr/>
      </vt:variant>
      <vt:variant>
        <vt:lpwstr>Student</vt:lpwstr>
      </vt:variant>
      <vt:variant>
        <vt:i4>2228290</vt:i4>
      </vt:variant>
      <vt:variant>
        <vt:i4>1869</vt:i4>
      </vt:variant>
      <vt:variant>
        <vt:i4>0</vt:i4>
      </vt:variant>
      <vt:variant>
        <vt:i4>5</vt:i4>
      </vt:variant>
      <vt:variant>
        <vt:lpwstr/>
      </vt:variant>
      <vt:variant>
        <vt:lpwstr>_3.7.1_Eligibility_commencement</vt:lpwstr>
      </vt:variant>
      <vt:variant>
        <vt:i4>589848</vt:i4>
      </vt:variant>
      <vt:variant>
        <vt:i4>1866</vt:i4>
      </vt:variant>
      <vt:variant>
        <vt:i4>0</vt:i4>
      </vt:variant>
      <vt:variant>
        <vt:i4>5</vt:i4>
      </vt:variant>
      <vt:variant>
        <vt:lpwstr/>
      </vt:variant>
      <vt:variant>
        <vt:lpwstr>ShortTermBoarder</vt:lpwstr>
      </vt:variant>
      <vt:variant>
        <vt:i4>7798882</vt:i4>
      </vt:variant>
      <vt:variant>
        <vt:i4>1863</vt:i4>
      </vt:variant>
      <vt:variant>
        <vt:i4>0</vt:i4>
      </vt:variant>
      <vt:variant>
        <vt:i4>5</vt:i4>
      </vt:variant>
      <vt:variant>
        <vt:lpwstr/>
      </vt:variant>
      <vt:variant>
        <vt:lpwstr>UnforeseenCircumstances</vt:lpwstr>
      </vt:variant>
      <vt:variant>
        <vt:i4>7798892</vt:i4>
      </vt:variant>
      <vt:variant>
        <vt:i4>1860</vt:i4>
      </vt:variant>
      <vt:variant>
        <vt:i4>0</vt:i4>
      </vt:variant>
      <vt:variant>
        <vt:i4>5</vt:i4>
      </vt:variant>
      <vt:variant>
        <vt:lpwstr/>
      </vt:variant>
      <vt:variant>
        <vt:lpwstr>SchoolYear</vt:lpwstr>
      </vt:variant>
      <vt:variant>
        <vt:i4>589848</vt:i4>
      </vt:variant>
      <vt:variant>
        <vt:i4>1857</vt:i4>
      </vt:variant>
      <vt:variant>
        <vt:i4>0</vt:i4>
      </vt:variant>
      <vt:variant>
        <vt:i4>5</vt:i4>
      </vt:variant>
      <vt:variant>
        <vt:lpwstr/>
      </vt:variant>
      <vt:variant>
        <vt:lpwstr>ShortTermBoarder</vt:lpwstr>
      </vt:variant>
      <vt:variant>
        <vt:i4>8257635</vt:i4>
      </vt:variant>
      <vt:variant>
        <vt:i4>1854</vt:i4>
      </vt:variant>
      <vt:variant>
        <vt:i4>0</vt:i4>
      </vt:variant>
      <vt:variant>
        <vt:i4>5</vt:i4>
      </vt:variant>
      <vt:variant>
        <vt:lpwstr/>
      </vt:variant>
      <vt:variant>
        <vt:lpwstr>Student</vt:lpwstr>
      </vt:variant>
      <vt:variant>
        <vt:i4>4915244</vt:i4>
      </vt:variant>
      <vt:variant>
        <vt:i4>1851</vt:i4>
      </vt:variant>
      <vt:variant>
        <vt:i4>0</vt:i4>
      </vt:variant>
      <vt:variant>
        <vt:i4>5</vt:i4>
      </vt:variant>
      <vt:variant>
        <vt:lpwstr/>
      </vt:variant>
      <vt:variant>
        <vt:lpwstr>_3.7.3_Usual_date</vt:lpwstr>
      </vt:variant>
      <vt:variant>
        <vt:i4>4063297</vt:i4>
      </vt:variant>
      <vt:variant>
        <vt:i4>1848</vt:i4>
      </vt:variant>
      <vt:variant>
        <vt:i4>0</vt:i4>
      </vt:variant>
      <vt:variant>
        <vt:i4>5</vt:i4>
      </vt:variant>
      <vt:variant>
        <vt:lpwstr/>
      </vt:variant>
      <vt:variant>
        <vt:lpwstr>_3.7.2_Eligibility_for</vt:lpwstr>
      </vt:variant>
      <vt:variant>
        <vt:i4>2228290</vt:i4>
      </vt:variant>
      <vt:variant>
        <vt:i4>1845</vt:i4>
      </vt:variant>
      <vt:variant>
        <vt:i4>0</vt:i4>
      </vt:variant>
      <vt:variant>
        <vt:i4>5</vt:i4>
      </vt:variant>
      <vt:variant>
        <vt:lpwstr/>
      </vt:variant>
      <vt:variant>
        <vt:lpwstr>_3.7.1_Eligibility_commencement</vt:lpwstr>
      </vt:variant>
      <vt:variant>
        <vt:i4>8257635</vt:i4>
      </vt:variant>
      <vt:variant>
        <vt:i4>1842</vt:i4>
      </vt:variant>
      <vt:variant>
        <vt:i4>0</vt:i4>
      </vt:variant>
      <vt:variant>
        <vt:i4>5</vt:i4>
      </vt:variant>
      <vt:variant>
        <vt:lpwstr/>
      </vt:variant>
      <vt:variant>
        <vt:lpwstr>Student</vt:lpwstr>
      </vt:variant>
      <vt:variant>
        <vt:i4>1835024</vt:i4>
      </vt:variant>
      <vt:variant>
        <vt:i4>1839</vt:i4>
      </vt:variant>
      <vt:variant>
        <vt:i4>0</vt:i4>
      </vt:variant>
      <vt:variant>
        <vt:i4>5</vt:i4>
      </vt:variant>
      <vt:variant>
        <vt:lpwstr/>
      </vt:variant>
      <vt:variant>
        <vt:lpwstr>EligibilityPeriod</vt:lpwstr>
      </vt:variant>
      <vt:variant>
        <vt:i4>393327</vt:i4>
      </vt:variant>
      <vt:variant>
        <vt:i4>1836</vt:i4>
      </vt:variant>
      <vt:variant>
        <vt:i4>0</vt:i4>
      </vt:variant>
      <vt:variant>
        <vt:i4>5</vt:i4>
      </vt:variant>
      <vt:variant>
        <vt:lpwstr/>
      </vt:variant>
      <vt:variant>
        <vt:lpwstr>_5.2.2_Additional_Boarding</vt:lpwstr>
      </vt:variant>
      <vt:variant>
        <vt:i4>5046307</vt:i4>
      </vt:variant>
      <vt:variant>
        <vt:i4>1833</vt:i4>
      </vt:variant>
      <vt:variant>
        <vt:i4>0</vt:i4>
      </vt:variant>
      <vt:variant>
        <vt:i4>5</vt:i4>
      </vt:variant>
      <vt:variant>
        <vt:lpwstr/>
      </vt:variant>
      <vt:variant>
        <vt:lpwstr>_5.2.1_Basic_Boarding</vt:lpwstr>
      </vt:variant>
      <vt:variant>
        <vt:i4>2359363</vt:i4>
      </vt:variant>
      <vt:variant>
        <vt:i4>1830</vt:i4>
      </vt:variant>
      <vt:variant>
        <vt:i4>0</vt:i4>
      </vt:variant>
      <vt:variant>
        <vt:i4>5</vt:i4>
      </vt:variant>
      <vt:variant>
        <vt:lpwstr/>
      </vt:variant>
      <vt:variant>
        <vt:lpwstr>_2.1.5_Organisations_or</vt:lpwstr>
      </vt:variant>
      <vt:variant>
        <vt:i4>327682</vt:i4>
      </vt:variant>
      <vt:variant>
        <vt:i4>1827</vt:i4>
      </vt:variant>
      <vt:variant>
        <vt:i4>0</vt:i4>
      </vt:variant>
      <vt:variant>
        <vt:i4>5</vt:i4>
      </vt:variant>
      <vt:variant>
        <vt:lpwstr/>
      </vt:variant>
      <vt:variant>
        <vt:lpwstr>Claim</vt:lpwstr>
      </vt:variant>
      <vt:variant>
        <vt:i4>4784237</vt:i4>
      </vt:variant>
      <vt:variant>
        <vt:i4>1824</vt:i4>
      </vt:variant>
      <vt:variant>
        <vt:i4>0</vt:i4>
      </vt:variant>
      <vt:variant>
        <vt:i4>5</vt:i4>
      </vt:variant>
      <vt:variant>
        <vt:lpwstr/>
      </vt:variant>
      <vt:variant>
        <vt:lpwstr>_2.1.4_Non-parents_as</vt:lpwstr>
      </vt:variant>
      <vt:variant>
        <vt:i4>6750318</vt:i4>
      </vt:variant>
      <vt:variant>
        <vt:i4>1821</vt:i4>
      </vt:variant>
      <vt:variant>
        <vt:i4>0</vt:i4>
      </vt:variant>
      <vt:variant>
        <vt:i4>5</vt:i4>
      </vt:variant>
      <vt:variant>
        <vt:lpwstr/>
      </vt:variant>
      <vt:variant>
        <vt:lpwstr>StateAuthorisedCare</vt:lpwstr>
      </vt:variant>
      <vt:variant>
        <vt:i4>8257635</vt:i4>
      </vt:variant>
      <vt:variant>
        <vt:i4>1818</vt:i4>
      </vt:variant>
      <vt:variant>
        <vt:i4>0</vt:i4>
      </vt:variant>
      <vt:variant>
        <vt:i4>5</vt:i4>
      </vt:variant>
      <vt:variant>
        <vt:lpwstr/>
      </vt:variant>
      <vt:variant>
        <vt:lpwstr>Student</vt:lpwstr>
      </vt:variant>
      <vt:variant>
        <vt:i4>2031726</vt:i4>
      </vt:variant>
      <vt:variant>
        <vt:i4>1815</vt:i4>
      </vt:variant>
      <vt:variant>
        <vt:i4>0</vt:i4>
      </vt:variant>
      <vt:variant>
        <vt:i4>5</vt:i4>
      </vt:variant>
      <vt:variant>
        <vt:lpwstr/>
      </vt:variant>
      <vt:variant>
        <vt:lpwstr>_5.3.3_Approved_second</vt:lpwstr>
      </vt:variant>
      <vt:variant>
        <vt:i4>7340140</vt:i4>
      </vt:variant>
      <vt:variant>
        <vt:i4>1812</vt:i4>
      </vt:variant>
      <vt:variant>
        <vt:i4>0</vt:i4>
      </vt:variant>
      <vt:variant>
        <vt:i4>5</vt:i4>
      </vt:variant>
      <vt:variant>
        <vt:lpwstr/>
      </vt:variant>
      <vt:variant>
        <vt:lpwstr>Partner</vt:lpwstr>
      </vt:variant>
      <vt:variant>
        <vt:i4>7340140</vt:i4>
      </vt:variant>
      <vt:variant>
        <vt:i4>1809</vt:i4>
      </vt:variant>
      <vt:variant>
        <vt:i4>0</vt:i4>
      </vt:variant>
      <vt:variant>
        <vt:i4>5</vt:i4>
      </vt:variant>
      <vt:variant>
        <vt:lpwstr/>
      </vt:variant>
      <vt:variant>
        <vt:lpwstr>Parent</vt:lpwstr>
      </vt:variant>
      <vt:variant>
        <vt:i4>8257635</vt:i4>
      </vt:variant>
      <vt:variant>
        <vt:i4>1806</vt:i4>
      </vt:variant>
      <vt:variant>
        <vt:i4>0</vt:i4>
      </vt:variant>
      <vt:variant>
        <vt:i4>5</vt:i4>
      </vt:variant>
      <vt:variant>
        <vt:lpwstr/>
      </vt:variant>
      <vt:variant>
        <vt:lpwstr>Student</vt:lpwstr>
      </vt:variant>
      <vt:variant>
        <vt:i4>393327</vt:i4>
      </vt:variant>
      <vt:variant>
        <vt:i4>1803</vt:i4>
      </vt:variant>
      <vt:variant>
        <vt:i4>0</vt:i4>
      </vt:variant>
      <vt:variant>
        <vt:i4>5</vt:i4>
      </vt:variant>
      <vt:variant>
        <vt:lpwstr/>
      </vt:variant>
      <vt:variant>
        <vt:lpwstr>_5.2.2_Additional_Boarding</vt:lpwstr>
      </vt:variant>
      <vt:variant>
        <vt:i4>8257635</vt:i4>
      </vt:variant>
      <vt:variant>
        <vt:i4>1800</vt:i4>
      </vt:variant>
      <vt:variant>
        <vt:i4>0</vt:i4>
      </vt:variant>
      <vt:variant>
        <vt:i4>5</vt:i4>
      </vt:variant>
      <vt:variant>
        <vt:lpwstr/>
      </vt:variant>
      <vt:variant>
        <vt:lpwstr>Student</vt:lpwstr>
      </vt:variant>
      <vt:variant>
        <vt:i4>1900657</vt:i4>
      </vt:variant>
      <vt:variant>
        <vt:i4>1797</vt:i4>
      </vt:variant>
      <vt:variant>
        <vt:i4>0</vt:i4>
      </vt:variant>
      <vt:variant>
        <vt:i4>5</vt:i4>
      </vt:variant>
      <vt:variant>
        <vt:lpwstr/>
      </vt:variant>
      <vt:variant>
        <vt:lpwstr>_5.5_Pensioner_Education</vt:lpwstr>
      </vt:variant>
      <vt:variant>
        <vt:i4>8257635</vt:i4>
      </vt:variant>
      <vt:variant>
        <vt:i4>1794</vt:i4>
      </vt:variant>
      <vt:variant>
        <vt:i4>0</vt:i4>
      </vt:variant>
      <vt:variant>
        <vt:i4>5</vt:i4>
      </vt:variant>
      <vt:variant>
        <vt:lpwstr/>
      </vt:variant>
      <vt:variant>
        <vt:lpwstr>Student</vt:lpwstr>
      </vt:variant>
      <vt:variant>
        <vt:i4>7405671</vt:i4>
      </vt:variant>
      <vt:variant>
        <vt:i4>1791</vt:i4>
      </vt:variant>
      <vt:variant>
        <vt:i4>0</vt:i4>
      </vt:variant>
      <vt:variant>
        <vt:i4>5</vt:i4>
      </vt:variant>
      <vt:variant>
        <vt:lpwstr/>
      </vt:variant>
      <vt:variant>
        <vt:lpwstr>Family</vt:lpwstr>
      </vt:variant>
      <vt:variant>
        <vt:i4>7208964</vt:i4>
      </vt:variant>
      <vt:variant>
        <vt:i4>1788</vt:i4>
      </vt:variant>
      <vt:variant>
        <vt:i4>0</vt:i4>
      </vt:variant>
      <vt:variant>
        <vt:i4>5</vt:i4>
      </vt:variant>
      <vt:variant>
        <vt:lpwstr/>
      </vt:variant>
      <vt:variant>
        <vt:lpwstr>_3.5.3_Payments_that</vt:lpwstr>
      </vt:variant>
      <vt:variant>
        <vt:i4>7274500</vt:i4>
      </vt:variant>
      <vt:variant>
        <vt:i4>1785</vt:i4>
      </vt:variant>
      <vt:variant>
        <vt:i4>0</vt:i4>
      </vt:variant>
      <vt:variant>
        <vt:i4>5</vt:i4>
      </vt:variant>
      <vt:variant>
        <vt:lpwstr/>
      </vt:variant>
      <vt:variant>
        <vt:lpwstr>_3.5.2_Payments_that</vt:lpwstr>
      </vt:variant>
      <vt:variant>
        <vt:i4>7077892</vt:i4>
      </vt:variant>
      <vt:variant>
        <vt:i4>1782</vt:i4>
      </vt:variant>
      <vt:variant>
        <vt:i4>0</vt:i4>
      </vt:variant>
      <vt:variant>
        <vt:i4>5</vt:i4>
      </vt:variant>
      <vt:variant>
        <vt:lpwstr/>
      </vt:variant>
      <vt:variant>
        <vt:lpwstr>_3.5.1_Payments_that</vt:lpwstr>
      </vt:variant>
      <vt:variant>
        <vt:i4>8257635</vt:i4>
      </vt:variant>
      <vt:variant>
        <vt:i4>1779</vt:i4>
      </vt:variant>
      <vt:variant>
        <vt:i4>0</vt:i4>
      </vt:variant>
      <vt:variant>
        <vt:i4>5</vt:i4>
      </vt:variant>
      <vt:variant>
        <vt:lpwstr/>
      </vt:variant>
      <vt:variant>
        <vt:lpwstr>Student</vt:lpwstr>
      </vt:variant>
      <vt:variant>
        <vt:i4>8257635</vt:i4>
      </vt:variant>
      <vt:variant>
        <vt:i4>1776</vt:i4>
      </vt:variant>
      <vt:variant>
        <vt:i4>0</vt:i4>
      </vt:variant>
      <vt:variant>
        <vt:i4>5</vt:i4>
      </vt:variant>
      <vt:variant>
        <vt:lpwstr/>
      </vt:variant>
      <vt:variant>
        <vt:lpwstr>Student</vt:lpwstr>
      </vt:variant>
      <vt:variant>
        <vt:i4>8257635</vt:i4>
      </vt:variant>
      <vt:variant>
        <vt:i4>1773</vt:i4>
      </vt:variant>
      <vt:variant>
        <vt:i4>0</vt:i4>
      </vt:variant>
      <vt:variant>
        <vt:i4>5</vt:i4>
      </vt:variant>
      <vt:variant>
        <vt:lpwstr/>
      </vt:variant>
      <vt:variant>
        <vt:lpwstr>Student</vt:lpwstr>
      </vt:variant>
      <vt:variant>
        <vt:i4>7733357</vt:i4>
      </vt:variant>
      <vt:variant>
        <vt:i4>1770</vt:i4>
      </vt:variant>
      <vt:variant>
        <vt:i4>0</vt:i4>
      </vt:variant>
      <vt:variant>
        <vt:i4>5</vt:i4>
      </vt:variant>
      <vt:variant>
        <vt:lpwstr/>
      </vt:variant>
      <vt:variant>
        <vt:lpwstr>EducationAuthority</vt:lpwstr>
      </vt:variant>
      <vt:variant>
        <vt:i4>8257635</vt:i4>
      </vt:variant>
      <vt:variant>
        <vt:i4>1767</vt:i4>
      </vt:variant>
      <vt:variant>
        <vt:i4>0</vt:i4>
      </vt:variant>
      <vt:variant>
        <vt:i4>5</vt:i4>
      </vt:variant>
      <vt:variant>
        <vt:lpwstr/>
      </vt:variant>
      <vt:variant>
        <vt:lpwstr>Student</vt:lpwstr>
      </vt:variant>
      <vt:variant>
        <vt:i4>196619</vt:i4>
      </vt:variant>
      <vt:variant>
        <vt:i4>1764</vt:i4>
      </vt:variant>
      <vt:variant>
        <vt:i4>0</vt:i4>
      </vt:variant>
      <vt:variant>
        <vt:i4>5</vt:i4>
      </vt:variant>
      <vt:variant>
        <vt:lpwstr/>
      </vt:variant>
      <vt:variant>
        <vt:lpwstr>_1.1_Definitions_for_these Guideline</vt:lpwstr>
      </vt:variant>
      <vt:variant>
        <vt:i4>393237</vt:i4>
      </vt:variant>
      <vt:variant>
        <vt:i4>1761</vt:i4>
      </vt:variant>
      <vt:variant>
        <vt:i4>0</vt:i4>
      </vt:variant>
      <vt:variant>
        <vt:i4>5</vt:i4>
      </vt:variant>
      <vt:variant>
        <vt:lpwstr/>
      </vt:variant>
      <vt:variant>
        <vt:lpwstr>Minister</vt:lpwstr>
      </vt:variant>
      <vt:variant>
        <vt:i4>7733357</vt:i4>
      </vt:variant>
      <vt:variant>
        <vt:i4>1758</vt:i4>
      </vt:variant>
      <vt:variant>
        <vt:i4>0</vt:i4>
      </vt:variant>
      <vt:variant>
        <vt:i4>5</vt:i4>
      </vt:variant>
      <vt:variant>
        <vt:lpwstr/>
      </vt:variant>
      <vt:variant>
        <vt:lpwstr>EducationAuthority</vt:lpwstr>
      </vt:variant>
      <vt:variant>
        <vt:i4>983050</vt:i4>
      </vt:variant>
      <vt:variant>
        <vt:i4>1755</vt:i4>
      </vt:variant>
      <vt:variant>
        <vt:i4>0</vt:i4>
      </vt:variant>
      <vt:variant>
        <vt:i4>5</vt:i4>
      </vt:variant>
      <vt:variant>
        <vt:lpwstr/>
      </vt:variant>
      <vt:variant>
        <vt:lpwstr>DistanceEducationMethods</vt:lpwstr>
      </vt:variant>
      <vt:variant>
        <vt:i4>7798794</vt:i4>
      </vt:variant>
      <vt:variant>
        <vt:i4>1752</vt:i4>
      </vt:variant>
      <vt:variant>
        <vt:i4>0</vt:i4>
      </vt:variant>
      <vt:variant>
        <vt:i4>5</vt:i4>
      </vt:variant>
      <vt:variant>
        <vt:lpwstr/>
      </vt:variant>
      <vt:variant>
        <vt:lpwstr>_3.4.4_Approved_level</vt:lpwstr>
      </vt:variant>
      <vt:variant>
        <vt:i4>393237</vt:i4>
      </vt:variant>
      <vt:variant>
        <vt:i4>1749</vt:i4>
      </vt:variant>
      <vt:variant>
        <vt:i4>0</vt:i4>
      </vt:variant>
      <vt:variant>
        <vt:i4>5</vt:i4>
      </vt:variant>
      <vt:variant>
        <vt:lpwstr/>
      </vt:variant>
      <vt:variant>
        <vt:lpwstr>Minister</vt:lpwstr>
      </vt:variant>
      <vt:variant>
        <vt:i4>393247</vt:i4>
      </vt:variant>
      <vt:variant>
        <vt:i4>1746</vt:i4>
      </vt:variant>
      <vt:variant>
        <vt:i4>0</vt:i4>
      </vt:variant>
      <vt:variant>
        <vt:i4>5</vt:i4>
      </vt:variant>
      <vt:variant>
        <vt:lpwstr/>
      </vt:variant>
      <vt:variant>
        <vt:lpwstr>SpecialSchool</vt:lpwstr>
      </vt:variant>
      <vt:variant>
        <vt:i4>6488161</vt:i4>
      </vt:variant>
      <vt:variant>
        <vt:i4>1743</vt:i4>
      </vt:variant>
      <vt:variant>
        <vt:i4>0</vt:i4>
      </vt:variant>
      <vt:variant>
        <vt:i4>5</vt:i4>
      </vt:variant>
      <vt:variant>
        <vt:lpwstr/>
      </vt:variant>
      <vt:variant>
        <vt:lpwstr>Act</vt:lpwstr>
      </vt:variant>
      <vt:variant>
        <vt:i4>8257635</vt:i4>
      </vt:variant>
      <vt:variant>
        <vt:i4>1740</vt:i4>
      </vt:variant>
      <vt:variant>
        <vt:i4>0</vt:i4>
      </vt:variant>
      <vt:variant>
        <vt:i4>5</vt:i4>
      </vt:variant>
      <vt:variant>
        <vt:lpwstr/>
      </vt:variant>
      <vt:variant>
        <vt:lpwstr>Student</vt:lpwstr>
      </vt:variant>
      <vt:variant>
        <vt:i4>589836</vt:i4>
      </vt:variant>
      <vt:variant>
        <vt:i4>1737</vt:i4>
      </vt:variant>
      <vt:variant>
        <vt:i4>0</vt:i4>
      </vt:variant>
      <vt:variant>
        <vt:i4>5</vt:i4>
      </vt:variant>
      <vt:variant>
        <vt:lpwstr/>
      </vt:variant>
      <vt:variant>
        <vt:lpwstr>Australia</vt:lpwstr>
      </vt:variant>
      <vt:variant>
        <vt:i4>7405671</vt:i4>
      </vt:variant>
      <vt:variant>
        <vt:i4>1734</vt:i4>
      </vt:variant>
      <vt:variant>
        <vt:i4>0</vt:i4>
      </vt:variant>
      <vt:variant>
        <vt:i4>5</vt:i4>
      </vt:variant>
      <vt:variant>
        <vt:lpwstr/>
      </vt:variant>
      <vt:variant>
        <vt:lpwstr>DisabilityOrOtherCondition</vt:lpwstr>
      </vt:variant>
      <vt:variant>
        <vt:i4>8257635</vt:i4>
      </vt:variant>
      <vt:variant>
        <vt:i4>1731</vt:i4>
      </vt:variant>
      <vt:variant>
        <vt:i4>0</vt:i4>
      </vt:variant>
      <vt:variant>
        <vt:i4>5</vt:i4>
      </vt:variant>
      <vt:variant>
        <vt:lpwstr/>
      </vt:variant>
      <vt:variant>
        <vt:lpwstr>Student</vt:lpwstr>
      </vt:variant>
      <vt:variant>
        <vt:i4>7733357</vt:i4>
      </vt:variant>
      <vt:variant>
        <vt:i4>1728</vt:i4>
      </vt:variant>
      <vt:variant>
        <vt:i4>0</vt:i4>
      </vt:variant>
      <vt:variant>
        <vt:i4>5</vt:i4>
      </vt:variant>
      <vt:variant>
        <vt:lpwstr/>
      </vt:variant>
      <vt:variant>
        <vt:lpwstr>EducationAuthority</vt:lpwstr>
      </vt:variant>
      <vt:variant>
        <vt:i4>1114231</vt:i4>
      </vt:variant>
      <vt:variant>
        <vt:i4>1725</vt:i4>
      </vt:variant>
      <vt:variant>
        <vt:i4>0</vt:i4>
      </vt:variant>
      <vt:variant>
        <vt:i4>5</vt:i4>
      </vt:variant>
      <vt:variant>
        <vt:lpwstr/>
      </vt:variant>
      <vt:variant>
        <vt:lpwstr>_3.4.5_Previous_studies</vt:lpwstr>
      </vt:variant>
      <vt:variant>
        <vt:i4>7798794</vt:i4>
      </vt:variant>
      <vt:variant>
        <vt:i4>1722</vt:i4>
      </vt:variant>
      <vt:variant>
        <vt:i4>0</vt:i4>
      </vt:variant>
      <vt:variant>
        <vt:i4>5</vt:i4>
      </vt:variant>
      <vt:variant>
        <vt:lpwstr/>
      </vt:variant>
      <vt:variant>
        <vt:lpwstr>_3.4.4_Approved_level</vt:lpwstr>
      </vt:variant>
      <vt:variant>
        <vt:i4>524405</vt:i4>
      </vt:variant>
      <vt:variant>
        <vt:i4>1719</vt:i4>
      </vt:variant>
      <vt:variant>
        <vt:i4>0</vt:i4>
      </vt:variant>
      <vt:variant>
        <vt:i4>5</vt:i4>
      </vt:variant>
      <vt:variant>
        <vt:lpwstr/>
      </vt:variant>
      <vt:variant>
        <vt:lpwstr>_3.4.3_Approved_course</vt:lpwstr>
      </vt:variant>
      <vt:variant>
        <vt:i4>262271</vt:i4>
      </vt:variant>
      <vt:variant>
        <vt:i4>1716</vt:i4>
      </vt:variant>
      <vt:variant>
        <vt:i4>0</vt:i4>
      </vt:variant>
      <vt:variant>
        <vt:i4>5</vt:i4>
      </vt:variant>
      <vt:variant>
        <vt:lpwstr/>
      </vt:variant>
      <vt:variant>
        <vt:lpwstr>_3.4.2_Approved_institution</vt:lpwstr>
      </vt:variant>
      <vt:variant>
        <vt:i4>6422607</vt:i4>
      </vt:variant>
      <vt:variant>
        <vt:i4>1713</vt:i4>
      </vt:variant>
      <vt:variant>
        <vt:i4>0</vt:i4>
      </vt:variant>
      <vt:variant>
        <vt:i4>5</vt:i4>
      </vt:variant>
      <vt:variant>
        <vt:lpwstr/>
      </vt:variant>
      <vt:variant>
        <vt:lpwstr>_3.4.1_Full-time_study</vt:lpwstr>
      </vt:variant>
      <vt:variant>
        <vt:i4>8257635</vt:i4>
      </vt:variant>
      <vt:variant>
        <vt:i4>1710</vt:i4>
      </vt:variant>
      <vt:variant>
        <vt:i4>0</vt:i4>
      </vt:variant>
      <vt:variant>
        <vt:i4>5</vt:i4>
      </vt:variant>
      <vt:variant>
        <vt:lpwstr/>
      </vt:variant>
      <vt:variant>
        <vt:lpwstr>Student</vt:lpwstr>
      </vt:variant>
      <vt:variant>
        <vt:i4>7798794</vt:i4>
      </vt:variant>
      <vt:variant>
        <vt:i4>1707</vt:i4>
      </vt:variant>
      <vt:variant>
        <vt:i4>0</vt:i4>
      </vt:variant>
      <vt:variant>
        <vt:i4>5</vt:i4>
      </vt:variant>
      <vt:variant>
        <vt:lpwstr/>
      </vt:variant>
      <vt:variant>
        <vt:lpwstr>_3.4.4_Approved_level</vt:lpwstr>
      </vt:variant>
      <vt:variant>
        <vt:i4>1900657</vt:i4>
      </vt:variant>
      <vt:variant>
        <vt:i4>1704</vt:i4>
      </vt:variant>
      <vt:variant>
        <vt:i4>0</vt:i4>
      </vt:variant>
      <vt:variant>
        <vt:i4>5</vt:i4>
      </vt:variant>
      <vt:variant>
        <vt:lpwstr/>
      </vt:variant>
      <vt:variant>
        <vt:lpwstr>_5.5_Pensioner_Education</vt:lpwstr>
      </vt:variant>
      <vt:variant>
        <vt:i4>8257635</vt:i4>
      </vt:variant>
      <vt:variant>
        <vt:i4>1701</vt:i4>
      </vt:variant>
      <vt:variant>
        <vt:i4>0</vt:i4>
      </vt:variant>
      <vt:variant>
        <vt:i4>5</vt:i4>
      </vt:variant>
      <vt:variant>
        <vt:lpwstr/>
      </vt:variant>
      <vt:variant>
        <vt:lpwstr>Student</vt:lpwstr>
      </vt:variant>
      <vt:variant>
        <vt:i4>5111840</vt:i4>
      </vt:variant>
      <vt:variant>
        <vt:i4>1698</vt:i4>
      </vt:variant>
      <vt:variant>
        <vt:i4>0</vt:i4>
      </vt:variant>
      <vt:variant>
        <vt:i4>5</vt:i4>
      </vt:variant>
      <vt:variant>
        <vt:lpwstr/>
      </vt:variant>
      <vt:variant>
        <vt:lpwstr>_4.3_Students_with</vt:lpwstr>
      </vt:variant>
      <vt:variant>
        <vt:i4>7733368</vt:i4>
      </vt:variant>
      <vt:variant>
        <vt:i4>1695</vt:i4>
      </vt:variant>
      <vt:variant>
        <vt:i4>0</vt:i4>
      </vt:variant>
      <vt:variant>
        <vt:i4>5</vt:i4>
      </vt:variant>
      <vt:variant>
        <vt:lpwstr/>
      </vt:variant>
      <vt:variant>
        <vt:lpwstr>PrincipalFamilyHome</vt:lpwstr>
      </vt:variant>
      <vt:variant>
        <vt:i4>7405671</vt:i4>
      </vt:variant>
      <vt:variant>
        <vt:i4>1692</vt:i4>
      </vt:variant>
      <vt:variant>
        <vt:i4>0</vt:i4>
      </vt:variant>
      <vt:variant>
        <vt:i4>5</vt:i4>
      </vt:variant>
      <vt:variant>
        <vt:lpwstr/>
      </vt:variant>
      <vt:variant>
        <vt:lpwstr>DisabilityOrOtherCondition</vt:lpwstr>
      </vt:variant>
      <vt:variant>
        <vt:i4>6422607</vt:i4>
      </vt:variant>
      <vt:variant>
        <vt:i4>1689</vt:i4>
      </vt:variant>
      <vt:variant>
        <vt:i4>0</vt:i4>
      </vt:variant>
      <vt:variant>
        <vt:i4>5</vt:i4>
      </vt:variant>
      <vt:variant>
        <vt:lpwstr/>
      </vt:variant>
      <vt:variant>
        <vt:lpwstr>_3.4.1_Full-time_study</vt:lpwstr>
      </vt:variant>
      <vt:variant>
        <vt:i4>4063326</vt:i4>
      </vt:variant>
      <vt:variant>
        <vt:i4>1686</vt:i4>
      </vt:variant>
      <vt:variant>
        <vt:i4>0</vt:i4>
      </vt:variant>
      <vt:variant>
        <vt:i4>5</vt:i4>
      </vt:variant>
      <vt:variant>
        <vt:lpwstr/>
      </vt:variant>
      <vt:variant>
        <vt:lpwstr>_3.3.2_Extension_to</vt:lpwstr>
      </vt:variant>
      <vt:variant>
        <vt:i4>7798794</vt:i4>
      </vt:variant>
      <vt:variant>
        <vt:i4>1683</vt:i4>
      </vt:variant>
      <vt:variant>
        <vt:i4>0</vt:i4>
      </vt:variant>
      <vt:variant>
        <vt:i4>5</vt:i4>
      </vt:variant>
      <vt:variant>
        <vt:lpwstr/>
      </vt:variant>
      <vt:variant>
        <vt:lpwstr>_3.4.4_Approved_level</vt:lpwstr>
      </vt:variant>
      <vt:variant>
        <vt:i4>7798794</vt:i4>
      </vt:variant>
      <vt:variant>
        <vt:i4>1680</vt:i4>
      </vt:variant>
      <vt:variant>
        <vt:i4>0</vt:i4>
      </vt:variant>
      <vt:variant>
        <vt:i4>5</vt:i4>
      </vt:variant>
      <vt:variant>
        <vt:lpwstr/>
      </vt:variant>
      <vt:variant>
        <vt:lpwstr>_3.4.4_Approved_level</vt:lpwstr>
      </vt:variant>
      <vt:variant>
        <vt:i4>8257635</vt:i4>
      </vt:variant>
      <vt:variant>
        <vt:i4>1677</vt:i4>
      </vt:variant>
      <vt:variant>
        <vt:i4>0</vt:i4>
      </vt:variant>
      <vt:variant>
        <vt:i4>5</vt:i4>
      </vt:variant>
      <vt:variant>
        <vt:lpwstr/>
      </vt:variant>
      <vt:variant>
        <vt:lpwstr>Student</vt:lpwstr>
      </vt:variant>
      <vt:variant>
        <vt:i4>4063326</vt:i4>
      </vt:variant>
      <vt:variant>
        <vt:i4>1674</vt:i4>
      </vt:variant>
      <vt:variant>
        <vt:i4>0</vt:i4>
      </vt:variant>
      <vt:variant>
        <vt:i4>5</vt:i4>
      </vt:variant>
      <vt:variant>
        <vt:lpwstr/>
      </vt:variant>
      <vt:variant>
        <vt:lpwstr>_3.3.2_Extension_to</vt:lpwstr>
      </vt:variant>
      <vt:variant>
        <vt:i4>4194360</vt:i4>
      </vt:variant>
      <vt:variant>
        <vt:i4>1671</vt:i4>
      </vt:variant>
      <vt:variant>
        <vt:i4>0</vt:i4>
      </vt:variant>
      <vt:variant>
        <vt:i4>5</vt:i4>
      </vt:variant>
      <vt:variant>
        <vt:lpwstr/>
      </vt:variant>
      <vt:variant>
        <vt:lpwstr>_3.3.1_Age_limits</vt:lpwstr>
      </vt:variant>
      <vt:variant>
        <vt:i4>8257635</vt:i4>
      </vt:variant>
      <vt:variant>
        <vt:i4>1668</vt:i4>
      </vt:variant>
      <vt:variant>
        <vt:i4>0</vt:i4>
      </vt:variant>
      <vt:variant>
        <vt:i4>5</vt:i4>
      </vt:variant>
      <vt:variant>
        <vt:lpwstr/>
      </vt:variant>
      <vt:variant>
        <vt:lpwstr>Student</vt:lpwstr>
      </vt:variant>
      <vt:variant>
        <vt:i4>589836</vt:i4>
      </vt:variant>
      <vt:variant>
        <vt:i4>1665</vt:i4>
      </vt:variant>
      <vt:variant>
        <vt:i4>0</vt:i4>
      </vt:variant>
      <vt:variant>
        <vt:i4>5</vt:i4>
      </vt:variant>
      <vt:variant>
        <vt:lpwstr/>
      </vt:variant>
      <vt:variant>
        <vt:lpwstr>Australia</vt:lpwstr>
      </vt:variant>
      <vt:variant>
        <vt:i4>8257635</vt:i4>
      </vt:variant>
      <vt:variant>
        <vt:i4>1662</vt:i4>
      </vt:variant>
      <vt:variant>
        <vt:i4>0</vt:i4>
      </vt:variant>
      <vt:variant>
        <vt:i4>5</vt:i4>
      </vt:variant>
      <vt:variant>
        <vt:lpwstr/>
      </vt:variant>
      <vt:variant>
        <vt:lpwstr>Student</vt:lpwstr>
      </vt:variant>
      <vt:variant>
        <vt:i4>589836</vt:i4>
      </vt:variant>
      <vt:variant>
        <vt:i4>1659</vt:i4>
      </vt:variant>
      <vt:variant>
        <vt:i4>0</vt:i4>
      </vt:variant>
      <vt:variant>
        <vt:i4>5</vt:i4>
      </vt:variant>
      <vt:variant>
        <vt:lpwstr/>
      </vt:variant>
      <vt:variant>
        <vt:lpwstr>Australia</vt:lpwstr>
      </vt:variant>
      <vt:variant>
        <vt:i4>8257635</vt:i4>
      </vt:variant>
      <vt:variant>
        <vt:i4>1656</vt:i4>
      </vt:variant>
      <vt:variant>
        <vt:i4>0</vt:i4>
      </vt:variant>
      <vt:variant>
        <vt:i4>5</vt:i4>
      </vt:variant>
      <vt:variant>
        <vt:lpwstr/>
      </vt:variant>
      <vt:variant>
        <vt:lpwstr>Student</vt:lpwstr>
      </vt:variant>
      <vt:variant>
        <vt:i4>589836</vt:i4>
      </vt:variant>
      <vt:variant>
        <vt:i4>1653</vt:i4>
      </vt:variant>
      <vt:variant>
        <vt:i4>0</vt:i4>
      </vt:variant>
      <vt:variant>
        <vt:i4>5</vt:i4>
      </vt:variant>
      <vt:variant>
        <vt:lpwstr/>
      </vt:variant>
      <vt:variant>
        <vt:lpwstr>Australia</vt:lpwstr>
      </vt:variant>
      <vt:variant>
        <vt:i4>7012479</vt:i4>
      </vt:variant>
      <vt:variant>
        <vt:i4>1650</vt:i4>
      </vt:variant>
      <vt:variant>
        <vt:i4>0</vt:i4>
      </vt:variant>
      <vt:variant>
        <vt:i4>5</vt:i4>
      </vt:variant>
      <vt:variant>
        <vt:lpwstr/>
      </vt:variant>
      <vt:variant>
        <vt:lpwstr>PermanentlySettled</vt:lpwstr>
      </vt:variant>
      <vt:variant>
        <vt:i4>8257635</vt:i4>
      </vt:variant>
      <vt:variant>
        <vt:i4>1647</vt:i4>
      </vt:variant>
      <vt:variant>
        <vt:i4>0</vt:i4>
      </vt:variant>
      <vt:variant>
        <vt:i4>5</vt:i4>
      </vt:variant>
      <vt:variant>
        <vt:lpwstr/>
      </vt:variant>
      <vt:variant>
        <vt:lpwstr>Student</vt:lpwstr>
      </vt:variant>
      <vt:variant>
        <vt:i4>3866708</vt:i4>
      </vt:variant>
      <vt:variant>
        <vt:i4>1644</vt:i4>
      </vt:variant>
      <vt:variant>
        <vt:i4>0</vt:i4>
      </vt:variant>
      <vt:variant>
        <vt:i4>5</vt:i4>
      </vt:variant>
      <vt:variant>
        <vt:lpwstr/>
      </vt:variant>
      <vt:variant>
        <vt:lpwstr>_3.2.3_Student_must</vt:lpwstr>
      </vt:variant>
      <vt:variant>
        <vt:i4>589836</vt:i4>
      </vt:variant>
      <vt:variant>
        <vt:i4>1641</vt:i4>
      </vt:variant>
      <vt:variant>
        <vt:i4>0</vt:i4>
      </vt:variant>
      <vt:variant>
        <vt:i4>5</vt:i4>
      </vt:variant>
      <vt:variant>
        <vt:lpwstr/>
      </vt:variant>
      <vt:variant>
        <vt:lpwstr>Australia</vt:lpwstr>
      </vt:variant>
      <vt:variant>
        <vt:i4>8257635</vt:i4>
      </vt:variant>
      <vt:variant>
        <vt:i4>1638</vt:i4>
      </vt:variant>
      <vt:variant>
        <vt:i4>0</vt:i4>
      </vt:variant>
      <vt:variant>
        <vt:i4>5</vt:i4>
      </vt:variant>
      <vt:variant>
        <vt:lpwstr/>
      </vt:variant>
      <vt:variant>
        <vt:lpwstr>Student</vt:lpwstr>
      </vt:variant>
      <vt:variant>
        <vt:i4>4653118</vt:i4>
      </vt:variant>
      <vt:variant>
        <vt:i4>1635</vt:i4>
      </vt:variant>
      <vt:variant>
        <vt:i4>0</vt:i4>
      </vt:variant>
      <vt:variant>
        <vt:i4>5</vt:i4>
      </vt:variant>
      <vt:variant>
        <vt:lpwstr/>
      </vt:variant>
      <vt:variant>
        <vt:lpwstr>_3.2.4_International_student</vt:lpwstr>
      </vt:variant>
      <vt:variant>
        <vt:i4>589836</vt:i4>
      </vt:variant>
      <vt:variant>
        <vt:i4>1632</vt:i4>
      </vt:variant>
      <vt:variant>
        <vt:i4>0</vt:i4>
      </vt:variant>
      <vt:variant>
        <vt:i4>5</vt:i4>
      </vt:variant>
      <vt:variant>
        <vt:lpwstr/>
      </vt:variant>
      <vt:variant>
        <vt:lpwstr>Australia</vt:lpwstr>
      </vt:variant>
      <vt:variant>
        <vt:i4>3866708</vt:i4>
      </vt:variant>
      <vt:variant>
        <vt:i4>1629</vt:i4>
      </vt:variant>
      <vt:variant>
        <vt:i4>0</vt:i4>
      </vt:variant>
      <vt:variant>
        <vt:i4>5</vt:i4>
      </vt:variant>
      <vt:variant>
        <vt:lpwstr/>
      </vt:variant>
      <vt:variant>
        <vt:lpwstr>_3.2.3_Student_must</vt:lpwstr>
      </vt:variant>
      <vt:variant>
        <vt:i4>3407965</vt:i4>
      </vt:variant>
      <vt:variant>
        <vt:i4>1626</vt:i4>
      </vt:variant>
      <vt:variant>
        <vt:i4>0</vt:i4>
      </vt:variant>
      <vt:variant>
        <vt:i4>5</vt:i4>
      </vt:variant>
      <vt:variant>
        <vt:lpwstr/>
      </vt:variant>
      <vt:variant>
        <vt:lpwstr>_3.2.2_New_Zealand</vt:lpwstr>
      </vt:variant>
      <vt:variant>
        <vt:i4>8192012</vt:i4>
      </vt:variant>
      <vt:variant>
        <vt:i4>1623</vt:i4>
      </vt:variant>
      <vt:variant>
        <vt:i4>0</vt:i4>
      </vt:variant>
      <vt:variant>
        <vt:i4>5</vt:i4>
      </vt:variant>
      <vt:variant>
        <vt:lpwstr/>
      </vt:variant>
      <vt:variant>
        <vt:lpwstr>_3.2.1_Australian_citizenship</vt:lpwstr>
      </vt:variant>
      <vt:variant>
        <vt:i4>8257635</vt:i4>
      </vt:variant>
      <vt:variant>
        <vt:i4>1620</vt:i4>
      </vt:variant>
      <vt:variant>
        <vt:i4>0</vt:i4>
      </vt:variant>
      <vt:variant>
        <vt:i4>5</vt:i4>
      </vt:variant>
      <vt:variant>
        <vt:lpwstr/>
      </vt:variant>
      <vt:variant>
        <vt:lpwstr>Student</vt:lpwstr>
      </vt:variant>
      <vt:variant>
        <vt:i4>7667724</vt:i4>
      </vt:variant>
      <vt:variant>
        <vt:i4>1617</vt:i4>
      </vt:variant>
      <vt:variant>
        <vt:i4>0</vt:i4>
      </vt:variant>
      <vt:variant>
        <vt:i4>5</vt:i4>
      </vt:variant>
      <vt:variant>
        <vt:lpwstr/>
      </vt:variant>
      <vt:variant>
        <vt:lpwstr>_3.7_Eligibility_period</vt:lpwstr>
      </vt:variant>
      <vt:variant>
        <vt:i4>4259888</vt:i4>
      </vt:variant>
      <vt:variant>
        <vt:i4>1614</vt:i4>
      </vt:variant>
      <vt:variant>
        <vt:i4>0</vt:i4>
      </vt:variant>
      <vt:variant>
        <vt:i4>5</vt:i4>
      </vt:variant>
      <vt:variant>
        <vt:lpwstr/>
      </vt:variant>
      <vt:variant>
        <vt:lpwstr>_5_AIC_Scheme</vt:lpwstr>
      </vt:variant>
      <vt:variant>
        <vt:i4>3604555</vt:i4>
      </vt:variant>
      <vt:variant>
        <vt:i4>1611</vt:i4>
      </vt:variant>
      <vt:variant>
        <vt:i4>0</vt:i4>
      </vt:variant>
      <vt:variant>
        <vt:i4>5</vt:i4>
      </vt:variant>
      <vt:variant>
        <vt:lpwstr/>
      </vt:variant>
      <vt:variant>
        <vt:lpwstr>_4_Isolation_conditions</vt:lpwstr>
      </vt:variant>
      <vt:variant>
        <vt:i4>2293834</vt:i4>
      </vt:variant>
      <vt:variant>
        <vt:i4>1608</vt:i4>
      </vt:variant>
      <vt:variant>
        <vt:i4>0</vt:i4>
      </vt:variant>
      <vt:variant>
        <vt:i4>5</vt:i4>
      </vt:variant>
      <vt:variant>
        <vt:lpwstr/>
      </vt:variant>
      <vt:variant>
        <vt:lpwstr>_3.6_Students_in</vt:lpwstr>
      </vt:variant>
      <vt:variant>
        <vt:i4>6750318</vt:i4>
      </vt:variant>
      <vt:variant>
        <vt:i4>1605</vt:i4>
      </vt:variant>
      <vt:variant>
        <vt:i4>0</vt:i4>
      </vt:variant>
      <vt:variant>
        <vt:i4>5</vt:i4>
      </vt:variant>
      <vt:variant>
        <vt:lpwstr/>
      </vt:variant>
      <vt:variant>
        <vt:lpwstr>StateAuthorisedCare</vt:lpwstr>
      </vt:variant>
      <vt:variant>
        <vt:i4>6225974</vt:i4>
      </vt:variant>
      <vt:variant>
        <vt:i4>1602</vt:i4>
      </vt:variant>
      <vt:variant>
        <vt:i4>0</vt:i4>
      </vt:variant>
      <vt:variant>
        <vt:i4>5</vt:i4>
      </vt:variant>
      <vt:variant>
        <vt:lpwstr/>
      </vt:variant>
      <vt:variant>
        <vt:lpwstr>_3.5_Effect_of</vt:lpwstr>
      </vt:variant>
      <vt:variant>
        <vt:i4>3539025</vt:i4>
      </vt:variant>
      <vt:variant>
        <vt:i4>1599</vt:i4>
      </vt:variant>
      <vt:variant>
        <vt:i4>0</vt:i4>
      </vt:variant>
      <vt:variant>
        <vt:i4>5</vt:i4>
      </vt:variant>
      <vt:variant>
        <vt:lpwstr/>
      </vt:variant>
      <vt:variant>
        <vt:lpwstr>_3.4_Approved_studies</vt:lpwstr>
      </vt:variant>
      <vt:variant>
        <vt:i4>7405590</vt:i4>
      </vt:variant>
      <vt:variant>
        <vt:i4>1596</vt:i4>
      </vt:variant>
      <vt:variant>
        <vt:i4>0</vt:i4>
      </vt:variant>
      <vt:variant>
        <vt:i4>5</vt:i4>
      </vt:variant>
      <vt:variant>
        <vt:lpwstr/>
      </vt:variant>
      <vt:variant>
        <vt:lpwstr>_3.3_Age_limits</vt:lpwstr>
      </vt:variant>
      <vt:variant>
        <vt:i4>7143450</vt:i4>
      </vt:variant>
      <vt:variant>
        <vt:i4>1593</vt:i4>
      </vt:variant>
      <vt:variant>
        <vt:i4>0</vt:i4>
      </vt:variant>
      <vt:variant>
        <vt:i4>5</vt:i4>
      </vt:variant>
      <vt:variant>
        <vt:lpwstr/>
      </vt:variant>
      <vt:variant>
        <vt:lpwstr>_3.2_Residency_requirements</vt:lpwstr>
      </vt:variant>
      <vt:variant>
        <vt:i4>7798892</vt:i4>
      </vt:variant>
      <vt:variant>
        <vt:i4>1590</vt:i4>
      </vt:variant>
      <vt:variant>
        <vt:i4>0</vt:i4>
      </vt:variant>
      <vt:variant>
        <vt:i4>5</vt:i4>
      </vt:variant>
      <vt:variant>
        <vt:lpwstr/>
      </vt:variant>
      <vt:variant>
        <vt:lpwstr>SchoolYear</vt:lpwstr>
      </vt:variant>
      <vt:variant>
        <vt:i4>589836</vt:i4>
      </vt:variant>
      <vt:variant>
        <vt:i4>1587</vt:i4>
      </vt:variant>
      <vt:variant>
        <vt:i4>0</vt:i4>
      </vt:variant>
      <vt:variant>
        <vt:i4>5</vt:i4>
      </vt:variant>
      <vt:variant>
        <vt:lpwstr/>
      </vt:variant>
      <vt:variant>
        <vt:lpwstr>Australia</vt:lpwstr>
      </vt:variant>
      <vt:variant>
        <vt:i4>8257635</vt:i4>
      </vt:variant>
      <vt:variant>
        <vt:i4>1584</vt:i4>
      </vt:variant>
      <vt:variant>
        <vt:i4>0</vt:i4>
      </vt:variant>
      <vt:variant>
        <vt:i4>5</vt:i4>
      </vt:variant>
      <vt:variant>
        <vt:lpwstr/>
      </vt:variant>
      <vt:variant>
        <vt:lpwstr>Student</vt:lpwstr>
      </vt:variant>
      <vt:variant>
        <vt:i4>8257635</vt:i4>
      </vt:variant>
      <vt:variant>
        <vt:i4>1581</vt:i4>
      </vt:variant>
      <vt:variant>
        <vt:i4>0</vt:i4>
      </vt:variant>
      <vt:variant>
        <vt:i4>5</vt:i4>
      </vt:variant>
      <vt:variant>
        <vt:lpwstr/>
      </vt:variant>
      <vt:variant>
        <vt:lpwstr>Student</vt:lpwstr>
      </vt:variant>
      <vt:variant>
        <vt:i4>65538</vt:i4>
      </vt:variant>
      <vt:variant>
        <vt:i4>1578</vt:i4>
      </vt:variant>
      <vt:variant>
        <vt:i4>0</vt:i4>
      </vt:variant>
      <vt:variant>
        <vt:i4>5</vt:i4>
      </vt:variant>
      <vt:variant>
        <vt:lpwstr/>
      </vt:variant>
      <vt:variant>
        <vt:lpwstr>ApprovedApplicant</vt:lpwstr>
      </vt:variant>
      <vt:variant>
        <vt:i4>917618</vt:i4>
      </vt:variant>
      <vt:variant>
        <vt:i4>1575</vt:i4>
      </vt:variant>
      <vt:variant>
        <vt:i4>0</vt:i4>
      </vt:variant>
      <vt:variant>
        <vt:i4>5</vt:i4>
      </vt:variant>
      <vt:variant>
        <vt:lpwstr/>
      </vt:variant>
      <vt:variant>
        <vt:lpwstr>_4.4.5_Continuation_and</vt:lpwstr>
      </vt:variant>
      <vt:variant>
        <vt:i4>7733368</vt:i4>
      </vt:variant>
      <vt:variant>
        <vt:i4>1572</vt:i4>
      </vt:variant>
      <vt:variant>
        <vt:i4>0</vt:i4>
      </vt:variant>
      <vt:variant>
        <vt:i4>5</vt:i4>
      </vt:variant>
      <vt:variant>
        <vt:lpwstr/>
      </vt:variant>
      <vt:variant>
        <vt:lpwstr>PrincipalFamilyHome</vt:lpwstr>
      </vt:variant>
      <vt:variant>
        <vt:i4>8257635</vt:i4>
      </vt:variant>
      <vt:variant>
        <vt:i4>1569</vt:i4>
      </vt:variant>
      <vt:variant>
        <vt:i4>0</vt:i4>
      </vt:variant>
      <vt:variant>
        <vt:i4>5</vt:i4>
      </vt:variant>
      <vt:variant>
        <vt:lpwstr/>
      </vt:variant>
      <vt:variant>
        <vt:lpwstr>Student</vt:lpwstr>
      </vt:variant>
      <vt:variant>
        <vt:i4>327682</vt:i4>
      </vt:variant>
      <vt:variant>
        <vt:i4>1566</vt:i4>
      </vt:variant>
      <vt:variant>
        <vt:i4>0</vt:i4>
      </vt:variant>
      <vt:variant>
        <vt:i4>5</vt:i4>
      </vt:variant>
      <vt:variant>
        <vt:lpwstr/>
      </vt:variant>
      <vt:variant>
        <vt:lpwstr>Claim</vt:lpwstr>
      </vt:variant>
      <vt:variant>
        <vt:i4>7340140</vt:i4>
      </vt:variant>
      <vt:variant>
        <vt:i4>1563</vt:i4>
      </vt:variant>
      <vt:variant>
        <vt:i4>0</vt:i4>
      </vt:variant>
      <vt:variant>
        <vt:i4>5</vt:i4>
      </vt:variant>
      <vt:variant>
        <vt:lpwstr/>
      </vt:variant>
      <vt:variant>
        <vt:lpwstr>Parent</vt:lpwstr>
      </vt:variant>
      <vt:variant>
        <vt:i4>8257635</vt:i4>
      </vt:variant>
      <vt:variant>
        <vt:i4>1560</vt:i4>
      </vt:variant>
      <vt:variant>
        <vt:i4>0</vt:i4>
      </vt:variant>
      <vt:variant>
        <vt:i4>5</vt:i4>
      </vt:variant>
      <vt:variant>
        <vt:lpwstr/>
      </vt:variant>
      <vt:variant>
        <vt:lpwstr>Student</vt:lpwstr>
      </vt:variant>
      <vt:variant>
        <vt:i4>1441905</vt:i4>
      </vt:variant>
      <vt:variant>
        <vt:i4>1557</vt:i4>
      </vt:variant>
      <vt:variant>
        <vt:i4>0</vt:i4>
      </vt:variant>
      <vt:variant>
        <vt:i4>5</vt:i4>
      </vt:variant>
      <vt:variant>
        <vt:lpwstr/>
      </vt:variant>
      <vt:variant>
        <vt:lpwstr>_2.3.3_Payments_around</vt:lpwstr>
      </vt:variant>
      <vt:variant>
        <vt:i4>3145823</vt:i4>
      </vt:variant>
      <vt:variant>
        <vt:i4>1554</vt:i4>
      </vt:variant>
      <vt:variant>
        <vt:i4>0</vt:i4>
      </vt:variant>
      <vt:variant>
        <vt:i4>5</vt:i4>
      </vt:variant>
      <vt:variant>
        <vt:lpwstr/>
      </vt:variant>
      <vt:variant>
        <vt:lpwstr>_2.3.2_Where_there</vt:lpwstr>
      </vt:variant>
      <vt:variant>
        <vt:i4>3342431</vt:i4>
      </vt:variant>
      <vt:variant>
        <vt:i4>1551</vt:i4>
      </vt:variant>
      <vt:variant>
        <vt:i4>0</vt:i4>
      </vt:variant>
      <vt:variant>
        <vt:i4>5</vt:i4>
      </vt:variant>
      <vt:variant>
        <vt:lpwstr/>
      </vt:variant>
      <vt:variant>
        <vt:lpwstr>_2.3.1_Where_there</vt:lpwstr>
      </vt:variant>
      <vt:variant>
        <vt:i4>65538</vt:i4>
      </vt:variant>
      <vt:variant>
        <vt:i4>1548</vt:i4>
      </vt:variant>
      <vt:variant>
        <vt:i4>0</vt:i4>
      </vt:variant>
      <vt:variant>
        <vt:i4>5</vt:i4>
      </vt:variant>
      <vt:variant>
        <vt:lpwstr/>
      </vt:variant>
      <vt:variant>
        <vt:lpwstr>ApprovedApplicant</vt:lpwstr>
      </vt:variant>
      <vt:variant>
        <vt:i4>7733368</vt:i4>
      </vt:variant>
      <vt:variant>
        <vt:i4>1545</vt:i4>
      </vt:variant>
      <vt:variant>
        <vt:i4>0</vt:i4>
      </vt:variant>
      <vt:variant>
        <vt:i4>5</vt:i4>
      </vt:variant>
      <vt:variant>
        <vt:lpwstr/>
      </vt:variant>
      <vt:variant>
        <vt:lpwstr>PrincipalFamilyHome</vt:lpwstr>
      </vt:variant>
      <vt:variant>
        <vt:i4>8126476</vt:i4>
      </vt:variant>
      <vt:variant>
        <vt:i4>1542</vt:i4>
      </vt:variant>
      <vt:variant>
        <vt:i4>0</vt:i4>
      </vt:variant>
      <vt:variant>
        <vt:i4>5</vt:i4>
      </vt:variant>
      <vt:variant>
        <vt:lpwstr/>
      </vt:variant>
      <vt:variant>
        <vt:lpwstr>_2.2.1_Australian_citizenship</vt:lpwstr>
      </vt:variant>
      <vt:variant>
        <vt:i4>7471210</vt:i4>
      </vt:variant>
      <vt:variant>
        <vt:i4>1539</vt:i4>
      </vt:variant>
      <vt:variant>
        <vt:i4>0</vt:i4>
      </vt:variant>
      <vt:variant>
        <vt:i4>5</vt:i4>
      </vt:variant>
      <vt:variant>
        <vt:lpwstr/>
      </vt:variant>
      <vt:variant>
        <vt:lpwstr>EligibleStudent</vt:lpwstr>
      </vt:variant>
      <vt:variant>
        <vt:i4>7798892</vt:i4>
      </vt:variant>
      <vt:variant>
        <vt:i4>1536</vt:i4>
      </vt:variant>
      <vt:variant>
        <vt:i4>0</vt:i4>
      </vt:variant>
      <vt:variant>
        <vt:i4>5</vt:i4>
      </vt:variant>
      <vt:variant>
        <vt:lpwstr/>
      </vt:variant>
      <vt:variant>
        <vt:lpwstr>SchoolYear</vt:lpwstr>
      </vt:variant>
      <vt:variant>
        <vt:i4>589836</vt:i4>
      </vt:variant>
      <vt:variant>
        <vt:i4>1533</vt:i4>
      </vt:variant>
      <vt:variant>
        <vt:i4>0</vt:i4>
      </vt:variant>
      <vt:variant>
        <vt:i4>5</vt:i4>
      </vt:variant>
      <vt:variant>
        <vt:lpwstr/>
      </vt:variant>
      <vt:variant>
        <vt:lpwstr>Australia</vt:lpwstr>
      </vt:variant>
      <vt:variant>
        <vt:i4>7405671</vt:i4>
      </vt:variant>
      <vt:variant>
        <vt:i4>1530</vt:i4>
      </vt:variant>
      <vt:variant>
        <vt:i4>0</vt:i4>
      </vt:variant>
      <vt:variant>
        <vt:i4>5</vt:i4>
      </vt:variant>
      <vt:variant>
        <vt:lpwstr/>
      </vt:variant>
      <vt:variant>
        <vt:lpwstr>Family</vt:lpwstr>
      </vt:variant>
      <vt:variant>
        <vt:i4>7340140</vt:i4>
      </vt:variant>
      <vt:variant>
        <vt:i4>1527</vt:i4>
      </vt:variant>
      <vt:variant>
        <vt:i4>0</vt:i4>
      </vt:variant>
      <vt:variant>
        <vt:i4>5</vt:i4>
      </vt:variant>
      <vt:variant>
        <vt:lpwstr/>
      </vt:variant>
      <vt:variant>
        <vt:lpwstr>Partner</vt:lpwstr>
      </vt:variant>
      <vt:variant>
        <vt:i4>589836</vt:i4>
      </vt:variant>
      <vt:variant>
        <vt:i4>1524</vt:i4>
      </vt:variant>
      <vt:variant>
        <vt:i4>0</vt:i4>
      </vt:variant>
      <vt:variant>
        <vt:i4>5</vt:i4>
      </vt:variant>
      <vt:variant>
        <vt:lpwstr/>
      </vt:variant>
      <vt:variant>
        <vt:lpwstr>Australia</vt:lpwstr>
      </vt:variant>
      <vt:variant>
        <vt:i4>7012479</vt:i4>
      </vt:variant>
      <vt:variant>
        <vt:i4>1521</vt:i4>
      </vt:variant>
      <vt:variant>
        <vt:i4>0</vt:i4>
      </vt:variant>
      <vt:variant>
        <vt:i4>5</vt:i4>
      </vt:variant>
      <vt:variant>
        <vt:lpwstr/>
      </vt:variant>
      <vt:variant>
        <vt:lpwstr>PermanentlySettled</vt:lpwstr>
      </vt:variant>
      <vt:variant>
        <vt:i4>327682</vt:i4>
      </vt:variant>
      <vt:variant>
        <vt:i4>1518</vt:i4>
      </vt:variant>
      <vt:variant>
        <vt:i4>0</vt:i4>
      </vt:variant>
      <vt:variant>
        <vt:i4>5</vt:i4>
      </vt:variant>
      <vt:variant>
        <vt:lpwstr/>
      </vt:variant>
      <vt:variant>
        <vt:lpwstr>Claim</vt:lpwstr>
      </vt:variant>
      <vt:variant>
        <vt:i4>3473501</vt:i4>
      </vt:variant>
      <vt:variant>
        <vt:i4>1515</vt:i4>
      </vt:variant>
      <vt:variant>
        <vt:i4>0</vt:i4>
      </vt:variant>
      <vt:variant>
        <vt:i4>5</vt:i4>
      </vt:variant>
      <vt:variant>
        <vt:lpwstr/>
      </vt:variant>
      <vt:variant>
        <vt:lpwstr>_2.2.2_New_Zealand</vt:lpwstr>
      </vt:variant>
      <vt:variant>
        <vt:i4>4194363</vt:i4>
      </vt:variant>
      <vt:variant>
        <vt:i4>1512</vt:i4>
      </vt:variant>
      <vt:variant>
        <vt:i4>0</vt:i4>
      </vt:variant>
      <vt:variant>
        <vt:i4>5</vt:i4>
      </vt:variant>
      <vt:variant>
        <vt:lpwstr/>
      </vt:variant>
      <vt:variant>
        <vt:lpwstr>_2.2.3_Applicant_must</vt:lpwstr>
      </vt:variant>
      <vt:variant>
        <vt:i4>589836</vt:i4>
      </vt:variant>
      <vt:variant>
        <vt:i4>1509</vt:i4>
      </vt:variant>
      <vt:variant>
        <vt:i4>0</vt:i4>
      </vt:variant>
      <vt:variant>
        <vt:i4>5</vt:i4>
      </vt:variant>
      <vt:variant>
        <vt:lpwstr/>
      </vt:variant>
      <vt:variant>
        <vt:lpwstr>Australia</vt:lpwstr>
      </vt:variant>
      <vt:variant>
        <vt:i4>4194363</vt:i4>
      </vt:variant>
      <vt:variant>
        <vt:i4>1506</vt:i4>
      </vt:variant>
      <vt:variant>
        <vt:i4>0</vt:i4>
      </vt:variant>
      <vt:variant>
        <vt:i4>5</vt:i4>
      </vt:variant>
      <vt:variant>
        <vt:lpwstr/>
      </vt:variant>
      <vt:variant>
        <vt:lpwstr>_2.2.3_Applicant_must</vt:lpwstr>
      </vt:variant>
      <vt:variant>
        <vt:i4>589836</vt:i4>
      </vt:variant>
      <vt:variant>
        <vt:i4>1503</vt:i4>
      </vt:variant>
      <vt:variant>
        <vt:i4>0</vt:i4>
      </vt:variant>
      <vt:variant>
        <vt:i4>5</vt:i4>
      </vt:variant>
      <vt:variant>
        <vt:lpwstr/>
      </vt:variant>
      <vt:variant>
        <vt:lpwstr>Australia</vt:lpwstr>
      </vt:variant>
      <vt:variant>
        <vt:i4>3473501</vt:i4>
      </vt:variant>
      <vt:variant>
        <vt:i4>1500</vt:i4>
      </vt:variant>
      <vt:variant>
        <vt:i4>0</vt:i4>
      </vt:variant>
      <vt:variant>
        <vt:i4>5</vt:i4>
      </vt:variant>
      <vt:variant>
        <vt:lpwstr/>
      </vt:variant>
      <vt:variant>
        <vt:lpwstr>_2.2.2_New_Zealand</vt:lpwstr>
      </vt:variant>
      <vt:variant>
        <vt:i4>8126476</vt:i4>
      </vt:variant>
      <vt:variant>
        <vt:i4>1497</vt:i4>
      </vt:variant>
      <vt:variant>
        <vt:i4>0</vt:i4>
      </vt:variant>
      <vt:variant>
        <vt:i4>5</vt:i4>
      </vt:variant>
      <vt:variant>
        <vt:lpwstr/>
      </vt:variant>
      <vt:variant>
        <vt:lpwstr>_2.2.1_Australian_citizenship</vt:lpwstr>
      </vt:variant>
      <vt:variant>
        <vt:i4>65538</vt:i4>
      </vt:variant>
      <vt:variant>
        <vt:i4>1494</vt:i4>
      </vt:variant>
      <vt:variant>
        <vt:i4>0</vt:i4>
      </vt:variant>
      <vt:variant>
        <vt:i4>5</vt:i4>
      </vt:variant>
      <vt:variant>
        <vt:lpwstr/>
      </vt:variant>
      <vt:variant>
        <vt:lpwstr>ApprovedApplicant</vt:lpwstr>
      </vt:variant>
      <vt:variant>
        <vt:i4>327682</vt:i4>
      </vt:variant>
      <vt:variant>
        <vt:i4>1491</vt:i4>
      </vt:variant>
      <vt:variant>
        <vt:i4>0</vt:i4>
      </vt:variant>
      <vt:variant>
        <vt:i4>5</vt:i4>
      </vt:variant>
      <vt:variant>
        <vt:lpwstr/>
      </vt:variant>
      <vt:variant>
        <vt:lpwstr>Claim</vt:lpwstr>
      </vt:variant>
      <vt:variant>
        <vt:i4>8257635</vt:i4>
      </vt:variant>
      <vt:variant>
        <vt:i4>1488</vt:i4>
      </vt:variant>
      <vt:variant>
        <vt:i4>0</vt:i4>
      </vt:variant>
      <vt:variant>
        <vt:i4>5</vt:i4>
      </vt:variant>
      <vt:variant>
        <vt:lpwstr/>
      </vt:variant>
      <vt:variant>
        <vt:lpwstr>Student</vt:lpwstr>
      </vt:variant>
      <vt:variant>
        <vt:i4>65538</vt:i4>
      </vt:variant>
      <vt:variant>
        <vt:i4>1485</vt:i4>
      </vt:variant>
      <vt:variant>
        <vt:i4>0</vt:i4>
      </vt:variant>
      <vt:variant>
        <vt:i4>5</vt:i4>
      </vt:variant>
      <vt:variant>
        <vt:lpwstr/>
      </vt:variant>
      <vt:variant>
        <vt:lpwstr>ApprovedApplicant</vt:lpwstr>
      </vt:variant>
      <vt:variant>
        <vt:i4>327682</vt:i4>
      </vt:variant>
      <vt:variant>
        <vt:i4>1482</vt:i4>
      </vt:variant>
      <vt:variant>
        <vt:i4>0</vt:i4>
      </vt:variant>
      <vt:variant>
        <vt:i4>5</vt:i4>
      </vt:variant>
      <vt:variant>
        <vt:lpwstr/>
      </vt:variant>
      <vt:variant>
        <vt:lpwstr>Claim</vt:lpwstr>
      </vt:variant>
      <vt:variant>
        <vt:i4>8257635</vt:i4>
      </vt:variant>
      <vt:variant>
        <vt:i4>1479</vt:i4>
      </vt:variant>
      <vt:variant>
        <vt:i4>0</vt:i4>
      </vt:variant>
      <vt:variant>
        <vt:i4>5</vt:i4>
      </vt:variant>
      <vt:variant>
        <vt:lpwstr/>
      </vt:variant>
      <vt:variant>
        <vt:lpwstr>Student</vt:lpwstr>
      </vt:variant>
      <vt:variant>
        <vt:i4>7340140</vt:i4>
      </vt:variant>
      <vt:variant>
        <vt:i4>1476</vt:i4>
      </vt:variant>
      <vt:variant>
        <vt:i4>0</vt:i4>
      </vt:variant>
      <vt:variant>
        <vt:i4>5</vt:i4>
      </vt:variant>
      <vt:variant>
        <vt:lpwstr/>
      </vt:variant>
      <vt:variant>
        <vt:lpwstr>Parent</vt:lpwstr>
      </vt:variant>
      <vt:variant>
        <vt:i4>4456500</vt:i4>
      </vt:variant>
      <vt:variant>
        <vt:i4>1473</vt:i4>
      </vt:variant>
      <vt:variant>
        <vt:i4>0</vt:i4>
      </vt:variant>
      <vt:variant>
        <vt:i4>5</vt:i4>
      </vt:variant>
      <vt:variant>
        <vt:lpwstr/>
      </vt:variant>
      <vt:variant>
        <vt:lpwstr>_5.1.8_Payee_for</vt:lpwstr>
      </vt:variant>
      <vt:variant>
        <vt:i4>2752583</vt:i4>
      </vt:variant>
      <vt:variant>
        <vt:i4>1470</vt:i4>
      </vt:variant>
      <vt:variant>
        <vt:i4>0</vt:i4>
      </vt:variant>
      <vt:variant>
        <vt:i4>5</vt:i4>
      </vt:variant>
      <vt:variant>
        <vt:lpwstr/>
      </vt:variant>
      <vt:variant>
        <vt:lpwstr>_6_The_Parental</vt:lpwstr>
      </vt:variant>
      <vt:variant>
        <vt:i4>3670125</vt:i4>
      </vt:variant>
      <vt:variant>
        <vt:i4>1467</vt:i4>
      </vt:variant>
      <vt:variant>
        <vt:i4>0</vt:i4>
      </vt:variant>
      <vt:variant>
        <vt:i4>5</vt:i4>
      </vt:variant>
      <vt:variant>
        <vt:lpwstr/>
      </vt:variant>
      <vt:variant>
        <vt:lpwstr>_7.2.1_Obligations</vt:lpwstr>
      </vt:variant>
      <vt:variant>
        <vt:i4>327682</vt:i4>
      </vt:variant>
      <vt:variant>
        <vt:i4>1464</vt:i4>
      </vt:variant>
      <vt:variant>
        <vt:i4>0</vt:i4>
      </vt:variant>
      <vt:variant>
        <vt:i4>5</vt:i4>
      </vt:variant>
      <vt:variant>
        <vt:lpwstr/>
      </vt:variant>
      <vt:variant>
        <vt:lpwstr>Claim</vt:lpwstr>
      </vt:variant>
      <vt:variant>
        <vt:i4>7340140</vt:i4>
      </vt:variant>
      <vt:variant>
        <vt:i4>1461</vt:i4>
      </vt:variant>
      <vt:variant>
        <vt:i4>0</vt:i4>
      </vt:variant>
      <vt:variant>
        <vt:i4>5</vt:i4>
      </vt:variant>
      <vt:variant>
        <vt:lpwstr/>
      </vt:variant>
      <vt:variant>
        <vt:lpwstr>Parent</vt:lpwstr>
      </vt:variant>
      <vt:variant>
        <vt:i4>8257635</vt:i4>
      </vt:variant>
      <vt:variant>
        <vt:i4>1458</vt:i4>
      </vt:variant>
      <vt:variant>
        <vt:i4>0</vt:i4>
      </vt:variant>
      <vt:variant>
        <vt:i4>5</vt:i4>
      </vt:variant>
      <vt:variant>
        <vt:lpwstr/>
      </vt:variant>
      <vt:variant>
        <vt:lpwstr>Student</vt:lpwstr>
      </vt:variant>
      <vt:variant>
        <vt:i4>7733368</vt:i4>
      </vt:variant>
      <vt:variant>
        <vt:i4>1455</vt:i4>
      </vt:variant>
      <vt:variant>
        <vt:i4>0</vt:i4>
      </vt:variant>
      <vt:variant>
        <vt:i4>5</vt:i4>
      </vt:variant>
      <vt:variant>
        <vt:lpwstr/>
      </vt:variant>
      <vt:variant>
        <vt:lpwstr>PrincipalFamilyHome</vt:lpwstr>
      </vt:variant>
      <vt:variant>
        <vt:i4>8257635</vt:i4>
      </vt:variant>
      <vt:variant>
        <vt:i4>1452</vt:i4>
      </vt:variant>
      <vt:variant>
        <vt:i4>0</vt:i4>
      </vt:variant>
      <vt:variant>
        <vt:i4>5</vt:i4>
      </vt:variant>
      <vt:variant>
        <vt:lpwstr/>
      </vt:variant>
      <vt:variant>
        <vt:lpwstr>Student</vt:lpwstr>
      </vt:variant>
      <vt:variant>
        <vt:i4>4194412</vt:i4>
      </vt:variant>
      <vt:variant>
        <vt:i4>1449</vt:i4>
      </vt:variant>
      <vt:variant>
        <vt:i4>0</vt:i4>
      </vt:variant>
      <vt:variant>
        <vt:i4>5</vt:i4>
      </vt:variant>
      <vt:variant>
        <vt:lpwstr/>
      </vt:variant>
      <vt:variant>
        <vt:lpwstr>non_parent</vt:lpwstr>
      </vt:variant>
      <vt:variant>
        <vt:i4>7340140</vt:i4>
      </vt:variant>
      <vt:variant>
        <vt:i4>1446</vt:i4>
      </vt:variant>
      <vt:variant>
        <vt:i4>0</vt:i4>
      </vt:variant>
      <vt:variant>
        <vt:i4>5</vt:i4>
      </vt:variant>
      <vt:variant>
        <vt:lpwstr/>
      </vt:variant>
      <vt:variant>
        <vt:lpwstr>Partner</vt:lpwstr>
      </vt:variant>
      <vt:variant>
        <vt:i4>7340140</vt:i4>
      </vt:variant>
      <vt:variant>
        <vt:i4>1443</vt:i4>
      </vt:variant>
      <vt:variant>
        <vt:i4>0</vt:i4>
      </vt:variant>
      <vt:variant>
        <vt:i4>5</vt:i4>
      </vt:variant>
      <vt:variant>
        <vt:lpwstr/>
      </vt:variant>
      <vt:variant>
        <vt:lpwstr>Parent</vt:lpwstr>
      </vt:variant>
      <vt:variant>
        <vt:i4>327682</vt:i4>
      </vt:variant>
      <vt:variant>
        <vt:i4>1440</vt:i4>
      </vt:variant>
      <vt:variant>
        <vt:i4>0</vt:i4>
      </vt:variant>
      <vt:variant>
        <vt:i4>5</vt:i4>
      </vt:variant>
      <vt:variant>
        <vt:lpwstr/>
      </vt:variant>
      <vt:variant>
        <vt:lpwstr>Claim</vt:lpwstr>
      </vt:variant>
      <vt:variant>
        <vt:i4>6619263</vt:i4>
      </vt:variant>
      <vt:variant>
        <vt:i4>1437</vt:i4>
      </vt:variant>
      <vt:variant>
        <vt:i4>0</vt:i4>
      </vt:variant>
      <vt:variant>
        <vt:i4>5</vt:i4>
      </vt:variant>
      <vt:variant>
        <vt:lpwstr/>
      </vt:variant>
      <vt:variant>
        <vt:lpwstr>Custody</vt:lpwstr>
      </vt:variant>
      <vt:variant>
        <vt:i4>7340140</vt:i4>
      </vt:variant>
      <vt:variant>
        <vt:i4>1434</vt:i4>
      </vt:variant>
      <vt:variant>
        <vt:i4>0</vt:i4>
      </vt:variant>
      <vt:variant>
        <vt:i4>5</vt:i4>
      </vt:variant>
      <vt:variant>
        <vt:lpwstr/>
      </vt:variant>
      <vt:variant>
        <vt:lpwstr>Partner</vt:lpwstr>
      </vt:variant>
      <vt:variant>
        <vt:i4>7340140</vt:i4>
      </vt:variant>
      <vt:variant>
        <vt:i4>1431</vt:i4>
      </vt:variant>
      <vt:variant>
        <vt:i4>0</vt:i4>
      </vt:variant>
      <vt:variant>
        <vt:i4>5</vt:i4>
      </vt:variant>
      <vt:variant>
        <vt:lpwstr/>
      </vt:variant>
      <vt:variant>
        <vt:lpwstr>Parent</vt:lpwstr>
      </vt:variant>
      <vt:variant>
        <vt:i4>8257635</vt:i4>
      </vt:variant>
      <vt:variant>
        <vt:i4>1428</vt:i4>
      </vt:variant>
      <vt:variant>
        <vt:i4>0</vt:i4>
      </vt:variant>
      <vt:variant>
        <vt:i4>5</vt:i4>
      </vt:variant>
      <vt:variant>
        <vt:lpwstr/>
      </vt:variant>
      <vt:variant>
        <vt:lpwstr>Student</vt:lpwstr>
      </vt:variant>
      <vt:variant>
        <vt:i4>7340140</vt:i4>
      </vt:variant>
      <vt:variant>
        <vt:i4>1425</vt:i4>
      </vt:variant>
      <vt:variant>
        <vt:i4>0</vt:i4>
      </vt:variant>
      <vt:variant>
        <vt:i4>5</vt:i4>
      </vt:variant>
      <vt:variant>
        <vt:lpwstr/>
      </vt:variant>
      <vt:variant>
        <vt:lpwstr>Partner</vt:lpwstr>
      </vt:variant>
      <vt:variant>
        <vt:i4>8257635</vt:i4>
      </vt:variant>
      <vt:variant>
        <vt:i4>1422</vt:i4>
      </vt:variant>
      <vt:variant>
        <vt:i4>0</vt:i4>
      </vt:variant>
      <vt:variant>
        <vt:i4>5</vt:i4>
      </vt:variant>
      <vt:variant>
        <vt:lpwstr/>
      </vt:variant>
      <vt:variant>
        <vt:lpwstr>Student</vt:lpwstr>
      </vt:variant>
      <vt:variant>
        <vt:i4>2359363</vt:i4>
      </vt:variant>
      <vt:variant>
        <vt:i4>1419</vt:i4>
      </vt:variant>
      <vt:variant>
        <vt:i4>0</vt:i4>
      </vt:variant>
      <vt:variant>
        <vt:i4>5</vt:i4>
      </vt:variant>
      <vt:variant>
        <vt:lpwstr/>
      </vt:variant>
      <vt:variant>
        <vt:lpwstr>_2.1.5_Organisations_or</vt:lpwstr>
      </vt:variant>
      <vt:variant>
        <vt:i4>7340140</vt:i4>
      </vt:variant>
      <vt:variant>
        <vt:i4>1416</vt:i4>
      </vt:variant>
      <vt:variant>
        <vt:i4>0</vt:i4>
      </vt:variant>
      <vt:variant>
        <vt:i4>5</vt:i4>
      </vt:variant>
      <vt:variant>
        <vt:lpwstr/>
      </vt:variant>
      <vt:variant>
        <vt:lpwstr>Parent</vt:lpwstr>
      </vt:variant>
      <vt:variant>
        <vt:i4>8257635</vt:i4>
      </vt:variant>
      <vt:variant>
        <vt:i4>1413</vt:i4>
      </vt:variant>
      <vt:variant>
        <vt:i4>0</vt:i4>
      </vt:variant>
      <vt:variant>
        <vt:i4>5</vt:i4>
      </vt:variant>
      <vt:variant>
        <vt:lpwstr/>
      </vt:variant>
      <vt:variant>
        <vt:lpwstr>Student</vt:lpwstr>
      </vt:variant>
      <vt:variant>
        <vt:i4>6225974</vt:i4>
      </vt:variant>
      <vt:variant>
        <vt:i4>1410</vt:i4>
      </vt:variant>
      <vt:variant>
        <vt:i4>0</vt:i4>
      </vt:variant>
      <vt:variant>
        <vt:i4>5</vt:i4>
      </vt:variant>
      <vt:variant>
        <vt:lpwstr/>
      </vt:variant>
      <vt:variant>
        <vt:lpwstr>_3.5_Effect_of</vt:lpwstr>
      </vt:variant>
      <vt:variant>
        <vt:i4>7077914</vt:i4>
      </vt:variant>
      <vt:variant>
        <vt:i4>1407</vt:i4>
      </vt:variant>
      <vt:variant>
        <vt:i4>0</vt:i4>
      </vt:variant>
      <vt:variant>
        <vt:i4>5</vt:i4>
      </vt:variant>
      <vt:variant>
        <vt:lpwstr/>
      </vt:variant>
      <vt:variant>
        <vt:lpwstr>_2.2_Residency_requirements</vt:lpwstr>
      </vt:variant>
      <vt:variant>
        <vt:i4>5046335</vt:i4>
      </vt:variant>
      <vt:variant>
        <vt:i4>1404</vt:i4>
      </vt:variant>
      <vt:variant>
        <vt:i4>0</vt:i4>
      </vt:variant>
      <vt:variant>
        <vt:i4>5</vt:i4>
      </vt:variant>
      <vt:variant>
        <vt:lpwstr/>
      </vt:variant>
      <vt:variant>
        <vt:lpwstr>_2.1.8_New_claim</vt:lpwstr>
      </vt:variant>
      <vt:variant>
        <vt:i4>393336</vt:i4>
      </vt:variant>
      <vt:variant>
        <vt:i4>1401</vt:i4>
      </vt:variant>
      <vt:variant>
        <vt:i4>0</vt:i4>
      </vt:variant>
      <vt:variant>
        <vt:i4>5</vt:i4>
      </vt:variant>
      <vt:variant>
        <vt:lpwstr/>
      </vt:variant>
      <vt:variant>
        <vt:lpwstr>_2.1.7_Only_one</vt:lpwstr>
      </vt:variant>
      <vt:variant>
        <vt:i4>327682</vt:i4>
      </vt:variant>
      <vt:variant>
        <vt:i4>1398</vt:i4>
      </vt:variant>
      <vt:variant>
        <vt:i4>0</vt:i4>
      </vt:variant>
      <vt:variant>
        <vt:i4>5</vt:i4>
      </vt:variant>
      <vt:variant>
        <vt:lpwstr/>
      </vt:variant>
      <vt:variant>
        <vt:lpwstr>Claim</vt:lpwstr>
      </vt:variant>
      <vt:variant>
        <vt:i4>1507435</vt:i4>
      </vt:variant>
      <vt:variant>
        <vt:i4>1395</vt:i4>
      </vt:variant>
      <vt:variant>
        <vt:i4>0</vt:i4>
      </vt:variant>
      <vt:variant>
        <vt:i4>5</vt:i4>
      </vt:variant>
      <vt:variant>
        <vt:lpwstr/>
      </vt:variant>
      <vt:variant>
        <vt:lpwstr>_2.1.6_Claims_received</vt:lpwstr>
      </vt:variant>
      <vt:variant>
        <vt:i4>2359363</vt:i4>
      </vt:variant>
      <vt:variant>
        <vt:i4>1392</vt:i4>
      </vt:variant>
      <vt:variant>
        <vt:i4>0</vt:i4>
      </vt:variant>
      <vt:variant>
        <vt:i4>5</vt:i4>
      </vt:variant>
      <vt:variant>
        <vt:lpwstr/>
      </vt:variant>
      <vt:variant>
        <vt:lpwstr>_2.1.5_Organisations_or</vt:lpwstr>
      </vt:variant>
      <vt:variant>
        <vt:i4>4194412</vt:i4>
      </vt:variant>
      <vt:variant>
        <vt:i4>1389</vt:i4>
      </vt:variant>
      <vt:variant>
        <vt:i4>0</vt:i4>
      </vt:variant>
      <vt:variant>
        <vt:i4>5</vt:i4>
      </vt:variant>
      <vt:variant>
        <vt:lpwstr/>
      </vt:variant>
      <vt:variant>
        <vt:lpwstr>non_parent</vt:lpwstr>
      </vt:variant>
      <vt:variant>
        <vt:i4>4784237</vt:i4>
      </vt:variant>
      <vt:variant>
        <vt:i4>1386</vt:i4>
      </vt:variant>
      <vt:variant>
        <vt:i4>0</vt:i4>
      </vt:variant>
      <vt:variant>
        <vt:i4>5</vt:i4>
      </vt:variant>
      <vt:variant>
        <vt:lpwstr/>
      </vt:variant>
      <vt:variant>
        <vt:lpwstr>_2.1.4_Non-parents_as</vt:lpwstr>
      </vt:variant>
      <vt:variant>
        <vt:i4>7340140</vt:i4>
      </vt:variant>
      <vt:variant>
        <vt:i4>1383</vt:i4>
      </vt:variant>
      <vt:variant>
        <vt:i4>0</vt:i4>
      </vt:variant>
      <vt:variant>
        <vt:i4>5</vt:i4>
      </vt:variant>
      <vt:variant>
        <vt:lpwstr/>
      </vt:variant>
      <vt:variant>
        <vt:lpwstr>Parent</vt:lpwstr>
      </vt:variant>
      <vt:variant>
        <vt:i4>5111855</vt:i4>
      </vt:variant>
      <vt:variant>
        <vt:i4>1380</vt:i4>
      </vt:variant>
      <vt:variant>
        <vt:i4>0</vt:i4>
      </vt:variant>
      <vt:variant>
        <vt:i4>5</vt:i4>
      </vt:variant>
      <vt:variant>
        <vt:lpwstr/>
      </vt:variant>
      <vt:variant>
        <vt:lpwstr>_2.1.3_Parents_as</vt:lpwstr>
      </vt:variant>
      <vt:variant>
        <vt:i4>7012373</vt:i4>
      </vt:variant>
      <vt:variant>
        <vt:i4>1377</vt:i4>
      </vt:variant>
      <vt:variant>
        <vt:i4>0</vt:i4>
      </vt:variant>
      <vt:variant>
        <vt:i4>5</vt:i4>
      </vt:variant>
      <vt:variant>
        <vt:lpwstr/>
      </vt:variant>
      <vt:variant>
        <vt:lpwstr>_2.1.2_Applicants_who</vt:lpwstr>
      </vt:variant>
      <vt:variant>
        <vt:i4>6815765</vt:i4>
      </vt:variant>
      <vt:variant>
        <vt:i4>1374</vt:i4>
      </vt:variant>
      <vt:variant>
        <vt:i4>0</vt:i4>
      </vt:variant>
      <vt:variant>
        <vt:i4>5</vt:i4>
      </vt:variant>
      <vt:variant>
        <vt:lpwstr/>
      </vt:variant>
      <vt:variant>
        <vt:lpwstr>_2.1.1_Applicants_who</vt:lpwstr>
      </vt:variant>
      <vt:variant>
        <vt:i4>65538</vt:i4>
      </vt:variant>
      <vt:variant>
        <vt:i4>1371</vt:i4>
      </vt:variant>
      <vt:variant>
        <vt:i4>0</vt:i4>
      </vt:variant>
      <vt:variant>
        <vt:i4>5</vt:i4>
      </vt:variant>
      <vt:variant>
        <vt:lpwstr/>
      </vt:variant>
      <vt:variant>
        <vt:lpwstr>ApprovedApplicant</vt:lpwstr>
      </vt:variant>
      <vt:variant>
        <vt:i4>8257635</vt:i4>
      </vt:variant>
      <vt:variant>
        <vt:i4>1368</vt:i4>
      </vt:variant>
      <vt:variant>
        <vt:i4>0</vt:i4>
      </vt:variant>
      <vt:variant>
        <vt:i4>5</vt:i4>
      </vt:variant>
      <vt:variant>
        <vt:lpwstr/>
      </vt:variant>
      <vt:variant>
        <vt:lpwstr>Student</vt:lpwstr>
      </vt:variant>
      <vt:variant>
        <vt:i4>6488161</vt:i4>
      </vt:variant>
      <vt:variant>
        <vt:i4>1365</vt:i4>
      </vt:variant>
      <vt:variant>
        <vt:i4>0</vt:i4>
      </vt:variant>
      <vt:variant>
        <vt:i4>5</vt:i4>
      </vt:variant>
      <vt:variant>
        <vt:lpwstr/>
      </vt:variant>
      <vt:variant>
        <vt:lpwstr>Act</vt:lpwstr>
      </vt:variant>
      <vt:variant>
        <vt:i4>1900657</vt:i4>
      </vt:variant>
      <vt:variant>
        <vt:i4>1362</vt:i4>
      </vt:variant>
      <vt:variant>
        <vt:i4>0</vt:i4>
      </vt:variant>
      <vt:variant>
        <vt:i4>5</vt:i4>
      </vt:variant>
      <vt:variant>
        <vt:lpwstr/>
      </vt:variant>
      <vt:variant>
        <vt:lpwstr>_5.5_Pensioner_Education</vt:lpwstr>
      </vt:variant>
      <vt:variant>
        <vt:i4>5701664</vt:i4>
      </vt:variant>
      <vt:variant>
        <vt:i4>1359</vt:i4>
      </vt:variant>
      <vt:variant>
        <vt:i4>0</vt:i4>
      </vt:variant>
      <vt:variant>
        <vt:i4>5</vt:i4>
      </vt:variant>
      <vt:variant>
        <vt:lpwstr/>
      </vt:variant>
      <vt:variant>
        <vt:lpwstr>_5.4_Distance_Education</vt:lpwstr>
      </vt:variant>
      <vt:variant>
        <vt:i4>2949189</vt:i4>
      </vt:variant>
      <vt:variant>
        <vt:i4>1356</vt:i4>
      </vt:variant>
      <vt:variant>
        <vt:i4>0</vt:i4>
      </vt:variant>
      <vt:variant>
        <vt:i4>5</vt:i4>
      </vt:variant>
      <vt:variant>
        <vt:lpwstr/>
      </vt:variant>
      <vt:variant>
        <vt:lpwstr>_5.3_Second_Home</vt:lpwstr>
      </vt:variant>
      <vt:variant>
        <vt:i4>393327</vt:i4>
      </vt:variant>
      <vt:variant>
        <vt:i4>1353</vt:i4>
      </vt:variant>
      <vt:variant>
        <vt:i4>0</vt:i4>
      </vt:variant>
      <vt:variant>
        <vt:i4>5</vt:i4>
      </vt:variant>
      <vt:variant>
        <vt:lpwstr/>
      </vt:variant>
      <vt:variant>
        <vt:lpwstr>_5.2.2_Additional_Boarding</vt:lpwstr>
      </vt:variant>
      <vt:variant>
        <vt:i4>5046307</vt:i4>
      </vt:variant>
      <vt:variant>
        <vt:i4>1350</vt:i4>
      </vt:variant>
      <vt:variant>
        <vt:i4>0</vt:i4>
      </vt:variant>
      <vt:variant>
        <vt:i4>5</vt:i4>
      </vt:variant>
      <vt:variant>
        <vt:lpwstr/>
      </vt:variant>
      <vt:variant>
        <vt:lpwstr>_5.2.1_Basic_Boarding</vt:lpwstr>
      </vt:variant>
      <vt:variant>
        <vt:i4>8257635</vt:i4>
      </vt:variant>
      <vt:variant>
        <vt:i4>1347</vt:i4>
      </vt:variant>
      <vt:variant>
        <vt:i4>0</vt:i4>
      </vt:variant>
      <vt:variant>
        <vt:i4>5</vt:i4>
      </vt:variant>
      <vt:variant>
        <vt:lpwstr/>
      </vt:variant>
      <vt:variant>
        <vt:lpwstr>Student</vt:lpwstr>
      </vt:variant>
      <vt:variant>
        <vt:i4>983050</vt:i4>
      </vt:variant>
      <vt:variant>
        <vt:i4>1344</vt:i4>
      </vt:variant>
      <vt:variant>
        <vt:i4>0</vt:i4>
      </vt:variant>
      <vt:variant>
        <vt:i4>5</vt:i4>
      </vt:variant>
      <vt:variant>
        <vt:lpwstr/>
      </vt:variant>
      <vt:variant>
        <vt:lpwstr>DistanceEducationMethods</vt:lpwstr>
      </vt:variant>
      <vt:variant>
        <vt:i4>1376284</vt:i4>
      </vt:variant>
      <vt:variant>
        <vt:i4>1341</vt:i4>
      </vt:variant>
      <vt:variant>
        <vt:i4>0</vt:i4>
      </vt:variant>
      <vt:variant>
        <vt:i4>5</vt:i4>
      </vt:variant>
      <vt:variant>
        <vt:lpwstr/>
      </vt:variant>
      <vt:variant>
        <vt:lpwstr>SecondFamilyHome</vt:lpwstr>
      </vt:variant>
      <vt:variant>
        <vt:i4>8257635</vt:i4>
      </vt:variant>
      <vt:variant>
        <vt:i4>1338</vt:i4>
      </vt:variant>
      <vt:variant>
        <vt:i4>0</vt:i4>
      </vt:variant>
      <vt:variant>
        <vt:i4>5</vt:i4>
      </vt:variant>
      <vt:variant>
        <vt:lpwstr/>
      </vt:variant>
      <vt:variant>
        <vt:lpwstr>Student</vt:lpwstr>
      </vt:variant>
      <vt:variant>
        <vt:i4>7471210</vt:i4>
      </vt:variant>
      <vt:variant>
        <vt:i4>1335</vt:i4>
      </vt:variant>
      <vt:variant>
        <vt:i4>0</vt:i4>
      </vt:variant>
      <vt:variant>
        <vt:i4>5</vt:i4>
      </vt:variant>
      <vt:variant>
        <vt:lpwstr/>
      </vt:variant>
      <vt:variant>
        <vt:lpwstr>EligibleStudent</vt:lpwstr>
      </vt:variant>
      <vt:variant>
        <vt:i4>7340140</vt:i4>
      </vt:variant>
      <vt:variant>
        <vt:i4>1332</vt:i4>
      </vt:variant>
      <vt:variant>
        <vt:i4>0</vt:i4>
      </vt:variant>
      <vt:variant>
        <vt:i4>5</vt:i4>
      </vt:variant>
      <vt:variant>
        <vt:lpwstr/>
      </vt:variant>
      <vt:variant>
        <vt:lpwstr>Partner</vt:lpwstr>
      </vt:variant>
      <vt:variant>
        <vt:i4>7340140</vt:i4>
      </vt:variant>
      <vt:variant>
        <vt:i4>1329</vt:i4>
      </vt:variant>
      <vt:variant>
        <vt:i4>0</vt:i4>
      </vt:variant>
      <vt:variant>
        <vt:i4>5</vt:i4>
      </vt:variant>
      <vt:variant>
        <vt:lpwstr/>
      </vt:variant>
      <vt:variant>
        <vt:lpwstr>Parent</vt:lpwstr>
      </vt:variant>
      <vt:variant>
        <vt:i4>65538</vt:i4>
      </vt:variant>
      <vt:variant>
        <vt:i4>1326</vt:i4>
      </vt:variant>
      <vt:variant>
        <vt:i4>0</vt:i4>
      </vt:variant>
      <vt:variant>
        <vt:i4>5</vt:i4>
      </vt:variant>
      <vt:variant>
        <vt:lpwstr/>
      </vt:variant>
      <vt:variant>
        <vt:lpwstr>ApprovedApplicant</vt:lpwstr>
      </vt:variant>
      <vt:variant>
        <vt:i4>7405671</vt:i4>
      </vt:variant>
      <vt:variant>
        <vt:i4>1323</vt:i4>
      </vt:variant>
      <vt:variant>
        <vt:i4>0</vt:i4>
      </vt:variant>
      <vt:variant>
        <vt:i4>5</vt:i4>
      </vt:variant>
      <vt:variant>
        <vt:lpwstr/>
      </vt:variant>
      <vt:variant>
        <vt:lpwstr>Family</vt:lpwstr>
      </vt:variant>
      <vt:variant>
        <vt:i4>8257635</vt:i4>
      </vt:variant>
      <vt:variant>
        <vt:i4>1320</vt:i4>
      </vt:variant>
      <vt:variant>
        <vt:i4>0</vt:i4>
      </vt:variant>
      <vt:variant>
        <vt:i4>5</vt:i4>
      </vt:variant>
      <vt:variant>
        <vt:lpwstr/>
      </vt:variant>
      <vt:variant>
        <vt:lpwstr>Student</vt:lpwstr>
      </vt:variant>
      <vt:variant>
        <vt:i4>7864444</vt:i4>
      </vt:variant>
      <vt:variant>
        <vt:i4>1317</vt:i4>
      </vt:variant>
      <vt:variant>
        <vt:i4>0</vt:i4>
      </vt:variant>
      <vt:variant>
        <vt:i4>5</vt:i4>
      </vt:variant>
      <vt:variant>
        <vt:lpwstr/>
      </vt:variant>
      <vt:variant>
        <vt:lpwstr>AppropriateStateSchool</vt:lpwstr>
      </vt:variant>
      <vt:variant>
        <vt:i4>327682</vt:i4>
      </vt:variant>
      <vt:variant>
        <vt:i4>1314</vt:i4>
      </vt:variant>
      <vt:variant>
        <vt:i4>0</vt:i4>
      </vt:variant>
      <vt:variant>
        <vt:i4>5</vt:i4>
      </vt:variant>
      <vt:variant>
        <vt:lpwstr/>
      </vt:variant>
      <vt:variant>
        <vt:lpwstr>Claim</vt:lpwstr>
      </vt:variant>
      <vt:variant>
        <vt:i4>7733373</vt:i4>
      </vt:variant>
      <vt:variant>
        <vt:i4>1311</vt:i4>
      </vt:variant>
      <vt:variant>
        <vt:i4>0</vt:i4>
      </vt:variant>
      <vt:variant>
        <vt:i4>5</vt:i4>
      </vt:variant>
      <vt:variant>
        <vt:lpwstr/>
      </vt:variant>
      <vt:variant>
        <vt:lpwstr>Centrelink</vt:lpwstr>
      </vt:variant>
      <vt:variant>
        <vt:i4>393247</vt:i4>
      </vt:variant>
      <vt:variant>
        <vt:i4>1308</vt:i4>
      </vt:variant>
      <vt:variant>
        <vt:i4>0</vt:i4>
      </vt:variant>
      <vt:variant>
        <vt:i4>5</vt:i4>
      </vt:variant>
      <vt:variant>
        <vt:lpwstr/>
      </vt:variant>
      <vt:variant>
        <vt:lpwstr>SpecialSchool</vt:lpwstr>
      </vt:variant>
      <vt:variant>
        <vt:i4>7405671</vt:i4>
      </vt:variant>
      <vt:variant>
        <vt:i4>1305</vt:i4>
      </vt:variant>
      <vt:variant>
        <vt:i4>0</vt:i4>
      </vt:variant>
      <vt:variant>
        <vt:i4>5</vt:i4>
      </vt:variant>
      <vt:variant>
        <vt:lpwstr/>
      </vt:variant>
      <vt:variant>
        <vt:lpwstr>DisabilityOrOtherCondition</vt:lpwstr>
      </vt:variant>
      <vt:variant>
        <vt:i4>7864444</vt:i4>
      </vt:variant>
      <vt:variant>
        <vt:i4>1302</vt:i4>
      </vt:variant>
      <vt:variant>
        <vt:i4>0</vt:i4>
      </vt:variant>
      <vt:variant>
        <vt:i4>5</vt:i4>
      </vt:variant>
      <vt:variant>
        <vt:lpwstr/>
      </vt:variant>
      <vt:variant>
        <vt:lpwstr>AppropriateStateSchool</vt:lpwstr>
      </vt:variant>
      <vt:variant>
        <vt:i4>8257635</vt:i4>
      </vt:variant>
      <vt:variant>
        <vt:i4>1299</vt:i4>
      </vt:variant>
      <vt:variant>
        <vt:i4>0</vt:i4>
      </vt:variant>
      <vt:variant>
        <vt:i4>5</vt:i4>
      </vt:variant>
      <vt:variant>
        <vt:lpwstr/>
      </vt:variant>
      <vt:variant>
        <vt:lpwstr>Student</vt:lpwstr>
      </vt:variant>
      <vt:variant>
        <vt:i4>7405671</vt:i4>
      </vt:variant>
      <vt:variant>
        <vt:i4>1296</vt:i4>
      </vt:variant>
      <vt:variant>
        <vt:i4>0</vt:i4>
      </vt:variant>
      <vt:variant>
        <vt:i4>5</vt:i4>
      </vt:variant>
      <vt:variant>
        <vt:lpwstr/>
      </vt:variant>
      <vt:variant>
        <vt:lpwstr>Family</vt:lpwstr>
      </vt:variant>
      <vt:variant>
        <vt:i4>7536667</vt:i4>
      </vt:variant>
      <vt:variant>
        <vt:i4>1293</vt:i4>
      </vt:variant>
      <vt:variant>
        <vt:i4>0</vt:i4>
      </vt:variant>
      <vt:variant>
        <vt:i4>5</vt:i4>
      </vt:variant>
      <vt:variant>
        <vt:lpwstr/>
      </vt:variant>
      <vt:variant>
        <vt:lpwstr>_1.5_Legislative_basis</vt:lpwstr>
      </vt:variant>
      <vt:variant>
        <vt:i4>1900653</vt:i4>
      </vt:variant>
      <vt:variant>
        <vt:i4>1290</vt:i4>
      </vt:variant>
      <vt:variant>
        <vt:i4>0</vt:i4>
      </vt:variant>
      <vt:variant>
        <vt:i4>5</vt:i4>
      </vt:variant>
      <vt:variant>
        <vt:lpwstr/>
      </vt:variant>
      <vt:variant>
        <vt:lpwstr>_1.4_Types_of</vt:lpwstr>
      </vt:variant>
      <vt:variant>
        <vt:i4>1966175</vt:i4>
      </vt:variant>
      <vt:variant>
        <vt:i4>1287</vt:i4>
      </vt:variant>
      <vt:variant>
        <vt:i4>0</vt:i4>
      </vt:variant>
      <vt:variant>
        <vt:i4>5</vt:i4>
      </vt:variant>
      <vt:variant>
        <vt:lpwstr/>
      </vt:variant>
      <vt:variant>
        <vt:lpwstr>_1.3_Eligibility</vt:lpwstr>
      </vt:variant>
      <vt:variant>
        <vt:i4>6881323</vt:i4>
      </vt:variant>
      <vt:variant>
        <vt:i4>1284</vt:i4>
      </vt:variant>
      <vt:variant>
        <vt:i4>0</vt:i4>
      </vt:variant>
      <vt:variant>
        <vt:i4>5</vt:i4>
      </vt:variant>
      <vt:variant>
        <vt:lpwstr/>
      </vt:variant>
      <vt:variant>
        <vt:lpwstr>_1.2_Objectives</vt:lpwstr>
      </vt:variant>
      <vt:variant>
        <vt:i4>1179738</vt:i4>
      </vt:variant>
      <vt:variant>
        <vt:i4>1281</vt:i4>
      </vt:variant>
      <vt:variant>
        <vt:i4>0</vt:i4>
      </vt:variant>
      <vt:variant>
        <vt:i4>5</vt:i4>
      </vt:variant>
      <vt:variant>
        <vt:lpwstr/>
      </vt:variant>
      <vt:variant>
        <vt:lpwstr>_1.1_Description</vt:lpwstr>
      </vt:variant>
      <vt:variant>
        <vt:i4>1966080</vt:i4>
      </vt:variant>
      <vt:variant>
        <vt:i4>1278</vt:i4>
      </vt:variant>
      <vt:variant>
        <vt:i4>0</vt:i4>
      </vt:variant>
      <vt:variant>
        <vt:i4>5</vt:i4>
      </vt:variant>
      <vt:variant>
        <vt:lpwstr/>
      </vt:variant>
      <vt:variant>
        <vt:lpwstr>CircumstancesBeyondTheFamilysControl</vt:lpwstr>
      </vt:variant>
      <vt:variant>
        <vt:i4>8257635</vt:i4>
      </vt:variant>
      <vt:variant>
        <vt:i4>1275</vt:i4>
      </vt:variant>
      <vt:variant>
        <vt:i4>0</vt:i4>
      </vt:variant>
      <vt:variant>
        <vt:i4>5</vt:i4>
      </vt:variant>
      <vt:variant>
        <vt:lpwstr/>
      </vt:variant>
      <vt:variant>
        <vt:lpwstr>Student</vt:lpwstr>
      </vt:variant>
      <vt:variant>
        <vt:i4>8257635</vt:i4>
      </vt:variant>
      <vt:variant>
        <vt:i4>1272</vt:i4>
      </vt:variant>
      <vt:variant>
        <vt:i4>0</vt:i4>
      </vt:variant>
      <vt:variant>
        <vt:i4>5</vt:i4>
      </vt:variant>
      <vt:variant>
        <vt:lpwstr/>
      </vt:variant>
      <vt:variant>
        <vt:lpwstr>Student</vt:lpwstr>
      </vt:variant>
      <vt:variant>
        <vt:i4>8257635</vt:i4>
      </vt:variant>
      <vt:variant>
        <vt:i4>1269</vt:i4>
      </vt:variant>
      <vt:variant>
        <vt:i4>0</vt:i4>
      </vt:variant>
      <vt:variant>
        <vt:i4>5</vt:i4>
      </vt:variant>
      <vt:variant>
        <vt:lpwstr/>
      </vt:variant>
      <vt:variant>
        <vt:lpwstr>Student</vt:lpwstr>
      </vt:variant>
      <vt:variant>
        <vt:i4>8257635</vt:i4>
      </vt:variant>
      <vt:variant>
        <vt:i4>1266</vt:i4>
      </vt:variant>
      <vt:variant>
        <vt:i4>0</vt:i4>
      </vt:variant>
      <vt:variant>
        <vt:i4>5</vt:i4>
      </vt:variant>
      <vt:variant>
        <vt:lpwstr/>
      </vt:variant>
      <vt:variant>
        <vt:lpwstr>Student</vt:lpwstr>
      </vt:variant>
      <vt:variant>
        <vt:i4>8257635</vt:i4>
      </vt:variant>
      <vt:variant>
        <vt:i4>1263</vt:i4>
      </vt:variant>
      <vt:variant>
        <vt:i4>0</vt:i4>
      </vt:variant>
      <vt:variant>
        <vt:i4>5</vt:i4>
      </vt:variant>
      <vt:variant>
        <vt:lpwstr/>
      </vt:variant>
      <vt:variant>
        <vt:lpwstr>Student</vt:lpwstr>
      </vt:variant>
      <vt:variant>
        <vt:i4>8257635</vt:i4>
      </vt:variant>
      <vt:variant>
        <vt:i4>1260</vt:i4>
      </vt:variant>
      <vt:variant>
        <vt:i4>0</vt:i4>
      </vt:variant>
      <vt:variant>
        <vt:i4>5</vt:i4>
      </vt:variant>
      <vt:variant>
        <vt:lpwstr/>
      </vt:variant>
      <vt:variant>
        <vt:lpwstr>Student</vt:lpwstr>
      </vt:variant>
      <vt:variant>
        <vt:i4>7405671</vt:i4>
      </vt:variant>
      <vt:variant>
        <vt:i4>1257</vt:i4>
      </vt:variant>
      <vt:variant>
        <vt:i4>0</vt:i4>
      </vt:variant>
      <vt:variant>
        <vt:i4>5</vt:i4>
      </vt:variant>
      <vt:variant>
        <vt:lpwstr/>
      </vt:variant>
      <vt:variant>
        <vt:lpwstr>Family</vt:lpwstr>
      </vt:variant>
      <vt:variant>
        <vt:i4>983050</vt:i4>
      </vt:variant>
      <vt:variant>
        <vt:i4>1254</vt:i4>
      </vt:variant>
      <vt:variant>
        <vt:i4>0</vt:i4>
      </vt:variant>
      <vt:variant>
        <vt:i4>5</vt:i4>
      </vt:variant>
      <vt:variant>
        <vt:lpwstr/>
      </vt:variant>
      <vt:variant>
        <vt:lpwstr>DistanceEducationMethods</vt:lpwstr>
      </vt:variant>
      <vt:variant>
        <vt:i4>8257635</vt:i4>
      </vt:variant>
      <vt:variant>
        <vt:i4>1251</vt:i4>
      </vt:variant>
      <vt:variant>
        <vt:i4>0</vt:i4>
      </vt:variant>
      <vt:variant>
        <vt:i4>5</vt:i4>
      </vt:variant>
      <vt:variant>
        <vt:lpwstr/>
      </vt:variant>
      <vt:variant>
        <vt:lpwstr>Student</vt:lpwstr>
      </vt:variant>
      <vt:variant>
        <vt:i4>983069</vt:i4>
      </vt:variant>
      <vt:variant>
        <vt:i4>1248</vt:i4>
      </vt:variant>
      <vt:variant>
        <vt:i4>0</vt:i4>
      </vt:variant>
      <vt:variant>
        <vt:i4>5</vt:i4>
      </vt:variant>
      <vt:variant>
        <vt:lpwstr/>
      </vt:variant>
      <vt:variant>
        <vt:lpwstr>DecisionMaker</vt:lpwstr>
      </vt:variant>
      <vt:variant>
        <vt:i4>7340140</vt:i4>
      </vt:variant>
      <vt:variant>
        <vt:i4>1245</vt:i4>
      </vt:variant>
      <vt:variant>
        <vt:i4>0</vt:i4>
      </vt:variant>
      <vt:variant>
        <vt:i4>5</vt:i4>
      </vt:variant>
      <vt:variant>
        <vt:lpwstr/>
      </vt:variant>
      <vt:variant>
        <vt:lpwstr>Parent</vt:lpwstr>
      </vt:variant>
      <vt:variant>
        <vt:i4>589836</vt:i4>
      </vt:variant>
      <vt:variant>
        <vt:i4>1242</vt:i4>
      </vt:variant>
      <vt:variant>
        <vt:i4>0</vt:i4>
      </vt:variant>
      <vt:variant>
        <vt:i4>5</vt:i4>
      </vt:variant>
      <vt:variant>
        <vt:lpwstr/>
      </vt:variant>
      <vt:variant>
        <vt:lpwstr>Australia</vt:lpwstr>
      </vt:variant>
      <vt:variant>
        <vt:i4>1835024</vt:i4>
      </vt:variant>
      <vt:variant>
        <vt:i4>1239</vt:i4>
      </vt:variant>
      <vt:variant>
        <vt:i4>0</vt:i4>
      </vt:variant>
      <vt:variant>
        <vt:i4>5</vt:i4>
      </vt:variant>
      <vt:variant>
        <vt:lpwstr/>
      </vt:variant>
      <vt:variant>
        <vt:lpwstr>EligibilityPeriod</vt:lpwstr>
      </vt:variant>
      <vt:variant>
        <vt:i4>7340140</vt:i4>
      </vt:variant>
      <vt:variant>
        <vt:i4>1236</vt:i4>
      </vt:variant>
      <vt:variant>
        <vt:i4>0</vt:i4>
      </vt:variant>
      <vt:variant>
        <vt:i4>5</vt:i4>
      </vt:variant>
      <vt:variant>
        <vt:lpwstr/>
      </vt:variant>
      <vt:variant>
        <vt:lpwstr>Partner</vt:lpwstr>
      </vt:variant>
      <vt:variant>
        <vt:i4>7405671</vt:i4>
      </vt:variant>
      <vt:variant>
        <vt:i4>1233</vt:i4>
      </vt:variant>
      <vt:variant>
        <vt:i4>0</vt:i4>
      </vt:variant>
      <vt:variant>
        <vt:i4>5</vt:i4>
      </vt:variant>
      <vt:variant>
        <vt:lpwstr/>
      </vt:variant>
      <vt:variant>
        <vt:lpwstr>Family</vt:lpwstr>
      </vt:variant>
      <vt:variant>
        <vt:i4>8257635</vt:i4>
      </vt:variant>
      <vt:variant>
        <vt:i4>1230</vt:i4>
      </vt:variant>
      <vt:variant>
        <vt:i4>0</vt:i4>
      </vt:variant>
      <vt:variant>
        <vt:i4>5</vt:i4>
      </vt:variant>
      <vt:variant>
        <vt:lpwstr/>
      </vt:variant>
      <vt:variant>
        <vt:lpwstr>Student</vt:lpwstr>
      </vt:variant>
      <vt:variant>
        <vt:i4>1835024</vt:i4>
      </vt:variant>
      <vt:variant>
        <vt:i4>1227</vt:i4>
      </vt:variant>
      <vt:variant>
        <vt:i4>0</vt:i4>
      </vt:variant>
      <vt:variant>
        <vt:i4>5</vt:i4>
      </vt:variant>
      <vt:variant>
        <vt:lpwstr/>
      </vt:variant>
      <vt:variant>
        <vt:lpwstr>EligibilityPeriod</vt:lpwstr>
      </vt:variant>
      <vt:variant>
        <vt:i4>7405671</vt:i4>
      </vt:variant>
      <vt:variant>
        <vt:i4>1224</vt:i4>
      </vt:variant>
      <vt:variant>
        <vt:i4>0</vt:i4>
      </vt:variant>
      <vt:variant>
        <vt:i4>5</vt:i4>
      </vt:variant>
      <vt:variant>
        <vt:lpwstr/>
      </vt:variant>
      <vt:variant>
        <vt:lpwstr>Family</vt:lpwstr>
      </vt:variant>
      <vt:variant>
        <vt:i4>589836</vt:i4>
      </vt:variant>
      <vt:variant>
        <vt:i4>1221</vt:i4>
      </vt:variant>
      <vt:variant>
        <vt:i4>0</vt:i4>
      </vt:variant>
      <vt:variant>
        <vt:i4>5</vt:i4>
      </vt:variant>
      <vt:variant>
        <vt:lpwstr/>
      </vt:variant>
      <vt:variant>
        <vt:lpwstr>Australia</vt:lpwstr>
      </vt:variant>
      <vt:variant>
        <vt:i4>7733368</vt:i4>
      </vt:variant>
      <vt:variant>
        <vt:i4>1218</vt:i4>
      </vt:variant>
      <vt:variant>
        <vt:i4>0</vt:i4>
      </vt:variant>
      <vt:variant>
        <vt:i4>5</vt:i4>
      </vt:variant>
      <vt:variant>
        <vt:lpwstr/>
      </vt:variant>
      <vt:variant>
        <vt:lpwstr>PrincipalFamilyHome</vt:lpwstr>
      </vt:variant>
      <vt:variant>
        <vt:i4>8257635</vt:i4>
      </vt:variant>
      <vt:variant>
        <vt:i4>1215</vt:i4>
      </vt:variant>
      <vt:variant>
        <vt:i4>0</vt:i4>
      </vt:variant>
      <vt:variant>
        <vt:i4>5</vt:i4>
      </vt:variant>
      <vt:variant>
        <vt:lpwstr/>
      </vt:variant>
      <vt:variant>
        <vt:lpwstr>Student</vt:lpwstr>
      </vt:variant>
      <vt:variant>
        <vt:i4>7340140</vt:i4>
      </vt:variant>
      <vt:variant>
        <vt:i4>1212</vt:i4>
      </vt:variant>
      <vt:variant>
        <vt:i4>0</vt:i4>
      </vt:variant>
      <vt:variant>
        <vt:i4>5</vt:i4>
      </vt:variant>
      <vt:variant>
        <vt:lpwstr/>
      </vt:variant>
      <vt:variant>
        <vt:lpwstr>Parent</vt:lpwstr>
      </vt:variant>
      <vt:variant>
        <vt:i4>8257635</vt:i4>
      </vt:variant>
      <vt:variant>
        <vt:i4>1209</vt:i4>
      </vt:variant>
      <vt:variant>
        <vt:i4>0</vt:i4>
      </vt:variant>
      <vt:variant>
        <vt:i4>5</vt:i4>
      </vt:variant>
      <vt:variant>
        <vt:lpwstr/>
      </vt:variant>
      <vt:variant>
        <vt:lpwstr>Student</vt:lpwstr>
      </vt:variant>
      <vt:variant>
        <vt:i4>8257635</vt:i4>
      </vt:variant>
      <vt:variant>
        <vt:i4>1206</vt:i4>
      </vt:variant>
      <vt:variant>
        <vt:i4>0</vt:i4>
      </vt:variant>
      <vt:variant>
        <vt:i4>5</vt:i4>
      </vt:variant>
      <vt:variant>
        <vt:lpwstr/>
      </vt:variant>
      <vt:variant>
        <vt:lpwstr>Student</vt:lpwstr>
      </vt:variant>
      <vt:variant>
        <vt:i4>7340140</vt:i4>
      </vt:variant>
      <vt:variant>
        <vt:i4>1203</vt:i4>
      </vt:variant>
      <vt:variant>
        <vt:i4>0</vt:i4>
      </vt:variant>
      <vt:variant>
        <vt:i4>5</vt:i4>
      </vt:variant>
      <vt:variant>
        <vt:lpwstr/>
      </vt:variant>
      <vt:variant>
        <vt:lpwstr>Parent</vt:lpwstr>
      </vt:variant>
      <vt:variant>
        <vt:i4>7733368</vt:i4>
      </vt:variant>
      <vt:variant>
        <vt:i4>1200</vt:i4>
      </vt:variant>
      <vt:variant>
        <vt:i4>0</vt:i4>
      </vt:variant>
      <vt:variant>
        <vt:i4>5</vt:i4>
      </vt:variant>
      <vt:variant>
        <vt:lpwstr/>
      </vt:variant>
      <vt:variant>
        <vt:lpwstr>PrincipalFamilyHome</vt:lpwstr>
      </vt:variant>
      <vt:variant>
        <vt:i4>8257635</vt:i4>
      </vt:variant>
      <vt:variant>
        <vt:i4>1197</vt:i4>
      </vt:variant>
      <vt:variant>
        <vt:i4>0</vt:i4>
      </vt:variant>
      <vt:variant>
        <vt:i4>5</vt:i4>
      </vt:variant>
      <vt:variant>
        <vt:lpwstr/>
      </vt:variant>
      <vt:variant>
        <vt:lpwstr>Student</vt:lpwstr>
      </vt:variant>
      <vt:variant>
        <vt:i4>983050</vt:i4>
      </vt:variant>
      <vt:variant>
        <vt:i4>1194</vt:i4>
      </vt:variant>
      <vt:variant>
        <vt:i4>0</vt:i4>
      </vt:variant>
      <vt:variant>
        <vt:i4>5</vt:i4>
      </vt:variant>
      <vt:variant>
        <vt:lpwstr/>
      </vt:variant>
      <vt:variant>
        <vt:lpwstr>DistanceEducationMethods</vt:lpwstr>
      </vt:variant>
      <vt:variant>
        <vt:i4>1376284</vt:i4>
      </vt:variant>
      <vt:variant>
        <vt:i4>1191</vt:i4>
      </vt:variant>
      <vt:variant>
        <vt:i4>0</vt:i4>
      </vt:variant>
      <vt:variant>
        <vt:i4>5</vt:i4>
      </vt:variant>
      <vt:variant>
        <vt:lpwstr/>
      </vt:variant>
      <vt:variant>
        <vt:lpwstr>SecondFamilyHome</vt:lpwstr>
      </vt:variant>
      <vt:variant>
        <vt:i4>4587575</vt:i4>
      </vt:variant>
      <vt:variant>
        <vt:i4>1188</vt:i4>
      </vt:variant>
      <vt:variant>
        <vt:i4>0</vt:i4>
      </vt:variant>
      <vt:variant>
        <vt:i4>5</vt:i4>
      </vt:variant>
      <vt:variant>
        <vt:lpwstr/>
      </vt:variant>
      <vt:variant>
        <vt:lpwstr>_5_AIC_allowances</vt:lpwstr>
      </vt:variant>
      <vt:variant>
        <vt:i4>7602222</vt:i4>
      </vt:variant>
      <vt:variant>
        <vt:i4>1185</vt:i4>
      </vt:variant>
      <vt:variant>
        <vt:i4>0</vt:i4>
      </vt:variant>
      <vt:variant>
        <vt:i4>5</vt:i4>
      </vt:variant>
      <vt:variant>
        <vt:lpwstr/>
      </vt:variant>
      <vt:variant>
        <vt:lpwstr>_4_Isolation_conditions_and special </vt:lpwstr>
      </vt:variant>
      <vt:variant>
        <vt:i4>3670096</vt:i4>
      </vt:variant>
      <vt:variant>
        <vt:i4>1182</vt:i4>
      </vt:variant>
      <vt:variant>
        <vt:i4>0</vt:i4>
      </vt:variant>
      <vt:variant>
        <vt:i4>5</vt:i4>
      </vt:variant>
      <vt:variant>
        <vt:lpwstr/>
      </vt:variant>
      <vt:variant>
        <vt:lpwstr>_3_Student_eligibility</vt:lpwstr>
      </vt:variant>
      <vt:variant>
        <vt:i4>8257635</vt:i4>
      </vt:variant>
      <vt:variant>
        <vt:i4>1179</vt:i4>
      </vt:variant>
      <vt:variant>
        <vt:i4>0</vt:i4>
      </vt:variant>
      <vt:variant>
        <vt:i4>5</vt:i4>
      </vt:variant>
      <vt:variant>
        <vt:lpwstr/>
      </vt:variant>
      <vt:variant>
        <vt:lpwstr>Student</vt:lpwstr>
      </vt:variant>
      <vt:variant>
        <vt:i4>65538</vt:i4>
      </vt:variant>
      <vt:variant>
        <vt:i4>1176</vt:i4>
      </vt:variant>
      <vt:variant>
        <vt:i4>0</vt:i4>
      </vt:variant>
      <vt:variant>
        <vt:i4>5</vt:i4>
      </vt:variant>
      <vt:variant>
        <vt:lpwstr/>
      </vt:variant>
      <vt:variant>
        <vt:lpwstr>ApprovedApplicant</vt:lpwstr>
      </vt:variant>
      <vt:variant>
        <vt:i4>8257635</vt:i4>
      </vt:variant>
      <vt:variant>
        <vt:i4>1173</vt:i4>
      </vt:variant>
      <vt:variant>
        <vt:i4>0</vt:i4>
      </vt:variant>
      <vt:variant>
        <vt:i4>5</vt:i4>
      </vt:variant>
      <vt:variant>
        <vt:lpwstr/>
      </vt:variant>
      <vt:variant>
        <vt:lpwstr>Student</vt:lpwstr>
      </vt:variant>
      <vt:variant>
        <vt:i4>7733373</vt:i4>
      </vt:variant>
      <vt:variant>
        <vt:i4>1170</vt:i4>
      </vt:variant>
      <vt:variant>
        <vt:i4>0</vt:i4>
      </vt:variant>
      <vt:variant>
        <vt:i4>5</vt:i4>
      </vt:variant>
      <vt:variant>
        <vt:lpwstr/>
      </vt:variant>
      <vt:variant>
        <vt:lpwstr>Centrelink</vt:lpwstr>
      </vt:variant>
      <vt:variant>
        <vt:i4>7798882</vt:i4>
      </vt:variant>
      <vt:variant>
        <vt:i4>1167</vt:i4>
      </vt:variant>
      <vt:variant>
        <vt:i4>0</vt:i4>
      </vt:variant>
      <vt:variant>
        <vt:i4>5</vt:i4>
      </vt:variant>
      <vt:variant>
        <vt:lpwstr/>
      </vt:variant>
      <vt:variant>
        <vt:lpwstr>UnforeseenCircumstances</vt:lpwstr>
      </vt:variant>
      <vt:variant>
        <vt:i4>8257635</vt:i4>
      </vt:variant>
      <vt:variant>
        <vt:i4>1164</vt:i4>
      </vt:variant>
      <vt:variant>
        <vt:i4>0</vt:i4>
      </vt:variant>
      <vt:variant>
        <vt:i4>5</vt:i4>
      </vt:variant>
      <vt:variant>
        <vt:lpwstr/>
      </vt:variant>
      <vt:variant>
        <vt:lpwstr>Student</vt:lpwstr>
      </vt:variant>
      <vt:variant>
        <vt:i4>1048660</vt:i4>
      </vt:variant>
      <vt:variant>
        <vt:i4>1161</vt:i4>
      </vt:variant>
      <vt:variant>
        <vt:i4>0</vt:i4>
      </vt:variant>
      <vt:variant>
        <vt:i4>5</vt:i4>
      </vt:variant>
      <vt:variant>
        <vt:lpwstr/>
      </vt:variant>
      <vt:variant>
        <vt:lpwstr>_4.2_Geographical_isolation_rules</vt:lpwstr>
      </vt:variant>
      <vt:variant>
        <vt:i4>327682</vt:i4>
      </vt:variant>
      <vt:variant>
        <vt:i4>1158</vt:i4>
      </vt:variant>
      <vt:variant>
        <vt:i4>0</vt:i4>
      </vt:variant>
      <vt:variant>
        <vt:i4>5</vt:i4>
      </vt:variant>
      <vt:variant>
        <vt:lpwstr/>
      </vt:variant>
      <vt:variant>
        <vt:lpwstr>Claim</vt:lpwstr>
      </vt:variant>
      <vt:variant>
        <vt:i4>7733373</vt:i4>
      </vt:variant>
      <vt:variant>
        <vt:i4>1155</vt:i4>
      </vt:variant>
      <vt:variant>
        <vt:i4>0</vt:i4>
      </vt:variant>
      <vt:variant>
        <vt:i4>5</vt:i4>
      </vt:variant>
      <vt:variant>
        <vt:lpwstr/>
      </vt:variant>
      <vt:variant>
        <vt:lpwstr>Centrelink</vt:lpwstr>
      </vt:variant>
      <vt:variant>
        <vt:i4>327682</vt:i4>
      </vt:variant>
      <vt:variant>
        <vt:i4>1152</vt:i4>
      </vt:variant>
      <vt:variant>
        <vt:i4>0</vt:i4>
      </vt:variant>
      <vt:variant>
        <vt:i4>5</vt:i4>
      </vt:variant>
      <vt:variant>
        <vt:lpwstr/>
      </vt:variant>
      <vt:variant>
        <vt:lpwstr>Claim</vt:lpwstr>
      </vt:variant>
      <vt:variant>
        <vt:i4>8192048</vt:i4>
      </vt:variant>
      <vt:variant>
        <vt:i4>1149</vt:i4>
      </vt:variant>
      <vt:variant>
        <vt:i4>0</vt:i4>
      </vt:variant>
      <vt:variant>
        <vt:i4>5</vt:i4>
      </vt:variant>
      <vt:variant>
        <vt:lpwstr/>
      </vt:variant>
      <vt:variant>
        <vt:lpwstr>_2.1.5_Organisations_or_institutions</vt:lpwstr>
      </vt:variant>
      <vt:variant>
        <vt:i4>7602274</vt:i4>
      </vt:variant>
      <vt:variant>
        <vt:i4>1146</vt:i4>
      </vt:variant>
      <vt:variant>
        <vt:i4>0</vt:i4>
      </vt:variant>
      <vt:variant>
        <vt:i4>5</vt:i4>
      </vt:variant>
      <vt:variant>
        <vt:lpwstr/>
      </vt:variant>
      <vt:variant>
        <vt:lpwstr>_3.5.3_Payments_that_exclude eligibi</vt:lpwstr>
      </vt:variant>
      <vt:variant>
        <vt:i4>6291564</vt:i4>
      </vt:variant>
      <vt:variant>
        <vt:i4>1143</vt:i4>
      </vt:variant>
      <vt:variant>
        <vt:i4>0</vt:i4>
      </vt:variant>
      <vt:variant>
        <vt:i4>5</vt:i4>
      </vt:variant>
      <vt:variant>
        <vt:lpwstr/>
      </vt:variant>
      <vt:variant>
        <vt:lpwstr>_2.2_Residency_requirements_for appl</vt:lpwstr>
      </vt:variant>
      <vt:variant>
        <vt:i4>1048645</vt:i4>
      </vt:variant>
      <vt:variant>
        <vt:i4>1140</vt:i4>
      </vt:variant>
      <vt:variant>
        <vt:i4>0</vt:i4>
      </vt:variant>
      <vt:variant>
        <vt:i4>5</vt:i4>
      </vt:variant>
      <vt:variant>
        <vt:lpwstr/>
      </vt:variant>
      <vt:variant>
        <vt:lpwstr>_2.1_Requirements_for_applicants</vt:lpwstr>
      </vt:variant>
      <vt:variant>
        <vt:i4>393247</vt:i4>
      </vt:variant>
      <vt:variant>
        <vt:i4>1137</vt:i4>
      </vt:variant>
      <vt:variant>
        <vt:i4>0</vt:i4>
      </vt:variant>
      <vt:variant>
        <vt:i4>5</vt:i4>
      </vt:variant>
      <vt:variant>
        <vt:lpwstr/>
      </vt:variant>
      <vt:variant>
        <vt:lpwstr>SpecialSchool</vt:lpwstr>
      </vt:variant>
      <vt:variant>
        <vt:i4>7405671</vt:i4>
      </vt:variant>
      <vt:variant>
        <vt:i4>1134</vt:i4>
      </vt:variant>
      <vt:variant>
        <vt:i4>0</vt:i4>
      </vt:variant>
      <vt:variant>
        <vt:i4>5</vt:i4>
      </vt:variant>
      <vt:variant>
        <vt:lpwstr/>
      </vt:variant>
      <vt:variant>
        <vt:lpwstr>DisabilityOrOtherCondition</vt:lpwstr>
      </vt:variant>
      <vt:variant>
        <vt:i4>8257635</vt:i4>
      </vt:variant>
      <vt:variant>
        <vt:i4>1131</vt:i4>
      </vt:variant>
      <vt:variant>
        <vt:i4>0</vt:i4>
      </vt:variant>
      <vt:variant>
        <vt:i4>5</vt:i4>
      </vt:variant>
      <vt:variant>
        <vt:lpwstr/>
      </vt:variant>
      <vt:variant>
        <vt:lpwstr>Student</vt:lpwstr>
      </vt:variant>
      <vt:variant>
        <vt:i4>2031669</vt:i4>
      </vt:variant>
      <vt:variant>
        <vt:i4>1124</vt:i4>
      </vt:variant>
      <vt:variant>
        <vt:i4>0</vt:i4>
      </vt:variant>
      <vt:variant>
        <vt:i4>5</vt:i4>
      </vt:variant>
      <vt:variant>
        <vt:lpwstr/>
      </vt:variant>
      <vt:variant>
        <vt:lpwstr>_Toc264368554</vt:lpwstr>
      </vt:variant>
      <vt:variant>
        <vt:i4>2031669</vt:i4>
      </vt:variant>
      <vt:variant>
        <vt:i4>1118</vt:i4>
      </vt:variant>
      <vt:variant>
        <vt:i4>0</vt:i4>
      </vt:variant>
      <vt:variant>
        <vt:i4>5</vt:i4>
      </vt:variant>
      <vt:variant>
        <vt:lpwstr/>
      </vt:variant>
      <vt:variant>
        <vt:lpwstr>_Toc264368553</vt:lpwstr>
      </vt:variant>
      <vt:variant>
        <vt:i4>2031669</vt:i4>
      </vt:variant>
      <vt:variant>
        <vt:i4>1112</vt:i4>
      </vt:variant>
      <vt:variant>
        <vt:i4>0</vt:i4>
      </vt:variant>
      <vt:variant>
        <vt:i4>5</vt:i4>
      </vt:variant>
      <vt:variant>
        <vt:lpwstr/>
      </vt:variant>
      <vt:variant>
        <vt:lpwstr>_Toc264368552</vt:lpwstr>
      </vt:variant>
      <vt:variant>
        <vt:i4>2031669</vt:i4>
      </vt:variant>
      <vt:variant>
        <vt:i4>1106</vt:i4>
      </vt:variant>
      <vt:variant>
        <vt:i4>0</vt:i4>
      </vt:variant>
      <vt:variant>
        <vt:i4>5</vt:i4>
      </vt:variant>
      <vt:variant>
        <vt:lpwstr/>
      </vt:variant>
      <vt:variant>
        <vt:lpwstr>_Toc264368551</vt:lpwstr>
      </vt:variant>
      <vt:variant>
        <vt:i4>2031669</vt:i4>
      </vt:variant>
      <vt:variant>
        <vt:i4>1100</vt:i4>
      </vt:variant>
      <vt:variant>
        <vt:i4>0</vt:i4>
      </vt:variant>
      <vt:variant>
        <vt:i4>5</vt:i4>
      </vt:variant>
      <vt:variant>
        <vt:lpwstr/>
      </vt:variant>
      <vt:variant>
        <vt:lpwstr>_Toc264368550</vt:lpwstr>
      </vt:variant>
      <vt:variant>
        <vt:i4>1966133</vt:i4>
      </vt:variant>
      <vt:variant>
        <vt:i4>1094</vt:i4>
      </vt:variant>
      <vt:variant>
        <vt:i4>0</vt:i4>
      </vt:variant>
      <vt:variant>
        <vt:i4>5</vt:i4>
      </vt:variant>
      <vt:variant>
        <vt:lpwstr/>
      </vt:variant>
      <vt:variant>
        <vt:lpwstr>_Toc264368549</vt:lpwstr>
      </vt:variant>
      <vt:variant>
        <vt:i4>1966133</vt:i4>
      </vt:variant>
      <vt:variant>
        <vt:i4>1088</vt:i4>
      </vt:variant>
      <vt:variant>
        <vt:i4>0</vt:i4>
      </vt:variant>
      <vt:variant>
        <vt:i4>5</vt:i4>
      </vt:variant>
      <vt:variant>
        <vt:lpwstr/>
      </vt:variant>
      <vt:variant>
        <vt:lpwstr>_Toc264368548</vt:lpwstr>
      </vt:variant>
      <vt:variant>
        <vt:i4>1966133</vt:i4>
      </vt:variant>
      <vt:variant>
        <vt:i4>1082</vt:i4>
      </vt:variant>
      <vt:variant>
        <vt:i4>0</vt:i4>
      </vt:variant>
      <vt:variant>
        <vt:i4>5</vt:i4>
      </vt:variant>
      <vt:variant>
        <vt:lpwstr/>
      </vt:variant>
      <vt:variant>
        <vt:lpwstr>_Toc264368547</vt:lpwstr>
      </vt:variant>
      <vt:variant>
        <vt:i4>1966133</vt:i4>
      </vt:variant>
      <vt:variant>
        <vt:i4>1076</vt:i4>
      </vt:variant>
      <vt:variant>
        <vt:i4>0</vt:i4>
      </vt:variant>
      <vt:variant>
        <vt:i4>5</vt:i4>
      </vt:variant>
      <vt:variant>
        <vt:lpwstr/>
      </vt:variant>
      <vt:variant>
        <vt:lpwstr>_Toc264368546</vt:lpwstr>
      </vt:variant>
      <vt:variant>
        <vt:i4>1966133</vt:i4>
      </vt:variant>
      <vt:variant>
        <vt:i4>1070</vt:i4>
      </vt:variant>
      <vt:variant>
        <vt:i4>0</vt:i4>
      </vt:variant>
      <vt:variant>
        <vt:i4>5</vt:i4>
      </vt:variant>
      <vt:variant>
        <vt:lpwstr/>
      </vt:variant>
      <vt:variant>
        <vt:lpwstr>_Toc264368545</vt:lpwstr>
      </vt:variant>
      <vt:variant>
        <vt:i4>1966133</vt:i4>
      </vt:variant>
      <vt:variant>
        <vt:i4>1064</vt:i4>
      </vt:variant>
      <vt:variant>
        <vt:i4>0</vt:i4>
      </vt:variant>
      <vt:variant>
        <vt:i4>5</vt:i4>
      </vt:variant>
      <vt:variant>
        <vt:lpwstr/>
      </vt:variant>
      <vt:variant>
        <vt:lpwstr>_Toc264368544</vt:lpwstr>
      </vt:variant>
      <vt:variant>
        <vt:i4>1966133</vt:i4>
      </vt:variant>
      <vt:variant>
        <vt:i4>1058</vt:i4>
      </vt:variant>
      <vt:variant>
        <vt:i4>0</vt:i4>
      </vt:variant>
      <vt:variant>
        <vt:i4>5</vt:i4>
      </vt:variant>
      <vt:variant>
        <vt:lpwstr/>
      </vt:variant>
      <vt:variant>
        <vt:lpwstr>_Toc264368543</vt:lpwstr>
      </vt:variant>
      <vt:variant>
        <vt:i4>1966133</vt:i4>
      </vt:variant>
      <vt:variant>
        <vt:i4>1052</vt:i4>
      </vt:variant>
      <vt:variant>
        <vt:i4>0</vt:i4>
      </vt:variant>
      <vt:variant>
        <vt:i4>5</vt:i4>
      </vt:variant>
      <vt:variant>
        <vt:lpwstr/>
      </vt:variant>
      <vt:variant>
        <vt:lpwstr>_Toc264368542</vt:lpwstr>
      </vt:variant>
      <vt:variant>
        <vt:i4>1966133</vt:i4>
      </vt:variant>
      <vt:variant>
        <vt:i4>1046</vt:i4>
      </vt:variant>
      <vt:variant>
        <vt:i4>0</vt:i4>
      </vt:variant>
      <vt:variant>
        <vt:i4>5</vt:i4>
      </vt:variant>
      <vt:variant>
        <vt:lpwstr/>
      </vt:variant>
      <vt:variant>
        <vt:lpwstr>_Toc264368541</vt:lpwstr>
      </vt:variant>
      <vt:variant>
        <vt:i4>1966133</vt:i4>
      </vt:variant>
      <vt:variant>
        <vt:i4>1040</vt:i4>
      </vt:variant>
      <vt:variant>
        <vt:i4>0</vt:i4>
      </vt:variant>
      <vt:variant>
        <vt:i4>5</vt:i4>
      </vt:variant>
      <vt:variant>
        <vt:lpwstr/>
      </vt:variant>
      <vt:variant>
        <vt:lpwstr>_Toc264368540</vt:lpwstr>
      </vt:variant>
      <vt:variant>
        <vt:i4>1638453</vt:i4>
      </vt:variant>
      <vt:variant>
        <vt:i4>1034</vt:i4>
      </vt:variant>
      <vt:variant>
        <vt:i4>0</vt:i4>
      </vt:variant>
      <vt:variant>
        <vt:i4>5</vt:i4>
      </vt:variant>
      <vt:variant>
        <vt:lpwstr/>
      </vt:variant>
      <vt:variant>
        <vt:lpwstr>_Toc264368539</vt:lpwstr>
      </vt:variant>
      <vt:variant>
        <vt:i4>1638453</vt:i4>
      </vt:variant>
      <vt:variant>
        <vt:i4>1028</vt:i4>
      </vt:variant>
      <vt:variant>
        <vt:i4>0</vt:i4>
      </vt:variant>
      <vt:variant>
        <vt:i4>5</vt:i4>
      </vt:variant>
      <vt:variant>
        <vt:lpwstr/>
      </vt:variant>
      <vt:variant>
        <vt:lpwstr>_Toc264368538</vt:lpwstr>
      </vt:variant>
      <vt:variant>
        <vt:i4>1638453</vt:i4>
      </vt:variant>
      <vt:variant>
        <vt:i4>1022</vt:i4>
      </vt:variant>
      <vt:variant>
        <vt:i4>0</vt:i4>
      </vt:variant>
      <vt:variant>
        <vt:i4>5</vt:i4>
      </vt:variant>
      <vt:variant>
        <vt:lpwstr/>
      </vt:variant>
      <vt:variant>
        <vt:lpwstr>_Toc264368537</vt:lpwstr>
      </vt:variant>
      <vt:variant>
        <vt:i4>1638453</vt:i4>
      </vt:variant>
      <vt:variant>
        <vt:i4>1016</vt:i4>
      </vt:variant>
      <vt:variant>
        <vt:i4>0</vt:i4>
      </vt:variant>
      <vt:variant>
        <vt:i4>5</vt:i4>
      </vt:variant>
      <vt:variant>
        <vt:lpwstr/>
      </vt:variant>
      <vt:variant>
        <vt:lpwstr>_Toc264368536</vt:lpwstr>
      </vt:variant>
      <vt:variant>
        <vt:i4>1638453</vt:i4>
      </vt:variant>
      <vt:variant>
        <vt:i4>1010</vt:i4>
      </vt:variant>
      <vt:variant>
        <vt:i4>0</vt:i4>
      </vt:variant>
      <vt:variant>
        <vt:i4>5</vt:i4>
      </vt:variant>
      <vt:variant>
        <vt:lpwstr/>
      </vt:variant>
      <vt:variant>
        <vt:lpwstr>_Toc264368535</vt:lpwstr>
      </vt:variant>
      <vt:variant>
        <vt:i4>1638453</vt:i4>
      </vt:variant>
      <vt:variant>
        <vt:i4>1004</vt:i4>
      </vt:variant>
      <vt:variant>
        <vt:i4>0</vt:i4>
      </vt:variant>
      <vt:variant>
        <vt:i4>5</vt:i4>
      </vt:variant>
      <vt:variant>
        <vt:lpwstr/>
      </vt:variant>
      <vt:variant>
        <vt:lpwstr>_Toc264368534</vt:lpwstr>
      </vt:variant>
      <vt:variant>
        <vt:i4>1638453</vt:i4>
      </vt:variant>
      <vt:variant>
        <vt:i4>998</vt:i4>
      </vt:variant>
      <vt:variant>
        <vt:i4>0</vt:i4>
      </vt:variant>
      <vt:variant>
        <vt:i4>5</vt:i4>
      </vt:variant>
      <vt:variant>
        <vt:lpwstr/>
      </vt:variant>
      <vt:variant>
        <vt:lpwstr>_Toc264368533</vt:lpwstr>
      </vt:variant>
      <vt:variant>
        <vt:i4>1638453</vt:i4>
      </vt:variant>
      <vt:variant>
        <vt:i4>992</vt:i4>
      </vt:variant>
      <vt:variant>
        <vt:i4>0</vt:i4>
      </vt:variant>
      <vt:variant>
        <vt:i4>5</vt:i4>
      </vt:variant>
      <vt:variant>
        <vt:lpwstr/>
      </vt:variant>
      <vt:variant>
        <vt:lpwstr>_Toc264368532</vt:lpwstr>
      </vt:variant>
      <vt:variant>
        <vt:i4>1638453</vt:i4>
      </vt:variant>
      <vt:variant>
        <vt:i4>986</vt:i4>
      </vt:variant>
      <vt:variant>
        <vt:i4>0</vt:i4>
      </vt:variant>
      <vt:variant>
        <vt:i4>5</vt:i4>
      </vt:variant>
      <vt:variant>
        <vt:lpwstr/>
      </vt:variant>
      <vt:variant>
        <vt:lpwstr>_Toc264368531</vt:lpwstr>
      </vt:variant>
      <vt:variant>
        <vt:i4>1638453</vt:i4>
      </vt:variant>
      <vt:variant>
        <vt:i4>980</vt:i4>
      </vt:variant>
      <vt:variant>
        <vt:i4>0</vt:i4>
      </vt:variant>
      <vt:variant>
        <vt:i4>5</vt:i4>
      </vt:variant>
      <vt:variant>
        <vt:lpwstr/>
      </vt:variant>
      <vt:variant>
        <vt:lpwstr>_Toc264368530</vt:lpwstr>
      </vt:variant>
      <vt:variant>
        <vt:i4>1572917</vt:i4>
      </vt:variant>
      <vt:variant>
        <vt:i4>974</vt:i4>
      </vt:variant>
      <vt:variant>
        <vt:i4>0</vt:i4>
      </vt:variant>
      <vt:variant>
        <vt:i4>5</vt:i4>
      </vt:variant>
      <vt:variant>
        <vt:lpwstr/>
      </vt:variant>
      <vt:variant>
        <vt:lpwstr>_Toc264368529</vt:lpwstr>
      </vt:variant>
      <vt:variant>
        <vt:i4>1572917</vt:i4>
      </vt:variant>
      <vt:variant>
        <vt:i4>968</vt:i4>
      </vt:variant>
      <vt:variant>
        <vt:i4>0</vt:i4>
      </vt:variant>
      <vt:variant>
        <vt:i4>5</vt:i4>
      </vt:variant>
      <vt:variant>
        <vt:lpwstr/>
      </vt:variant>
      <vt:variant>
        <vt:lpwstr>_Toc264368528</vt:lpwstr>
      </vt:variant>
      <vt:variant>
        <vt:i4>1572917</vt:i4>
      </vt:variant>
      <vt:variant>
        <vt:i4>962</vt:i4>
      </vt:variant>
      <vt:variant>
        <vt:i4>0</vt:i4>
      </vt:variant>
      <vt:variant>
        <vt:i4>5</vt:i4>
      </vt:variant>
      <vt:variant>
        <vt:lpwstr/>
      </vt:variant>
      <vt:variant>
        <vt:lpwstr>_Toc264368527</vt:lpwstr>
      </vt:variant>
      <vt:variant>
        <vt:i4>1572917</vt:i4>
      </vt:variant>
      <vt:variant>
        <vt:i4>956</vt:i4>
      </vt:variant>
      <vt:variant>
        <vt:i4>0</vt:i4>
      </vt:variant>
      <vt:variant>
        <vt:i4>5</vt:i4>
      </vt:variant>
      <vt:variant>
        <vt:lpwstr/>
      </vt:variant>
      <vt:variant>
        <vt:lpwstr>_Toc264368526</vt:lpwstr>
      </vt:variant>
      <vt:variant>
        <vt:i4>1572917</vt:i4>
      </vt:variant>
      <vt:variant>
        <vt:i4>950</vt:i4>
      </vt:variant>
      <vt:variant>
        <vt:i4>0</vt:i4>
      </vt:variant>
      <vt:variant>
        <vt:i4>5</vt:i4>
      </vt:variant>
      <vt:variant>
        <vt:lpwstr/>
      </vt:variant>
      <vt:variant>
        <vt:lpwstr>_Toc264368525</vt:lpwstr>
      </vt:variant>
      <vt:variant>
        <vt:i4>1572917</vt:i4>
      </vt:variant>
      <vt:variant>
        <vt:i4>944</vt:i4>
      </vt:variant>
      <vt:variant>
        <vt:i4>0</vt:i4>
      </vt:variant>
      <vt:variant>
        <vt:i4>5</vt:i4>
      </vt:variant>
      <vt:variant>
        <vt:lpwstr/>
      </vt:variant>
      <vt:variant>
        <vt:lpwstr>_Toc264368524</vt:lpwstr>
      </vt:variant>
      <vt:variant>
        <vt:i4>1572917</vt:i4>
      </vt:variant>
      <vt:variant>
        <vt:i4>938</vt:i4>
      </vt:variant>
      <vt:variant>
        <vt:i4>0</vt:i4>
      </vt:variant>
      <vt:variant>
        <vt:i4>5</vt:i4>
      </vt:variant>
      <vt:variant>
        <vt:lpwstr/>
      </vt:variant>
      <vt:variant>
        <vt:lpwstr>_Toc264368523</vt:lpwstr>
      </vt:variant>
      <vt:variant>
        <vt:i4>1572917</vt:i4>
      </vt:variant>
      <vt:variant>
        <vt:i4>932</vt:i4>
      </vt:variant>
      <vt:variant>
        <vt:i4>0</vt:i4>
      </vt:variant>
      <vt:variant>
        <vt:i4>5</vt:i4>
      </vt:variant>
      <vt:variant>
        <vt:lpwstr/>
      </vt:variant>
      <vt:variant>
        <vt:lpwstr>_Toc264368522</vt:lpwstr>
      </vt:variant>
      <vt:variant>
        <vt:i4>1572917</vt:i4>
      </vt:variant>
      <vt:variant>
        <vt:i4>926</vt:i4>
      </vt:variant>
      <vt:variant>
        <vt:i4>0</vt:i4>
      </vt:variant>
      <vt:variant>
        <vt:i4>5</vt:i4>
      </vt:variant>
      <vt:variant>
        <vt:lpwstr/>
      </vt:variant>
      <vt:variant>
        <vt:lpwstr>_Toc264368521</vt:lpwstr>
      </vt:variant>
      <vt:variant>
        <vt:i4>1572917</vt:i4>
      </vt:variant>
      <vt:variant>
        <vt:i4>920</vt:i4>
      </vt:variant>
      <vt:variant>
        <vt:i4>0</vt:i4>
      </vt:variant>
      <vt:variant>
        <vt:i4>5</vt:i4>
      </vt:variant>
      <vt:variant>
        <vt:lpwstr/>
      </vt:variant>
      <vt:variant>
        <vt:lpwstr>_Toc264368520</vt:lpwstr>
      </vt:variant>
      <vt:variant>
        <vt:i4>1769525</vt:i4>
      </vt:variant>
      <vt:variant>
        <vt:i4>914</vt:i4>
      </vt:variant>
      <vt:variant>
        <vt:i4>0</vt:i4>
      </vt:variant>
      <vt:variant>
        <vt:i4>5</vt:i4>
      </vt:variant>
      <vt:variant>
        <vt:lpwstr/>
      </vt:variant>
      <vt:variant>
        <vt:lpwstr>_Toc264368519</vt:lpwstr>
      </vt:variant>
      <vt:variant>
        <vt:i4>1769525</vt:i4>
      </vt:variant>
      <vt:variant>
        <vt:i4>908</vt:i4>
      </vt:variant>
      <vt:variant>
        <vt:i4>0</vt:i4>
      </vt:variant>
      <vt:variant>
        <vt:i4>5</vt:i4>
      </vt:variant>
      <vt:variant>
        <vt:lpwstr/>
      </vt:variant>
      <vt:variant>
        <vt:lpwstr>_Toc264368518</vt:lpwstr>
      </vt:variant>
      <vt:variant>
        <vt:i4>1769525</vt:i4>
      </vt:variant>
      <vt:variant>
        <vt:i4>902</vt:i4>
      </vt:variant>
      <vt:variant>
        <vt:i4>0</vt:i4>
      </vt:variant>
      <vt:variant>
        <vt:i4>5</vt:i4>
      </vt:variant>
      <vt:variant>
        <vt:lpwstr/>
      </vt:variant>
      <vt:variant>
        <vt:lpwstr>_Toc264368517</vt:lpwstr>
      </vt:variant>
      <vt:variant>
        <vt:i4>1769525</vt:i4>
      </vt:variant>
      <vt:variant>
        <vt:i4>896</vt:i4>
      </vt:variant>
      <vt:variant>
        <vt:i4>0</vt:i4>
      </vt:variant>
      <vt:variant>
        <vt:i4>5</vt:i4>
      </vt:variant>
      <vt:variant>
        <vt:lpwstr/>
      </vt:variant>
      <vt:variant>
        <vt:lpwstr>_Toc264368516</vt:lpwstr>
      </vt:variant>
      <vt:variant>
        <vt:i4>1769525</vt:i4>
      </vt:variant>
      <vt:variant>
        <vt:i4>890</vt:i4>
      </vt:variant>
      <vt:variant>
        <vt:i4>0</vt:i4>
      </vt:variant>
      <vt:variant>
        <vt:i4>5</vt:i4>
      </vt:variant>
      <vt:variant>
        <vt:lpwstr/>
      </vt:variant>
      <vt:variant>
        <vt:lpwstr>_Toc264368515</vt:lpwstr>
      </vt:variant>
      <vt:variant>
        <vt:i4>1769525</vt:i4>
      </vt:variant>
      <vt:variant>
        <vt:i4>884</vt:i4>
      </vt:variant>
      <vt:variant>
        <vt:i4>0</vt:i4>
      </vt:variant>
      <vt:variant>
        <vt:i4>5</vt:i4>
      </vt:variant>
      <vt:variant>
        <vt:lpwstr/>
      </vt:variant>
      <vt:variant>
        <vt:lpwstr>_Toc264368514</vt:lpwstr>
      </vt:variant>
      <vt:variant>
        <vt:i4>1769525</vt:i4>
      </vt:variant>
      <vt:variant>
        <vt:i4>878</vt:i4>
      </vt:variant>
      <vt:variant>
        <vt:i4>0</vt:i4>
      </vt:variant>
      <vt:variant>
        <vt:i4>5</vt:i4>
      </vt:variant>
      <vt:variant>
        <vt:lpwstr/>
      </vt:variant>
      <vt:variant>
        <vt:lpwstr>_Toc264368513</vt:lpwstr>
      </vt:variant>
      <vt:variant>
        <vt:i4>1769525</vt:i4>
      </vt:variant>
      <vt:variant>
        <vt:i4>872</vt:i4>
      </vt:variant>
      <vt:variant>
        <vt:i4>0</vt:i4>
      </vt:variant>
      <vt:variant>
        <vt:i4>5</vt:i4>
      </vt:variant>
      <vt:variant>
        <vt:lpwstr/>
      </vt:variant>
      <vt:variant>
        <vt:lpwstr>_Toc264368512</vt:lpwstr>
      </vt:variant>
      <vt:variant>
        <vt:i4>1769525</vt:i4>
      </vt:variant>
      <vt:variant>
        <vt:i4>866</vt:i4>
      </vt:variant>
      <vt:variant>
        <vt:i4>0</vt:i4>
      </vt:variant>
      <vt:variant>
        <vt:i4>5</vt:i4>
      </vt:variant>
      <vt:variant>
        <vt:lpwstr/>
      </vt:variant>
      <vt:variant>
        <vt:lpwstr>_Toc264368511</vt:lpwstr>
      </vt:variant>
      <vt:variant>
        <vt:i4>1769525</vt:i4>
      </vt:variant>
      <vt:variant>
        <vt:i4>860</vt:i4>
      </vt:variant>
      <vt:variant>
        <vt:i4>0</vt:i4>
      </vt:variant>
      <vt:variant>
        <vt:i4>5</vt:i4>
      </vt:variant>
      <vt:variant>
        <vt:lpwstr/>
      </vt:variant>
      <vt:variant>
        <vt:lpwstr>_Toc264368510</vt:lpwstr>
      </vt:variant>
      <vt:variant>
        <vt:i4>1703989</vt:i4>
      </vt:variant>
      <vt:variant>
        <vt:i4>854</vt:i4>
      </vt:variant>
      <vt:variant>
        <vt:i4>0</vt:i4>
      </vt:variant>
      <vt:variant>
        <vt:i4>5</vt:i4>
      </vt:variant>
      <vt:variant>
        <vt:lpwstr/>
      </vt:variant>
      <vt:variant>
        <vt:lpwstr>_Toc264368509</vt:lpwstr>
      </vt:variant>
      <vt:variant>
        <vt:i4>1703989</vt:i4>
      </vt:variant>
      <vt:variant>
        <vt:i4>848</vt:i4>
      </vt:variant>
      <vt:variant>
        <vt:i4>0</vt:i4>
      </vt:variant>
      <vt:variant>
        <vt:i4>5</vt:i4>
      </vt:variant>
      <vt:variant>
        <vt:lpwstr/>
      </vt:variant>
      <vt:variant>
        <vt:lpwstr>_Toc264368508</vt:lpwstr>
      </vt:variant>
      <vt:variant>
        <vt:i4>1703989</vt:i4>
      </vt:variant>
      <vt:variant>
        <vt:i4>842</vt:i4>
      </vt:variant>
      <vt:variant>
        <vt:i4>0</vt:i4>
      </vt:variant>
      <vt:variant>
        <vt:i4>5</vt:i4>
      </vt:variant>
      <vt:variant>
        <vt:lpwstr/>
      </vt:variant>
      <vt:variant>
        <vt:lpwstr>_Toc264368507</vt:lpwstr>
      </vt:variant>
      <vt:variant>
        <vt:i4>1703989</vt:i4>
      </vt:variant>
      <vt:variant>
        <vt:i4>836</vt:i4>
      </vt:variant>
      <vt:variant>
        <vt:i4>0</vt:i4>
      </vt:variant>
      <vt:variant>
        <vt:i4>5</vt:i4>
      </vt:variant>
      <vt:variant>
        <vt:lpwstr/>
      </vt:variant>
      <vt:variant>
        <vt:lpwstr>_Toc264368506</vt:lpwstr>
      </vt:variant>
      <vt:variant>
        <vt:i4>1703989</vt:i4>
      </vt:variant>
      <vt:variant>
        <vt:i4>830</vt:i4>
      </vt:variant>
      <vt:variant>
        <vt:i4>0</vt:i4>
      </vt:variant>
      <vt:variant>
        <vt:i4>5</vt:i4>
      </vt:variant>
      <vt:variant>
        <vt:lpwstr/>
      </vt:variant>
      <vt:variant>
        <vt:lpwstr>_Toc264368505</vt:lpwstr>
      </vt:variant>
      <vt:variant>
        <vt:i4>1703989</vt:i4>
      </vt:variant>
      <vt:variant>
        <vt:i4>824</vt:i4>
      </vt:variant>
      <vt:variant>
        <vt:i4>0</vt:i4>
      </vt:variant>
      <vt:variant>
        <vt:i4>5</vt:i4>
      </vt:variant>
      <vt:variant>
        <vt:lpwstr/>
      </vt:variant>
      <vt:variant>
        <vt:lpwstr>_Toc264368504</vt:lpwstr>
      </vt:variant>
      <vt:variant>
        <vt:i4>1703989</vt:i4>
      </vt:variant>
      <vt:variant>
        <vt:i4>818</vt:i4>
      </vt:variant>
      <vt:variant>
        <vt:i4>0</vt:i4>
      </vt:variant>
      <vt:variant>
        <vt:i4>5</vt:i4>
      </vt:variant>
      <vt:variant>
        <vt:lpwstr/>
      </vt:variant>
      <vt:variant>
        <vt:lpwstr>_Toc264368503</vt:lpwstr>
      </vt:variant>
      <vt:variant>
        <vt:i4>1703989</vt:i4>
      </vt:variant>
      <vt:variant>
        <vt:i4>812</vt:i4>
      </vt:variant>
      <vt:variant>
        <vt:i4>0</vt:i4>
      </vt:variant>
      <vt:variant>
        <vt:i4>5</vt:i4>
      </vt:variant>
      <vt:variant>
        <vt:lpwstr/>
      </vt:variant>
      <vt:variant>
        <vt:lpwstr>_Toc264368502</vt:lpwstr>
      </vt:variant>
      <vt:variant>
        <vt:i4>1703989</vt:i4>
      </vt:variant>
      <vt:variant>
        <vt:i4>806</vt:i4>
      </vt:variant>
      <vt:variant>
        <vt:i4>0</vt:i4>
      </vt:variant>
      <vt:variant>
        <vt:i4>5</vt:i4>
      </vt:variant>
      <vt:variant>
        <vt:lpwstr/>
      </vt:variant>
      <vt:variant>
        <vt:lpwstr>_Toc264368501</vt:lpwstr>
      </vt:variant>
      <vt:variant>
        <vt:i4>1703989</vt:i4>
      </vt:variant>
      <vt:variant>
        <vt:i4>800</vt:i4>
      </vt:variant>
      <vt:variant>
        <vt:i4>0</vt:i4>
      </vt:variant>
      <vt:variant>
        <vt:i4>5</vt:i4>
      </vt:variant>
      <vt:variant>
        <vt:lpwstr/>
      </vt:variant>
      <vt:variant>
        <vt:lpwstr>_Toc264368500</vt:lpwstr>
      </vt:variant>
      <vt:variant>
        <vt:i4>1245236</vt:i4>
      </vt:variant>
      <vt:variant>
        <vt:i4>794</vt:i4>
      </vt:variant>
      <vt:variant>
        <vt:i4>0</vt:i4>
      </vt:variant>
      <vt:variant>
        <vt:i4>5</vt:i4>
      </vt:variant>
      <vt:variant>
        <vt:lpwstr/>
      </vt:variant>
      <vt:variant>
        <vt:lpwstr>_Toc264368499</vt:lpwstr>
      </vt:variant>
      <vt:variant>
        <vt:i4>1245236</vt:i4>
      </vt:variant>
      <vt:variant>
        <vt:i4>788</vt:i4>
      </vt:variant>
      <vt:variant>
        <vt:i4>0</vt:i4>
      </vt:variant>
      <vt:variant>
        <vt:i4>5</vt:i4>
      </vt:variant>
      <vt:variant>
        <vt:lpwstr/>
      </vt:variant>
      <vt:variant>
        <vt:lpwstr>_Toc264368498</vt:lpwstr>
      </vt:variant>
      <vt:variant>
        <vt:i4>1245236</vt:i4>
      </vt:variant>
      <vt:variant>
        <vt:i4>782</vt:i4>
      </vt:variant>
      <vt:variant>
        <vt:i4>0</vt:i4>
      </vt:variant>
      <vt:variant>
        <vt:i4>5</vt:i4>
      </vt:variant>
      <vt:variant>
        <vt:lpwstr/>
      </vt:variant>
      <vt:variant>
        <vt:lpwstr>_Toc264368497</vt:lpwstr>
      </vt:variant>
      <vt:variant>
        <vt:i4>1245236</vt:i4>
      </vt:variant>
      <vt:variant>
        <vt:i4>776</vt:i4>
      </vt:variant>
      <vt:variant>
        <vt:i4>0</vt:i4>
      </vt:variant>
      <vt:variant>
        <vt:i4>5</vt:i4>
      </vt:variant>
      <vt:variant>
        <vt:lpwstr/>
      </vt:variant>
      <vt:variant>
        <vt:lpwstr>_Toc264368496</vt:lpwstr>
      </vt:variant>
      <vt:variant>
        <vt:i4>1245236</vt:i4>
      </vt:variant>
      <vt:variant>
        <vt:i4>770</vt:i4>
      </vt:variant>
      <vt:variant>
        <vt:i4>0</vt:i4>
      </vt:variant>
      <vt:variant>
        <vt:i4>5</vt:i4>
      </vt:variant>
      <vt:variant>
        <vt:lpwstr/>
      </vt:variant>
      <vt:variant>
        <vt:lpwstr>_Toc264368495</vt:lpwstr>
      </vt:variant>
      <vt:variant>
        <vt:i4>1245236</vt:i4>
      </vt:variant>
      <vt:variant>
        <vt:i4>764</vt:i4>
      </vt:variant>
      <vt:variant>
        <vt:i4>0</vt:i4>
      </vt:variant>
      <vt:variant>
        <vt:i4>5</vt:i4>
      </vt:variant>
      <vt:variant>
        <vt:lpwstr/>
      </vt:variant>
      <vt:variant>
        <vt:lpwstr>_Toc264368494</vt:lpwstr>
      </vt:variant>
      <vt:variant>
        <vt:i4>1245236</vt:i4>
      </vt:variant>
      <vt:variant>
        <vt:i4>758</vt:i4>
      </vt:variant>
      <vt:variant>
        <vt:i4>0</vt:i4>
      </vt:variant>
      <vt:variant>
        <vt:i4>5</vt:i4>
      </vt:variant>
      <vt:variant>
        <vt:lpwstr/>
      </vt:variant>
      <vt:variant>
        <vt:lpwstr>_Toc264368493</vt:lpwstr>
      </vt:variant>
      <vt:variant>
        <vt:i4>1245236</vt:i4>
      </vt:variant>
      <vt:variant>
        <vt:i4>752</vt:i4>
      </vt:variant>
      <vt:variant>
        <vt:i4>0</vt:i4>
      </vt:variant>
      <vt:variant>
        <vt:i4>5</vt:i4>
      </vt:variant>
      <vt:variant>
        <vt:lpwstr/>
      </vt:variant>
      <vt:variant>
        <vt:lpwstr>_Toc264368492</vt:lpwstr>
      </vt:variant>
      <vt:variant>
        <vt:i4>1245236</vt:i4>
      </vt:variant>
      <vt:variant>
        <vt:i4>746</vt:i4>
      </vt:variant>
      <vt:variant>
        <vt:i4>0</vt:i4>
      </vt:variant>
      <vt:variant>
        <vt:i4>5</vt:i4>
      </vt:variant>
      <vt:variant>
        <vt:lpwstr/>
      </vt:variant>
      <vt:variant>
        <vt:lpwstr>_Toc264368491</vt:lpwstr>
      </vt:variant>
      <vt:variant>
        <vt:i4>1245236</vt:i4>
      </vt:variant>
      <vt:variant>
        <vt:i4>740</vt:i4>
      </vt:variant>
      <vt:variant>
        <vt:i4>0</vt:i4>
      </vt:variant>
      <vt:variant>
        <vt:i4>5</vt:i4>
      </vt:variant>
      <vt:variant>
        <vt:lpwstr/>
      </vt:variant>
      <vt:variant>
        <vt:lpwstr>_Toc264368490</vt:lpwstr>
      </vt:variant>
      <vt:variant>
        <vt:i4>1179700</vt:i4>
      </vt:variant>
      <vt:variant>
        <vt:i4>734</vt:i4>
      </vt:variant>
      <vt:variant>
        <vt:i4>0</vt:i4>
      </vt:variant>
      <vt:variant>
        <vt:i4>5</vt:i4>
      </vt:variant>
      <vt:variant>
        <vt:lpwstr/>
      </vt:variant>
      <vt:variant>
        <vt:lpwstr>_Toc264368489</vt:lpwstr>
      </vt:variant>
      <vt:variant>
        <vt:i4>1179700</vt:i4>
      </vt:variant>
      <vt:variant>
        <vt:i4>728</vt:i4>
      </vt:variant>
      <vt:variant>
        <vt:i4>0</vt:i4>
      </vt:variant>
      <vt:variant>
        <vt:i4>5</vt:i4>
      </vt:variant>
      <vt:variant>
        <vt:lpwstr/>
      </vt:variant>
      <vt:variant>
        <vt:lpwstr>_Toc264368488</vt:lpwstr>
      </vt:variant>
      <vt:variant>
        <vt:i4>1179700</vt:i4>
      </vt:variant>
      <vt:variant>
        <vt:i4>722</vt:i4>
      </vt:variant>
      <vt:variant>
        <vt:i4>0</vt:i4>
      </vt:variant>
      <vt:variant>
        <vt:i4>5</vt:i4>
      </vt:variant>
      <vt:variant>
        <vt:lpwstr/>
      </vt:variant>
      <vt:variant>
        <vt:lpwstr>_Toc264368487</vt:lpwstr>
      </vt:variant>
      <vt:variant>
        <vt:i4>1179700</vt:i4>
      </vt:variant>
      <vt:variant>
        <vt:i4>716</vt:i4>
      </vt:variant>
      <vt:variant>
        <vt:i4>0</vt:i4>
      </vt:variant>
      <vt:variant>
        <vt:i4>5</vt:i4>
      </vt:variant>
      <vt:variant>
        <vt:lpwstr/>
      </vt:variant>
      <vt:variant>
        <vt:lpwstr>_Toc264368486</vt:lpwstr>
      </vt:variant>
      <vt:variant>
        <vt:i4>1179700</vt:i4>
      </vt:variant>
      <vt:variant>
        <vt:i4>710</vt:i4>
      </vt:variant>
      <vt:variant>
        <vt:i4>0</vt:i4>
      </vt:variant>
      <vt:variant>
        <vt:i4>5</vt:i4>
      </vt:variant>
      <vt:variant>
        <vt:lpwstr/>
      </vt:variant>
      <vt:variant>
        <vt:lpwstr>_Toc264368485</vt:lpwstr>
      </vt:variant>
      <vt:variant>
        <vt:i4>1179700</vt:i4>
      </vt:variant>
      <vt:variant>
        <vt:i4>704</vt:i4>
      </vt:variant>
      <vt:variant>
        <vt:i4>0</vt:i4>
      </vt:variant>
      <vt:variant>
        <vt:i4>5</vt:i4>
      </vt:variant>
      <vt:variant>
        <vt:lpwstr/>
      </vt:variant>
      <vt:variant>
        <vt:lpwstr>_Toc264368484</vt:lpwstr>
      </vt:variant>
      <vt:variant>
        <vt:i4>1179700</vt:i4>
      </vt:variant>
      <vt:variant>
        <vt:i4>698</vt:i4>
      </vt:variant>
      <vt:variant>
        <vt:i4>0</vt:i4>
      </vt:variant>
      <vt:variant>
        <vt:i4>5</vt:i4>
      </vt:variant>
      <vt:variant>
        <vt:lpwstr/>
      </vt:variant>
      <vt:variant>
        <vt:lpwstr>_Toc264368483</vt:lpwstr>
      </vt:variant>
      <vt:variant>
        <vt:i4>1179700</vt:i4>
      </vt:variant>
      <vt:variant>
        <vt:i4>692</vt:i4>
      </vt:variant>
      <vt:variant>
        <vt:i4>0</vt:i4>
      </vt:variant>
      <vt:variant>
        <vt:i4>5</vt:i4>
      </vt:variant>
      <vt:variant>
        <vt:lpwstr/>
      </vt:variant>
      <vt:variant>
        <vt:lpwstr>_Toc264368482</vt:lpwstr>
      </vt:variant>
      <vt:variant>
        <vt:i4>1179700</vt:i4>
      </vt:variant>
      <vt:variant>
        <vt:i4>686</vt:i4>
      </vt:variant>
      <vt:variant>
        <vt:i4>0</vt:i4>
      </vt:variant>
      <vt:variant>
        <vt:i4>5</vt:i4>
      </vt:variant>
      <vt:variant>
        <vt:lpwstr/>
      </vt:variant>
      <vt:variant>
        <vt:lpwstr>_Toc264368481</vt:lpwstr>
      </vt:variant>
      <vt:variant>
        <vt:i4>1179700</vt:i4>
      </vt:variant>
      <vt:variant>
        <vt:i4>680</vt:i4>
      </vt:variant>
      <vt:variant>
        <vt:i4>0</vt:i4>
      </vt:variant>
      <vt:variant>
        <vt:i4>5</vt:i4>
      </vt:variant>
      <vt:variant>
        <vt:lpwstr/>
      </vt:variant>
      <vt:variant>
        <vt:lpwstr>_Toc264368480</vt:lpwstr>
      </vt:variant>
      <vt:variant>
        <vt:i4>1900596</vt:i4>
      </vt:variant>
      <vt:variant>
        <vt:i4>674</vt:i4>
      </vt:variant>
      <vt:variant>
        <vt:i4>0</vt:i4>
      </vt:variant>
      <vt:variant>
        <vt:i4>5</vt:i4>
      </vt:variant>
      <vt:variant>
        <vt:lpwstr/>
      </vt:variant>
      <vt:variant>
        <vt:lpwstr>_Toc264368479</vt:lpwstr>
      </vt:variant>
      <vt:variant>
        <vt:i4>1900596</vt:i4>
      </vt:variant>
      <vt:variant>
        <vt:i4>668</vt:i4>
      </vt:variant>
      <vt:variant>
        <vt:i4>0</vt:i4>
      </vt:variant>
      <vt:variant>
        <vt:i4>5</vt:i4>
      </vt:variant>
      <vt:variant>
        <vt:lpwstr/>
      </vt:variant>
      <vt:variant>
        <vt:lpwstr>_Toc264368478</vt:lpwstr>
      </vt:variant>
      <vt:variant>
        <vt:i4>1900596</vt:i4>
      </vt:variant>
      <vt:variant>
        <vt:i4>662</vt:i4>
      </vt:variant>
      <vt:variant>
        <vt:i4>0</vt:i4>
      </vt:variant>
      <vt:variant>
        <vt:i4>5</vt:i4>
      </vt:variant>
      <vt:variant>
        <vt:lpwstr/>
      </vt:variant>
      <vt:variant>
        <vt:lpwstr>_Toc264368477</vt:lpwstr>
      </vt:variant>
      <vt:variant>
        <vt:i4>1900596</vt:i4>
      </vt:variant>
      <vt:variant>
        <vt:i4>656</vt:i4>
      </vt:variant>
      <vt:variant>
        <vt:i4>0</vt:i4>
      </vt:variant>
      <vt:variant>
        <vt:i4>5</vt:i4>
      </vt:variant>
      <vt:variant>
        <vt:lpwstr/>
      </vt:variant>
      <vt:variant>
        <vt:lpwstr>_Toc264368476</vt:lpwstr>
      </vt:variant>
      <vt:variant>
        <vt:i4>1900596</vt:i4>
      </vt:variant>
      <vt:variant>
        <vt:i4>650</vt:i4>
      </vt:variant>
      <vt:variant>
        <vt:i4>0</vt:i4>
      </vt:variant>
      <vt:variant>
        <vt:i4>5</vt:i4>
      </vt:variant>
      <vt:variant>
        <vt:lpwstr/>
      </vt:variant>
      <vt:variant>
        <vt:lpwstr>_Toc264368475</vt:lpwstr>
      </vt:variant>
      <vt:variant>
        <vt:i4>1900596</vt:i4>
      </vt:variant>
      <vt:variant>
        <vt:i4>644</vt:i4>
      </vt:variant>
      <vt:variant>
        <vt:i4>0</vt:i4>
      </vt:variant>
      <vt:variant>
        <vt:i4>5</vt:i4>
      </vt:variant>
      <vt:variant>
        <vt:lpwstr/>
      </vt:variant>
      <vt:variant>
        <vt:lpwstr>_Toc264368474</vt:lpwstr>
      </vt:variant>
      <vt:variant>
        <vt:i4>1900596</vt:i4>
      </vt:variant>
      <vt:variant>
        <vt:i4>638</vt:i4>
      </vt:variant>
      <vt:variant>
        <vt:i4>0</vt:i4>
      </vt:variant>
      <vt:variant>
        <vt:i4>5</vt:i4>
      </vt:variant>
      <vt:variant>
        <vt:lpwstr/>
      </vt:variant>
      <vt:variant>
        <vt:lpwstr>_Toc264368473</vt:lpwstr>
      </vt:variant>
      <vt:variant>
        <vt:i4>1900596</vt:i4>
      </vt:variant>
      <vt:variant>
        <vt:i4>632</vt:i4>
      </vt:variant>
      <vt:variant>
        <vt:i4>0</vt:i4>
      </vt:variant>
      <vt:variant>
        <vt:i4>5</vt:i4>
      </vt:variant>
      <vt:variant>
        <vt:lpwstr/>
      </vt:variant>
      <vt:variant>
        <vt:lpwstr>_Toc264368472</vt:lpwstr>
      </vt:variant>
      <vt:variant>
        <vt:i4>1900596</vt:i4>
      </vt:variant>
      <vt:variant>
        <vt:i4>626</vt:i4>
      </vt:variant>
      <vt:variant>
        <vt:i4>0</vt:i4>
      </vt:variant>
      <vt:variant>
        <vt:i4>5</vt:i4>
      </vt:variant>
      <vt:variant>
        <vt:lpwstr/>
      </vt:variant>
      <vt:variant>
        <vt:lpwstr>_Toc264368471</vt:lpwstr>
      </vt:variant>
      <vt:variant>
        <vt:i4>1900596</vt:i4>
      </vt:variant>
      <vt:variant>
        <vt:i4>620</vt:i4>
      </vt:variant>
      <vt:variant>
        <vt:i4>0</vt:i4>
      </vt:variant>
      <vt:variant>
        <vt:i4>5</vt:i4>
      </vt:variant>
      <vt:variant>
        <vt:lpwstr/>
      </vt:variant>
      <vt:variant>
        <vt:lpwstr>_Toc264368470</vt:lpwstr>
      </vt:variant>
      <vt:variant>
        <vt:i4>1835060</vt:i4>
      </vt:variant>
      <vt:variant>
        <vt:i4>614</vt:i4>
      </vt:variant>
      <vt:variant>
        <vt:i4>0</vt:i4>
      </vt:variant>
      <vt:variant>
        <vt:i4>5</vt:i4>
      </vt:variant>
      <vt:variant>
        <vt:lpwstr/>
      </vt:variant>
      <vt:variant>
        <vt:lpwstr>_Toc264368469</vt:lpwstr>
      </vt:variant>
      <vt:variant>
        <vt:i4>1835060</vt:i4>
      </vt:variant>
      <vt:variant>
        <vt:i4>608</vt:i4>
      </vt:variant>
      <vt:variant>
        <vt:i4>0</vt:i4>
      </vt:variant>
      <vt:variant>
        <vt:i4>5</vt:i4>
      </vt:variant>
      <vt:variant>
        <vt:lpwstr/>
      </vt:variant>
      <vt:variant>
        <vt:lpwstr>_Toc264368468</vt:lpwstr>
      </vt:variant>
      <vt:variant>
        <vt:i4>1835060</vt:i4>
      </vt:variant>
      <vt:variant>
        <vt:i4>602</vt:i4>
      </vt:variant>
      <vt:variant>
        <vt:i4>0</vt:i4>
      </vt:variant>
      <vt:variant>
        <vt:i4>5</vt:i4>
      </vt:variant>
      <vt:variant>
        <vt:lpwstr/>
      </vt:variant>
      <vt:variant>
        <vt:lpwstr>_Toc264368467</vt:lpwstr>
      </vt:variant>
      <vt:variant>
        <vt:i4>1835060</vt:i4>
      </vt:variant>
      <vt:variant>
        <vt:i4>596</vt:i4>
      </vt:variant>
      <vt:variant>
        <vt:i4>0</vt:i4>
      </vt:variant>
      <vt:variant>
        <vt:i4>5</vt:i4>
      </vt:variant>
      <vt:variant>
        <vt:lpwstr/>
      </vt:variant>
      <vt:variant>
        <vt:lpwstr>_Toc264368466</vt:lpwstr>
      </vt:variant>
      <vt:variant>
        <vt:i4>1835060</vt:i4>
      </vt:variant>
      <vt:variant>
        <vt:i4>590</vt:i4>
      </vt:variant>
      <vt:variant>
        <vt:i4>0</vt:i4>
      </vt:variant>
      <vt:variant>
        <vt:i4>5</vt:i4>
      </vt:variant>
      <vt:variant>
        <vt:lpwstr/>
      </vt:variant>
      <vt:variant>
        <vt:lpwstr>_Toc264368465</vt:lpwstr>
      </vt:variant>
      <vt:variant>
        <vt:i4>1835060</vt:i4>
      </vt:variant>
      <vt:variant>
        <vt:i4>584</vt:i4>
      </vt:variant>
      <vt:variant>
        <vt:i4>0</vt:i4>
      </vt:variant>
      <vt:variant>
        <vt:i4>5</vt:i4>
      </vt:variant>
      <vt:variant>
        <vt:lpwstr/>
      </vt:variant>
      <vt:variant>
        <vt:lpwstr>_Toc264368464</vt:lpwstr>
      </vt:variant>
      <vt:variant>
        <vt:i4>1835060</vt:i4>
      </vt:variant>
      <vt:variant>
        <vt:i4>578</vt:i4>
      </vt:variant>
      <vt:variant>
        <vt:i4>0</vt:i4>
      </vt:variant>
      <vt:variant>
        <vt:i4>5</vt:i4>
      </vt:variant>
      <vt:variant>
        <vt:lpwstr/>
      </vt:variant>
      <vt:variant>
        <vt:lpwstr>_Toc264368463</vt:lpwstr>
      </vt:variant>
      <vt:variant>
        <vt:i4>1835060</vt:i4>
      </vt:variant>
      <vt:variant>
        <vt:i4>572</vt:i4>
      </vt:variant>
      <vt:variant>
        <vt:i4>0</vt:i4>
      </vt:variant>
      <vt:variant>
        <vt:i4>5</vt:i4>
      </vt:variant>
      <vt:variant>
        <vt:lpwstr/>
      </vt:variant>
      <vt:variant>
        <vt:lpwstr>_Toc264368462</vt:lpwstr>
      </vt:variant>
      <vt:variant>
        <vt:i4>1835060</vt:i4>
      </vt:variant>
      <vt:variant>
        <vt:i4>566</vt:i4>
      </vt:variant>
      <vt:variant>
        <vt:i4>0</vt:i4>
      </vt:variant>
      <vt:variant>
        <vt:i4>5</vt:i4>
      </vt:variant>
      <vt:variant>
        <vt:lpwstr/>
      </vt:variant>
      <vt:variant>
        <vt:lpwstr>_Toc264368461</vt:lpwstr>
      </vt:variant>
      <vt:variant>
        <vt:i4>1835060</vt:i4>
      </vt:variant>
      <vt:variant>
        <vt:i4>560</vt:i4>
      </vt:variant>
      <vt:variant>
        <vt:i4>0</vt:i4>
      </vt:variant>
      <vt:variant>
        <vt:i4>5</vt:i4>
      </vt:variant>
      <vt:variant>
        <vt:lpwstr/>
      </vt:variant>
      <vt:variant>
        <vt:lpwstr>_Toc264368460</vt:lpwstr>
      </vt:variant>
      <vt:variant>
        <vt:i4>2031668</vt:i4>
      </vt:variant>
      <vt:variant>
        <vt:i4>554</vt:i4>
      </vt:variant>
      <vt:variant>
        <vt:i4>0</vt:i4>
      </vt:variant>
      <vt:variant>
        <vt:i4>5</vt:i4>
      </vt:variant>
      <vt:variant>
        <vt:lpwstr/>
      </vt:variant>
      <vt:variant>
        <vt:lpwstr>_Toc264368459</vt:lpwstr>
      </vt:variant>
      <vt:variant>
        <vt:i4>2031668</vt:i4>
      </vt:variant>
      <vt:variant>
        <vt:i4>548</vt:i4>
      </vt:variant>
      <vt:variant>
        <vt:i4>0</vt:i4>
      </vt:variant>
      <vt:variant>
        <vt:i4>5</vt:i4>
      </vt:variant>
      <vt:variant>
        <vt:lpwstr/>
      </vt:variant>
      <vt:variant>
        <vt:lpwstr>_Toc264368458</vt:lpwstr>
      </vt:variant>
      <vt:variant>
        <vt:i4>2031668</vt:i4>
      </vt:variant>
      <vt:variant>
        <vt:i4>542</vt:i4>
      </vt:variant>
      <vt:variant>
        <vt:i4>0</vt:i4>
      </vt:variant>
      <vt:variant>
        <vt:i4>5</vt:i4>
      </vt:variant>
      <vt:variant>
        <vt:lpwstr/>
      </vt:variant>
      <vt:variant>
        <vt:lpwstr>_Toc264368457</vt:lpwstr>
      </vt:variant>
      <vt:variant>
        <vt:i4>2031668</vt:i4>
      </vt:variant>
      <vt:variant>
        <vt:i4>536</vt:i4>
      </vt:variant>
      <vt:variant>
        <vt:i4>0</vt:i4>
      </vt:variant>
      <vt:variant>
        <vt:i4>5</vt:i4>
      </vt:variant>
      <vt:variant>
        <vt:lpwstr/>
      </vt:variant>
      <vt:variant>
        <vt:lpwstr>_Toc264368456</vt:lpwstr>
      </vt:variant>
      <vt:variant>
        <vt:i4>2031668</vt:i4>
      </vt:variant>
      <vt:variant>
        <vt:i4>530</vt:i4>
      </vt:variant>
      <vt:variant>
        <vt:i4>0</vt:i4>
      </vt:variant>
      <vt:variant>
        <vt:i4>5</vt:i4>
      </vt:variant>
      <vt:variant>
        <vt:lpwstr/>
      </vt:variant>
      <vt:variant>
        <vt:lpwstr>_Toc264368455</vt:lpwstr>
      </vt:variant>
      <vt:variant>
        <vt:i4>2031668</vt:i4>
      </vt:variant>
      <vt:variant>
        <vt:i4>524</vt:i4>
      </vt:variant>
      <vt:variant>
        <vt:i4>0</vt:i4>
      </vt:variant>
      <vt:variant>
        <vt:i4>5</vt:i4>
      </vt:variant>
      <vt:variant>
        <vt:lpwstr/>
      </vt:variant>
      <vt:variant>
        <vt:lpwstr>_Toc264368454</vt:lpwstr>
      </vt:variant>
      <vt:variant>
        <vt:i4>2031668</vt:i4>
      </vt:variant>
      <vt:variant>
        <vt:i4>518</vt:i4>
      </vt:variant>
      <vt:variant>
        <vt:i4>0</vt:i4>
      </vt:variant>
      <vt:variant>
        <vt:i4>5</vt:i4>
      </vt:variant>
      <vt:variant>
        <vt:lpwstr/>
      </vt:variant>
      <vt:variant>
        <vt:lpwstr>_Toc264368453</vt:lpwstr>
      </vt:variant>
      <vt:variant>
        <vt:i4>2031668</vt:i4>
      </vt:variant>
      <vt:variant>
        <vt:i4>512</vt:i4>
      </vt:variant>
      <vt:variant>
        <vt:i4>0</vt:i4>
      </vt:variant>
      <vt:variant>
        <vt:i4>5</vt:i4>
      </vt:variant>
      <vt:variant>
        <vt:lpwstr/>
      </vt:variant>
      <vt:variant>
        <vt:lpwstr>_Toc264368452</vt:lpwstr>
      </vt:variant>
      <vt:variant>
        <vt:i4>2031668</vt:i4>
      </vt:variant>
      <vt:variant>
        <vt:i4>506</vt:i4>
      </vt:variant>
      <vt:variant>
        <vt:i4>0</vt:i4>
      </vt:variant>
      <vt:variant>
        <vt:i4>5</vt:i4>
      </vt:variant>
      <vt:variant>
        <vt:lpwstr/>
      </vt:variant>
      <vt:variant>
        <vt:lpwstr>_Toc264368451</vt:lpwstr>
      </vt:variant>
      <vt:variant>
        <vt:i4>2031668</vt:i4>
      </vt:variant>
      <vt:variant>
        <vt:i4>500</vt:i4>
      </vt:variant>
      <vt:variant>
        <vt:i4>0</vt:i4>
      </vt:variant>
      <vt:variant>
        <vt:i4>5</vt:i4>
      </vt:variant>
      <vt:variant>
        <vt:lpwstr/>
      </vt:variant>
      <vt:variant>
        <vt:lpwstr>_Toc264368450</vt:lpwstr>
      </vt:variant>
      <vt:variant>
        <vt:i4>1966132</vt:i4>
      </vt:variant>
      <vt:variant>
        <vt:i4>494</vt:i4>
      </vt:variant>
      <vt:variant>
        <vt:i4>0</vt:i4>
      </vt:variant>
      <vt:variant>
        <vt:i4>5</vt:i4>
      </vt:variant>
      <vt:variant>
        <vt:lpwstr/>
      </vt:variant>
      <vt:variant>
        <vt:lpwstr>_Toc264368449</vt:lpwstr>
      </vt:variant>
      <vt:variant>
        <vt:i4>1966132</vt:i4>
      </vt:variant>
      <vt:variant>
        <vt:i4>488</vt:i4>
      </vt:variant>
      <vt:variant>
        <vt:i4>0</vt:i4>
      </vt:variant>
      <vt:variant>
        <vt:i4>5</vt:i4>
      </vt:variant>
      <vt:variant>
        <vt:lpwstr/>
      </vt:variant>
      <vt:variant>
        <vt:lpwstr>_Toc264368448</vt:lpwstr>
      </vt:variant>
      <vt:variant>
        <vt:i4>1966132</vt:i4>
      </vt:variant>
      <vt:variant>
        <vt:i4>482</vt:i4>
      </vt:variant>
      <vt:variant>
        <vt:i4>0</vt:i4>
      </vt:variant>
      <vt:variant>
        <vt:i4>5</vt:i4>
      </vt:variant>
      <vt:variant>
        <vt:lpwstr/>
      </vt:variant>
      <vt:variant>
        <vt:lpwstr>_Toc264368447</vt:lpwstr>
      </vt:variant>
      <vt:variant>
        <vt:i4>1966132</vt:i4>
      </vt:variant>
      <vt:variant>
        <vt:i4>476</vt:i4>
      </vt:variant>
      <vt:variant>
        <vt:i4>0</vt:i4>
      </vt:variant>
      <vt:variant>
        <vt:i4>5</vt:i4>
      </vt:variant>
      <vt:variant>
        <vt:lpwstr/>
      </vt:variant>
      <vt:variant>
        <vt:lpwstr>_Toc264368446</vt:lpwstr>
      </vt:variant>
      <vt:variant>
        <vt:i4>1966132</vt:i4>
      </vt:variant>
      <vt:variant>
        <vt:i4>470</vt:i4>
      </vt:variant>
      <vt:variant>
        <vt:i4>0</vt:i4>
      </vt:variant>
      <vt:variant>
        <vt:i4>5</vt:i4>
      </vt:variant>
      <vt:variant>
        <vt:lpwstr/>
      </vt:variant>
      <vt:variant>
        <vt:lpwstr>_Toc264368445</vt:lpwstr>
      </vt:variant>
      <vt:variant>
        <vt:i4>1966132</vt:i4>
      </vt:variant>
      <vt:variant>
        <vt:i4>464</vt:i4>
      </vt:variant>
      <vt:variant>
        <vt:i4>0</vt:i4>
      </vt:variant>
      <vt:variant>
        <vt:i4>5</vt:i4>
      </vt:variant>
      <vt:variant>
        <vt:lpwstr/>
      </vt:variant>
      <vt:variant>
        <vt:lpwstr>_Toc264368444</vt:lpwstr>
      </vt:variant>
      <vt:variant>
        <vt:i4>1966132</vt:i4>
      </vt:variant>
      <vt:variant>
        <vt:i4>458</vt:i4>
      </vt:variant>
      <vt:variant>
        <vt:i4>0</vt:i4>
      </vt:variant>
      <vt:variant>
        <vt:i4>5</vt:i4>
      </vt:variant>
      <vt:variant>
        <vt:lpwstr/>
      </vt:variant>
      <vt:variant>
        <vt:lpwstr>_Toc264368443</vt:lpwstr>
      </vt:variant>
      <vt:variant>
        <vt:i4>1966132</vt:i4>
      </vt:variant>
      <vt:variant>
        <vt:i4>452</vt:i4>
      </vt:variant>
      <vt:variant>
        <vt:i4>0</vt:i4>
      </vt:variant>
      <vt:variant>
        <vt:i4>5</vt:i4>
      </vt:variant>
      <vt:variant>
        <vt:lpwstr/>
      </vt:variant>
      <vt:variant>
        <vt:lpwstr>_Toc264368442</vt:lpwstr>
      </vt:variant>
      <vt:variant>
        <vt:i4>1966132</vt:i4>
      </vt:variant>
      <vt:variant>
        <vt:i4>446</vt:i4>
      </vt:variant>
      <vt:variant>
        <vt:i4>0</vt:i4>
      </vt:variant>
      <vt:variant>
        <vt:i4>5</vt:i4>
      </vt:variant>
      <vt:variant>
        <vt:lpwstr/>
      </vt:variant>
      <vt:variant>
        <vt:lpwstr>_Toc264368441</vt:lpwstr>
      </vt:variant>
      <vt:variant>
        <vt:i4>1966132</vt:i4>
      </vt:variant>
      <vt:variant>
        <vt:i4>440</vt:i4>
      </vt:variant>
      <vt:variant>
        <vt:i4>0</vt:i4>
      </vt:variant>
      <vt:variant>
        <vt:i4>5</vt:i4>
      </vt:variant>
      <vt:variant>
        <vt:lpwstr/>
      </vt:variant>
      <vt:variant>
        <vt:lpwstr>_Toc264368440</vt:lpwstr>
      </vt:variant>
      <vt:variant>
        <vt:i4>1638452</vt:i4>
      </vt:variant>
      <vt:variant>
        <vt:i4>434</vt:i4>
      </vt:variant>
      <vt:variant>
        <vt:i4>0</vt:i4>
      </vt:variant>
      <vt:variant>
        <vt:i4>5</vt:i4>
      </vt:variant>
      <vt:variant>
        <vt:lpwstr/>
      </vt:variant>
      <vt:variant>
        <vt:lpwstr>_Toc264368439</vt:lpwstr>
      </vt:variant>
      <vt:variant>
        <vt:i4>1638452</vt:i4>
      </vt:variant>
      <vt:variant>
        <vt:i4>428</vt:i4>
      </vt:variant>
      <vt:variant>
        <vt:i4>0</vt:i4>
      </vt:variant>
      <vt:variant>
        <vt:i4>5</vt:i4>
      </vt:variant>
      <vt:variant>
        <vt:lpwstr/>
      </vt:variant>
      <vt:variant>
        <vt:lpwstr>_Toc264368438</vt:lpwstr>
      </vt:variant>
      <vt:variant>
        <vt:i4>1638452</vt:i4>
      </vt:variant>
      <vt:variant>
        <vt:i4>422</vt:i4>
      </vt:variant>
      <vt:variant>
        <vt:i4>0</vt:i4>
      </vt:variant>
      <vt:variant>
        <vt:i4>5</vt:i4>
      </vt:variant>
      <vt:variant>
        <vt:lpwstr/>
      </vt:variant>
      <vt:variant>
        <vt:lpwstr>_Toc264368437</vt:lpwstr>
      </vt:variant>
      <vt:variant>
        <vt:i4>1638452</vt:i4>
      </vt:variant>
      <vt:variant>
        <vt:i4>416</vt:i4>
      </vt:variant>
      <vt:variant>
        <vt:i4>0</vt:i4>
      </vt:variant>
      <vt:variant>
        <vt:i4>5</vt:i4>
      </vt:variant>
      <vt:variant>
        <vt:lpwstr/>
      </vt:variant>
      <vt:variant>
        <vt:lpwstr>_Toc264368436</vt:lpwstr>
      </vt:variant>
      <vt:variant>
        <vt:i4>1638452</vt:i4>
      </vt:variant>
      <vt:variant>
        <vt:i4>410</vt:i4>
      </vt:variant>
      <vt:variant>
        <vt:i4>0</vt:i4>
      </vt:variant>
      <vt:variant>
        <vt:i4>5</vt:i4>
      </vt:variant>
      <vt:variant>
        <vt:lpwstr/>
      </vt:variant>
      <vt:variant>
        <vt:lpwstr>_Toc264368435</vt:lpwstr>
      </vt:variant>
      <vt:variant>
        <vt:i4>1638452</vt:i4>
      </vt:variant>
      <vt:variant>
        <vt:i4>404</vt:i4>
      </vt:variant>
      <vt:variant>
        <vt:i4>0</vt:i4>
      </vt:variant>
      <vt:variant>
        <vt:i4>5</vt:i4>
      </vt:variant>
      <vt:variant>
        <vt:lpwstr/>
      </vt:variant>
      <vt:variant>
        <vt:lpwstr>_Toc264368434</vt:lpwstr>
      </vt:variant>
      <vt:variant>
        <vt:i4>1638452</vt:i4>
      </vt:variant>
      <vt:variant>
        <vt:i4>398</vt:i4>
      </vt:variant>
      <vt:variant>
        <vt:i4>0</vt:i4>
      </vt:variant>
      <vt:variant>
        <vt:i4>5</vt:i4>
      </vt:variant>
      <vt:variant>
        <vt:lpwstr/>
      </vt:variant>
      <vt:variant>
        <vt:lpwstr>_Toc264368433</vt:lpwstr>
      </vt:variant>
      <vt:variant>
        <vt:i4>1638452</vt:i4>
      </vt:variant>
      <vt:variant>
        <vt:i4>392</vt:i4>
      </vt:variant>
      <vt:variant>
        <vt:i4>0</vt:i4>
      </vt:variant>
      <vt:variant>
        <vt:i4>5</vt:i4>
      </vt:variant>
      <vt:variant>
        <vt:lpwstr/>
      </vt:variant>
      <vt:variant>
        <vt:lpwstr>_Toc264368432</vt:lpwstr>
      </vt:variant>
      <vt:variant>
        <vt:i4>1638452</vt:i4>
      </vt:variant>
      <vt:variant>
        <vt:i4>386</vt:i4>
      </vt:variant>
      <vt:variant>
        <vt:i4>0</vt:i4>
      </vt:variant>
      <vt:variant>
        <vt:i4>5</vt:i4>
      </vt:variant>
      <vt:variant>
        <vt:lpwstr/>
      </vt:variant>
      <vt:variant>
        <vt:lpwstr>_Toc264368431</vt:lpwstr>
      </vt:variant>
      <vt:variant>
        <vt:i4>1638452</vt:i4>
      </vt:variant>
      <vt:variant>
        <vt:i4>380</vt:i4>
      </vt:variant>
      <vt:variant>
        <vt:i4>0</vt:i4>
      </vt:variant>
      <vt:variant>
        <vt:i4>5</vt:i4>
      </vt:variant>
      <vt:variant>
        <vt:lpwstr/>
      </vt:variant>
      <vt:variant>
        <vt:lpwstr>_Toc264368430</vt:lpwstr>
      </vt:variant>
      <vt:variant>
        <vt:i4>1572916</vt:i4>
      </vt:variant>
      <vt:variant>
        <vt:i4>374</vt:i4>
      </vt:variant>
      <vt:variant>
        <vt:i4>0</vt:i4>
      </vt:variant>
      <vt:variant>
        <vt:i4>5</vt:i4>
      </vt:variant>
      <vt:variant>
        <vt:lpwstr/>
      </vt:variant>
      <vt:variant>
        <vt:lpwstr>_Toc264368429</vt:lpwstr>
      </vt:variant>
      <vt:variant>
        <vt:i4>1572916</vt:i4>
      </vt:variant>
      <vt:variant>
        <vt:i4>368</vt:i4>
      </vt:variant>
      <vt:variant>
        <vt:i4>0</vt:i4>
      </vt:variant>
      <vt:variant>
        <vt:i4>5</vt:i4>
      </vt:variant>
      <vt:variant>
        <vt:lpwstr/>
      </vt:variant>
      <vt:variant>
        <vt:lpwstr>_Toc264368428</vt:lpwstr>
      </vt:variant>
      <vt:variant>
        <vt:i4>1572916</vt:i4>
      </vt:variant>
      <vt:variant>
        <vt:i4>362</vt:i4>
      </vt:variant>
      <vt:variant>
        <vt:i4>0</vt:i4>
      </vt:variant>
      <vt:variant>
        <vt:i4>5</vt:i4>
      </vt:variant>
      <vt:variant>
        <vt:lpwstr/>
      </vt:variant>
      <vt:variant>
        <vt:lpwstr>_Toc264368427</vt:lpwstr>
      </vt:variant>
      <vt:variant>
        <vt:i4>1572916</vt:i4>
      </vt:variant>
      <vt:variant>
        <vt:i4>356</vt:i4>
      </vt:variant>
      <vt:variant>
        <vt:i4>0</vt:i4>
      </vt:variant>
      <vt:variant>
        <vt:i4>5</vt:i4>
      </vt:variant>
      <vt:variant>
        <vt:lpwstr/>
      </vt:variant>
      <vt:variant>
        <vt:lpwstr>_Toc264368426</vt:lpwstr>
      </vt:variant>
      <vt:variant>
        <vt:i4>1572916</vt:i4>
      </vt:variant>
      <vt:variant>
        <vt:i4>350</vt:i4>
      </vt:variant>
      <vt:variant>
        <vt:i4>0</vt:i4>
      </vt:variant>
      <vt:variant>
        <vt:i4>5</vt:i4>
      </vt:variant>
      <vt:variant>
        <vt:lpwstr/>
      </vt:variant>
      <vt:variant>
        <vt:lpwstr>_Toc264368425</vt:lpwstr>
      </vt:variant>
      <vt:variant>
        <vt:i4>1572916</vt:i4>
      </vt:variant>
      <vt:variant>
        <vt:i4>344</vt:i4>
      </vt:variant>
      <vt:variant>
        <vt:i4>0</vt:i4>
      </vt:variant>
      <vt:variant>
        <vt:i4>5</vt:i4>
      </vt:variant>
      <vt:variant>
        <vt:lpwstr/>
      </vt:variant>
      <vt:variant>
        <vt:lpwstr>_Toc264368424</vt:lpwstr>
      </vt:variant>
      <vt:variant>
        <vt:i4>1572916</vt:i4>
      </vt:variant>
      <vt:variant>
        <vt:i4>338</vt:i4>
      </vt:variant>
      <vt:variant>
        <vt:i4>0</vt:i4>
      </vt:variant>
      <vt:variant>
        <vt:i4>5</vt:i4>
      </vt:variant>
      <vt:variant>
        <vt:lpwstr/>
      </vt:variant>
      <vt:variant>
        <vt:lpwstr>_Toc264368423</vt:lpwstr>
      </vt:variant>
      <vt:variant>
        <vt:i4>1572916</vt:i4>
      </vt:variant>
      <vt:variant>
        <vt:i4>332</vt:i4>
      </vt:variant>
      <vt:variant>
        <vt:i4>0</vt:i4>
      </vt:variant>
      <vt:variant>
        <vt:i4>5</vt:i4>
      </vt:variant>
      <vt:variant>
        <vt:lpwstr/>
      </vt:variant>
      <vt:variant>
        <vt:lpwstr>_Toc264368422</vt:lpwstr>
      </vt:variant>
      <vt:variant>
        <vt:i4>1572916</vt:i4>
      </vt:variant>
      <vt:variant>
        <vt:i4>326</vt:i4>
      </vt:variant>
      <vt:variant>
        <vt:i4>0</vt:i4>
      </vt:variant>
      <vt:variant>
        <vt:i4>5</vt:i4>
      </vt:variant>
      <vt:variant>
        <vt:lpwstr/>
      </vt:variant>
      <vt:variant>
        <vt:lpwstr>_Toc264368421</vt:lpwstr>
      </vt:variant>
      <vt:variant>
        <vt:i4>1572916</vt:i4>
      </vt:variant>
      <vt:variant>
        <vt:i4>320</vt:i4>
      </vt:variant>
      <vt:variant>
        <vt:i4>0</vt:i4>
      </vt:variant>
      <vt:variant>
        <vt:i4>5</vt:i4>
      </vt:variant>
      <vt:variant>
        <vt:lpwstr/>
      </vt:variant>
      <vt:variant>
        <vt:lpwstr>_Toc264368420</vt:lpwstr>
      </vt:variant>
      <vt:variant>
        <vt:i4>1769524</vt:i4>
      </vt:variant>
      <vt:variant>
        <vt:i4>314</vt:i4>
      </vt:variant>
      <vt:variant>
        <vt:i4>0</vt:i4>
      </vt:variant>
      <vt:variant>
        <vt:i4>5</vt:i4>
      </vt:variant>
      <vt:variant>
        <vt:lpwstr/>
      </vt:variant>
      <vt:variant>
        <vt:lpwstr>_Toc264368419</vt:lpwstr>
      </vt:variant>
      <vt:variant>
        <vt:i4>1769524</vt:i4>
      </vt:variant>
      <vt:variant>
        <vt:i4>308</vt:i4>
      </vt:variant>
      <vt:variant>
        <vt:i4>0</vt:i4>
      </vt:variant>
      <vt:variant>
        <vt:i4>5</vt:i4>
      </vt:variant>
      <vt:variant>
        <vt:lpwstr/>
      </vt:variant>
      <vt:variant>
        <vt:lpwstr>_Toc264368418</vt:lpwstr>
      </vt:variant>
      <vt:variant>
        <vt:i4>1769524</vt:i4>
      </vt:variant>
      <vt:variant>
        <vt:i4>302</vt:i4>
      </vt:variant>
      <vt:variant>
        <vt:i4>0</vt:i4>
      </vt:variant>
      <vt:variant>
        <vt:i4>5</vt:i4>
      </vt:variant>
      <vt:variant>
        <vt:lpwstr/>
      </vt:variant>
      <vt:variant>
        <vt:lpwstr>_Toc264368417</vt:lpwstr>
      </vt:variant>
      <vt:variant>
        <vt:i4>1769524</vt:i4>
      </vt:variant>
      <vt:variant>
        <vt:i4>296</vt:i4>
      </vt:variant>
      <vt:variant>
        <vt:i4>0</vt:i4>
      </vt:variant>
      <vt:variant>
        <vt:i4>5</vt:i4>
      </vt:variant>
      <vt:variant>
        <vt:lpwstr/>
      </vt:variant>
      <vt:variant>
        <vt:lpwstr>_Toc264368416</vt:lpwstr>
      </vt:variant>
      <vt:variant>
        <vt:i4>1769524</vt:i4>
      </vt:variant>
      <vt:variant>
        <vt:i4>290</vt:i4>
      </vt:variant>
      <vt:variant>
        <vt:i4>0</vt:i4>
      </vt:variant>
      <vt:variant>
        <vt:i4>5</vt:i4>
      </vt:variant>
      <vt:variant>
        <vt:lpwstr/>
      </vt:variant>
      <vt:variant>
        <vt:lpwstr>_Toc264368415</vt:lpwstr>
      </vt:variant>
      <vt:variant>
        <vt:i4>1769524</vt:i4>
      </vt:variant>
      <vt:variant>
        <vt:i4>284</vt:i4>
      </vt:variant>
      <vt:variant>
        <vt:i4>0</vt:i4>
      </vt:variant>
      <vt:variant>
        <vt:i4>5</vt:i4>
      </vt:variant>
      <vt:variant>
        <vt:lpwstr/>
      </vt:variant>
      <vt:variant>
        <vt:lpwstr>_Toc264368414</vt:lpwstr>
      </vt:variant>
      <vt:variant>
        <vt:i4>1769524</vt:i4>
      </vt:variant>
      <vt:variant>
        <vt:i4>278</vt:i4>
      </vt:variant>
      <vt:variant>
        <vt:i4>0</vt:i4>
      </vt:variant>
      <vt:variant>
        <vt:i4>5</vt:i4>
      </vt:variant>
      <vt:variant>
        <vt:lpwstr/>
      </vt:variant>
      <vt:variant>
        <vt:lpwstr>_Toc264368413</vt:lpwstr>
      </vt:variant>
      <vt:variant>
        <vt:i4>1769524</vt:i4>
      </vt:variant>
      <vt:variant>
        <vt:i4>272</vt:i4>
      </vt:variant>
      <vt:variant>
        <vt:i4>0</vt:i4>
      </vt:variant>
      <vt:variant>
        <vt:i4>5</vt:i4>
      </vt:variant>
      <vt:variant>
        <vt:lpwstr/>
      </vt:variant>
      <vt:variant>
        <vt:lpwstr>_Toc264368412</vt:lpwstr>
      </vt:variant>
      <vt:variant>
        <vt:i4>1769524</vt:i4>
      </vt:variant>
      <vt:variant>
        <vt:i4>266</vt:i4>
      </vt:variant>
      <vt:variant>
        <vt:i4>0</vt:i4>
      </vt:variant>
      <vt:variant>
        <vt:i4>5</vt:i4>
      </vt:variant>
      <vt:variant>
        <vt:lpwstr/>
      </vt:variant>
      <vt:variant>
        <vt:lpwstr>_Toc264368411</vt:lpwstr>
      </vt:variant>
      <vt:variant>
        <vt:i4>1769524</vt:i4>
      </vt:variant>
      <vt:variant>
        <vt:i4>260</vt:i4>
      </vt:variant>
      <vt:variant>
        <vt:i4>0</vt:i4>
      </vt:variant>
      <vt:variant>
        <vt:i4>5</vt:i4>
      </vt:variant>
      <vt:variant>
        <vt:lpwstr/>
      </vt:variant>
      <vt:variant>
        <vt:lpwstr>_Toc264368410</vt:lpwstr>
      </vt:variant>
      <vt:variant>
        <vt:i4>1703988</vt:i4>
      </vt:variant>
      <vt:variant>
        <vt:i4>254</vt:i4>
      </vt:variant>
      <vt:variant>
        <vt:i4>0</vt:i4>
      </vt:variant>
      <vt:variant>
        <vt:i4>5</vt:i4>
      </vt:variant>
      <vt:variant>
        <vt:lpwstr/>
      </vt:variant>
      <vt:variant>
        <vt:lpwstr>_Toc264368409</vt:lpwstr>
      </vt:variant>
      <vt:variant>
        <vt:i4>1703988</vt:i4>
      </vt:variant>
      <vt:variant>
        <vt:i4>248</vt:i4>
      </vt:variant>
      <vt:variant>
        <vt:i4>0</vt:i4>
      </vt:variant>
      <vt:variant>
        <vt:i4>5</vt:i4>
      </vt:variant>
      <vt:variant>
        <vt:lpwstr/>
      </vt:variant>
      <vt:variant>
        <vt:lpwstr>_Toc264368408</vt:lpwstr>
      </vt:variant>
      <vt:variant>
        <vt:i4>1703988</vt:i4>
      </vt:variant>
      <vt:variant>
        <vt:i4>242</vt:i4>
      </vt:variant>
      <vt:variant>
        <vt:i4>0</vt:i4>
      </vt:variant>
      <vt:variant>
        <vt:i4>5</vt:i4>
      </vt:variant>
      <vt:variant>
        <vt:lpwstr/>
      </vt:variant>
      <vt:variant>
        <vt:lpwstr>_Toc264368407</vt:lpwstr>
      </vt:variant>
      <vt:variant>
        <vt:i4>1703988</vt:i4>
      </vt:variant>
      <vt:variant>
        <vt:i4>236</vt:i4>
      </vt:variant>
      <vt:variant>
        <vt:i4>0</vt:i4>
      </vt:variant>
      <vt:variant>
        <vt:i4>5</vt:i4>
      </vt:variant>
      <vt:variant>
        <vt:lpwstr/>
      </vt:variant>
      <vt:variant>
        <vt:lpwstr>_Toc264368406</vt:lpwstr>
      </vt:variant>
      <vt:variant>
        <vt:i4>1703988</vt:i4>
      </vt:variant>
      <vt:variant>
        <vt:i4>230</vt:i4>
      </vt:variant>
      <vt:variant>
        <vt:i4>0</vt:i4>
      </vt:variant>
      <vt:variant>
        <vt:i4>5</vt:i4>
      </vt:variant>
      <vt:variant>
        <vt:lpwstr/>
      </vt:variant>
      <vt:variant>
        <vt:lpwstr>_Toc264368405</vt:lpwstr>
      </vt:variant>
      <vt:variant>
        <vt:i4>1703988</vt:i4>
      </vt:variant>
      <vt:variant>
        <vt:i4>224</vt:i4>
      </vt:variant>
      <vt:variant>
        <vt:i4>0</vt:i4>
      </vt:variant>
      <vt:variant>
        <vt:i4>5</vt:i4>
      </vt:variant>
      <vt:variant>
        <vt:lpwstr/>
      </vt:variant>
      <vt:variant>
        <vt:lpwstr>_Toc264368404</vt:lpwstr>
      </vt:variant>
      <vt:variant>
        <vt:i4>1703988</vt:i4>
      </vt:variant>
      <vt:variant>
        <vt:i4>218</vt:i4>
      </vt:variant>
      <vt:variant>
        <vt:i4>0</vt:i4>
      </vt:variant>
      <vt:variant>
        <vt:i4>5</vt:i4>
      </vt:variant>
      <vt:variant>
        <vt:lpwstr/>
      </vt:variant>
      <vt:variant>
        <vt:lpwstr>_Toc264368403</vt:lpwstr>
      </vt:variant>
      <vt:variant>
        <vt:i4>1703988</vt:i4>
      </vt:variant>
      <vt:variant>
        <vt:i4>212</vt:i4>
      </vt:variant>
      <vt:variant>
        <vt:i4>0</vt:i4>
      </vt:variant>
      <vt:variant>
        <vt:i4>5</vt:i4>
      </vt:variant>
      <vt:variant>
        <vt:lpwstr/>
      </vt:variant>
      <vt:variant>
        <vt:lpwstr>_Toc264368402</vt:lpwstr>
      </vt:variant>
      <vt:variant>
        <vt:i4>1703988</vt:i4>
      </vt:variant>
      <vt:variant>
        <vt:i4>206</vt:i4>
      </vt:variant>
      <vt:variant>
        <vt:i4>0</vt:i4>
      </vt:variant>
      <vt:variant>
        <vt:i4>5</vt:i4>
      </vt:variant>
      <vt:variant>
        <vt:lpwstr/>
      </vt:variant>
      <vt:variant>
        <vt:lpwstr>_Toc264368401</vt:lpwstr>
      </vt:variant>
      <vt:variant>
        <vt:i4>1703988</vt:i4>
      </vt:variant>
      <vt:variant>
        <vt:i4>200</vt:i4>
      </vt:variant>
      <vt:variant>
        <vt:i4>0</vt:i4>
      </vt:variant>
      <vt:variant>
        <vt:i4>5</vt:i4>
      </vt:variant>
      <vt:variant>
        <vt:lpwstr/>
      </vt:variant>
      <vt:variant>
        <vt:lpwstr>_Toc264368400</vt:lpwstr>
      </vt:variant>
      <vt:variant>
        <vt:i4>1245235</vt:i4>
      </vt:variant>
      <vt:variant>
        <vt:i4>194</vt:i4>
      </vt:variant>
      <vt:variant>
        <vt:i4>0</vt:i4>
      </vt:variant>
      <vt:variant>
        <vt:i4>5</vt:i4>
      </vt:variant>
      <vt:variant>
        <vt:lpwstr/>
      </vt:variant>
      <vt:variant>
        <vt:lpwstr>_Toc264368399</vt:lpwstr>
      </vt:variant>
      <vt:variant>
        <vt:i4>1245235</vt:i4>
      </vt:variant>
      <vt:variant>
        <vt:i4>188</vt:i4>
      </vt:variant>
      <vt:variant>
        <vt:i4>0</vt:i4>
      </vt:variant>
      <vt:variant>
        <vt:i4>5</vt:i4>
      </vt:variant>
      <vt:variant>
        <vt:lpwstr/>
      </vt:variant>
      <vt:variant>
        <vt:lpwstr>_Toc264368398</vt:lpwstr>
      </vt:variant>
      <vt:variant>
        <vt:i4>1245235</vt:i4>
      </vt:variant>
      <vt:variant>
        <vt:i4>182</vt:i4>
      </vt:variant>
      <vt:variant>
        <vt:i4>0</vt:i4>
      </vt:variant>
      <vt:variant>
        <vt:i4>5</vt:i4>
      </vt:variant>
      <vt:variant>
        <vt:lpwstr/>
      </vt:variant>
      <vt:variant>
        <vt:lpwstr>_Toc264368397</vt:lpwstr>
      </vt:variant>
      <vt:variant>
        <vt:i4>1245235</vt:i4>
      </vt:variant>
      <vt:variant>
        <vt:i4>176</vt:i4>
      </vt:variant>
      <vt:variant>
        <vt:i4>0</vt:i4>
      </vt:variant>
      <vt:variant>
        <vt:i4>5</vt:i4>
      </vt:variant>
      <vt:variant>
        <vt:lpwstr/>
      </vt:variant>
      <vt:variant>
        <vt:lpwstr>_Toc264368396</vt:lpwstr>
      </vt:variant>
      <vt:variant>
        <vt:i4>1245235</vt:i4>
      </vt:variant>
      <vt:variant>
        <vt:i4>170</vt:i4>
      </vt:variant>
      <vt:variant>
        <vt:i4>0</vt:i4>
      </vt:variant>
      <vt:variant>
        <vt:i4>5</vt:i4>
      </vt:variant>
      <vt:variant>
        <vt:lpwstr/>
      </vt:variant>
      <vt:variant>
        <vt:lpwstr>_Toc264368395</vt:lpwstr>
      </vt:variant>
      <vt:variant>
        <vt:i4>1245235</vt:i4>
      </vt:variant>
      <vt:variant>
        <vt:i4>164</vt:i4>
      </vt:variant>
      <vt:variant>
        <vt:i4>0</vt:i4>
      </vt:variant>
      <vt:variant>
        <vt:i4>5</vt:i4>
      </vt:variant>
      <vt:variant>
        <vt:lpwstr/>
      </vt:variant>
      <vt:variant>
        <vt:lpwstr>_Toc264368394</vt:lpwstr>
      </vt:variant>
      <vt:variant>
        <vt:i4>1245235</vt:i4>
      </vt:variant>
      <vt:variant>
        <vt:i4>158</vt:i4>
      </vt:variant>
      <vt:variant>
        <vt:i4>0</vt:i4>
      </vt:variant>
      <vt:variant>
        <vt:i4>5</vt:i4>
      </vt:variant>
      <vt:variant>
        <vt:lpwstr/>
      </vt:variant>
      <vt:variant>
        <vt:lpwstr>_Toc264368393</vt:lpwstr>
      </vt:variant>
      <vt:variant>
        <vt:i4>1245235</vt:i4>
      </vt:variant>
      <vt:variant>
        <vt:i4>152</vt:i4>
      </vt:variant>
      <vt:variant>
        <vt:i4>0</vt:i4>
      </vt:variant>
      <vt:variant>
        <vt:i4>5</vt:i4>
      </vt:variant>
      <vt:variant>
        <vt:lpwstr/>
      </vt:variant>
      <vt:variant>
        <vt:lpwstr>_Toc264368392</vt:lpwstr>
      </vt:variant>
      <vt:variant>
        <vt:i4>1245235</vt:i4>
      </vt:variant>
      <vt:variant>
        <vt:i4>146</vt:i4>
      </vt:variant>
      <vt:variant>
        <vt:i4>0</vt:i4>
      </vt:variant>
      <vt:variant>
        <vt:i4>5</vt:i4>
      </vt:variant>
      <vt:variant>
        <vt:lpwstr/>
      </vt:variant>
      <vt:variant>
        <vt:lpwstr>_Toc264368391</vt:lpwstr>
      </vt:variant>
      <vt:variant>
        <vt:i4>1245235</vt:i4>
      </vt:variant>
      <vt:variant>
        <vt:i4>140</vt:i4>
      </vt:variant>
      <vt:variant>
        <vt:i4>0</vt:i4>
      </vt:variant>
      <vt:variant>
        <vt:i4>5</vt:i4>
      </vt:variant>
      <vt:variant>
        <vt:lpwstr/>
      </vt:variant>
      <vt:variant>
        <vt:lpwstr>_Toc264368390</vt:lpwstr>
      </vt:variant>
      <vt:variant>
        <vt:i4>1179699</vt:i4>
      </vt:variant>
      <vt:variant>
        <vt:i4>134</vt:i4>
      </vt:variant>
      <vt:variant>
        <vt:i4>0</vt:i4>
      </vt:variant>
      <vt:variant>
        <vt:i4>5</vt:i4>
      </vt:variant>
      <vt:variant>
        <vt:lpwstr/>
      </vt:variant>
      <vt:variant>
        <vt:lpwstr>_Toc264368389</vt:lpwstr>
      </vt:variant>
      <vt:variant>
        <vt:i4>1179699</vt:i4>
      </vt:variant>
      <vt:variant>
        <vt:i4>128</vt:i4>
      </vt:variant>
      <vt:variant>
        <vt:i4>0</vt:i4>
      </vt:variant>
      <vt:variant>
        <vt:i4>5</vt:i4>
      </vt:variant>
      <vt:variant>
        <vt:lpwstr/>
      </vt:variant>
      <vt:variant>
        <vt:lpwstr>_Toc264368388</vt:lpwstr>
      </vt:variant>
      <vt:variant>
        <vt:i4>1179699</vt:i4>
      </vt:variant>
      <vt:variant>
        <vt:i4>122</vt:i4>
      </vt:variant>
      <vt:variant>
        <vt:i4>0</vt:i4>
      </vt:variant>
      <vt:variant>
        <vt:i4>5</vt:i4>
      </vt:variant>
      <vt:variant>
        <vt:lpwstr/>
      </vt:variant>
      <vt:variant>
        <vt:lpwstr>_Toc264368387</vt:lpwstr>
      </vt:variant>
      <vt:variant>
        <vt:i4>1179699</vt:i4>
      </vt:variant>
      <vt:variant>
        <vt:i4>116</vt:i4>
      </vt:variant>
      <vt:variant>
        <vt:i4>0</vt:i4>
      </vt:variant>
      <vt:variant>
        <vt:i4>5</vt:i4>
      </vt:variant>
      <vt:variant>
        <vt:lpwstr/>
      </vt:variant>
      <vt:variant>
        <vt:lpwstr>_Toc264368386</vt:lpwstr>
      </vt:variant>
      <vt:variant>
        <vt:i4>1179699</vt:i4>
      </vt:variant>
      <vt:variant>
        <vt:i4>110</vt:i4>
      </vt:variant>
      <vt:variant>
        <vt:i4>0</vt:i4>
      </vt:variant>
      <vt:variant>
        <vt:i4>5</vt:i4>
      </vt:variant>
      <vt:variant>
        <vt:lpwstr/>
      </vt:variant>
      <vt:variant>
        <vt:lpwstr>_Toc264368385</vt:lpwstr>
      </vt:variant>
      <vt:variant>
        <vt:i4>1179699</vt:i4>
      </vt:variant>
      <vt:variant>
        <vt:i4>104</vt:i4>
      </vt:variant>
      <vt:variant>
        <vt:i4>0</vt:i4>
      </vt:variant>
      <vt:variant>
        <vt:i4>5</vt:i4>
      </vt:variant>
      <vt:variant>
        <vt:lpwstr/>
      </vt:variant>
      <vt:variant>
        <vt:lpwstr>_Toc264368384</vt:lpwstr>
      </vt:variant>
      <vt:variant>
        <vt:i4>1179699</vt:i4>
      </vt:variant>
      <vt:variant>
        <vt:i4>98</vt:i4>
      </vt:variant>
      <vt:variant>
        <vt:i4>0</vt:i4>
      </vt:variant>
      <vt:variant>
        <vt:i4>5</vt:i4>
      </vt:variant>
      <vt:variant>
        <vt:lpwstr/>
      </vt:variant>
      <vt:variant>
        <vt:lpwstr>_Toc264368383</vt:lpwstr>
      </vt:variant>
      <vt:variant>
        <vt:i4>1179699</vt:i4>
      </vt:variant>
      <vt:variant>
        <vt:i4>92</vt:i4>
      </vt:variant>
      <vt:variant>
        <vt:i4>0</vt:i4>
      </vt:variant>
      <vt:variant>
        <vt:i4>5</vt:i4>
      </vt:variant>
      <vt:variant>
        <vt:lpwstr/>
      </vt:variant>
      <vt:variant>
        <vt:lpwstr>_Toc264368382</vt:lpwstr>
      </vt:variant>
      <vt:variant>
        <vt:i4>1179699</vt:i4>
      </vt:variant>
      <vt:variant>
        <vt:i4>86</vt:i4>
      </vt:variant>
      <vt:variant>
        <vt:i4>0</vt:i4>
      </vt:variant>
      <vt:variant>
        <vt:i4>5</vt:i4>
      </vt:variant>
      <vt:variant>
        <vt:lpwstr/>
      </vt:variant>
      <vt:variant>
        <vt:lpwstr>_Toc264368381</vt:lpwstr>
      </vt:variant>
      <vt:variant>
        <vt:i4>1179699</vt:i4>
      </vt:variant>
      <vt:variant>
        <vt:i4>80</vt:i4>
      </vt:variant>
      <vt:variant>
        <vt:i4>0</vt:i4>
      </vt:variant>
      <vt:variant>
        <vt:i4>5</vt:i4>
      </vt:variant>
      <vt:variant>
        <vt:lpwstr/>
      </vt:variant>
      <vt:variant>
        <vt:lpwstr>_Toc264368380</vt:lpwstr>
      </vt:variant>
      <vt:variant>
        <vt:i4>1900595</vt:i4>
      </vt:variant>
      <vt:variant>
        <vt:i4>74</vt:i4>
      </vt:variant>
      <vt:variant>
        <vt:i4>0</vt:i4>
      </vt:variant>
      <vt:variant>
        <vt:i4>5</vt:i4>
      </vt:variant>
      <vt:variant>
        <vt:lpwstr/>
      </vt:variant>
      <vt:variant>
        <vt:lpwstr>_Toc264368379</vt:lpwstr>
      </vt:variant>
      <vt:variant>
        <vt:i4>1900595</vt:i4>
      </vt:variant>
      <vt:variant>
        <vt:i4>68</vt:i4>
      </vt:variant>
      <vt:variant>
        <vt:i4>0</vt:i4>
      </vt:variant>
      <vt:variant>
        <vt:i4>5</vt:i4>
      </vt:variant>
      <vt:variant>
        <vt:lpwstr/>
      </vt:variant>
      <vt:variant>
        <vt:lpwstr>_Toc264368378</vt:lpwstr>
      </vt:variant>
      <vt:variant>
        <vt:i4>1900595</vt:i4>
      </vt:variant>
      <vt:variant>
        <vt:i4>62</vt:i4>
      </vt:variant>
      <vt:variant>
        <vt:i4>0</vt:i4>
      </vt:variant>
      <vt:variant>
        <vt:i4>5</vt:i4>
      </vt:variant>
      <vt:variant>
        <vt:lpwstr/>
      </vt:variant>
      <vt:variant>
        <vt:lpwstr>_Toc264368377</vt:lpwstr>
      </vt:variant>
      <vt:variant>
        <vt:i4>1900595</vt:i4>
      </vt:variant>
      <vt:variant>
        <vt:i4>56</vt:i4>
      </vt:variant>
      <vt:variant>
        <vt:i4>0</vt:i4>
      </vt:variant>
      <vt:variant>
        <vt:i4>5</vt:i4>
      </vt:variant>
      <vt:variant>
        <vt:lpwstr/>
      </vt:variant>
      <vt:variant>
        <vt:lpwstr>_Toc264368376</vt:lpwstr>
      </vt:variant>
      <vt:variant>
        <vt:i4>1900595</vt:i4>
      </vt:variant>
      <vt:variant>
        <vt:i4>50</vt:i4>
      </vt:variant>
      <vt:variant>
        <vt:i4>0</vt:i4>
      </vt:variant>
      <vt:variant>
        <vt:i4>5</vt:i4>
      </vt:variant>
      <vt:variant>
        <vt:lpwstr/>
      </vt:variant>
      <vt:variant>
        <vt:lpwstr>_Toc264368375</vt:lpwstr>
      </vt:variant>
      <vt:variant>
        <vt:i4>1900595</vt:i4>
      </vt:variant>
      <vt:variant>
        <vt:i4>44</vt:i4>
      </vt:variant>
      <vt:variant>
        <vt:i4>0</vt:i4>
      </vt:variant>
      <vt:variant>
        <vt:i4>5</vt:i4>
      </vt:variant>
      <vt:variant>
        <vt:lpwstr/>
      </vt:variant>
      <vt:variant>
        <vt:lpwstr>_Toc264368374</vt:lpwstr>
      </vt:variant>
      <vt:variant>
        <vt:i4>1900595</vt:i4>
      </vt:variant>
      <vt:variant>
        <vt:i4>38</vt:i4>
      </vt:variant>
      <vt:variant>
        <vt:i4>0</vt:i4>
      </vt:variant>
      <vt:variant>
        <vt:i4>5</vt:i4>
      </vt:variant>
      <vt:variant>
        <vt:lpwstr/>
      </vt:variant>
      <vt:variant>
        <vt:lpwstr>_Toc264368373</vt:lpwstr>
      </vt:variant>
      <vt:variant>
        <vt:i4>1900595</vt:i4>
      </vt:variant>
      <vt:variant>
        <vt:i4>32</vt:i4>
      </vt:variant>
      <vt:variant>
        <vt:i4>0</vt:i4>
      </vt:variant>
      <vt:variant>
        <vt:i4>5</vt:i4>
      </vt:variant>
      <vt:variant>
        <vt:lpwstr/>
      </vt:variant>
      <vt:variant>
        <vt:lpwstr>_Toc264368372</vt:lpwstr>
      </vt:variant>
      <vt:variant>
        <vt:i4>1900595</vt:i4>
      </vt:variant>
      <vt:variant>
        <vt:i4>26</vt:i4>
      </vt:variant>
      <vt:variant>
        <vt:i4>0</vt:i4>
      </vt:variant>
      <vt:variant>
        <vt:i4>5</vt:i4>
      </vt:variant>
      <vt:variant>
        <vt:lpwstr/>
      </vt:variant>
      <vt:variant>
        <vt:lpwstr>_Toc264368371</vt:lpwstr>
      </vt:variant>
      <vt:variant>
        <vt:i4>1900595</vt:i4>
      </vt:variant>
      <vt:variant>
        <vt:i4>20</vt:i4>
      </vt:variant>
      <vt:variant>
        <vt:i4>0</vt:i4>
      </vt:variant>
      <vt:variant>
        <vt:i4>5</vt:i4>
      </vt:variant>
      <vt:variant>
        <vt:lpwstr/>
      </vt:variant>
      <vt:variant>
        <vt:lpwstr>_Toc264368370</vt:lpwstr>
      </vt:variant>
      <vt:variant>
        <vt:i4>1835059</vt:i4>
      </vt:variant>
      <vt:variant>
        <vt:i4>14</vt:i4>
      </vt:variant>
      <vt:variant>
        <vt:i4>0</vt:i4>
      </vt:variant>
      <vt:variant>
        <vt:i4>5</vt:i4>
      </vt:variant>
      <vt:variant>
        <vt:lpwstr/>
      </vt:variant>
      <vt:variant>
        <vt:lpwstr>_Toc264368369</vt:lpwstr>
      </vt:variant>
      <vt:variant>
        <vt:i4>1835059</vt:i4>
      </vt:variant>
      <vt:variant>
        <vt:i4>8</vt:i4>
      </vt:variant>
      <vt:variant>
        <vt:i4>0</vt:i4>
      </vt:variant>
      <vt:variant>
        <vt:i4>5</vt:i4>
      </vt:variant>
      <vt:variant>
        <vt:lpwstr/>
      </vt:variant>
      <vt:variant>
        <vt:lpwstr>_Toc264368368</vt:lpwstr>
      </vt:variant>
      <vt:variant>
        <vt:i4>4980822</vt:i4>
      </vt:variant>
      <vt:variant>
        <vt:i4>3</vt:i4>
      </vt:variant>
      <vt:variant>
        <vt:i4>0</vt:i4>
      </vt:variant>
      <vt:variant>
        <vt:i4>5</vt:i4>
      </vt:variant>
      <vt:variant>
        <vt:lpwstr>http://www.centrelink.gov.au/</vt:lpwstr>
      </vt:variant>
      <vt:variant>
        <vt:lpwstr/>
      </vt:variant>
      <vt:variant>
        <vt:i4>458840</vt:i4>
      </vt:variant>
      <vt:variant>
        <vt:i4>0</vt:i4>
      </vt:variant>
      <vt:variant>
        <vt:i4>0</vt:i4>
      </vt:variant>
      <vt:variant>
        <vt:i4>5</vt:i4>
      </vt:variant>
      <vt:variant>
        <vt:lpwstr>http://www.deewr.gov.au/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Assistance for Isolated Children Scheme</dc:title>
  <dc:creator>mb2211</dc:creator>
  <cp:lastModifiedBy>BEGNELL, Gay</cp:lastModifiedBy>
  <cp:revision>3</cp:revision>
  <cp:lastPrinted>2010-06-23T04:03:00Z</cp:lastPrinted>
  <dcterms:created xsi:type="dcterms:W3CDTF">2015-07-06T03:40:00Z</dcterms:created>
  <dcterms:modified xsi:type="dcterms:W3CDTF">2015-07-07T00:11:00Z</dcterms:modified>
</cp:coreProperties>
</file>