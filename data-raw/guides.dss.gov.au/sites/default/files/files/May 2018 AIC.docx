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6E993" w14:textId="77777777" w:rsidR="007031C8" w:rsidRPr="00227FBA" w:rsidRDefault="004343D9" w:rsidP="00227FBA">
      <w:pPr>
        <w:pStyle w:val="Title"/>
        <w:spacing w:before="1320"/>
        <w:ind w:left="-284"/>
        <w:rPr>
          <w:rStyle w:val="BookTitle"/>
          <w:i w:val="0"/>
          <w:smallCaps w:val="0"/>
          <w:color w:val="24596E"/>
          <w:spacing w:val="0"/>
        </w:rPr>
      </w:pPr>
      <w:r w:rsidRPr="00227FBA">
        <w:rPr>
          <w:rStyle w:val="BookTitle"/>
          <w:i w:val="0"/>
          <w:smallCaps w:val="0"/>
          <w:color w:val="24596E"/>
          <w:spacing w:val="0"/>
        </w:rPr>
        <w:t>Assistance for Isolated Children Scheme</w:t>
      </w:r>
      <w:r w:rsidR="004D4264" w:rsidRPr="00227FBA">
        <w:rPr>
          <w:rStyle w:val="BookTitle"/>
          <w:i w:val="0"/>
          <w:smallCaps w:val="0"/>
          <w:color w:val="24596E"/>
          <w:spacing w:val="0"/>
        </w:rPr>
        <w:t xml:space="preserve"> </w:t>
      </w:r>
      <w:r w:rsidRPr="00227FBA">
        <w:rPr>
          <w:rStyle w:val="BookTitle"/>
          <w:i w:val="0"/>
          <w:smallCaps w:val="0"/>
          <w:color w:val="24596E"/>
          <w:spacing w:val="0"/>
        </w:rPr>
        <w:t>Guidelines</w:t>
      </w:r>
    </w:p>
    <w:p w14:paraId="524BA39D" w14:textId="77777777" w:rsidR="009C6F9B" w:rsidRPr="00D63C03" w:rsidRDefault="009C6F9B" w:rsidP="00BD2CD2">
      <w:pPr>
        <w:rPr>
          <w:lang w:val="en-AU"/>
        </w:rPr>
      </w:pPr>
    </w:p>
    <w:p w14:paraId="3AD09780" w14:textId="77777777" w:rsidR="00E77878" w:rsidRDefault="00E77878" w:rsidP="00227FBA">
      <w:pPr>
        <w:pStyle w:val="Subtitle"/>
        <w:ind w:left="-284"/>
        <w:rPr>
          <w:rStyle w:val="BookTitle"/>
          <w:i w:val="0"/>
          <w:iCs/>
          <w:smallCaps w:val="0"/>
          <w:color w:val="24596E"/>
          <w:spacing w:val="0"/>
        </w:rPr>
      </w:pPr>
      <w:bookmarkStart w:id="0" w:name="_Toc255556940"/>
      <w:bookmarkStart w:id="1" w:name="_Toc264368367"/>
      <w:bookmarkStart w:id="2" w:name="_Toc288041290"/>
      <w:bookmarkStart w:id="3" w:name="_Toc288041482"/>
      <w:bookmarkStart w:id="4" w:name="_Toc288580749"/>
      <w:r w:rsidRPr="00E77878">
        <w:rPr>
          <w:rStyle w:val="BookTitle"/>
          <w:i w:val="0"/>
          <w:iCs/>
          <w:smallCaps w:val="0"/>
          <w:color w:val="24596E"/>
          <w:spacing w:val="0"/>
        </w:rPr>
        <w:t>Work and Study Payments Branch</w:t>
      </w:r>
    </w:p>
    <w:p w14:paraId="6F50DEB1" w14:textId="77777777" w:rsidR="004D4264" w:rsidRPr="00227FBA" w:rsidRDefault="004D4264" w:rsidP="00227FBA">
      <w:pPr>
        <w:pStyle w:val="Subtitle"/>
        <w:ind w:left="-284"/>
        <w:rPr>
          <w:rStyle w:val="BookTitle"/>
          <w:i w:val="0"/>
          <w:iCs/>
          <w:smallCaps w:val="0"/>
          <w:color w:val="24596E"/>
          <w:spacing w:val="0"/>
        </w:rPr>
      </w:pPr>
      <w:r w:rsidRPr="00227FBA">
        <w:rPr>
          <w:rStyle w:val="BookTitle"/>
          <w:i w:val="0"/>
          <w:iCs/>
          <w:smallCaps w:val="0"/>
          <w:color w:val="24596E"/>
          <w:spacing w:val="0"/>
        </w:rPr>
        <w:t>Department of Social Services</w:t>
      </w:r>
      <w:bookmarkEnd w:id="0"/>
      <w:bookmarkEnd w:id="1"/>
      <w:bookmarkEnd w:id="2"/>
      <w:bookmarkEnd w:id="3"/>
      <w:bookmarkEnd w:id="4"/>
    </w:p>
    <w:p w14:paraId="0C7C1A4D" w14:textId="420BF13B" w:rsidR="00A6630D" w:rsidRPr="00C83E1F" w:rsidRDefault="004D4264" w:rsidP="00227FBA">
      <w:pPr>
        <w:pStyle w:val="Subtitle"/>
        <w:ind w:left="-284"/>
      </w:pPr>
      <w:r w:rsidRPr="00C83E1F">
        <w:rPr>
          <w:rStyle w:val="BookTitle"/>
          <w:iCs/>
          <w:smallCaps w:val="0"/>
          <w:color w:val="24596E"/>
          <w:spacing w:val="0"/>
        </w:rPr>
        <w:t xml:space="preserve">Last updated </w:t>
      </w:r>
      <w:r w:rsidR="00283EA0">
        <w:rPr>
          <w:rStyle w:val="BookTitle"/>
          <w:iCs/>
          <w:smallCaps w:val="0"/>
          <w:color w:val="24596E"/>
          <w:spacing w:val="0"/>
        </w:rPr>
        <w:t>May 2018</w:t>
      </w:r>
      <w:r w:rsidR="00A6630D" w:rsidRPr="00C83E1F">
        <w:br w:type="page"/>
      </w:r>
    </w:p>
    <w:p w14:paraId="1009A1F7" w14:textId="77777777" w:rsidR="00A6630D" w:rsidRPr="00D63C03" w:rsidRDefault="00A6630D" w:rsidP="00BD2CD2">
      <w:pPr>
        <w:rPr>
          <w:lang w:val="en-AU"/>
        </w:rPr>
      </w:pPr>
    </w:p>
    <w:p w14:paraId="5C9737BA" w14:textId="77777777" w:rsidR="00A6630D" w:rsidRPr="005469D8" w:rsidRDefault="00A6630D" w:rsidP="00BD2CD2">
      <w:pPr>
        <w:rPr>
          <w:lang w:val="en-AU"/>
        </w:rPr>
      </w:pPr>
    </w:p>
    <w:p w14:paraId="3041C0D9" w14:textId="77777777" w:rsidR="007031C8" w:rsidRPr="005469D8" w:rsidRDefault="004343D9" w:rsidP="00BD2CD2">
      <w:pPr>
        <w:rPr>
          <w:lang w:val="en-AU"/>
        </w:rPr>
      </w:pPr>
      <w:r w:rsidRPr="005469D8">
        <w:rPr>
          <w:lang w:val="en-AU"/>
        </w:rPr>
        <w:t>Enquiries about this document should be addressed to:</w:t>
      </w:r>
    </w:p>
    <w:p w14:paraId="65901C59" w14:textId="77777777" w:rsidR="005E34A9" w:rsidRPr="005469D8" w:rsidRDefault="000568C8" w:rsidP="005E34A9">
      <w:pPr>
        <w:spacing w:before="0" w:after="0"/>
        <w:rPr>
          <w:lang w:val="en-AU"/>
        </w:rPr>
      </w:pPr>
      <w:r w:rsidRPr="005469D8">
        <w:rPr>
          <w:lang w:val="en-AU"/>
        </w:rPr>
        <w:br/>
      </w:r>
      <w:r w:rsidR="00E77878" w:rsidRPr="00E77878">
        <w:rPr>
          <w:lang w:val="en-AU"/>
        </w:rPr>
        <w:t>Work and Study Payments Branch</w:t>
      </w:r>
      <w:r w:rsidRPr="005469D8">
        <w:rPr>
          <w:lang w:val="en-AU"/>
        </w:rPr>
        <w:br/>
      </w:r>
      <w:r w:rsidR="004343D9" w:rsidRPr="005469D8">
        <w:rPr>
          <w:lang w:val="en-AU"/>
        </w:rPr>
        <w:t xml:space="preserve">Department of </w:t>
      </w:r>
      <w:r w:rsidR="00947359" w:rsidRPr="005469D8">
        <w:rPr>
          <w:lang w:val="en-AU"/>
        </w:rPr>
        <w:t>Social Services</w:t>
      </w:r>
    </w:p>
    <w:p w14:paraId="649C622A" w14:textId="77777777" w:rsidR="005E34A9" w:rsidRPr="005E34A9" w:rsidRDefault="005E34A9" w:rsidP="005E34A9">
      <w:pPr>
        <w:spacing w:before="0" w:after="0"/>
        <w:rPr>
          <w:lang w:val="en-AU"/>
        </w:rPr>
      </w:pPr>
      <w:r w:rsidRPr="005E34A9">
        <w:rPr>
          <w:lang w:val="en-AU"/>
        </w:rPr>
        <w:t>GPO Box 9820</w:t>
      </w:r>
      <w:r w:rsidRPr="005E34A9">
        <w:rPr>
          <w:lang w:val="en-AU"/>
        </w:rPr>
        <w:br/>
        <w:t>Canberra  ACT  2601</w:t>
      </w:r>
    </w:p>
    <w:p w14:paraId="5E6ECB4F" w14:textId="77777777" w:rsidR="007031C8" w:rsidRPr="005469D8" w:rsidRDefault="004343D9" w:rsidP="00BD2CD2">
      <w:pPr>
        <w:rPr>
          <w:lang w:val="en-AU"/>
        </w:rPr>
      </w:pPr>
      <w:r w:rsidRPr="005469D8">
        <w:rPr>
          <w:lang w:val="en-AU"/>
        </w:rPr>
        <w:t>The web address of this document is:</w:t>
      </w:r>
    </w:p>
    <w:bookmarkStart w:id="5" w:name="OLE_LINK12"/>
    <w:bookmarkStart w:id="6" w:name="OLE_LINK13"/>
    <w:p w14:paraId="5B7A7EAC" w14:textId="77777777" w:rsidR="003A207E" w:rsidRPr="005469D8" w:rsidRDefault="003A207E" w:rsidP="00471554">
      <w:pPr>
        <w:pStyle w:val="ListParagraph"/>
        <w:numPr>
          <w:ilvl w:val="0"/>
          <w:numId w:val="14"/>
        </w:numPr>
        <w:rPr>
          <w:lang w:val="en-AU"/>
        </w:rPr>
      </w:pPr>
      <w:r w:rsidRPr="005469D8">
        <w:rPr>
          <w:lang w:val="en-AU"/>
        </w:rPr>
        <w:fldChar w:fldCharType="begin"/>
      </w:r>
      <w:r w:rsidR="00E33BAF">
        <w:rPr>
          <w:lang w:val="en-AU"/>
        </w:rPr>
        <w:instrText>HYPERLINK "http://guides.dss.gov.au/" \o "link to the web address of this document"</w:instrText>
      </w:r>
      <w:r w:rsidRPr="005469D8">
        <w:rPr>
          <w:lang w:val="en-AU"/>
        </w:rPr>
        <w:fldChar w:fldCharType="separate"/>
      </w:r>
      <w:r w:rsidRPr="005469D8">
        <w:rPr>
          <w:rStyle w:val="Hyperlink"/>
          <w:rFonts w:cs="Arial"/>
          <w:lang w:val="en-AU"/>
        </w:rPr>
        <w:t>http://guides.dss.gov.au</w:t>
      </w:r>
      <w:r w:rsidRPr="005469D8">
        <w:rPr>
          <w:lang w:val="en-AU"/>
        </w:rPr>
        <w:fldChar w:fldCharType="end"/>
      </w:r>
    </w:p>
    <w:bookmarkEnd w:id="5"/>
    <w:bookmarkEnd w:id="6"/>
    <w:p w14:paraId="055A78AF" w14:textId="77777777" w:rsidR="007031C8" w:rsidRPr="005469D8" w:rsidRDefault="004343D9" w:rsidP="00BD2CD2">
      <w:pPr>
        <w:rPr>
          <w:lang w:val="en-AU"/>
        </w:rPr>
      </w:pPr>
      <w:r w:rsidRPr="005469D8">
        <w:rPr>
          <w:lang w:val="en-AU"/>
        </w:rPr>
        <w:t xml:space="preserve">General AIC Scheme information and AIC Scheme Claim forms can be obtained from </w:t>
      </w:r>
      <w:r w:rsidR="00BC0240" w:rsidRPr="005469D8">
        <w:rPr>
          <w:lang w:val="en-AU"/>
        </w:rPr>
        <w:t xml:space="preserve">the </w:t>
      </w:r>
      <w:r w:rsidR="00D47414" w:rsidRPr="005469D8">
        <w:rPr>
          <w:lang w:val="en-AU"/>
        </w:rPr>
        <w:t xml:space="preserve">Department of Human Services’ Centrelink </w:t>
      </w:r>
      <w:r w:rsidR="002F10D3" w:rsidRPr="005469D8">
        <w:rPr>
          <w:lang w:val="en-AU"/>
        </w:rPr>
        <w:t>S</w:t>
      </w:r>
      <w:r w:rsidR="00E23F87" w:rsidRPr="005469D8">
        <w:rPr>
          <w:lang w:val="en-AU"/>
        </w:rPr>
        <w:t>ervices</w:t>
      </w:r>
      <w:r w:rsidRPr="005469D8">
        <w:rPr>
          <w:lang w:val="en-AU"/>
        </w:rPr>
        <w:t>:</w:t>
      </w:r>
    </w:p>
    <w:p w14:paraId="7AD49023" w14:textId="77777777" w:rsidR="007031C8" w:rsidRPr="005469D8" w:rsidRDefault="004343D9" w:rsidP="00471554">
      <w:pPr>
        <w:pStyle w:val="ListParagraph"/>
        <w:numPr>
          <w:ilvl w:val="0"/>
          <w:numId w:val="14"/>
        </w:numPr>
        <w:rPr>
          <w:lang w:val="en-AU"/>
        </w:rPr>
      </w:pPr>
      <w:r w:rsidRPr="005469D8">
        <w:rPr>
          <w:lang w:val="en-AU"/>
        </w:rPr>
        <w:t xml:space="preserve">at any </w:t>
      </w:r>
      <w:r w:rsidR="00643F32" w:rsidRPr="005469D8">
        <w:rPr>
          <w:lang w:val="en-AU"/>
        </w:rPr>
        <w:t>Service Centre</w:t>
      </w:r>
    </w:p>
    <w:p w14:paraId="47AA8241" w14:textId="77777777" w:rsidR="007031C8" w:rsidRPr="005469D8" w:rsidRDefault="004343D9" w:rsidP="00471554">
      <w:pPr>
        <w:pStyle w:val="ListParagraph"/>
        <w:numPr>
          <w:ilvl w:val="0"/>
          <w:numId w:val="14"/>
        </w:numPr>
        <w:rPr>
          <w:lang w:val="en-AU"/>
        </w:rPr>
      </w:pPr>
      <w:r w:rsidRPr="005469D8">
        <w:rPr>
          <w:lang w:val="en-AU"/>
        </w:rPr>
        <w:t>by telephone on 13 23 18</w:t>
      </w:r>
    </w:p>
    <w:p w14:paraId="7353D50C" w14:textId="77777777" w:rsidR="007031C8" w:rsidRPr="005469D8" w:rsidRDefault="004343D9" w:rsidP="00471554">
      <w:pPr>
        <w:pStyle w:val="ListParagraph"/>
        <w:numPr>
          <w:ilvl w:val="0"/>
          <w:numId w:val="14"/>
        </w:numPr>
        <w:rPr>
          <w:lang w:val="en-AU"/>
        </w:rPr>
      </w:pPr>
      <w:r w:rsidRPr="005469D8">
        <w:rPr>
          <w:lang w:val="en-AU"/>
        </w:rPr>
        <w:t xml:space="preserve">at </w:t>
      </w:r>
      <w:hyperlink r:id="rId8" w:history="1">
        <w:r w:rsidR="00643F32" w:rsidRPr="005469D8">
          <w:rPr>
            <w:rStyle w:val="Hyperlink"/>
            <w:rFonts w:cs="Arial"/>
            <w:lang w:val="en-AU"/>
          </w:rPr>
          <w:t>www.humanservices.gov.au</w:t>
        </w:r>
      </w:hyperlink>
      <w:r w:rsidR="00FD5C0A" w:rsidRPr="005469D8">
        <w:rPr>
          <w:lang w:val="en-AU"/>
        </w:rPr>
        <w:t>.</w:t>
      </w:r>
    </w:p>
    <w:p w14:paraId="72211A9A" w14:textId="77777777" w:rsidR="007031C8" w:rsidRPr="00927C5F" w:rsidRDefault="007031C8" w:rsidP="00BD2CD2">
      <w:pPr>
        <w:rPr>
          <w:lang w:val="en-AU"/>
        </w:rPr>
      </w:pPr>
    </w:p>
    <w:p w14:paraId="7B067FDA" w14:textId="77777777" w:rsidR="004D4264" w:rsidRDefault="004D4264" w:rsidP="00BD2CD2">
      <w:pPr>
        <w:rPr>
          <w:lang w:val="en-AU"/>
        </w:rPr>
        <w:sectPr w:rsidR="004D4264" w:rsidSect="009033D6">
          <w:headerReference w:type="even" r:id="rId9"/>
          <w:headerReference w:type="default" r:id="rId10"/>
          <w:footerReference w:type="even" r:id="rId11"/>
          <w:footerReference w:type="default" r:id="rId12"/>
          <w:headerReference w:type="first" r:id="rId13"/>
          <w:footerReference w:type="first" r:id="rId14"/>
          <w:type w:val="oddPage"/>
          <w:pgSz w:w="11909" w:h="16834" w:code="9"/>
          <w:pgMar w:top="680" w:right="1134" w:bottom="284" w:left="1134" w:header="283" w:footer="9" w:gutter="0"/>
          <w:pgNumType w:fmt="lowerRoman"/>
          <w:cols w:space="720"/>
          <w:titlePg/>
          <w:docGrid w:linePitch="326"/>
        </w:sectPr>
      </w:pPr>
    </w:p>
    <w:bookmarkStart w:id="7" w:name="_Toc161552169"/>
    <w:p w14:paraId="4363BC6A" w14:textId="77777777" w:rsidR="00E33BAF" w:rsidRDefault="00A65383">
      <w:pPr>
        <w:pStyle w:val="TOC1"/>
        <w:rPr>
          <w:rFonts w:asciiTheme="minorHAnsi" w:eastAsiaTheme="minorEastAsia" w:hAnsiTheme="minorHAnsi" w:cstheme="minorBidi"/>
          <w:b w:val="0"/>
          <w:sz w:val="22"/>
          <w:szCs w:val="22"/>
          <w:lang w:val="en-AU" w:eastAsia="en-AU"/>
        </w:rPr>
      </w:pPr>
      <w:r>
        <w:lastRenderedPageBreak/>
        <w:fldChar w:fldCharType="begin"/>
      </w:r>
      <w:r>
        <w:instrText xml:space="preserve"> TOC \o "1-2" \h \z \u </w:instrText>
      </w:r>
      <w:r>
        <w:fldChar w:fldCharType="separate"/>
      </w:r>
      <w:hyperlink w:anchor="_Toc469647147" w:history="1">
        <w:r w:rsidR="00E33BAF" w:rsidRPr="00B352AA">
          <w:rPr>
            <w:rStyle w:val="Hyperlink"/>
          </w:rPr>
          <w:t>Abbreviations and acronyms</w:t>
        </w:r>
        <w:r w:rsidR="00E33BAF">
          <w:rPr>
            <w:webHidden/>
          </w:rPr>
          <w:tab/>
        </w:r>
        <w:r w:rsidR="00E33BAF">
          <w:rPr>
            <w:webHidden/>
          </w:rPr>
          <w:fldChar w:fldCharType="begin"/>
        </w:r>
        <w:r w:rsidR="00E33BAF">
          <w:rPr>
            <w:webHidden/>
          </w:rPr>
          <w:instrText xml:space="preserve"> PAGEREF _Toc469647147 \h </w:instrText>
        </w:r>
        <w:r w:rsidR="00E33BAF">
          <w:rPr>
            <w:webHidden/>
          </w:rPr>
        </w:r>
        <w:r w:rsidR="00E33BAF">
          <w:rPr>
            <w:webHidden/>
          </w:rPr>
          <w:fldChar w:fldCharType="separate"/>
        </w:r>
        <w:r w:rsidR="00DD2CC6">
          <w:rPr>
            <w:webHidden/>
          </w:rPr>
          <w:t>iii</w:t>
        </w:r>
        <w:r w:rsidR="00E33BAF">
          <w:rPr>
            <w:webHidden/>
          </w:rPr>
          <w:fldChar w:fldCharType="end"/>
        </w:r>
      </w:hyperlink>
    </w:p>
    <w:p w14:paraId="64400FD6"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48" w:history="1">
        <w:r w:rsidR="00E33BAF" w:rsidRPr="00B352AA">
          <w:rPr>
            <w:rStyle w:val="Hyperlink"/>
          </w:rPr>
          <w:t>Definitions for these Guidelines</w:t>
        </w:r>
        <w:r w:rsidR="00E33BAF">
          <w:rPr>
            <w:webHidden/>
          </w:rPr>
          <w:tab/>
        </w:r>
        <w:r w:rsidR="00E33BAF">
          <w:rPr>
            <w:webHidden/>
          </w:rPr>
          <w:fldChar w:fldCharType="begin"/>
        </w:r>
        <w:r w:rsidR="00E33BAF">
          <w:rPr>
            <w:webHidden/>
          </w:rPr>
          <w:instrText xml:space="preserve"> PAGEREF _Toc469647148 \h </w:instrText>
        </w:r>
        <w:r w:rsidR="00E33BAF">
          <w:rPr>
            <w:webHidden/>
          </w:rPr>
        </w:r>
        <w:r w:rsidR="00E33BAF">
          <w:rPr>
            <w:webHidden/>
          </w:rPr>
          <w:fldChar w:fldCharType="separate"/>
        </w:r>
        <w:r w:rsidR="00DD2CC6">
          <w:rPr>
            <w:webHidden/>
          </w:rPr>
          <w:t>iv</w:t>
        </w:r>
        <w:r w:rsidR="00E33BAF">
          <w:rPr>
            <w:webHidden/>
          </w:rPr>
          <w:fldChar w:fldCharType="end"/>
        </w:r>
      </w:hyperlink>
    </w:p>
    <w:p w14:paraId="08AC8313"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49" w:tooltip="General information about the AIC Scheme" w:history="1">
        <w:r w:rsidR="00E33BAF" w:rsidRPr="00B352AA">
          <w:rPr>
            <w:rStyle w:val="Hyperlink"/>
          </w:rPr>
          <w:t>1</w:t>
        </w:r>
        <w:r w:rsidR="00E33BAF">
          <w:rPr>
            <w:rFonts w:asciiTheme="minorHAnsi" w:eastAsiaTheme="minorEastAsia" w:hAnsiTheme="minorHAnsi" w:cstheme="minorBidi"/>
            <w:b w:val="0"/>
            <w:sz w:val="22"/>
            <w:szCs w:val="22"/>
            <w:lang w:val="en-AU" w:eastAsia="en-AU"/>
          </w:rPr>
          <w:tab/>
        </w:r>
        <w:r w:rsidR="00E33BAF" w:rsidRPr="00B352AA">
          <w:rPr>
            <w:rStyle w:val="Hyperlink"/>
          </w:rPr>
          <w:t>General information about the AIC Scheme</w:t>
        </w:r>
        <w:r w:rsidR="00E33BAF">
          <w:rPr>
            <w:webHidden/>
          </w:rPr>
          <w:tab/>
        </w:r>
        <w:r w:rsidR="00E33BAF">
          <w:rPr>
            <w:webHidden/>
          </w:rPr>
          <w:fldChar w:fldCharType="begin"/>
        </w:r>
        <w:r w:rsidR="00E33BAF">
          <w:rPr>
            <w:webHidden/>
          </w:rPr>
          <w:instrText xml:space="preserve"> PAGEREF _Toc469647149 \h </w:instrText>
        </w:r>
        <w:r w:rsidR="00E33BAF">
          <w:rPr>
            <w:webHidden/>
          </w:rPr>
        </w:r>
        <w:r w:rsidR="00E33BAF">
          <w:rPr>
            <w:webHidden/>
          </w:rPr>
          <w:fldChar w:fldCharType="separate"/>
        </w:r>
        <w:r w:rsidR="00DD2CC6">
          <w:rPr>
            <w:webHidden/>
          </w:rPr>
          <w:t>1</w:t>
        </w:r>
        <w:r w:rsidR="00E33BAF">
          <w:rPr>
            <w:webHidden/>
          </w:rPr>
          <w:fldChar w:fldCharType="end"/>
        </w:r>
      </w:hyperlink>
    </w:p>
    <w:p w14:paraId="5D2D2CD1" w14:textId="77777777" w:rsidR="00E33BAF" w:rsidRDefault="004238B4">
      <w:pPr>
        <w:pStyle w:val="TOC2"/>
        <w:rPr>
          <w:rFonts w:asciiTheme="minorHAnsi" w:eastAsiaTheme="minorEastAsia" w:hAnsiTheme="minorHAnsi" w:cstheme="minorBidi"/>
          <w:szCs w:val="22"/>
          <w:lang w:val="en-AU" w:eastAsia="en-AU"/>
        </w:rPr>
      </w:pPr>
      <w:hyperlink w:anchor="_Toc469647150" w:tooltip="AIC Description" w:history="1">
        <w:r w:rsidR="00E33BAF" w:rsidRPr="00B352AA">
          <w:rPr>
            <w:rStyle w:val="Hyperlink"/>
          </w:rPr>
          <w:t>1.1</w:t>
        </w:r>
        <w:r w:rsidR="00E33BAF">
          <w:rPr>
            <w:rFonts w:asciiTheme="minorHAnsi" w:eastAsiaTheme="minorEastAsia" w:hAnsiTheme="minorHAnsi" w:cstheme="minorBidi"/>
            <w:szCs w:val="22"/>
            <w:lang w:val="en-AU" w:eastAsia="en-AU"/>
          </w:rPr>
          <w:tab/>
        </w:r>
        <w:r w:rsidR="00E33BAF" w:rsidRPr="00B352AA">
          <w:rPr>
            <w:rStyle w:val="Hyperlink"/>
          </w:rPr>
          <w:t>Description</w:t>
        </w:r>
        <w:r w:rsidR="00E33BAF">
          <w:rPr>
            <w:webHidden/>
          </w:rPr>
          <w:tab/>
        </w:r>
        <w:r w:rsidR="00E33BAF">
          <w:rPr>
            <w:webHidden/>
          </w:rPr>
          <w:fldChar w:fldCharType="begin"/>
        </w:r>
        <w:r w:rsidR="00E33BAF">
          <w:rPr>
            <w:webHidden/>
          </w:rPr>
          <w:instrText xml:space="preserve"> PAGEREF _Toc469647150 \h </w:instrText>
        </w:r>
        <w:r w:rsidR="00E33BAF">
          <w:rPr>
            <w:webHidden/>
          </w:rPr>
        </w:r>
        <w:r w:rsidR="00E33BAF">
          <w:rPr>
            <w:webHidden/>
          </w:rPr>
          <w:fldChar w:fldCharType="separate"/>
        </w:r>
        <w:r w:rsidR="00DD2CC6">
          <w:rPr>
            <w:webHidden/>
          </w:rPr>
          <w:t>1</w:t>
        </w:r>
        <w:r w:rsidR="00E33BAF">
          <w:rPr>
            <w:webHidden/>
          </w:rPr>
          <w:fldChar w:fldCharType="end"/>
        </w:r>
      </w:hyperlink>
    </w:p>
    <w:p w14:paraId="291D419E" w14:textId="77777777" w:rsidR="00E33BAF" w:rsidRDefault="004238B4">
      <w:pPr>
        <w:pStyle w:val="TOC2"/>
        <w:rPr>
          <w:rFonts w:asciiTheme="minorHAnsi" w:eastAsiaTheme="minorEastAsia" w:hAnsiTheme="minorHAnsi" w:cstheme="minorBidi"/>
          <w:szCs w:val="22"/>
          <w:lang w:val="en-AU" w:eastAsia="en-AU"/>
        </w:rPr>
      </w:pPr>
      <w:hyperlink w:anchor="_Toc469647151" w:tooltip="AIC Objectives" w:history="1">
        <w:r w:rsidR="00E33BAF" w:rsidRPr="00B352AA">
          <w:rPr>
            <w:rStyle w:val="Hyperlink"/>
          </w:rPr>
          <w:t>1.2</w:t>
        </w:r>
        <w:r w:rsidR="00E33BAF">
          <w:rPr>
            <w:rFonts w:asciiTheme="minorHAnsi" w:eastAsiaTheme="minorEastAsia" w:hAnsiTheme="minorHAnsi" w:cstheme="minorBidi"/>
            <w:szCs w:val="22"/>
            <w:lang w:val="en-AU" w:eastAsia="en-AU"/>
          </w:rPr>
          <w:tab/>
        </w:r>
        <w:r w:rsidR="00E33BAF" w:rsidRPr="00B352AA">
          <w:rPr>
            <w:rStyle w:val="Hyperlink"/>
          </w:rPr>
          <w:t>Objectives</w:t>
        </w:r>
        <w:r w:rsidR="00E33BAF">
          <w:rPr>
            <w:webHidden/>
          </w:rPr>
          <w:tab/>
        </w:r>
        <w:r w:rsidR="00E33BAF">
          <w:rPr>
            <w:webHidden/>
          </w:rPr>
          <w:fldChar w:fldCharType="begin"/>
        </w:r>
        <w:r w:rsidR="00E33BAF">
          <w:rPr>
            <w:webHidden/>
          </w:rPr>
          <w:instrText xml:space="preserve"> PAGEREF _Toc469647151 \h </w:instrText>
        </w:r>
        <w:r w:rsidR="00E33BAF">
          <w:rPr>
            <w:webHidden/>
          </w:rPr>
        </w:r>
        <w:r w:rsidR="00E33BAF">
          <w:rPr>
            <w:webHidden/>
          </w:rPr>
          <w:fldChar w:fldCharType="separate"/>
        </w:r>
        <w:r w:rsidR="00DD2CC6">
          <w:rPr>
            <w:webHidden/>
          </w:rPr>
          <w:t>1</w:t>
        </w:r>
        <w:r w:rsidR="00E33BAF">
          <w:rPr>
            <w:webHidden/>
          </w:rPr>
          <w:fldChar w:fldCharType="end"/>
        </w:r>
      </w:hyperlink>
    </w:p>
    <w:p w14:paraId="626B0F41" w14:textId="77777777" w:rsidR="00E33BAF" w:rsidRDefault="004238B4">
      <w:pPr>
        <w:pStyle w:val="TOC2"/>
        <w:rPr>
          <w:rFonts w:asciiTheme="minorHAnsi" w:eastAsiaTheme="minorEastAsia" w:hAnsiTheme="minorHAnsi" w:cstheme="minorBidi"/>
          <w:szCs w:val="22"/>
          <w:lang w:val="en-AU" w:eastAsia="en-AU"/>
        </w:rPr>
      </w:pPr>
      <w:hyperlink w:anchor="_Toc469647152" w:tooltip="AIC Eligibility" w:history="1">
        <w:r w:rsidR="00E33BAF" w:rsidRPr="00B352AA">
          <w:rPr>
            <w:rStyle w:val="Hyperlink"/>
          </w:rPr>
          <w:t>1.3</w:t>
        </w:r>
        <w:r w:rsidR="00E33BAF">
          <w:rPr>
            <w:rFonts w:asciiTheme="minorHAnsi" w:eastAsiaTheme="minorEastAsia" w:hAnsiTheme="minorHAnsi" w:cstheme="minorBidi"/>
            <w:szCs w:val="22"/>
            <w:lang w:val="en-AU" w:eastAsia="en-AU"/>
          </w:rPr>
          <w:tab/>
        </w:r>
        <w:r w:rsidR="00E33BAF" w:rsidRPr="00B352AA">
          <w:rPr>
            <w:rStyle w:val="Hyperlink"/>
          </w:rPr>
          <w:t>Eligibility</w:t>
        </w:r>
        <w:r w:rsidR="00E33BAF">
          <w:rPr>
            <w:webHidden/>
          </w:rPr>
          <w:tab/>
        </w:r>
        <w:r w:rsidR="00E33BAF">
          <w:rPr>
            <w:webHidden/>
          </w:rPr>
          <w:fldChar w:fldCharType="begin"/>
        </w:r>
        <w:r w:rsidR="00E33BAF">
          <w:rPr>
            <w:webHidden/>
          </w:rPr>
          <w:instrText xml:space="preserve"> PAGEREF _Toc469647152 \h </w:instrText>
        </w:r>
        <w:r w:rsidR="00E33BAF">
          <w:rPr>
            <w:webHidden/>
          </w:rPr>
        </w:r>
        <w:r w:rsidR="00E33BAF">
          <w:rPr>
            <w:webHidden/>
          </w:rPr>
          <w:fldChar w:fldCharType="separate"/>
        </w:r>
        <w:r w:rsidR="00DD2CC6">
          <w:rPr>
            <w:webHidden/>
          </w:rPr>
          <w:t>1</w:t>
        </w:r>
        <w:r w:rsidR="00E33BAF">
          <w:rPr>
            <w:webHidden/>
          </w:rPr>
          <w:fldChar w:fldCharType="end"/>
        </w:r>
      </w:hyperlink>
    </w:p>
    <w:p w14:paraId="40352E0B" w14:textId="77777777" w:rsidR="00E33BAF" w:rsidRDefault="004238B4">
      <w:pPr>
        <w:pStyle w:val="TOC2"/>
        <w:rPr>
          <w:rFonts w:asciiTheme="minorHAnsi" w:eastAsiaTheme="minorEastAsia" w:hAnsiTheme="minorHAnsi" w:cstheme="minorBidi"/>
          <w:szCs w:val="22"/>
          <w:lang w:val="en-AU" w:eastAsia="en-AU"/>
        </w:rPr>
      </w:pPr>
      <w:hyperlink w:anchor="_Toc469647153" w:tooltip="Types of AIC allowances" w:history="1">
        <w:r w:rsidR="00E33BAF" w:rsidRPr="00B352AA">
          <w:rPr>
            <w:rStyle w:val="Hyperlink"/>
          </w:rPr>
          <w:t>1.4</w:t>
        </w:r>
        <w:r w:rsidR="00E33BAF">
          <w:rPr>
            <w:rFonts w:asciiTheme="minorHAnsi" w:eastAsiaTheme="minorEastAsia" w:hAnsiTheme="minorHAnsi" w:cstheme="minorBidi"/>
            <w:szCs w:val="22"/>
            <w:lang w:val="en-AU" w:eastAsia="en-AU"/>
          </w:rPr>
          <w:tab/>
        </w:r>
        <w:r w:rsidR="00E33BAF" w:rsidRPr="00B352AA">
          <w:rPr>
            <w:rStyle w:val="Hyperlink"/>
          </w:rPr>
          <w:t>Types of allowances</w:t>
        </w:r>
        <w:r w:rsidR="00E33BAF">
          <w:rPr>
            <w:webHidden/>
          </w:rPr>
          <w:tab/>
        </w:r>
        <w:r w:rsidR="00E33BAF">
          <w:rPr>
            <w:webHidden/>
          </w:rPr>
          <w:fldChar w:fldCharType="begin"/>
        </w:r>
        <w:r w:rsidR="00E33BAF">
          <w:rPr>
            <w:webHidden/>
          </w:rPr>
          <w:instrText xml:space="preserve"> PAGEREF _Toc469647153 \h </w:instrText>
        </w:r>
        <w:r w:rsidR="00E33BAF">
          <w:rPr>
            <w:webHidden/>
          </w:rPr>
        </w:r>
        <w:r w:rsidR="00E33BAF">
          <w:rPr>
            <w:webHidden/>
          </w:rPr>
          <w:fldChar w:fldCharType="separate"/>
        </w:r>
        <w:r w:rsidR="00DD2CC6">
          <w:rPr>
            <w:webHidden/>
          </w:rPr>
          <w:t>2</w:t>
        </w:r>
        <w:r w:rsidR="00E33BAF">
          <w:rPr>
            <w:webHidden/>
          </w:rPr>
          <w:fldChar w:fldCharType="end"/>
        </w:r>
      </w:hyperlink>
    </w:p>
    <w:p w14:paraId="53343862" w14:textId="77777777" w:rsidR="00E33BAF" w:rsidRDefault="004238B4">
      <w:pPr>
        <w:pStyle w:val="TOC2"/>
        <w:rPr>
          <w:rFonts w:asciiTheme="minorHAnsi" w:eastAsiaTheme="minorEastAsia" w:hAnsiTheme="minorHAnsi" w:cstheme="minorBidi"/>
          <w:szCs w:val="22"/>
          <w:lang w:val="en-AU" w:eastAsia="en-AU"/>
        </w:rPr>
      </w:pPr>
      <w:hyperlink w:anchor="_Toc469647154" w:tooltip="AIC legislative basis" w:history="1">
        <w:r w:rsidR="00E33BAF" w:rsidRPr="00B352AA">
          <w:rPr>
            <w:rStyle w:val="Hyperlink"/>
          </w:rPr>
          <w:t>1.5</w:t>
        </w:r>
        <w:r w:rsidR="00E33BAF">
          <w:rPr>
            <w:rFonts w:asciiTheme="minorHAnsi" w:eastAsiaTheme="minorEastAsia" w:hAnsiTheme="minorHAnsi" w:cstheme="minorBidi"/>
            <w:szCs w:val="22"/>
            <w:lang w:val="en-AU" w:eastAsia="en-AU"/>
          </w:rPr>
          <w:tab/>
        </w:r>
        <w:r w:rsidR="00E33BAF" w:rsidRPr="00B352AA">
          <w:rPr>
            <w:rStyle w:val="Hyperlink"/>
          </w:rPr>
          <w:t>Legislative basis</w:t>
        </w:r>
        <w:r w:rsidR="00E33BAF">
          <w:rPr>
            <w:webHidden/>
          </w:rPr>
          <w:tab/>
        </w:r>
        <w:r w:rsidR="00E33BAF">
          <w:rPr>
            <w:webHidden/>
          </w:rPr>
          <w:fldChar w:fldCharType="begin"/>
        </w:r>
        <w:r w:rsidR="00E33BAF">
          <w:rPr>
            <w:webHidden/>
          </w:rPr>
          <w:instrText xml:space="preserve"> PAGEREF _Toc469647154 \h </w:instrText>
        </w:r>
        <w:r w:rsidR="00E33BAF">
          <w:rPr>
            <w:webHidden/>
          </w:rPr>
        </w:r>
        <w:r w:rsidR="00E33BAF">
          <w:rPr>
            <w:webHidden/>
          </w:rPr>
          <w:fldChar w:fldCharType="separate"/>
        </w:r>
        <w:r w:rsidR="00DD2CC6">
          <w:rPr>
            <w:webHidden/>
          </w:rPr>
          <w:t>2</w:t>
        </w:r>
        <w:r w:rsidR="00E33BAF">
          <w:rPr>
            <w:webHidden/>
          </w:rPr>
          <w:fldChar w:fldCharType="end"/>
        </w:r>
      </w:hyperlink>
    </w:p>
    <w:p w14:paraId="1563E005"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55" w:tooltip="Applicant eligibility" w:history="1">
        <w:r w:rsidR="00E33BAF" w:rsidRPr="00B352AA">
          <w:rPr>
            <w:rStyle w:val="Hyperlink"/>
          </w:rPr>
          <w:t>2</w:t>
        </w:r>
        <w:r w:rsidR="00E33BAF">
          <w:rPr>
            <w:rFonts w:asciiTheme="minorHAnsi" w:eastAsiaTheme="minorEastAsia" w:hAnsiTheme="minorHAnsi" w:cstheme="minorBidi"/>
            <w:b w:val="0"/>
            <w:sz w:val="22"/>
            <w:szCs w:val="22"/>
            <w:lang w:val="en-AU" w:eastAsia="en-AU"/>
          </w:rPr>
          <w:tab/>
        </w:r>
        <w:r w:rsidR="00E33BAF" w:rsidRPr="00B352AA">
          <w:rPr>
            <w:rStyle w:val="Hyperlink"/>
          </w:rPr>
          <w:t>Applicant eligibility</w:t>
        </w:r>
        <w:r w:rsidR="00E33BAF">
          <w:rPr>
            <w:webHidden/>
          </w:rPr>
          <w:tab/>
        </w:r>
        <w:r w:rsidR="00E33BAF">
          <w:rPr>
            <w:webHidden/>
          </w:rPr>
          <w:fldChar w:fldCharType="begin"/>
        </w:r>
        <w:r w:rsidR="00E33BAF">
          <w:rPr>
            <w:webHidden/>
          </w:rPr>
          <w:instrText xml:space="preserve"> PAGEREF _Toc469647155 \h </w:instrText>
        </w:r>
        <w:r w:rsidR="00E33BAF">
          <w:rPr>
            <w:webHidden/>
          </w:rPr>
        </w:r>
        <w:r w:rsidR="00E33BAF">
          <w:rPr>
            <w:webHidden/>
          </w:rPr>
          <w:fldChar w:fldCharType="separate"/>
        </w:r>
        <w:r w:rsidR="00DD2CC6">
          <w:rPr>
            <w:webHidden/>
          </w:rPr>
          <w:t>3</w:t>
        </w:r>
        <w:r w:rsidR="00E33BAF">
          <w:rPr>
            <w:webHidden/>
          </w:rPr>
          <w:fldChar w:fldCharType="end"/>
        </w:r>
      </w:hyperlink>
    </w:p>
    <w:p w14:paraId="3395E02E" w14:textId="77777777" w:rsidR="00E33BAF" w:rsidRDefault="004238B4">
      <w:pPr>
        <w:pStyle w:val="TOC2"/>
        <w:rPr>
          <w:rFonts w:asciiTheme="minorHAnsi" w:eastAsiaTheme="minorEastAsia" w:hAnsiTheme="minorHAnsi" w:cstheme="minorBidi"/>
          <w:szCs w:val="22"/>
          <w:lang w:val="en-AU" w:eastAsia="en-AU"/>
        </w:rPr>
      </w:pPr>
      <w:hyperlink w:anchor="_Toc469647156" w:tooltip="Requirements for applicants" w:history="1">
        <w:r w:rsidR="00E33BAF" w:rsidRPr="00B352AA">
          <w:rPr>
            <w:rStyle w:val="Hyperlink"/>
          </w:rPr>
          <w:t>2.1</w:t>
        </w:r>
        <w:r w:rsidR="00E33BAF">
          <w:rPr>
            <w:rFonts w:asciiTheme="minorHAnsi" w:eastAsiaTheme="minorEastAsia" w:hAnsiTheme="minorHAnsi" w:cstheme="minorBidi"/>
            <w:szCs w:val="22"/>
            <w:lang w:val="en-AU" w:eastAsia="en-AU"/>
          </w:rPr>
          <w:tab/>
        </w:r>
        <w:r w:rsidR="00E33BAF" w:rsidRPr="00B352AA">
          <w:rPr>
            <w:rStyle w:val="Hyperlink"/>
          </w:rPr>
          <w:t>Requirements for applicants</w:t>
        </w:r>
        <w:r w:rsidR="00E33BAF">
          <w:rPr>
            <w:webHidden/>
          </w:rPr>
          <w:tab/>
        </w:r>
        <w:r w:rsidR="00E33BAF">
          <w:rPr>
            <w:webHidden/>
          </w:rPr>
          <w:fldChar w:fldCharType="begin"/>
        </w:r>
        <w:r w:rsidR="00E33BAF">
          <w:rPr>
            <w:webHidden/>
          </w:rPr>
          <w:instrText xml:space="preserve"> PAGEREF _Toc469647156 \h </w:instrText>
        </w:r>
        <w:r w:rsidR="00E33BAF">
          <w:rPr>
            <w:webHidden/>
          </w:rPr>
        </w:r>
        <w:r w:rsidR="00E33BAF">
          <w:rPr>
            <w:webHidden/>
          </w:rPr>
          <w:fldChar w:fldCharType="separate"/>
        </w:r>
        <w:r w:rsidR="00DD2CC6">
          <w:rPr>
            <w:webHidden/>
          </w:rPr>
          <w:t>3</w:t>
        </w:r>
        <w:r w:rsidR="00E33BAF">
          <w:rPr>
            <w:webHidden/>
          </w:rPr>
          <w:fldChar w:fldCharType="end"/>
        </w:r>
      </w:hyperlink>
    </w:p>
    <w:p w14:paraId="17C61FAD" w14:textId="77777777" w:rsidR="00E33BAF" w:rsidRDefault="004238B4">
      <w:pPr>
        <w:pStyle w:val="TOC2"/>
        <w:rPr>
          <w:rFonts w:asciiTheme="minorHAnsi" w:eastAsiaTheme="minorEastAsia" w:hAnsiTheme="minorHAnsi" w:cstheme="minorBidi"/>
          <w:szCs w:val="22"/>
          <w:lang w:val="en-AU" w:eastAsia="en-AU"/>
        </w:rPr>
      </w:pPr>
      <w:hyperlink w:anchor="_Toc469647157" w:tooltip="Residency requirements for applicants" w:history="1">
        <w:r w:rsidR="00E33BAF" w:rsidRPr="00B352AA">
          <w:rPr>
            <w:rStyle w:val="Hyperlink"/>
          </w:rPr>
          <w:t>2.2</w:t>
        </w:r>
        <w:r w:rsidR="00E33BAF">
          <w:rPr>
            <w:rFonts w:asciiTheme="minorHAnsi" w:eastAsiaTheme="minorEastAsia" w:hAnsiTheme="minorHAnsi" w:cstheme="minorBidi"/>
            <w:szCs w:val="22"/>
            <w:lang w:val="en-AU" w:eastAsia="en-AU"/>
          </w:rPr>
          <w:tab/>
        </w:r>
        <w:r w:rsidR="00E33BAF" w:rsidRPr="00B352AA">
          <w:rPr>
            <w:rStyle w:val="Hyperlink"/>
          </w:rPr>
          <w:t>Residency requirements for applicants</w:t>
        </w:r>
        <w:r w:rsidR="00E33BAF">
          <w:rPr>
            <w:webHidden/>
          </w:rPr>
          <w:tab/>
        </w:r>
        <w:r w:rsidR="00E33BAF">
          <w:rPr>
            <w:webHidden/>
          </w:rPr>
          <w:fldChar w:fldCharType="begin"/>
        </w:r>
        <w:r w:rsidR="00E33BAF">
          <w:rPr>
            <w:webHidden/>
          </w:rPr>
          <w:instrText xml:space="preserve"> PAGEREF _Toc469647157 \h </w:instrText>
        </w:r>
        <w:r w:rsidR="00E33BAF">
          <w:rPr>
            <w:webHidden/>
          </w:rPr>
        </w:r>
        <w:r w:rsidR="00E33BAF">
          <w:rPr>
            <w:webHidden/>
          </w:rPr>
          <w:fldChar w:fldCharType="separate"/>
        </w:r>
        <w:r w:rsidR="00DD2CC6">
          <w:rPr>
            <w:webHidden/>
          </w:rPr>
          <w:t>6</w:t>
        </w:r>
        <w:r w:rsidR="00E33BAF">
          <w:rPr>
            <w:webHidden/>
          </w:rPr>
          <w:fldChar w:fldCharType="end"/>
        </w:r>
      </w:hyperlink>
    </w:p>
    <w:p w14:paraId="26B9F6F5" w14:textId="77777777" w:rsidR="00E33BAF" w:rsidRDefault="004238B4">
      <w:pPr>
        <w:pStyle w:val="TOC2"/>
        <w:rPr>
          <w:rFonts w:asciiTheme="minorHAnsi" w:eastAsiaTheme="minorEastAsia" w:hAnsiTheme="minorHAnsi" w:cstheme="minorBidi"/>
          <w:szCs w:val="22"/>
          <w:lang w:val="en-AU" w:eastAsia="en-AU"/>
        </w:rPr>
      </w:pPr>
      <w:hyperlink w:anchor="_Toc469647158" w:tooltip="Death of applicant" w:history="1">
        <w:r w:rsidR="00E33BAF" w:rsidRPr="00B352AA">
          <w:rPr>
            <w:rStyle w:val="Hyperlink"/>
          </w:rPr>
          <w:t>2.3</w:t>
        </w:r>
        <w:r w:rsidR="00E33BAF">
          <w:rPr>
            <w:rFonts w:asciiTheme="minorHAnsi" w:eastAsiaTheme="minorEastAsia" w:hAnsiTheme="minorHAnsi" w:cstheme="minorBidi"/>
            <w:szCs w:val="22"/>
            <w:lang w:val="en-AU" w:eastAsia="en-AU"/>
          </w:rPr>
          <w:tab/>
        </w:r>
        <w:r w:rsidR="00E33BAF" w:rsidRPr="00B352AA">
          <w:rPr>
            <w:rStyle w:val="Hyperlink"/>
          </w:rPr>
          <w:t>Death of applicant</w:t>
        </w:r>
        <w:r w:rsidR="00E33BAF">
          <w:rPr>
            <w:webHidden/>
          </w:rPr>
          <w:tab/>
        </w:r>
        <w:r w:rsidR="00E33BAF">
          <w:rPr>
            <w:webHidden/>
          </w:rPr>
          <w:fldChar w:fldCharType="begin"/>
        </w:r>
        <w:r w:rsidR="00E33BAF">
          <w:rPr>
            <w:webHidden/>
          </w:rPr>
          <w:instrText xml:space="preserve"> PAGEREF _Toc469647158 \h </w:instrText>
        </w:r>
        <w:r w:rsidR="00E33BAF">
          <w:rPr>
            <w:webHidden/>
          </w:rPr>
        </w:r>
        <w:r w:rsidR="00E33BAF">
          <w:rPr>
            <w:webHidden/>
          </w:rPr>
          <w:fldChar w:fldCharType="separate"/>
        </w:r>
        <w:r w:rsidR="00DD2CC6">
          <w:rPr>
            <w:webHidden/>
          </w:rPr>
          <w:t>7</w:t>
        </w:r>
        <w:r w:rsidR="00E33BAF">
          <w:rPr>
            <w:webHidden/>
          </w:rPr>
          <w:fldChar w:fldCharType="end"/>
        </w:r>
      </w:hyperlink>
    </w:p>
    <w:p w14:paraId="4743D6F1"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59" w:tooltip="Student eligibility" w:history="1">
        <w:r w:rsidR="00E33BAF" w:rsidRPr="00B352AA">
          <w:rPr>
            <w:rStyle w:val="Hyperlink"/>
          </w:rPr>
          <w:t>3</w:t>
        </w:r>
        <w:r w:rsidR="00E33BAF">
          <w:rPr>
            <w:rFonts w:asciiTheme="minorHAnsi" w:eastAsiaTheme="minorEastAsia" w:hAnsiTheme="minorHAnsi" w:cstheme="minorBidi"/>
            <w:b w:val="0"/>
            <w:sz w:val="22"/>
            <w:szCs w:val="22"/>
            <w:lang w:val="en-AU" w:eastAsia="en-AU"/>
          </w:rPr>
          <w:tab/>
        </w:r>
        <w:r w:rsidR="00E33BAF" w:rsidRPr="00B352AA">
          <w:rPr>
            <w:rStyle w:val="Hyperlink"/>
          </w:rPr>
          <w:t>Student eligibility</w:t>
        </w:r>
        <w:r w:rsidR="00E33BAF">
          <w:rPr>
            <w:webHidden/>
          </w:rPr>
          <w:tab/>
        </w:r>
        <w:r w:rsidR="00E33BAF">
          <w:rPr>
            <w:webHidden/>
          </w:rPr>
          <w:fldChar w:fldCharType="begin"/>
        </w:r>
        <w:r w:rsidR="00E33BAF">
          <w:rPr>
            <w:webHidden/>
          </w:rPr>
          <w:instrText xml:space="preserve"> PAGEREF _Toc469647159 \h </w:instrText>
        </w:r>
        <w:r w:rsidR="00E33BAF">
          <w:rPr>
            <w:webHidden/>
          </w:rPr>
        </w:r>
        <w:r w:rsidR="00E33BAF">
          <w:rPr>
            <w:webHidden/>
          </w:rPr>
          <w:fldChar w:fldCharType="separate"/>
        </w:r>
        <w:r w:rsidR="00DD2CC6">
          <w:rPr>
            <w:webHidden/>
          </w:rPr>
          <w:t>9</w:t>
        </w:r>
        <w:r w:rsidR="00E33BAF">
          <w:rPr>
            <w:webHidden/>
          </w:rPr>
          <w:fldChar w:fldCharType="end"/>
        </w:r>
      </w:hyperlink>
    </w:p>
    <w:p w14:paraId="1099AF66" w14:textId="77777777" w:rsidR="00E33BAF" w:rsidRDefault="004238B4">
      <w:pPr>
        <w:pStyle w:val="TOC2"/>
        <w:rPr>
          <w:rFonts w:asciiTheme="minorHAnsi" w:eastAsiaTheme="minorEastAsia" w:hAnsiTheme="minorHAnsi" w:cstheme="minorBidi"/>
          <w:szCs w:val="22"/>
          <w:lang w:val="en-AU" w:eastAsia="en-AU"/>
        </w:rPr>
      </w:pPr>
      <w:hyperlink w:anchor="_Toc469647160" w:tooltip="Overview of student eligibility" w:history="1">
        <w:r w:rsidR="00E33BAF" w:rsidRPr="00B352AA">
          <w:rPr>
            <w:rStyle w:val="Hyperlink"/>
          </w:rPr>
          <w:t>3.1</w:t>
        </w:r>
        <w:r w:rsidR="00E33BAF">
          <w:rPr>
            <w:rFonts w:asciiTheme="minorHAnsi" w:eastAsiaTheme="minorEastAsia" w:hAnsiTheme="minorHAnsi" w:cstheme="minorBidi"/>
            <w:szCs w:val="22"/>
            <w:lang w:val="en-AU" w:eastAsia="en-AU"/>
          </w:rPr>
          <w:tab/>
        </w:r>
        <w:r w:rsidR="00E33BAF" w:rsidRPr="00B352AA">
          <w:rPr>
            <w:rStyle w:val="Hyperlink"/>
          </w:rPr>
          <w:t>Overview of student eligibility</w:t>
        </w:r>
        <w:r w:rsidR="00E33BAF">
          <w:rPr>
            <w:webHidden/>
          </w:rPr>
          <w:tab/>
        </w:r>
        <w:r w:rsidR="00E33BAF">
          <w:rPr>
            <w:webHidden/>
          </w:rPr>
          <w:fldChar w:fldCharType="begin"/>
        </w:r>
        <w:r w:rsidR="00E33BAF">
          <w:rPr>
            <w:webHidden/>
          </w:rPr>
          <w:instrText xml:space="preserve"> PAGEREF _Toc469647160 \h </w:instrText>
        </w:r>
        <w:r w:rsidR="00E33BAF">
          <w:rPr>
            <w:webHidden/>
          </w:rPr>
        </w:r>
        <w:r w:rsidR="00E33BAF">
          <w:rPr>
            <w:webHidden/>
          </w:rPr>
          <w:fldChar w:fldCharType="separate"/>
        </w:r>
        <w:r w:rsidR="00DD2CC6">
          <w:rPr>
            <w:webHidden/>
          </w:rPr>
          <w:t>9</w:t>
        </w:r>
        <w:r w:rsidR="00E33BAF">
          <w:rPr>
            <w:webHidden/>
          </w:rPr>
          <w:fldChar w:fldCharType="end"/>
        </w:r>
      </w:hyperlink>
    </w:p>
    <w:p w14:paraId="72EA9958" w14:textId="77777777" w:rsidR="00E33BAF" w:rsidRDefault="004238B4">
      <w:pPr>
        <w:pStyle w:val="TOC2"/>
        <w:rPr>
          <w:rFonts w:asciiTheme="minorHAnsi" w:eastAsiaTheme="minorEastAsia" w:hAnsiTheme="minorHAnsi" w:cstheme="minorBidi"/>
          <w:szCs w:val="22"/>
          <w:lang w:val="en-AU" w:eastAsia="en-AU"/>
        </w:rPr>
      </w:pPr>
      <w:hyperlink w:anchor="_Toc469647161" w:tooltip="Residency requirements for students" w:history="1">
        <w:r w:rsidR="00E33BAF" w:rsidRPr="00B352AA">
          <w:rPr>
            <w:rStyle w:val="Hyperlink"/>
          </w:rPr>
          <w:t>3.2</w:t>
        </w:r>
        <w:r w:rsidR="00E33BAF">
          <w:rPr>
            <w:rFonts w:asciiTheme="minorHAnsi" w:eastAsiaTheme="minorEastAsia" w:hAnsiTheme="minorHAnsi" w:cstheme="minorBidi"/>
            <w:szCs w:val="22"/>
            <w:lang w:val="en-AU" w:eastAsia="en-AU"/>
          </w:rPr>
          <w:tab/>
        </w:r>
        <w:r w:rsidR="00E33BAF" w:rsidRPr="00B352AA">
          <w:rPr>
            <w:rStyle w:val="Hyperlink"/>
          </w:rPr>
          <w:t>Residency requirements for students</w:t>
        </w:r>
        <w:r w:rsidR="00E33BAF">
          <w:rPr>
            <w:webHidden/>
          </w:rPr>
          <w:tab/>
        </w:r>
        <w:r w:rsidR="00E33BAF">
          <w:rPr>
            <w:webHidden/>
          </w:rPr>
          <w:fldChar w:fldCharType="begin"/>
        </w:r>
        <w:r w:rsidR="00E33BAF">
          <w:rPr>
            <w:webHidden/>
          </w:rPr>
          <w:instrText xml:space="preserve"> PAGEREF _Toc469647161 \h </w:instrText>
        </w:r>
        <w:r w:rsidR="00E33BAF">
          <w:rPr>
            <w:webHidden/>
          </w:rPr>
        </w:r>
        <w:r w:rsidR="00E33BAF">
          <w:rPr>
            <w:webHidden/>
          </w:rPr>
          <w:fldChar w:fldCharType="separate"/>
        </w:r>
        <w:r w:rsidR="00DD2CC6">
          <w:rPr>
            <w:webHidden/>
          </w:rPr>
          <w:t>9</w:t>
        </w:r>
        <w:r w:rsidR="00E33BAF">
          <w:rPr>
            <w:webHidden/>
          </w:rPr>
          <w:fldChar w:fldCharType="end"/>
        </w:r>
      </w:hyperlink>
    </w:p>
    <w:p w14:paraId="2D09B523" w14:textId="77777777" w:rsidR="00E33BAF" w:rsidRDefault="004238B4">
      <w:pPr>
        <w:pStyle w:val="TOC2"/>
        <w:rPr>
          <w:rFonts w:asciiTheme="minorHAnsi" w:eastAsiaTheme="minorEastAsia" w:hAnsiTheme="minorHAnsi" w:cstheme="minorBidi"/>
          <w:szCs w:val="22"/>
          <w:lang w:val="en-AU" w:eastAsia="en-AU"/>
        </w:rPr>
      </w:pPr>
      <w:hyperlink w:anchor="_Toc469647162" w:tooltip="Age limits" w:history="1">
        <w:r w:rsidR="00E33BAF" w:rsidRPr="00B352AA">
          <w:rPr>
            <w:rStyle w:val="Hyperlink"/>
          </w:rPr>
          <w:t>3.3</w:t>
        </w:r>
        <w:r w:rsidR="00E33BAF">
          <w:rPr>
            <w:rFonts w:asciiTheme="minorHAnsi" w:eastAsiaTheme="minorEastAsia" w:hAnsiTheme="minorHAnsi" w:cstheme="minorBidi"/>
            <w:szCs w:val="22"/>
            <w:lang w:val="en-AU" w:eastAsia="en-AU"/>
          </w:rPr>
          <w:tab/>
        </w:r>
        <w:r w:rsidR="00E33BAF" w:rsidRPr="00B352AA">
          <w:rPr>
            <w:rStyle w:val="Hyperlink"/>
          </w:rPr>
          <w:t>Age limits</w:t>
        </w:r>
        <w:r w:rsidR="00E33BAF">
          <w:rPr>
            <w:webHidden/>
          </w:rPr>
          <w:tab/>
        </w:r>
        <w:r w:rsidR="00E33BAF">
          <w:rPr>
            <w:webHidden/>
          </w:rPr>
          <w:fldChar w:fldCharType="begin"/>
        </w:r>
        <w:r w:rsidR="00E33BAF">
          <w:rPr>
            <w:webHidden/>
          </w:rPr>
          <w:instrText xml:space="preserve"> PAGEREF _Toc469647162 \h </w:instrText>
        </w:r>
        <w:r w:rsidR="00E33BAF">
          <w:rPr>
            <w:webHidden/>
          </w:rPr>
        </w:r>
        <w:r w:rsidR="00E33BAF">
          <w:rPr>
            <w:webHidden/>
          </w:rPr>
          <w:fldChar w:fldCharType="separate"/>
        </w:r>
        <w:r w:rsidR="00DD2CC6">
          <w:rPr>
            <w:webHidden/>
          </w:rPr>
          <w:t>10</w:t>
        </w:r>
        <w:r w:rsidR="00E33BAF">
          <w:rPr>
            <w:webHidden/>
          </w:rPr>
          <w:fldChar w:fldCharType="end"/>
        </w:r>
      </w:hyperlink>
    </w:p>
    <w:p w14:paraId="6876D668" w14:textId="77777777" w:rsidR="00E33BAF" w:rsidRDefault="004238B4">
      <w:pPr>
        <w:pStyle w:val="TOC2"/>
        <w:rPr>
          <w:rFonts w:asciiTheme="minorHAnsi" w:eastAsiaTheme="minorEastAsia" w:hAnsiTheme="minorHAnsi" w:cstheme="minorBidi"/>
          <w:szCs w:val="22"/>
          <w:lang w:val="en-AU" w:eastAsia="en-AU"/>
        </w:rPr>
      </w:pPr>
      <w:hyperlink w:anchor="_Toc469647163" w:tooltip="Approved studies" w:history="1">
        <w:r w:rsidR="00E33BAF" w:rsidRPr="00B352AA">
          <w:rPr>
            <w:rStyle w:val="Hyperlink"/>
          </w:rPr>
          <w:t>3.4</w:t>
        </w:r>
        <w:r w:rsidR="00E33BAF">
          <w:rPr>
            <w:rFonts w:asciiTheme="minorHAnsi" w:eastAsiaTheme="minorEastAsia" w:hAnsiTheme="minorHAnsi" w:cstheme="minorBidi"/>
            <w:szCs w:val="22"/>
            <w:lang w:val="en-AU" w:eastAsia="en-AU"/>
          </w:rPr>
          <w:tab/>
        </w:r>
        <w:r w:rsidR="00E33BAF" w:rsidRPr="00B352AA">
          <w:rPr>
            <w:rStyle w:val="Hyperlink"/>
          </w:rPr>
          <w:t>Approved studies</w:t>
        </w:r>
        <w:r w:rsidR="00E33BAF">
          <w:rPr>
            <w:webHidden/>
          </w:rPr>
          <w:tab/>
        </w:r>
        <w:r w:rsidR="00E33BAF">
          <w:rPr>
            <w:webHidden/>
          </w:rPr>
          <w:fldChar w:fldCharType="begin"/>
        </w:r>
        <w:r w:rsidR="00E33BAF">
          <w:rPr>
            <w:webHidden/>
          </w:rPr>
          <w:instrText xml:space="preserve"> PAGEREF _Toc469647163 \h </w:instrText>
        </w:r>
        <w:r w:rsidR="00E33BAF">
          <w:rPr>
            <w:webHidden/>
          </w:rPr>
        </w:r>
        <w:r w:rsidR="00E33BAF">
          <w:rPr>
            <w:webHidden/>
          </w:rPr>
          <w:fldChar w:fldCharType="separate"/>
        </w:r>
        <w:r w:rsidR="00DD2CC6">
          <w:rPr>
            <w:webHidden/>
          </w:rPr>
          <w:t>12</w:t>
        </w:r>
        <w:r w:rsidR="00E33BAF">
          <w:rPr>
            <w:webHidden/>
          </w:rPr>
          <w:fldChar w:fldCharType="end"/>
        </w:r>
      </w:hyperlink>
    </w:p>
    <w:p w14:paraId="320C33B1" w14:textId="77777777" w:rsidR="00E33BAF" w:rsidRDefault="004238B4">
      <w:pPr>
        <w:pStyle w:val="TOC2"/>
        <w:rPr>
          <w:rFonts w:asciiTheme="minorHAnsi" w:eastAsiaTheme="minorEastAsia" w:hAnsiTheme="minorHAnsi" w:cstheme="minorBidi"/>
          <w:szCs w:val="22"/>
          <w:lang w:val="en-AU" w:eastAsia="en-AU"/>
        </w:rPr>
      </w:pPr>
      <w:hyperlink w:anchor="_Toc469647164" w:tooltip="Effect of other Australian Government payments on eligibility" w:history="1">
        <w:r w:rsidR="00E33BAF" w:rsidRPr="00B352AA">
          <w:rPr>
            <w:rStyle w:val="Hyperlink"/>
          </w:rPr>
          <w:t>3.5</w:t>
        </w:r>
        <w:r w:rsidR="00E33BAF">
          <w:rPr>
            <w:rFonts w:asciiTheme="minorHAnsi" w:eastAsiaTheme="minorEastAsia" w:hAnsiTheme="minorHAnsi" w:cstheme="minorBidi"/>
            <w:szCs w:val="22"/>
            <w:lang w:val="en-AU" w:eastAsia="en-AU"/>
          </w:rPr>
          <w:tab/>
        </w:r>
        <w:r w:rsidR="00E33BAF" w:rsidRPr="00B352AA">
          <w:rPr>
            <w:rStyle w:val="Hyperlink"/>
          </w:rPr>
          <w:t>Effect of other Australian Government payments on eligibility</w:t>
        </w:r>
        <w:r w:rsidR="00E33BAF">
          <w:rPr>
            <w:webHidden/>
          </w:rPr>
          <w:tab/>
        </w:r>
        <w:r w:rsidR="00E33BAF">
          <w:rPr>
            <w:webHidden/>
          </w:rPr>
          <w:fldChar w:fldCharType="begin"/>
        </w:r>
        <w:r w:rsidR="00E33BAF">
          <w:rPr>
            <w:webHidden/>
          </w:rPr>
          <w:instrText xml:space="preserve"> PAGEREF _Toc469647164 \h </w:instrText>
        </w:r>
        <w:r w:rsidR="00E33BAF">
          <w:rPr>
            <w:webHidden/>
          </w:rPr>
        </w:r>
        <w:r w:rsidR="00E33BAF">
          <w:rPr>
            <w:webHidden/>
          </w:rPr>
          <w:fldChar w:fldCharType="separate"/>
        </w:r>
        <w:r w:rsidR="00DD2CC6">
          <w:rPr>
            <w:webHidden/>
          </w:rPr>
          <w:t>14</w:t>
        </w:r>
        <w:r w:rsidR="00E33BAF">
          <w:rPr>
            <w:webHidden/>
          </w:rPr>
          <w:fldChar w:fldCharType="end"/>
        </w:r>
      </w:hyperlink>
    </w:p>
    <w:p w14:paraId="1927D3F6" w14:textId="77777777" w:rsidR="00E33BAF" w:rsidRDefault="004238B4">
      <w:pPr>
        <w:pStyle w:val="TOC2"/>
        <w:rPr>
          <w:rFonts w:asciiTheme="minorHAnsi" w:eastAsiaTheme="minorEastAsia" w:hAnsiTheme="minorHAnsi" w:cstheme="minorBidi"/>
          <w:szCs w:val="22"/>
          <w:lang w:val="en-AU" w:eastAsia="en-AU"/>
        </w:rPr>
      </w:pPr>
      <w:hyperlink w:anchor="_Toc469647165" w:tooltip="Students in lawful custody or state-authorised care" w:history="1">
        <w:r w:rsidR="00E33BAF" w:rsidRPr="00B352AA">
          <w:rPr>
            <w:rStyle w:val="Hyperlink"/>
          </w:rPr>
          <w:t>3.6</w:t>
        </w:r>
        <w:r w:rsidR="00E33BAF">
          <w:rPr>
            <w:rFonts w:asciiTheme="minorHAnsi" w:eastAsiaTheme="minorEastAsia" w:hAnsiTheme="minorHAnsi" w:cstheme="minorBidi"/>
            <w:szCs w:val="22"/>
            <w:lang w:val="en-AU" w:eastAsia="en-AU"/>
          </w:rPr>
          <w:tab/>
        </w:r>
        <w:r w:rsidR="00E33BAF" w:rsidRPr="00B352AA">
          <w:rPr>
            <w:rStyle w:val="Hyperlink"/>
          </w:rPr>
          <w:t>Students in lawful custody or state-authorised care</w:t>
        </w:r>
        <w:r w:rsidR="00E33BAF">
          <w:rPr>
            <w:webHidden/>
          </w:rPr>
          <w:tab/>
        </w:r>
        <w:r w:rsidR="00E33BAF">
          <w:rPr>
            <w:webHidden/>
          </w:rPr>
          <w:fldChar w:fldCharType="begin"/>
        </w:r>
        <w:r w:rsidR="00E33BAF">
          <w:rPr>
            <w:webHidden/>
          </w:rPr>
          <w:instrText xml:space="preserve"> PAGEREF _Toc469647165 \h </w:instrText>
        </w:r>
        <w:r w:rsidR="00E33BAF">
          <w:rPr>
            <w:webHidden/>
          </w:rPr>
        </w:r>
        <w:r w:rsidR="00E33BAF">
          <w:rPr>
            <w:webHidden/>
          </w:rPr>
          <w:fldChar w:fldCharType="separate"/>
        </w:r>
        <w:r w:rsidR="00DD2CC6">
          <w:rPr>
            <w:webHidden/>
          </w:rPr>
          <w:t>15</w:t>
        </w:r>
        <w:r w:rsidR="00E33BAF">
          <w:rPr>
            <w:webHidden/>
          </w:rPr>
          <w:fldChar w:fldCharType="end"/>
        </w:r>
      </w:hyperlink>
    </w:p>
    <w:p w14:paraId="27FB42DC" w14:textId="77777777" w:rsidR="00E33BAF" w:rsidRDefault="004238B4">
      <w:pPr>
        <w:pStyle w:val="TOC2"/>
        <w:rPr>
          <w:rFonts w:asciiTheme="minorHAnsi" w:eastAsiaTheme="minorEastAsia" w:hAnsiTheme="minorHAnsi" w:cstheme="minorBidi"/>
          <w:szCs w:val="22"/>
          <w:lang w:val="en-AU" w:eastAsia="en-AU"/>
        </w:rPr>
      </w:pPr>
      <w:hyperlink w:anchor="_Toc469647166" w:tooltip="Eligibility period" w:history="1">
        <w:r w:rsidR="00E33BAF" w:rsidRPr="00B352AA">
          <w:rPr>
            <w:rStyle w:val="Hyperlink"/>
          </w:rPr>
          <w:t>3.7</w:t>
        </w:r>
        <w:r w:rsidR="00E33BAF">
          <w:rPr>
            <w:rFonts w:asciiTheme="minorHAnsi" w:eastAsiaTheme="minorEastAsia" w:hAnsiTheme="minorHAnsi" w:cstheme="minorBidi"/>
            <w:szCs w:val="22"/>
            <w:lang w:val="en-AU" w:eastAsia="en-AU"/>
          </w:rPr>
          <w:tab/>
        </w:r>
        <w:r w:rsidR="00E33BAF" w:rsidRPr="00B352AA">
          <w:rPr>
            <w:rStyle w:val="Hyperlink"/>
          </w:rPr>
          <w:t>Eligibility period</w:t>
        </w:r>
        <w:r w:rsidR="00E33BAF">
          <w:rPr>
            <w:webHidden/>
          </w:rPr>
          <w:tab/>
        </w:r>
        <w:r w:rsidR="00E33BAF">
          <w:rPr>
            <w:webHidden/>
          </w:rPr>
          <w:fldChar w:fldCharType="begin"/>
        </w:r>
        <w:r w:rsidR="00E33BAF">
          <w:rPr>
            <w:webHidden/>
          </w:rPr>
          <w:instrText xml:space="preserve"> PAGEREF _Toc469647166 \h </w:instrText>
        </w:r>
        <w:r w:rsidR="00E33BAF">
          <w:rPr>
            <w:webHidden/>
          </w:rPr>
        </w:r>
        <w:r w:rsidR="00E33BAF">
          <w:rPr>
            <w:webHidden/>
          </w:rPr>
          <w:fldChar w:fldCharType="separate"/>
        </w:r>
        <w:r w:rsidR="00DD2CC6">
          <w:rPr>
            <w:webHidden/>
          </w:rPr>
          <w:t>16</w:t>
        </w:r>
        <w:r w:rsidR="00E33BAF">
          <w:rPr>
            <w:webHidden/>
          </w:rPr>
          <w:fldChar w:fldCharType="end"/>
        </w:r>
      </w:hyperlink>
    </w:p>
    <w:p w14:paraId="6D40B821" w14:textId="77777777" w:rsidR="00E33BAF" w:rsidRDefault="004238B4">
      <w:pPr>
        <w:pStyle w:val="TOC2"/>
        <w:rPr>
          <w:rFonts w:asciiTheme="minorHAnsi" w:eastAsiaTheme="minorEastAsia" w:hAnsiTheme="minorHAnsi" w:cstheme="minorBidi"/>
          <w:szCs w:val="22"/>
          <w:lang w:val="en-AU" w:eastAsia="en-AU"/>
        </w:rPr>
      </w:pPr>
      <w:hyperlink w:anchor="_Toc469647167" w:tooltip="Death of student" w:history="1">
        <w:r w:rsidR="00E33BAF" w:rsidRPr="00B352AA">
          <w:rPr>
            <w:rStyle w:val="Hyperlink"/>
          </w:rPr>
          <w:t>3.8</w:t>
        </w:r>
        <w:r w:rsidR="00E33BAF">
          <w:rPr>
            <w:rFonts w:asciiTheme="minorHAnsi" w:eastAsiaTheme="minorEastAsia" w:hAnsiTheme="minorHAnsi" w:cstheme="minorBidi"/>
            <w:szCs w:val="22"/>
            <w:lang w:val="en-AU" w:eastAsia="en-AU"/>
          </w:rPr>
          <w:tab/>
        </w:r>
        <w:r w:rsidR="00E33BAF" w:rsidRPr="00B352AA">
          <w:rPr>
            <w:rStyle w:val="Hyperlink"/>
          </w:rPr>
          <w:t>Death of student</w:t>
        </w:r>
        <w:r w:rsidR="00E33BAF">
          <w:rPr>
            <w:webHidden/>
          </w:rPr>
          <w:tab/>
        </w:r>
        <w:r w:rsidR="00E33BAF">
          <w:rPr>
            <w:webHidden/>
          </w:rPr>
          <w:fldChar w:fldCharType="begin"/>
        </w:r>
        <w:r w:rsidR="00E33BAF">
          <w:rPr>
            <w:webHidden/>
          </w:rPr>
          <w:instrText xml:space="preserve"> PAGEREF _Toc469647167 \h </w:instrText>
        </w:r>
        <w:r w:rsidR="00E33BAF">
          <w:rPr>
            <w:webHidden/>
          </w:rPr>
        </w:r>
        <w:r w:rsidR="00E33BAF">
          <w:rPr>
            <w:webHidden/>
          </w:rPr>
          <w:fldChar w:fldCharType="separate"/>
        </w:r>
        <w:r w:rsidR="00DD2CC6">
          <w:rPr>
            <w:webHidden/>
          </w:rPr>
          <w:t>18</w:t>
        </w:r>
        <w:r w:rsidR="00E33BAF">
          <w:rPr>
            <w:webHidden/>
          </w:rPr>
          <w:fldChar w:fldCharType="end"/>
        </w:r>
      </w:hyperlink>
    </w:p>
    <w:p w14:paraId="66E4AB65"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68" w:tooltip="Isolation conditions and special needs" w:history="1">
        <w:r w:rsidR="00E33BAF" w:rsidRPr="00B352AA">
          <w:rPr>
            <w:rStyle w:val="Hyperlink"/>
          </w:rPr>
          <w:t>4</w:t>
        </w:r>
        <w:r w:rsidR="00E33BAF">
          <w:rPr>
            <w:rFonts w:asciiTheme="minorHAnsi" w:eastAsiaTheme="minorEastAsia" w:hAnsiTheme="minorHAnsi" w:cstheme="minorBidi"/>
            <w:b w:val="0"/>
            <w:sz w:val="22"/>
            <w:szCs w:val="22"/>
            <w:lang w:val="en-AU" w:eastAsia="en-AU"/>
          </w:rPr>
          <w:tab/>
        </w:r>
        <w:r w:rsidR="00E33BAF" w:rsidRPr="00B352AA">
          <w:rPr>
            <w:rStyle w:val="Hyperlink"/>
          </w:rPr>
          <w:t>Isolation conditions and special needs</w:t>
        </w:r>
        <w:r w:rsidR="00E33BAF">
          <w:rPr>
            <w:webHidden/>
          </w:rPr>
          <w:tab/>
        </w:r>
        <w:r w:rsidR="00E33BAF">
          <w:rPr>
            <w:webHidden/>
          </w:rPr>
          <w:fldChar w:fldCharType="begin"/>
        </w:r>
        <w:r w:rsidR="00E33BAF">
          <w:rPr>
            <w:webHidden/>
          </w:rPr>
          <w:instrText xml:space="preserve"> PAGEREF _Toc469647168 \h </w:instrText>
        </w:r>
        <w:r w:rsidR="00E33BAF">
          <w:rPr>
            <w:webHidden/>
          </w:rPr>
        </w:r>
        <w:r w:rsidR="00E33BAF">
          <w:rPr>
            <w:webHidden/>
          </w:rPr>
          <w:fldChar w:fldCharType="separate"/>
        </w:r>
        <w:r w:rsidR="00DD2CC6">
          <w:rPr>
            <w:webHidden/>
          </w:rPr>
          <w:t>19</w:t>
        </w:r>
        <w:r w:rsidR="00E33BAF">
          <w:rPr>
            <w:webHidden/>
          </w:rPr>
          <w:fldChar w:fldCharType="end"/>
        </w:r>
      </w:hyperlink>
    </w:p>
    <w:p w14:paraId="6D9020A0" w14:textId="77777777" w:rsidR="00E33BAF" w:rsidRDefault="004238B4">
      <w:pPr>
        <w:pStyle w:val="TOC2"/>
        <w:rPr>
          <w:rFonts w:asciiTheme="minorHAnsi" w:eastAsiaTheme="minorEastAsia" w:hAnsiTheme="minorHAnsi" w:cstheme="minorBidi"/>
          <w:szCs w:val="22"/>
          <w:lang w:val="en-AU" w:eastAsia="en-AU"/>
        </w:rPr>
      </w:pPr>
      <w:hyperlink w:anchor="_Toc469647169" w:tooltip="Summary and definitions" w:history="1">
        <w:r w:rsidR="00E33BAF" w:rsidRPr="00B352AA">
          <w:rPr>
            <w:rStyle w:val="Hyperlink"/>
          </w:rPr>
          <w:t>4.1</w:t>
        </w:r>
        <w:r w:rsidR="00E33BAF">
          <w:rPr>
            <w:rFonts w:asciiTheme="minorHAnsi" w:eastAsiaTheme="minorEastAsia" w:hAnsiTheme="minorHAnsi" w:cstheme="minorBidi"/>
            <w:szCs w:val="22"/>
            <w:lang w:val="en-AU" w:eastAsia="en-AU"/>
          </w:rPr>
          <w:tab/>
        </w:r>
        <w:r w:rsidR="00E33BAF" w:rsidRPr="00B352AA">
          <w:rPr>
            <w:rStyle w:val="Hyperlink"/>
          </w:rPr>
          <w:t>Summary and definitions</w:t>
        </w:r>
        <w:r w:rsidR="00E33BAF">
          <w:rPr>
            <w:webHidden/>
          </w:rPr>
          <w:tab/>
        </w:r>
        <w:r w:rsidR="00E33BAF">
          <w:rPr>
            <w:webHidden/>
          </w:rPr>
          <w:fldChar w:fldCharType="begin"/>
        </w:r>
        <w:r w:rsidR="00E33BAF">
          <w:rPr>
            <w:webHidden/>
          </w:rPr>
          <w:instrText xml:space="preserve"> PAGEREF _Toc469647169 \h </w:instrText>
        </w:r>
        <w:r w:rsidR="00E33BAF">
          <w:rPr>
            <w:webHidden/>
          </w:rPr>
        </w:r>
        <w:r w:rsidR="00E33BAF">
          <w:rPr>
            <w:webHidden/>
          </w:rPr>
          <w:fldChar w:fldCharType="separate"/>
        </w:r>
        <w:r w:rsidR="00DD2CC6">
          <w:rPr>
            <w:webHidden/>
          </w:rPr>
          <w:t>19</w:t>
        </w:r>
        <w:r w:rsidR="00E33BAF">
          <w:rPr>
            <w:webHidden/>
          </w:rPr>
          <w:fldChar w:fldCharType="end"/>
        </w:r>
      </w:hyperlink>
    </w:p>
    <w:p w14:paraId="4D407949" w14:textId="77777777" w:rsidR="00E33BAF" w:rsidRDefault="004238B4">
      <w:pPr>
        <w:pStyle w:val="TOC2"/>
        <w:rPr>
          <w:rFonts w:asciiTheme="minorHAnsi" w:eastAsiaTheme="minorEastAsia" w:hAnsiTheme="minorHAnsi" w:cstheme="minorBidi"/>
          <w:szCs w:val="22"/>
          <w:lang w:val="en-AU" w:eastAsia="en-AU"/>
        </w:rPr>
      </w:pPr>
      <w:hyperlink w:anchor="_Toc469647170" w:tooltip="Geographical isolation rules" w:history="1">
        <w:r w:rsidR="00E33BAF" w:rsidRPr="00B352AA">
          <w:rPr>
            <w:rStyle w:val="Hyperlink"/>
          </w:rPr>
          <w:t>4.2</w:t>
        </w:r>
        <w:r w:rsidR="00E33BAF">
          <w:rPr>
            <w:rFonts w:asciiTheme="minorHAnsi" w:eastAsiaTheme="minorEastAsia" w:hAnsiTheme="minorHAnsi" w:cstheme="minorBidi"/>
            <w:szCs w:val="22"/>
            <w:lang w:val="en-AU" w:eastAsia="en-AU"/>
          </w:rPr>
          <w:tab/>
        </w:r>
        <w:r w:rsidR="00E33BAF" w:rsidRPr="00B352AA">
          <w:rPr>
            <w:rStyle w:val="Hyperlink"/>
          </w:rPr>
          <w:t>Geographical isolation rules</w:t>
        </w:r>
        <w:r w:rsidR="00E33BAF">
          <w:rPr>
            <w:webHidden/>
          </w:rPr>
          <w:tab/>
        </w:r>
        <w:r w:rsidR="00E33BAF">
          <w:rPr>
            <w:webHidden/>
          </w:rPr>
          <w:fldChar w:fldCharType="begin"/>
        </w:r>
        <w:r w:rsidR="00E33BAF">
          <w:rPr>
            <w:webHidden/>
          </w:rPr>
          <w:instrText xml:space="preserve"> PAGEREF _Toc469647170 \h </w:instrText>
        </w:r>
        <w:r w:rsidR="00E33BAF">
          <w:rPr>
            <w:webHidden/>
          </w:rPr>
        </w:r>
        <w:r w:rsidR="00E33BAF">
          <w:rPr>
            <w:webHidden/>
          </w:rPr>
          <w:fldChar w:fldCharType="separate"/>
        </w:r>
        <w:r w:rsidR="00DD2CC6">
          <w:rPr>
            <w:webHidden/>
          </w:rPr>
          <w:t>20</w:t>
        </w:r>
        <w:r w:rsidR="00E33BAF">
          <w:rPr>
            <w:webHidden/>
          </w:rPr>
          <w:fldChar w:fldCharType="end"/>
        </w:r>
      </w:hyperlink>
    </w:p>
    <w:p w14:paraId="3D79B35F" w14:textId="77777777" w:rsidR="00E33BAF" w:rsidRDefault="004238B4">
      <w:pPr>
        <w:pStyle w:val="TOC2"/>
        <w:rPr>
          <w:rFonts w:asciiTheme="minorHAnsi" w:eastAsiaTheme="minorEastAsia" w:hAnsiTheme="minorHAnsi" w:cstheme="minorBidi"/>
          <w:szCs w:val="22"/>
          <w:lang w:val="en-AU" w:eastAsia="en-AU"/>
        </w:rPr>
      </w:pPr>
      <w:hyperlink w:anchor="_Toc469647171" w:tooltip="Students with special needs" w:history="1">
        <w:r w:rsidR="00E33BAF" w:rsidRPr="00B352AA">
          <w:rPr>
            <w:rStyle w:val="Hyperlink"/>
          </w:rPr>
          <w:t>4.3</w:t>
        </w:r>
        <w:r w:rsidR="00E33BAF">
          <w:rPr>
            <w:rFonts w:asciiTheme="minorHAnsi" w:eastAsiaTheme="minorEastAsia" w:hAnsiTheme="minorHAnsi" w:cstheme="minorBidi"/>
            <w:szCs w:val="22"/>
            <w:lang w:val="en-AU" w:eastAsia="en-AU"/>
          </w:rPr>
          <w:tab/>
        </w:r>
        <w:r w:rsidR="00E33BAF" w:rsidRPr="00B352AA">
          <w:rPr>
            <w:rStyle w:val="Hyperlink"/>
          </w:rPr>
          <w:t>Students with special needs</w:t>
        </w:r>
        <w:r w:rsidR="00E33BAF">
          <w:rPr>
            <w:webHidden/>
          </w:rPr>
          <w:tab/>
        </w:r>
        <w:r w:rsidR="00E33BAF">
          <w:rPr>
            <w:webHidden/>
          </w:rPr>
          <w:fldChar w:fldCharType="begin"/>
        </w:r>
        <w:r w:rsidR="00E33BAF">
          <w:rPr>
            <w:webHidden/>
          </w:rPr>
          <w:instrText xml:space="preserve"> PAGEREF _Toc469647171 \h </w:instrText>
        </w:r>
        <w:r w:rsidR="00E33BAF">
          <w:rPr>
            <w:webHidden/>
          </w:rPr>
        </w:r>
        <w:r w:rsidR="00E33BAF">
          <w:rPr>
            <w:webHidden/>
          </w:rPr>
          <w:fldChar w:fldCharType="separate"/>
        </w:r>
        <w:r w:rsidR="00DD2CC6">
          <w:rPr>
            <w:webHidden/>
          </w:rPr>
          <w:t>26</w:t>
        </w:r>
        <w:r w:rsidR="00E33BAF">
          <w:rPr>
            <w:webHidden/>
          </w:rPr>
          <w:fldChar w:fldCharType="end"/>
        </w:r>
      </w:hyperlink>
    </w:p>
    <w:p w14:paraId="00E312CA" w14:textId="77777777" w:rsidR="00E33BAF" w:rsidRDefault="004238B4">
      <w:pPr>
        <w:pStyle w:val="TOC2"/>
        <w:rPr>
          <w:rFonts w:asciiTheme="minorHAnsi" w:eastAsiaTheme="minorEastAsia" w:hAnsiTheme="minorHAnsi" w:cstheme="minorBidi"/>
          <w:szCs w:val="22"/>
          <w:lang w:val="en-AU" w:eastAsia="en-AU"/>
        </w:rPr>
      </w:pPr>
      <w:hyperlink w:anchor="_Toc469647172" w:tooltip="Students deemed to be isolated" w:history="1">
        <w:r w:rsidR="00E33BAF" w:rsidRPr="00B352AA">
          <w:rPr>
            <w:rStyle w:val="Hyperlink"/>
          </w:rPr>
          <w:t>4.4</w:t>
        </w:r>
        <w:r w:rsidR="00E33BAF">
          <w:rPr>
            <w:rFonts w:asciiTheme="minorHAnsi" w:eastAsiaTheme="minorEastAsia" w:hAnsiTheme="minorHAnsi" w:cstheme="minorBidi"/>
            <w:szCs w:val="22"/>
            <w:lang w:val="en-AU" w:eastAsia="en-AU"/>
          </w:rPr>
          <w:tab/>
        </w:r>
        <w:r w:rsidR="00E33BAF" w:rsidRPr="00B352AA">
          <w:rPr>
            <w:rStyle w:val="Hyperlink"/>
          </w:rPr>
          <w:t>Students deemed to be isolated</w:t>
        </w:r>
        <w:r w:rsidR="00E33BAF">
          <w:rPr>
            <w:webHidden/>
          </w:rPr>
          <w:tab/>
        </w:r>
        <w:r w:rsidR="00E33BAF">
          <w:rPr>
            <w:webHidden/>
          </w:rPr>
          <w:fldChar w:fldCharType="begin"/>
        </w:r>
        <w:r w:rsidR="00E33BAF">
          <w:rPr>
            <w:webHidden/>
          </w:rPr>
          <w:instrText xml:space="preserve"> PAGEREF _Toc469647172 \h </w:instrText>
        </w:r>
        <w:r w:rsidR="00E33BAF">
          <w:rPr>
            <w:webHidden/>
          </w:rPr>
        </w:r>
        <w:r w:rsidR="00E33BAF">
          <w:rPr>
            <w:webHidden/>
          </w:rPr>
          <w:fldChar w:fldCharType="separate"/>
        </w:r>
        <w:r w:rsidR="00DD2CC6">
          <w:rPr>
            <w:webHidden/>
          </w:rPr>
          <w:t>35</w:t>
        </w:r>
        <w:r w:rsidR="00E33BAF">
          <w:rPr>
            <w:webHidden/>
          </w:rPr>
          <w:fldChar w:fldCharType="end"/>
        </w:r>
      </w:hyperlink>
    </w:p>
    <w:p w14:paraId="2254899B"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73" w:tooltip="AIC allowances" w:history="1">
        <w:r w:rsidR="00E33BAF" w:rsidRPr="00B352AA">
          <w:rPr>
            <w:rStyle w:val="Hyperlink"/>
          </w:rPr>
          <w:t>5</w:t>
        </w:r>
        <w:r w:rsidR="00E33BAF">
          <w:rPr>
            <w:rFonts w:asciiTheme="minorHAnsi" w:eastAsiaTheme="minorEastAsia" w:hAnsiTheme="minorHAnsi" w:cstheme="minorBidi"/>
            <w:b w:val="0"/>
            <w:sz w:val="22"/>
            <w:szCs w:val="22"/>
            <w:lang w:val="en-AU" w:eastAsia="en-AU"/>
          </w:rPr>
          <w:tab/>
        </w:r>
        <w:r w:rsidR="00E33BAF" w:rsidRPr="00B352AA">
          <w:rPr>
            <w:rStyle w:val="Hyperlink"/>
          </w:rPr>
          <w:t>AIC allowances</w:t>
        </w:r>
        <w:r w:rsidR="00E33BAF">
          <w:rPr>
            <w:webHidden/>
          </w:rPr>
          <w:tab/>
        </w:r>
        <w:r w:rsidR="00E33BAF">
          <w:rPr>
            <w:webHidden/>
          </w:rPr>
          <w:fldChar w:fldCharType="begin"/>
        </w:r>
        <w:r w:rsidR="00E33BAF">
          <w:rPr>
            <w:webHidden/>
          </w:rPr>
          <w:instrText xml:space="preserve"> PAGEREF _Toc469647173 \h </w:instrText>
        </w:r>
        <w:r w:rsidR="00E33BAF">
          <w:rPr>
            <w:webHidden/>
          </w:rPr>
        </w:r>
        <w:r w:rsidR="00E33BAF">
          <w:rPr>
            <w:webHidden/>
          </w:rPr>
          <w:fldChar w:fldCharType="separate"/>
        </w:r>
        <w:r w:rsidR="00DD2CC6">
          <w:rPr>
            <w:webHidden/>
          </w:rPr>
          <w:t>41</w:t>
        </w:r>
        <w:r w:rsidR="00E33BAF">
          <w:rPr>
            <w:webHidden/>
          </w:rPr>
          <w:fldChar w:fldCharType="end"/>
        </w:r>
      </w:hyperlink>
    </w:p>
    <w:p w14:paraId="202FB7F5" w14:textId="77777777" w:rsidR="00E33BAF" w:rsidRDefault="004238B4">
      <w:pPr>
        <w:pStyle w:val="TOC2"/>
        <w:rPr>
          <w:rFonts w:asciiTheme="minorHAnsi" w:eastAsiaTheme="minorEastAsia" w:hAnsiTheme="minorHAnsi" w:cstheme="minorBidi"/>
          <w:szCs w:val="22"/>
          <w:lang w:val="en-AU" w:eastAsia="en-AU"/>
        </w:rPr>
      </w:pPr>
      <w:hyperlink w:anchor="_Toc469647174" w:tooltip="General entitlement and payment features" w:history="1">
        <w:r w:rsidR="00E33BAF" w:rsidRPr="00B352AA">
          <w:rPr>
            <w:rStyle w:val="Hyperlink"/>
          </w:rPr>
          <w:t>5.1</w:t>
        </w:r>
        <w:r w:rsidR="00E33BAF">
          <w:rPr>
            <w:rFonts w:asciiTheme="minorHAnsi" w:eastAsiaTheme="minorEastAsia" w:hAnsiTheme="minorHAnsi" w:cstheme="minorBidi"/>
            <w:szCs w:val="22"/>
            <w:lang w:val="en-AU" w:eastAsia="en-AU"/>
          </w:rPr>
          <w:tab/>
        </w:r>
        <w:r w:rsidR="00E33BAF" w:rsidRPr="00B352AA">
          <w:rPr>
            <w:rStyle w:val="Hyperlink"/>
          </w:rPr>
          <w:t>General entitlement and payment features</w:t>
        </w:r>
        <w:r w:rsidR="00E33BAF">
          <w:rPr>
            <w:webHidden/>
          </w:rPr>
          <w:tab/>
        </w:r>
        <w:r w:rsidR="00E33BAF">
          <w:rPr>
            <w:webHidden/>
          </w:rPr>
          <w:fldChar w:fldCharType="begin"/>
        </w:r>
        <w:r w:rsidR="00E33BAF">
          <w:rPr>
            <w:webHidden/>
          </w:rPr>
          <w:instrText xml:space="preserve"> PAGEREF _Toc469647174 \h </w:instrText>
        </w:r>
        <w:r w:rsidR="00E33BAF">
          <w:rPr>
            <w:webHidden/>
          </w:rPr>
        </w:r>
        <w:r w:rsidR="00E33BAF">
          <w:rPr>
            <w:webHidden/>
          </w:rPr>
          <w:fldChar w:fldCharType="separate"/>
        </w:r>
        <w:r w:rsidR="00DD2CC6">
          <w:rPr>
            <w:webHidden/>
          </w:rPr>
          <w:t>41</w:t>
        </w:r>
        <w:r w:rsidR="00E33BAF">
          <w:rPr>
            <w:webHidden/>
          </w:rPr>
          <w:fldChar w:fldCharType="end"/>
        </w:r>
      </w:hyperlink>
    </w:p>
    <w:p w14:paraId="61B0FD45" w14:textId="77777777" w:rsidR="00E33BAF" w:rsidRDefault="004238B4">
      <w:pPr>
        <w:pStyle w:val="TOC2"/>
        <w:rPr>
          <w:rFonts w:asciiTheme="minorHAnsi" w:eastAsiaTheme="minorEastAsia" w:hAnsiTheme="minorHAnsi" w:cstheme="minorBidi"/>
          <w:szCs w:val="22"/>
          <w:lang w:val="en-AU" w:eastAsia="en-AU"/>
        </w:rPr>
      </w:pPr>
      <w:hyperlink w:anchor="_Toc469647175" w:tooltip="Boarding allowances" w:history="1">
        <w:r w:rsidR="00E33BAF" w:rsidRPr="00B352AA">
          <w:rPr>
            <w:rStyle w:val="Hyperlink"/>
          </w:rPr>
          <w:t>5.2</w:t>
        </w:r>
        <w:r w:rsidR="00E33BAF">
          <w:rPr>
            <w:rFonts w:asciiTheme="minorHAnsi" w:eastAsiaTheme="minorEastAsia" w:hAnsiTheme="minorHAnsi" w:cstheme="minorBidi"/>
            <w:szCs w:val="22"/>
            <w:lang w:val="en-AU" w:eastAsia="en-AU"/>
          </w:rPr>
          <w:tab/>
        </w:r>
        <w:r w:rsidR="00E33BAF" w:rsidRPr="00B352AA">
          <w:rPr>
            <w:rStyle w:val="Hyperlink"/>
          </w:rPr>
          <w:t>Boarding allowances</w:t>
        </w:r>
        <w:r w:rsidR="00E33BAF">
          <w:rPr>
            <w:webHidden/>
          </w:rPr>
          <w:tab/>
        </w:r>
        <w:r w:rsidR="00E33BAF">
          <w:rPr>
            <w:webHidden/>
          </w:rPr>
          <w:fldChar w:fldCharType="begin"/>
        </w:r>
        <w:r w:rsidR="00E33BAF">
          <w:rPr>
            <w:webHidden/>
          </w:rPr>
          <w:instrText xml:space="preserve"> PAGEREF _Toc469647175 \h </w:instrText>
        </w:r>
        <w:r w:rsidR="00E33BAF">
          <w:rPr>
            <w:webHidden/>
          </w:rPr>
        </w:r>
        <w:r w:rsidR="00E33BAF">
          <w:rPr>
            <w:webHidden/>
          </w:rPr>
          <w:fldChar w:fldCharType="separate"/>
        </w:r>
        <w:r w:rsidR="00DD2CC6">
          <w:rPr>
            <w:webHidden/>
          </w:rPr>
          <w:t>43</w:t>
        </w:r>
        <w:r w:rsidR="00E33BAF">
          <w:rPr>
            <w:webHidden/>
          </w:rPr>
          <w:fldChar w:fldCharType="end"/>
        </w:r>
      </w:hyperlink>
    </w:p>
    <w:p w14:paraId="5DF1184B" w14:textId="77777777" w:rsidR="00E33BAF" w:rsidRDefault="004238B4">
      <w:pPr>
        <w:pStyle w:val="TOC2"/>
        <w:rPr>
          <w:rFonts w:asciiTheme="minorHAnsi" w:eastAsiaTheme="minorEastAsia" w:hAnsiTheme="minorHAnsi" w:cstheme="minorBidi"/>
          <w:szCs w:val="22"/>
          <w:lang w:val="en-AU" w:eastAsia="en-AU"/>
        </w:rPr>
      </w:pPr>
      <w:hyperlink w:anchor="_Toc469647176" w:tooltip="Second Home Allowance" w:history="1">
        <w:r w:rsidR="00E33BAF" w:rsidRPr="00B352AA">
          <w:rPr>
            <w:rStyle w:val="Hyperlink"/>
          </w:rPr>
          <w:t>5.3</w:t>
        </w:r>
        <w:r w:rsidR="00E33BAF">
          <w:rPr>
            <w:rFonts w:asciiTheme="minorHAnsi" w:eastAsiaTheme="minorEastAsia" w:hAnsiTheme="minorHAnsi" w:cstheme="minorBidi"/>
            <w:szCs w:val="22"/>
            <w:lang w:val="en-AU" w:eastAsia="en-AU"/>
          </w:rPr>
          <w:tab/>
        </w:r>
        <w:r w:rsidR="00E33BAF" w:rsidRPr="00B352AA">
          <w:rPr>
            <w:rStyle w:val="Hyperlink"/>
          </w:rPr>
          <w:t>Second Home Allowance</w:t>
        </w:r>
        <w:r w:rsidR="00E33BAF">
          <w:rPr>
            <w:webHidden/>
          </w:rPr>
          <w:tab/>
        </w:r>
        <w:r w:rsidR="00E33BAF">
          <w:rPr>
            <w:webHidden/>
          </w:rPr>
          <w:fldChar w:fldCharType="begin"/>
        </w:r>
        <w:r w:rsidR="00E33BAF">
          <w:rPr>
            <w:webHidden/>
          </w:rPr>
          <w:instrText xml:space="preserve"> PAGEREF _Toc469647176 \h </w:instrText>
        </w:r>
        <w:r w:rsidR="00E33BAF">
          <w:rPr>
            <w:webHidden/>
          </w:rPr>
        </w:r>
        <w:r w:rsidR="00E33BAF">
          <w:rPr>
            <w:webHidden/>
          </w:rPr>
          <w:fldChar w:fldCharType="separate"/>
        </w:r>
        <w:r w:rsidR="00DD2CC6">
          <w:rPr>
            <w:webHidden/>
          </w:rPr>
          <w:t>47</w:t>
        </w:r>
        <w:r w:rsidR="00E33BAF">
          <w:rPr>
            <w:webHidden/>
          </w:rPr>
          <w:fldChar w:fldCharType="end"/>
        </w:r>
      </w:hyperlink>
    </w:p>
    <w:p w14:paraId="053DDDB3" w14:textId="77777777" w:rsidR="00E33BAF" w:rsidRDefault="004238B4">
      <w:pPr>
        <w:pStyle w:val="TOC2"/>
        <w:rPr>
          <w:rFonts w:asciiTheme="minorHAnsi" w:eastAsiaTheme="minorEastAsia" w:hAnsiTheme="minorHAnsi" w:cstheme="minorBidi"/>
          <w:szCs w:val="22"/>
          <w:lang w:val="en-AU" w:eastAsia="en-AU"/>
        </w:rPr>
      </w:pPr>
      <w:hyperlink w:anchor="_Toc469647177" w:tooltip="Distance Education Allowance" w:history="1">
        <w:r w:rsidR="00E33BAF" w:rsidRPr="00B352AA">
          <w:rPr>
            <w:rStyle w:val="Hyperlink"/>
          </w:rPr>
          <w:t>5.4</w:t>
        </w:r>
        <w:r w:rsidR="00E33BAF">
          <w:rPr>
            <w:rFonts w:asciiTheme="minorHAnsi" w:eastAsiaTheme="minorEastAsia" w:hAnsiTheme="minorHAnsi" w:cstheme="minorBidi"/>
            <w:szCs w:val="22"/>
            <w:lang w:val="en-AU" w:eastAsia="en-AU"/>
          </w:rPr>
          <w:tab/>
        </w:r>
        <w:r w:rsidR="00E33BAF" w:rsidRPr="00B352AA">
          <w:rPr>
            <w:rStyle w:val="Hyperlink"/>
          </w:rPr>
          <w:t>Distance Education Allowance</w:t>
        </w:r>
        <w:r w:rsidR="00E33BAF">
          <w:rPr>
            <w:webHidden/>
          </w:rPr>
          <w:tab/>
        </w:r>
        <w:r w:rsidR="00E33BAF">
          <w:rPr>
            <w:webHidden/>
          </w:rPr>
          <w:fldChar w:fldCharType="begin"/>
        </w:r>
        <w:r w:rsidR="00E33BAF">
          <w:rPr>
            <w:webHidden/>
          </w:rPr>
          <w:instrText xml:space="preserve"> PAGEREF _Toc469647177 \h </w:instrText>
        </w:r>
        <w:r w:rsidR="00E33BAF">
          <w:rPr>
            <w:webHidden/>
          </w:rPr>
        </w:r>
        <w:r w:rsidR="00E33BAF">
          <w:rPr>
            <w:webHidden/>
          </w:rPr>
          <w:fldChar w:fldCharType="separate"/>
        </w:r>
        <w:r w:rsidR="00DD2CC6">
          <w:rPr>
            <w:webHidden/>
          </w:rPr>
          <w:t>50</w:t>
        </w:r>
        <w:r w:rsidR="00E33BAF">
          <w:rPr>
            <w:webHidden/>
          </w:rPr>
          <w:fldChar w:fldCharType="end"/>
        </w:r>
      </w:hyperlink>
    </w:p>
    <w:p w14:paraId="316ED772" w14:textId="252E6958" w:rsidR="00E33BAF" w:rsidRDefault="00DD2CC6">
      <w:pPr>
        <w:pStyle w:val="TOC2"/>
        <w:rPr>
          <w:rFonts w:asciiTheme="minorHAnsi" w:eastAsiaTheme="minorEastAsia" w:hAnsiTheme="minorHAnsi" w:cstheme="minorBidi"/>
          <w:szCs w:val="22"/>
          <w:lang w:val="en-AU" w:eastAsia="en-AU"/>
        </w:rPr>
      </w:pPr>
      <w:hyperlink w:anchor="_Toc469647178" w:tooltip="Pensioner Education Supplement" w:history="1">
        <w:r w:rsidR="00E33BAF" w:rsidRPr="00B352AA">
          <w:rPr>
            <w:rStyle w:val="Hyperlink"/>
          </w:rPr>
          <w:t>5.5</w:t>
        </w:r>
        <w:r w:rsidR="00E33BAF">
          <w:rPr>
            <w:rFonts w:asciiTheme="minorHAnsi" w:eastAsiaTheme="minorEastAsia" w:hAnsiTheme="minorHAnsi" w:cstheme="minorBidi"/>
            <w:szCs w:val="22"/>
            <w:lang w:val="en-AU" w:eastAsia="en-AU"/>
          </w:rPr>
          <w:tab/>
        </w:r>
        <w:r w:rsidR="00E33BAF" w:rsidRPr="00B352AA">
          <w:rPr>
            <w:rStyle w:val="Hyperlink"/>
          </w:rPr>
          <w:t>Pensioner Education Supplement</w:t>
        </w:r>
        <w:r w:rsidR="00E33BAF">
          <w:rPr>
            <w:webHidden/>
          </w:rPr>
          <w:tab/>
        </w:r>
        <w:r w:rsidR="00E33BAF">
          <w:rPr>
            <w:webHidden/>
          </w:rPr>
          <w:fldChar w:fldCharType="begin"/>
        </w:r>
        <w:r w:rsidR="00E33BAF">
          <w:rPr>
            <w:webHidden/>
          </w:rPr>
          <w:instrText xml:space="preserve"> PAGEREF _Toc469647178 \h </w:instrText>
        </w:r>
        <w:r w:rsidR="00E33BAF">
          <w:rPr>
            <w:webHidden/>
          </w:rPr>
        </w:r>
        <w:r w:rsidR="00E33BAF">
          <w:rPr>
            <w:webHidden/>
          </w:rPr>
          <w:fldChar w:fldCharType="separate"/>
        </w:r>
        <w:r>
          <w:rPr>
            <w:webHidden/>
          </w:rPr>
          <w:t>52</w:t>
        </w:r>
        <w:r w:rsidR="00E33BAF">
          <w:rPr>
            <w:webHidden/>
          </w:rPr>
          <w:fldChar w:fldCharType="end"/>
        </w:r>
      </w:hyperlink>
    </w:p>
    <w:p w14:paraId="044C0BD5" w14:textId="008C1E54" w:rsidR="00E33BAF" w:rsidRDefault="00DD2CC6">
      <w:pPr>
        <w:pStyle w:val="TOC2"/>
        <w:rPr>
          <w:rFonts w:asciiTheme="minorHAnsi" w:eastAsiaTheme="minorEastAsia" w:hAnsiTheme="minorHAnsi" w:cstheme="minorBidi"/>
          <w:szCs w:val="22"/>
          <w:lang w:val="en-AU" w:eastAsia="en-AU"/>
        </w:rPr>
      </w:pPr>
      <w:hyperlink w:anchor="_Toc469647179" w:tooltip="AIC allowance rates" w:history="1">
        <w:r w:rsidR="00E33BAF" w:rsidRPr="00B352AA">
          <w:rPr>
            <w:rStyle w:val="Hyperlink"/>
          </w:rPr>
          <w:t>5.6</w:t>
        </w:r>
        <w:r w:rsidR="00E33BAF">
          <w:rPr>
            <w:rFonts w:asciiTheme="minorHAnsi" w:eastAsiaTheme="minorEastAsia" w:hAnsiTheme="minorHAnsi" w:cstheme="minorBidi"/>
            <w:szCs w:val="22"/>
            <w:lang w:val="en-AU" w:eastAsia="en-AU"/>
          </w:rPr>
          <w:tab/>
        </w:r>
        <w:r w:rsidR="00E33BAF" w:rsidRPr="00B352AA">
          <w:rPr>
            <w:rStyle w:val="Hyperlink"/>
          </w:rPr>
          <w:t>AIC allowance rates</w:t>
        </w:r>
        <w:r w:rsidR="00E33BAF">
          <w:rPr>
            <w:webHidden/>
          </w:rPr>
          <w:tab/>
        </w:r>
        <w:r w:rsidR="00E33BAF">
          <w:rPr>
            <w:webHidden/>
          </w:rPr>
          <w:fldChar w:fldCharType="begin"/>
        </w:r>
        <w:r w:rsidR="00E33BAF">
          <w:rPr>
            <w:webHidden/>
          </w:rPr>
          <w:instrText xml:space="preserve"> PAGEREF _Toc469647179 \h </w:instrText>
        </w:r>
        <w:r w:rsidR="00E33BAF">
          <w:rPr>
            <w:webHidden/>
          </w:rPr>
        </w:r>
        <w:r w:rsidR="00E33BAF">
          <w:rPr>
            <w:webHidden/>
          </w:rPr>
          <w:fldChar w:fldCharType="separate"/>
        </w:r>
        <w:r>
          <w:rPr>
            <w:webHidden/>
          </w:rPr>
          <w:t>53</w:t>
        </w:r>
        <w:r w:rsidR="00E33BAF">
          <w:rPr>
            <w:webHidden/>
          </w:rPr>
          <w:fldChar w:fldCharType="end"/>
        </w:r>
      </w:hyperlink>
    </w:p>
    <w:p w14:paraId="746E8E91"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80" w:tooltip="Reduction for Parental Income" w:history="1">
        <w:r w:rsidR="00E33BAF" w:rsidRPr="00B352AA">
          <w:rPr>
            <w:rStyle w:val="Hyperlink"/>
          </w:rPr>
          <w:t>6</w:t>
        </w:r>
        <w:r w:rsidR="00E33BAF">
          <w:rPr>
            <w:rFonts w:asciiTheme="minorHAnsi" w:eastAsiaTheme="minorEastAsia" w:hAnsiTheme="minorHAnsi" w:cstheme="minorBidi"/>
            <w:b w:val="0"/>
            <w:sz w:val="22"/>
            <w:szCs w:val="22"/>
            <w:lang w:val="en-AU" w:eastAsia="en-AU"/>
          </w:rPr>
          <w:tab/>
        </w:r>
        <w:r w:rsidR="00E33BAF" w:rsidRPr="00B352AA">
          <w:rPr>
            <w:rStyle w:val="Hyperlink"/>
          </w:rPr>
          <w:t>Reduction for Parental Income</w:t>
        </w:r>
        <w:r w:rsidR="00E33BAF">
          <w:rPr>
            <w:webHidden/>
          </w:rPr>
          <w:tab/>
        </w:r>
        <w:r w:rsidR="00E33BAF">
          <w:rPr>
            <w:webHidden/>
          </w:rPr>
          <w:fldChar w:fldCharType="begin"/>
        </w:r>
        <w:r w:rsidR="00E33BAF">
          <w:rPr>
            <w:webHidden/>
          </w:rPr>
          <w:instrText xml:space="preserve"> PAGEREF _Toc469647180 \h </w:instrText>
        </w:r>
        <w:r w:rsidR="00E33BAF">
          <w:rPr>
            <w:webHidden/>
          </w:rPr>
        </w:r>
        <w:r w:rsidR="00E33BAF">
          <w:rPr>
            <w:webHidden/>
          </w:rPr>
          <w:fldChar w:fldCharType="separate"/>
        </w:r>
        <w:r w:rsidR="00DD2CC6">
          <w:rPr>
            <w:webHidden/>
          </w:rPr>
          <w:t>55</w:t>
        </w:r>
        <w:r w:rsidR="00E33BAF">
          <w:rPr>
            <w:webHidden/>
          </w:rPr>
          <w:fldChar w:fldCharType="end"/>
        </w:r>
      </w:hyperlink>
    </w:p>
    <w:p w14:paraId="5060469D" w14:textId="77777777" w:rsidR="00E33BAF" w:rsidRDefault="004238B4">
      <w:pPr>
        <w:pStyle w:val="TOC2"/>
        <w:rPr>
          <w:rFonts w:asciiTheme="minorHAnsi" w:eastAsiaTheme="minorEastAsia" w:hAnsiTheme="minorHAnsi" w:cstheme="minorBidi"/>
          <w:szCs w:val="22"/>
          <w:lang w:val="en-AU" w:eastAsia="en-AU"/>
        </w:rPr>
      </w:pPr>
      <w:hyperlink w:anchor="_Toc469647181" w:tooltip="Overview" w:history="1">
        <w:r w:rsidR="00E33BAF" w:rsidRPr="00B352AA">
          <w:rPr>
            <w:rStyle w:val="Hyperlink"/>
          </w:rPr>
          <w:t>6.0</w:t>
        </w:r>
        <w:r w:rsidR="00E33BAF">
          <w:rPr>
            <w:rFonts w:asciiTheme="minorHAnsi" w:eastAsiaTheme="minorEastAsia" w:hAnsiTheme="minorHAnsi" w:cstheme="minorBidi"/>
            <w:szCs w:val="22"/>
            <w:lang w:val="en-AU" w:eastAsia="en-AU"/>
          </w:rPr>
          <w:tab/>
        </w:r>
        <w:r w:rsidR="00E33BAF" w:rsidRPr="00B352AA">
          <w:rPr>
            <w:rStyle w:val="Hyperlink"/>
          </w:rPr>
          <w:t>Overview</w:t>
        </w:r>
        <w:r w:rsidR="00E33BAF">
          <w:rPr>
            <w:webHidden/>
          </w:rPr>
          <w:tab/>
        </w:r>
        <w:r w:rsidR="00E33BAF">
          <w:rPr>
            <w:webHidden/>
          </w:rPr>
          <w:fldChar w:fldCharType="begin"/>
        </w:r>
        <w:r w:rsidR="00E33BAF">
          <w:rPr>
            <w:webHidden/>
          </w:rPr>
          <w:instrText xml:space="preserve"> PAGEREF _Toc469647181 \h </w:instrText>
        </w:r>
        <w:r w:rsidR="00E33BAF">
          <w:rPr>
            <w:webHidden/>
          </w:rPr>
        </w:r>
        <w:r w:rsidR="00E33BAF">
          <w:rPr>
            <w:webHidden/>
          </w:rPr>
          <w:fldChar w:fldCharType="separate"/>
        </w:r>
        <w:r w:rsidR="00DD2CC6">
          <w:rPr>
            <w:webHidden/>
          </w:rPr>
          <w:t>55</w:t>
        </w:r>
        <w:r w:rsidR="00E33BAF">
          <w:rPr>
            <w:webHidden/>
          </w:rPr>
          <w:fldChar w:fldCharType="end"/>
        </w:r>
      </w:hyperlink>
    </w:p>
    <w:p w14:paraId="1881CB48" w14:textId="77777777" w:rsidR="00E33BAF" w:rsidRDefault="004238B4">
      <w:pPr>
        <w:pStyle w:val="TOC2"/>
        <w:rPr>
          <w:rFonts w:asciiTheme="minorHAnsi" w:eastAsiaTheme="minorEastAsia" w:hAnsiTheme="minorHAnsi" w:cstheme="minorBidi"/>
          <w:szCs w:val="22"/>
          <w:lang w:val="en-AU" w:eastAsia="en-AU"/>
        </w:rPr>
      </w:pPr>
      <w:hyperlink w:anchor="_Toc469647182" w:tooltip="Overview of the Parental Income Test" w:history="1">
        <w:r w:rsidR="00E33BAF" w:rsidRPr="00B352AA">
          <w:rPr>
            <w:rStyle w:val="Hyperlink"/>
          </w:rPr>
          <w:t>6.1</w:t>
        </w:r>
        <w:r w:rsidR="00E33BAF">
          <w:rPr>
            <w:rFonts w:asciiTheme="minorHAnsi" w:eastAsiaTheme="minorEastAsia" w:hAnsiTheme="minorHAnsi" w:cstheme="minorBidi"/>
            <w:szCs w:val="22"/>
            <w:lang w:val="en-AU" w:eastAsia="en-AU"/>
          </w:rPr>
          <w:tab/>
        </w:r>
        <w:r w:rsidR="00E33BAF" w:rsidRPr="00B352AA">
          <w:rPr>
            <w:rStyle w:val="Hyperlink"/>
          </w:rPr>
          <w:t>Overview of the Parental Income Test</w:t>
        </w:r>
        <w:r w:rsidR="00E33BAF">
          <w:rPr>
            <w:webHidden/>
          </w:rPr>
          <w:tab/>
        </w:r>
        <w:r w:rsidR="00E33BAF">
          <w:rPr>
            <w:webHidden/>
          </w:rPr>
          <w:fldChar w:fldCharType="begin"/>
        </w:r>
        <w:r w:rsidR="00E33BAF">
          <w:rPr>
            <w:webHidden/>
          </w:rPr>
          <w:instrText xml:space="preserve"> PAGEREF _Toc469647182 \h </w:instrText>
        </w:r>
        <w:r w:rsidR="00E33BAF">
          <w:rPr>
            <w:webHidden/>
          </w:rPr>
        </w:r>
        <w:r w:rsidR="00E33BAF">
          <w:rPr>
            <w:webHidden/>
          </w:rPr>
          <w:fldChar w:fldCharType="separate"/>
        </w:r>
        <w:r w:rsidR="00DD2CC6">
          <w:rPr>
            <w:webHidden/>
          </w:rPr>
          <w:t>57</w:t>
        </w:r>
        <w:r w:rsidR="00E33BAF">
          <w:rPr>
            <w:webHidden/>
          </w:rPr>
          <w:fldChar w:fldCharType="end"/>
        </w:r>
      </w:hyperlink>
    </w:p>
    <w:p w14:paraId="46603F41" w14:textId="77777777" w:rsidR="00E33BAF" w:rsidRDefault="004238B4">
      <w:pPr>
        <w:pStyle w:val="TOC2"/>
        <w:rPr>
          <w:rFonts w:asciiTheme="minorHAnsi" w:eastAsiaTheme="minorEastAsia" w:hAnsiTheme="minorHAnsi" w:cstheme="minorBidi"/>
          <w:szCs w:val="22"/>
          <w:lang w:val="en-AU" w:eastAsia="en-AU"/>
        </w:rPr>
      </w:pPr>
      <w:hyperlink w:anchor="_Toc469647183" w:tooltip="Whose income is taken into account?" w:history="1">
        <w:r w:rsidR="00E33BAF" w:rsidRPr="00B352AA">
          <w:rPr>
            <w:rStyle w:val="Hyperlink"/>
          </w:rPr>
          <w:t>6.2</w:t>
        </w:r>
        <w:r w:rsidR="00E33BAF">
          <w:rPr>
            <w:rFonts w:asciiTheme="minorHAnsi" w:eastAsiaTheme="minorEastAsia" w:hAnsiTheme="minorHAnsi" w:cstheme="minorBidi"/>
            <w:szCs w:val="22"/>
            <w:lang w:val="en-AU" w:eastAsia="en-AU"/>
          </w:rPr>
          <w:tab/>
        </w:r>
        <w:r w:rsidR="00E33BAF" w:rsidRPr="00B352AA">
          <w:rPr>
            <w:rStyle w:val="Hyperlink"/>
          </w:rPr>
          <w:t>Whose income is taken into account?</w:t>
        </w:r>
        <w:r w:rsidR="00E33BAF">
          <w:rPr>
            <w:webHidden/>
          </w:rPr>
          <w:tab/>
        </w:r>
        <w:r w:rsidR="00E33BAF">
          <w:rPr>
            <w:webHidden/>
          </w:rPr>
          <w:fldChar w:fldCharType="begin"/>
        </w:r>
        <w:r w:rsidR="00E33BAF">
          <w:rPr>
            <w:webHidden/>
          </w:rPr>
          <w:instrText xml:space="preserve"> PAGEREF _Toc469647183 \h </w:instrText>
        </w:r>
        <w:r w:rsidR="00E33BAF">
          <w:rPr>
            <w:webHidden/>
          </w:rPr>
        </w:r>
        <w:r w:rsidR="00E33BAF">
          <w:rPr>
            <w:webHidden/>
          </w:rPr>
          <w:fldChar w:fldCharType="separate"/>
        </w:r>
        <w:r w:rsidR="00DD2CC6">
          <w:rPr>
            <w:webHidden/>
          </w:rPr>
          <w:t>58</w:t>
        </w:r>
        <w:r w:rsidR="00E33BAF">
          <w:rPr>
            <w:webHidden/>
          </w:rPr>
          <w:fldChar w:fldCharType="end"/>
        </w:r>
      </w:hyperlink>
    </w:p>
    <w:p w14:paraId="75677FFE" w14:textId="77777777" w:rsidR="00E33BAF" w:rsidRDefault="004238B4">
      <w:pPr>
        <w:pStyle w:val="TOC2"/>
        <w:rPr>
          <w:rFonts w:asciiTheme="minorHAnsi" w:eastAsiaTheme="minorEastAsia" w:hAnsiTheme="minorHAnsi" w:cstheme="minorBidi"/>
          <w:szCs w:val="22"/>
          <w:lang w:val="en-AU" w:eastAsia="en-AU"/>
        </w:rPr>
      </w:pPr>
      <w:hyperlink w:anchor="_Toc469647184" w:history="1">
        <w:r w:rsidR="00E33BAF" w:rsidRPr="00B352AA">
          <w:rPr>
            <w:rStyle w:val="Hyperlink"/>
          </w:rPr>
          <w:t>6.3</w:t>
        </w:r>
        <w:r w:rsidR="00E33BAF">
          <w:rPr>
            <w:rFonts w:asciiTheme="minorHAnsi" w:eastAsiaTheme="minorEastAsia" w:hAnsiTheme="minorHAnsi" w:cstheme="minorBidi"/>
            <w:szCs w:val="22"/>
            <w:lang w:val="en-AU" w:eastAsia="en-AU"/>
          </w:rPr>
          <w:tab/>
        </w:r>
        <w:r w:rsidR="00E33BAF" w:rsidRPr="00B352AA">
          <w:rPr>
            <w:rStyle w:val="Hyperlink"/>
          </w:rPr>
          <w:t>Calculating parental income</w:t>
        </w:r>
        <w:r w:rsidR="00E33BAF">
          <w:rPr>
            <w:webHidden/>
          </w:rPr>
          <w:tab/>
        </w:r>
        <w:r w:rsidR="00E33BAF">
          <w:rPr>
            <w:webHidden/>
          </w:rPr>
          <w:fldChar w:fldCharType="begin"/>
        </w:r>
        <w:r w:rsidR="00E33BAF">
          <w:rPr>
            <w:webHidden/>
          </w:rPr>
          <w:instrText xml:space="preserve"> PAGEREF _Toc469647184 \h </w:instrText>
        </w:r>
        <w:r w:rsidR="00E33BAF">
          <w:rPr>
            <w:webHidden/>
          </w:rPr>
        </w:r>
        <w:r w:rsidR="00E33BAF">
          <w:rPr>
            <w:webHidden/>
          </w:rPr>
          <w:fldChar w:fldCharType="separate"/>
        </w:r>
        <w:r w:rsidR="00DD2CC6">
          <w:rPr>
            <w:webHidden/>
          </w:rPr>
          <w:t>60</w:t>
        </w:r>
        <w:r w:rsidR="00E33BAF">
          <w:rPr>
            <w:webHidden/>
          </w:rPr>
          <w:fldChar w:fldCharType="end"/>
        </w:r>
      </w:hyperlink>
    </w:p>
    <w:p w14:paraId="1EA63C3F" w14:textId="77777777" w:rsidR="00E33BAF" w:rsidRDefault="004238B4">
      <w:pPr>
        <w:pStyle w:val="TOC2"/>
        <w:rPr>
          <w:rFonts w:asciiTheme="minorHAnsi" w:eastAsiaTheme="minorEastAsia" w:hAnsiTheme="minorHAnsi" w:cstheme="minorBidi"/>
          <w:szCs w:val="22"/>
          <w:lang w:val="en-AU" w:eastAsia="en-AU"/>
        </w:rPr>
      </w:pPr>
      <w:hyperlink w:anchor="_Toc469647185" w:tooltip="Parental Income Test" w:history="1">
        <w:r w:rsidR="00E33BAF" w:rsidRPr="00B352AA">
          <w:rPr>
            <w:rStyle w:val="Hyperlink"/>
          </w:rPr>
          <w:t>6.4</w:t>
        </w:r>
        <w:r w:rsidR="00E33BAF">
          <w:rPr>
            <w:rFonts w:asciiTheme="minorHAnsi" w:eastAsiaTheme="minorEastAsia" w:hAnsiTheme="minorHAnsi" w:cstheme="minorBidi"/>
            <w:szCs w:val="22"/>
            <w:lang w:val="en-AU" w:eastAsia="en-AU"/>
          </w:rPr>
          <w:tab/>
        </w:r>
        <w:r w:rsidR="00E33BAF" w:rsidRPr="00B352AA">
          <w:rPr>
            <w:rStyle w:val="Hyperlink"/>
          </w:rPr>
          <w:t>Parental Income Test</w:t>
        </w:r>
        <w:r w:rsidR="00E33BAF">
          <w:rPr>
            <w:webHidden/>
          </w:rPr>
          <w:tab/>
        </w:r>
        <w:r w:rsidR="00E33BAF">
          <w:rPr>
            <w:webHidden/>
          </w:rPr>
          <w:fldChar w:fldCharType="begin"/>
        </w:r>
        <w:r w:rsidR="00E33BAF">
          <w:rPr>
            <w:webHidden/>
          </w:rPr>
          <w:instrText xml:space="preserve"> PAGEREF _Toc469647185 \h </w:instrText>
        </w:r>
        <w:r w:rsidR="00E33BAF">
          <w:rPr>
            <w:webHidden/>
          </w:rPr>
        </w:r>
        <w:r w:rsidR="00E33BAF">
          <w:rPr>
            <w:webHidden/>
          </w:rPr>
          <w:fldChar w:fldCharType="separate"/>
        </w:r>
        <w:r w:rsidR="00DD2CC6">
          <w:rPr>
            <w:webHidden/>
          </w:rPr>
          <w:t>62</w:t>
        </w:r>
        <w:r w:rsidR="00E33BAF">
          <w:rPr>
            <w:webHidden/>
          </w:rPr>
          <w:fldChar w:fldCharType="end"/>
        </w:r>
      </w:hyperlink>
    </w:p>
    <w:p w14:paraId="6A61F1DC" w14:textId="77777777" w:rsidR="00E33BAF" w:rsidRDefault="004238B4">
      <w:pPr>
        <w:pStyle w:val="TOC2"/>
        <w:rPr>
          <w:rFonts w:asciiTheme="minorHAnsi" w:eastAsiaTheme="minorEastAsia" w:hAnsiTheme="minorHAnsi" w:cstheme="minorBidi"/>
          <w:szCs w:val="22"/>
          <w:lang w:val="en-AU" w:eastAsia="en-AU"/>
        </w:rPr>
      </w:pPr>
      <w:hyperlink w:anchor="_Toc469647186" w:tooltip="Total Net Investment Losses" w:history="1">
        <w:r w:rsidR="00E33BAF" w:rsidRPr="00B352AA">
          <w:rPr>
            <w:rStyle w:val="Hyperlink"/>
          </w:rPr>
          <w:t>6.5</w:t>
        </w:r>
        <w:r w:rsidR="00E33BAF">
          <w:rPr>
            <w:rFonts w:asciiTheme="minorHAnsi" w:eastAsiaTheme="minorEastAsia" w:hAnsiTheme="minorHAnsi" w:cstheme="minorBidi"/>
            <w:szCs w:val="22"/>
            <w:lang w:val="en-AU" w:eastAsia="en-AU"/>
          </w:rPr>
          <w:tab/>
        </w:r>
        <w:r w:rsidR="00E33BAF" w:rsidRPr="00B352AA">
          <w:rPr>
            <w:rStyle w:val="Hyperlink"/>
          </w:rPr>
          <w:t>Total Net Investment Losses</w:t>
        </w:r>
        <w:r w:rsidR="00E33BAF">
          <w:rPr>
            <w:webHidden/>
          </w:rPr>
          <w:tab/>
        </w:r>
        <w:r w:rsidR="00E33BAF">
          <w:rPr>
            <w:webHidden/>
          </w:rPr>
          <w:fldChar w:fldCharType="begin"/>
        </w:r>
        <w:r w:rsidR="00E33BAF">
          <w:rPr>
            <w:webHidden/>
          </w:rPr>
          <w:instrText xml:space="preserve"> PAGEREF _Toc469647186 \h </w:instrText>
        </w:r>
        <w:r w:rsidR="00E33BAF">
          <w:rPr>
            <w:webHidden/>
          </w:rPr>
        </w:r>
        <w:r w:rsidR="00E33BAF">
          <w:rPr>
            <w:webHidden/>
          </w:rPr>
          <w:fldChar w:fldCharType="separate"/>
        </w:r>
        <w:r w:rsidR="00DD2CC6">
          <w:rPr>
            <w:webHidden/>
          </w:rPr>
          <w:t>64</w:t>
        </w:r>
        <w:r w:rsidR="00E33BAF">
          <w:rPr>
            <w:webHidden/>
          </w:rPr>
          <w:fldChar w:fldCharType="end"/>
        </w:r>
      </w:hyperlink>
    </w:p>
    <w:p w14:paraId="4A886EDF" w14:textId="77777777" w:rsidR="00E33BAF" w:rsidRDefault="004238B4">
      <w:pPr>
        <w:pStyle w:val="TOC2"/>
        <w:rPr>
          <w:rFonts w:asciiTheme="minorHAnsi" w:eastAsiaTheme="minorEastAsia" w:hAnsiTheme="minorHAnsi" w:cstheme="minorBidi"/>
          <w:szCs w:val="22"/>
          <w:lang w:val="en-AU" w:eastAsia="en-AU"/>
        </w:rPr>
      </w:pPr>
      <w:hyperlink w:anchor="_Toc469647187" w:tooltip="Fringe benefits" w:history="1">
        <w:r w:rsidR="00E33BAF" w:rsidRPr="00B352AA">
          <w:rPr>
            <w:rStyle w:val="Hyperlink"/>
          </w:rPr>
          <w:t>6.6</w:t>
        </w:r>
        <w:r w:rsidR="00E33BAF">
          <w:rPr>
            <w:rFonts w:asciiTheme="minorHAnsi" w:eastAsiaTheme="minorEastAsia" w:hAnsiTheme="minorHAnsi" w:cstheme="minorBidi"/>
            <w:szCs w:val="22"/>
            <w:lang w:val="en-AU" w:eastAsia="en-AU"/>
          </w:rPr>
          <w:tab/>
        </w:r>
        <w:r w:rsidR="00E33BAF" w:rsidRPr="00B352AA">
          <w:rPr>
            <w:rStyle w:val="Hyperlink"/>
          </w:rPr>
          <w:t>Fringe benefits</w:t>
        </w:r>
        <w:r w:rsidR="00E33BAF">
          <w:rPr>
            <w:webHidden/>
          </w:rPr>
          <w:tab/>
        </w:r>
        <w:r w:rsidR="00E33BAF">
          <w:rPr>
            <w:webHidden/>
          </w:rPr>
          <w:fldChar w:fldCharType="begin"/>
        </w:r>
        <w:r w:rsidR="00E33BAF">
          <w:rPr>
            <w:webHidden/>
          </w:rPr>
          <w:instrText xml:space="preserve"> PAGEREF _Toc469647187 \h </w:instrText>
        </w:r>
        <w:r w:rsidR="00E33BAF">
          <w:rPr>
            <w:webHidden/>
          </w:rPr>
        </w:r>
        <w:r w:rsidR="00E33BAF">
          <w:rPr>
            <w:webHidden/>
          </w:rPr>
          <w:fldChar w:fldCharType="separate"/>
        </w:r>
        <w:r w:rsidR="00DD2CC6">
          <w:rPr>
            <w:webHidden/>
          </w:rPr>
          <w:t>65</w:t>
        </w:r>
        <w:r w:rsidR="00E33BAF">
          <w:rPr>
            <w:webHidden/>
          </w:rPr>
          <w:fldChar w:fldCharType="end"/>
        </w:r>
      </w:hyperlink>
    </w:p>
    <w:p w14:paraId="6F1234B4" w14:textId="77777777" w:rsidR="00E33BAF" w:rsidRDefault="004238B4">
      <w:pPr>
        <w:pStyle w:val="TOC2"/>
        <w:rPr>
          <w:rFonts w:asciiTheme="minorHAnsi" w:eastAsiaTheme="minorEastAsia" w:hAnsiTheme="minorHAnsi" w:cstheme="minorBidi"/>
          <w:szCs w:val="22"/>
          <w:lang w:val="en-AU" w:eastAsia="en-AU"/>
        </w:rPr>
      </w:pPr>
      <w:hyperlink w:anchor="_Toc469647188" w:tooltip="Reportable Superannuation Contributions" w:history="1">
        <w:r w:rsidR="00E33BAF" w:rsidRPr="00B352AA">
          <w:rPr>
            <w:rStyle w:val="Hyperlink"/>
          </w:rPr>
          <w:t>6.7</w:t>
        </w:r>
        <w:r w:rsidR="00E33BAF">
          <w:rPr>
            <w:rFonts w:asciiTheme="minorHAnsi" w:eastAsiaTheme="minorEastAsia" w:hAnsiTheme="minorHAnsi" w:cstheme="minorBidi"/>
            <w:szCs w:val="22"/>
            <w:lang w:val="en-AU" w:eastAsia="en-AU"/>
          </w:rPr>
          <w:tab/>
        </w:r>
        <w:r w:rsidR="00E33BAF" w:rsidRPr="00B352AA">
          <w:rPr>
            <w:rStyle w:val="Hyperlink"/>
          </w:rPr>
          <w:t>Reportable Superannuation Contributions</w:t>
        </w:r>
        <w:r w:rsidR="00E33BAF">
          <w:rPr>
            <w:webHidden/>
          </w:rPr>
          <w:tab/>
        </w:r>
        <w:r w:rsidR="00E33BAF">
          <w:rPr>
            <w:webHidden/>
          </w:rPr>
          <w:fldChar w:fldCharType="begin"/>
        </w:r>
        <w:r w:rsidR="00E33BAF">
          <w:rPr>
            <w:webHidden/>
          </w:rPr>
          <w:instrText xml:space="preserve"> PAGEREF _Toc469647188 \h </w:instrText>
        </w:r>
        <w:r w:rsidR="00E33BAF">
          <w:rPr>
            <w:webHidden/>
          </w:rPr>
        </w:r>
        <w:r w:rsidR="00E33BAF">
          <w:rPr>
            <w:webHidden/>
          </w:rPr>
          <w:fldChar w:fldCharType="separate"/>
        </w:r>
        <w:r w:rsidR="00DD2CC6">
          <w:rPr>
            <w:webHidden/>
          </w:rPr>
          <w:t>67</w:t>
        </w:r>
        <w:r w:rsidR="00E33BAF">
          <w:rPr>
            <w:webHidden/>
          </w:rPr>
          <w:fldChar w:fldCharType="end"/>
        </w:r>
      </w:hyperlink>
    </w:p>
    <w:p w14:paraId="287CD979" w14:textId="1A742953" w:rsidR="00E33BAF" w:rsidRDefault="00DD2CC6">
      <w:pPr>
        <w:pStyle w:val="TOC2"/>
        <w:rPr>
          <w:rFonts w:asciiTheme="minorHAnsi" w:eastAsiaTheme="minorEastAsia" w:hAnsiTheme="minorHAnsi" w:cstheme="minorBidi"/>
          <w:szCs w:val="22"/>
          <w:lang w:val="en-AU" w:eastAsia="en-AU"/>
        </w:rPr>
      </w:pPr>
      <w:hyperlink w:anchor="_Toc469647189" w:tooltip="Current income assessment" w:history="1">
        <w:r w:rsidR="00E33BAF" w:rsidRPr="00B352AA">
          <w:rPr>
            <w:rStyle w:val="Hyperlink"/>
          </w:rPr>
          <w:t>6.8</w:t>
        </w:r>
        <w:r w:rsidR="00E33BAF">
          <w:rPr>
            <w:rFonts w:asciiTheme="minorHAnsi" w:eastAsiaTheme="minorEastAsia" w:hAnsiTheme="minorHAnsi" w:cstheme="minorBidi"/>
            <w:szCs w:val="22"/>
            <w:lang w:val="en-AU" w:eastAsia="en-AU"/>
          </w:rPr>
          <w:tab/>
        </w:r>
        <w:r w:rsidR="00E33BAF" w:rsidRPr="00B352AA">
          <w:rPr>
            <w:rStyle w:val="Hyperlink"/>
          </w:rPr>
          <w:t>Current income assessment</w:t>
        </w:r>
        <w:r w:rsidR="00E33BAF">
          <w:rPr>
            <w:webHidden/>
          </w:rPr>
          <w:tab/>
        </w:r>
        <w:r w:rsidR="00E33BAF">
          <w:rPr>
            <w:webHidden/>
          </w:rPr>
          <w:fldChar w:fldCharType="begin"/>
        </w:r>
        <w:r w:rsidR="00E33BAF">
          <w:rPr>
            <w:webHidden/>
          </w:rPr>
          <w:instrText xml:space="preserve"> PAGEREF _Toc469647189 \h </w:instrText>
        </w:r>
        <w:r w:rsidR="00E33BAF">
          <w:rPr>
            <w:webHidden/>
          </w:rPr>
        </w:r>
        <w:r w:rsidR="00E33BAF">
          <w:rPr>
            <w:webHidden/>
          </w:rPr>
          <w:fldChar w:fldCharType="separate"/>
        </w:r>
        <w:r>
          <w:rPr>
            <w:webHidden/>
          </w:rPr>
          <w:t>68</w:t>
        </w:r>
        <w:r w:rsidR="00E33BAF">
          <w:rPr>
            <w:webHidden/>
          </w:rPr>
          <w:fldChar w:fldCharType="end"/>
        </w:r>
      </w:hyperlink>
    </w:p>
    <w:p w14:paraId="58AFC901" w14:textId="77777777" w:rsidR="00E33BAF" w:rsidRDefault="004238B4">
      <w:pPr>
        <w:pStyle w:val="TOC2"/>
        <w:rPr>
          <w:rFonts w:asciiTheme="minorHAnsi" w:eastAsiaTheme="minorEastAsia" w:hAnsiTheme="minorHAnsi" w:cstheme="minorBidi"/>
          <w:szCs w:val="22"/>
          <w:lang w:val="en-AU" w:eastAsia="en-AU"/>
        </w:rPr>
      </w:pPr>
      <w:hyperlink w:anchor="_Toc469647190" w:tooltip="AIC Scheme income limits" w:history="1">
        <w:r w:rsidR="00E33BAF" w:rsidRPr="00B352AA">
          <w:rPr>
            <w:rStyle w:val="Hyperlink"/>
          </w:rPr>
          <w:t>6.9</w:t>
        </w:r>
        <w:r w:rsidR="00E33BAF">
          <w:rPr>
            <w:rFonts w:asciiTheme="minorHAnsi" w:eastAsiaTheme="minorEastAsia" w:hAnsiTheme="minorHAnsi" w:cstheme="minorBidi"/>
            <w:szCs w:val="22"/>
            <w:lang w:val="en-AU" w:eastAsia="en-AU"/>
          </w:rPr>
          <w:tab/>
        </w:r>
        <w:r w:rsidR="00E33BAF" w:rsidRPr="00B352AA">
          <w:rPr>
            <w:rStyle w:val="Hyperlink"/>
          </w:rPr>
          <w:t>AIC Scheme income limits</w:t>
        </w:r>
        <w:r w:rsidR="00E33BAF">
          <w:rPr>
            <w:webHidden/>
          </w:rPr>
          <w:tab/>
        </w:r>
        <w:r w:rsidR="00E33BAF">
          <w:rPr>
            <w:webHidden/>
          </w:rPr>
          <w:fldChar w:fldCharType="begin"/>
        </w:r>
        <w:r w:rsidR="00E33BAF">
          <w:rPr>
            <w:webHidden/>
          </w:rPr>
          <w:instrText xml:space="preserve"> PAGEREF _Toc469647190 \h </w:instrText>
        </w:r>
        <w:r w:rsidR="00E33BAF">
          <w:rPr>
            <w:webHidden/>
          </w:rPr>
        </w:r>
        <w:r w:rsidR="00E33BAF">
          <w:rPr>
            <w:webHidden/>
          </w:rPr>
          <w:fldChar w:fldCharType="separate"/>
        </w:r>
        <w:r w:rsidR="00DD2CC6">
          <w:rPr>
            <w:webHidden/>
          </w:rPr>
          <w:t>71</w:t>
        </w:r>
        <w:r w:rsidR="00E33BAF">
          <w:rPr>
            <w:webHidden/>
          </w:rPr>
          <w:fldChar w:fldCharType="end"/>
        </w:r>
      </w:hyperlink>
    </w:p>
    <w:p w14:paraId="6ABF013B" w14:textId="77777777" w:rsidR="00E33BAF" w:rsidRDefault="004238B4">
      <w:pPr>
        <w:pStyle w:val="TOC2"/>
        <w:rPr>
          <w:rFonts w:asciiTheme="minorHAnsi" w:eastAsiaTheme="minorEastAsia" w:hAnsiTheme="minorHAnsi" w:cstheme="minorBidi"/>
          <w:szCs w:val="22"/>
          <w:lang w:val="en-AU" w:eastAsia="en-AU"/>
        </w:rPr>
      </w:pPr>
      <w:hyperlink w:anchor="_Toc469647191" w:tooltip="Waiver of the Parental Income Test" w:history="1">
        <w:r w:rsidR="00E33BAF" w:rsidRPr="00B352AA">
          <w:rPr>
            <w:rStyle w:val="Hyperlink"/>
          </w:rPr>
          <w:t>6.10</w:t>
        </w:r>
        <w:r w:rsidR="00E33BAF">
          <w:rPr>
            <w:rFonts w:asciiTheme="minorHAnsi" w:eastAsiaTheme="minorEastAsia" w:hAnsiTheme="minorHAnsi" w:cstheme="minorBidi"/>
            <w:szCs w:val="22"/>
            <w:lang w:val="en-AU" w:eastAsia="en-AU"/>
          </w:rPr>
          <w:tab/>
        </w:r>
        <w:r w:rsidR="00E33BAF" w:rsidRPr="00B352AA">
          <w:rPr>
            <w:rStyle w:val="Hyperlink"/>
          </w:rPr>
          <w:t>Waiver of the Parental Income Test</w:t>
        </w:r>
        <w:r w:rsidR="00E33BAF">
          <w:rPr>
            <w:webHidden/>
          </w:rPr>
          <w:tab/>
        </w:r>
        <w:r w:rsidR="00E33BAF">
          <w:rPr>
            <w:webHidden/>
          </w:rPr>
          <w:fldChar w:fldCharType="begin"/>
        </w:r>
        <w:r w:rsidR="00E33BAF">
          <w:rPr>
            <w:webHidden/>
          </w:rPr>
          <w:instrText xml:space="preserve"> PAGEREF _Toc469647191 \h </w:instrText>
        </w:r>
        <w:r w:rsidR="00E33BAF">
          <w:rPr>
            <w:webHidden/>
          </w:rPr>
        </w:r>
        <w:r w:rsidR="00E33BAF">
          <w:rPr>
            <w:webHidden/>
          </w:rPr>
          <w:fldChar w:fldCharType="separate"/>
        </w:r>
        <w:r w:rsidR="00DD2CC6">
          <w:rPr>
            <w:webHidden/>
          </w:rPr>
          <w:t>73</w:t>
        </w:r>
        <w:r w:rsidR="00E33BAF">
          <w:rPr>
            <w:webHidden/>
          </w:rPr>
          <w:fldChar w:fldCharType="end"/>
        </w:r>
      </w:hyperlink>
    </w:p>
    <w:p w14:paraId="3C9F146B" w14:textId="77777777" w:rsidR="00E33BAF" w:rsidRDefault="004238B4">
      <w:pPr>
        <w:pStyle w:val="TOC2"/>
        <w:rPr>
          <w:rFonts w:asciiTheme="minorHAnsi" w:eastAsiaTheme="minorEastAsia" w:hAnsiTheme="minorHAnsi" w:cstheme="minorBidi"/>
          <w:szCs w:val="22"/>
          <w:lang w:val="en-AU" w:eastAsia="en-AU"/>
        </w:rPr>
      </w:pPr>
      <w:hyperlink w:anchor="_Toc469647192" w:tooltip="Maintenance Income Test" w:history="1">
        <w:r w:rsidR="00E33BAF" w:rsidRPr="00B352AA">
          <w:rPr>
            <w:rStyle w:val="Hyperlink"/>
          </w:rPr>
          <w:t>6.11</w:t>
        </w:r>
        <w:r w:rsidR="00E33BAF">
          <w:rPr>
            <w:rFonts w:asciiTheme="minorHAnsi" w:eastAsiaTheme="minorEastAsia" w:hAnsiTheme="minorHAnsi" w:cstheme="minorBidi"/>
            <w:szCs w:val="22"/>
            <w:lang w:val="en-AU" w:eastAsia="en-AU"/>
          </w:rPr>
          <w:tab/>
        </w:r>
        <w:r w:rsidR="00E33BAF" w:rsidRPr="00B352AA">
          <w:rPr>
            <w:rStyle w:val="Hyperlink"/>
          </w:rPr>
          <w:t>Maintenance Income Test</w:t>
        </w:r>
        <w:r w:rsidR="00E33BAF">
          <w:rPr>
            <w:webHidden/>
          </w:rPr>
          <w:tab/>
        </w:r>
        <w:r w:rsidR="00E33BAF">
          <w:rPr>
            <w:webHidden/>
          </w:rPr>
          <w:fldChar w:fldCharType="begin"/>
        </w:r>
        <w:r w:rsidR="00E33BAF">
          <w:rPr>
            <w:webHidden/>
          </w:rPr>
          <w:instrText xml:space="preserve"> PAGEREF _Toc469647192 \h </w:instrText>
        </w:r>
        <w:r w:rsidR="00E33BAF">
          <w:rPr>
            <w:webHidden/>
          </w:rPr>
        </w:r>
        <w:r w:rsidR="00E33BAF">
          <w:rPr>
            <w:webHidden/>
          </w:rPr>
          <w:fldChar w:fldCharType="separate"/>
        </w:r>
        <w:r w:rsidR="00DD2CC6">
          <w:rPr>
            <w:webHidden/>
          </w:rPr>
          <w:t>75</w:t>
        </w:r>
        <w:r w:rsidR="00E33BAF">
          <w:rPr>
            <w:webHidden/>
          </w:rPr>
          <w:fldChar w:fldCharType="end"/>
        </w:r>
      </w:hyperlink>
    </w:p>
    <w:p w14:paraId="3DDF1A7F" w14:textId="77777777" w:rsidR="00E33BAF" w:rsidRDefault="004238B4">
      <w:pPr>
        <w:pStyle w:val="TOC1"/>
        <w:rPr>
          <w:rFonts w:asciiTheme="minorHAnsi" w:eastAsiaTheme="minorEastAsia" w:hAnsiTheme="minorHAnsi" w:cstheme="minorBidi"/>
          <w:b w:val="0"/>
          <w:sz w:val="22"/>
          <w:szCs w:val="22"/>
          <w:lang w:val="en-AU" w:eastAsia="en-AU"/>
        </w:rPr>
      </w:pPr>
      <w:hyperlink w:anchor="_Toc469647193" w:tooltip="Administrative information" w:history="1">
        <w:r w:rsidR="00E33BAF" w:rsidRPr="00B352AA">
          <w:rPr>
            <w:rStyle w:val="Hyperlink"/>
          </w:rPr>
          <w:t>7</w:t>
        </w:r>
        <w:r w:rsidR="00E33BAF">
          <w:rPr>
            <w:rFonts w:asciiTheme="minorHAnsi" w:eastAsiaTheme="minorEastAsia" w:hAnsiTheme="minorHAnsi" w:cstheme="minorBidi"/>
            <w:b w:val="0"/>
            <w:sz w:val="22"/>
            <w:szCs w:val="22"/>
            <w:lang w:val="en-AU" w:eastAsia="en-AU"/>
          </w:rPr>
          <w:tab/>
        </w:r>
        <w:r w:rsidR="00E33BAF" w:rsidRPr="00B352AA">
          <w:rPr>
            <w:rStyle w:val="Hyperlink"/>
          </w:rPr>
          <w:t>Administrative information</w:t>
        </w:r>
        <w:r w:rsidR="00E33BAF">
          <w:rPr>
            <w:webHidden/>
          </w:rPr>
          <w:tab/>
        </w:r>
        <w:r w:rsidR="00E33BAF">
          <w:rPr>
            <w:webHidden/>
          </w:rPr>
          <w:fldChar w:fldCharType="begin"/>
        </w:r>
        <w:r w:rsidR="00E33BAF">
          <w:rPr>
            <w:webHidden/>
          </w:rPr>
          <w:instrText xml:space="preserve"> PAGEREF _Toc469647193 \h </w:instrText>
        </w:r>
        <w:r w:rsidR="00E33BAF">
          <w:rPr>
            <w:webHidden/>
          </w:rPr>
        </w:r>
        <w:r w:rsidR="00E33BAF">
          <w:rPr>
            <w:webHidden/>
          </w:rPr>
          <w:fldChar w:fldCharType="separate"/>
        </w:r>
        <w:r w:rsidR="00DD2CC6">
          <w:rPr>
            <w:webHidden/>
          </w:rPr>
          <w:t>79</w:t>
        </w:r>
        <w:r w:rsidR="00E33BAF">
          <w:rPr>
            <w:webHidden/>
          </w:rPr>
          <w:fldChar w:fldCharType="end"/>
        </w:r>
      </w:hyperlink>
    </w:p>
    <w:p w14:paraId="33085ADF" w14:textId="77777777" w:rsidR="00E33BAF" w:rsidRDefault="004238B4">
      <w:pPr>
        <w:pStyle w:val="TOC2"/>
        <w:rPr>
          <w:rFonts w:asciiTheme="minorHAnsi" w:eastAsiaTheme="minorEastAsia" w:hAnsiTheme="minorHAnsi" w:cstheme="minorBidi"/>
          <w:szCs w:val="22"/>
          <w:lang w:val="en-AU" w:eastAsia="en-AU"/>
        </w:rPr>
      </w:pPr>
      <w:hyperlink w:anchor="_Toc469647194" w:tooltip="The claim assessment process" w:history="1">
        <w:r w:rsidR="00E33BAF" w:rsidRPr="00B352AA">
          <w:rPr>
            <w:rStyle w:val="Hyperlink"/>
          </w:rPr>
          <w:t>7.1</w:t>
        </w:r>
        <w:r w:rsidR="00E33BAF">
          <w:rPr>
            <w:rFonts w:asciiTheme="minorHAnsi" w:eastAsiaTheme="minorEastAsia" w:hAnsiTheme="minorHAnsi" w:cstheme="minorBidi"/>
            <w:szCs w:val="22"/>
            <w:lang w:val="en-AU" w:eastAsia="en-AU"/>
          </w:rPr>
          <w:tab/>
        </w:r>
        <w:r w:rsidR="00E33BAF" w:rsidRPr="00B352AA">
          <w:rPr>
            <w:rStyle w:val="Hyperlink"/>
          </w:rPr>
          <w:t>The claim assessment process</w:t>
        </w:r>
        <w:r w:rsidR="00E33BAF">
          <w:rPr>
            <w:webHidden/>
          </w:rPr>
          <w:tab/>
        </w:r>
        <w:r w:rsidR="00E33BAF">
          <w:rPr>
            <w:webHidden/>
          </w:rPr>
          <w:fldChar w:fldCharType="begin"/>
        </w:r>
        <w:r w:rsidR="00E33BAF">
          <w:rPr>
            <w:webHidden/>
          </w:rPr>
          <w:instrText xml:space="preserve"> PAGEREF _Toc469647194 \h </w:instrText>
        </w:r>
        <w:r w:rsidR="00E33BAF">
          <w:rPr>
            <w:webHidden/>
          </w:rPr>
        </w:r>
        <w:r w:rsidR="00E33BAF">
          <w:rPr>
            <w:webHidden/>
          </w:rPr>
          <w:fldChar w:fldCharType="separate"/>
        </w:r>
        <w:r w:rsidR="00DD2CC6">
          <w:rPr>
            <w:webHidden/>
          </w:rPr>
          <w:t>79</w:t>
        </w:r>
        <w:r w:rsidR="00E33BAF">
          <w:rPr>
            <w:webHidden/>
          </w:rPr>
          <w:fldChar w:fldCharType="end"/>
        </w:r>
      </w:hyperlink>
    </w:p>
    <w:p w14:paraId="6292E398" w14:textId="77777777" w:rsidR="00E33BAF" w:rsidRDefault="004238B4">
      <w:pPr>
        <w:pStyle w:val="TOC2"/>
        <w:rPr>
          <w:rFonts w:asciiTheme="minorHAnsi" w:eastAsiaTheme="minorEastAsia" w:hAnsiTheme="minorHAnsi" w:cstheme="minorBidi"/>
          <w:szCs w:val="22"/>
          <w:lang w:val="en-AU" w:eastAsia="en-AU"/>
        </w:rPr>
      </w:pPr>
      <w:hyperlink w:anchor="_Toc469647195" w:tooltip="Applicant’s rights and obligations" w:history="1">
        <w:r w:rsidR="00E33BAF" w:rsidRPr="00B352AA">
          <w:rPr>
            <w:rStyle w:val="Hyperlink"/>
          </w:rPr>
          <w:t>7.2</w:t>
        </w:r>
        <w:r w:rsidR="00E33BAF">
          <w:rPr>
            <w:rFonts w:asciiTheme="minorHAnsi" w:eastAsiaTheme="minorEastAsia" w:hAnsiTheme="minorHAnsi" w:cstheme="minorBidi"/>
            <w:szCs w:val="22"/>
            <w:lang w:val="en-AU" w:eastAsia="en-AU"/>
          </w:rPr>
          <w:tab/>
        </w:r>
        <w:r w:rsidR="00E33BAF" w:rsidRPr="00B352AA">
          <w:rPr>
            <w:rStyle w:val="Hyperlink"/>
          </w:rPr>
          <w:t>Applicant’s rights and obligations</w:t>
        </w:r>
        <w:r w:rsidR="00E33BAF">
          <w:rPr>
            <w:webHidden/>
          </w:rPr>
          <w:tab/>
        </w:r>
        <w:r w:rsidR="00E33BAF">
          <w:rPr>
            <w:webHidden/>
          </w:rPr>
          <w:fldChar w:fldCharType="begin"/>
        </w:r>
        <w:r w:rsidR="00E33BAF">
          <w:rPr>
            <w:webHidden/>
          </w:rPr>
          <w:instrText xml:space="preserve"> PAGEREF _Toc469647195 \h </w:instrText>
        </w:r>
        <w:r w:rsidR="00E33BAF">
          <w:rPr>
            <w:webHidden/>
          </w:rPr>
        </w:r>
        <w:r w:rsidR="00E33BAF">
          <w:rPr>
            <w:webHidden/>
          </w:rPr>
          <w:fldChar w:fldCharType="separate"/>
        </w:r>
        <w:r w:rsidR="00DD2CC6">
          <w:rPr>
            <w:webHidden/>
          </w:rPr>
          <w:t>81</w:t>
        </w:r>
        <w:r w:rsidR="00E33BAF">
          <w:rPr>
            <w:webHidden/>
          </w:rPr>
          <w:fldChar w:fldCharType="end"/>
        </w:r>
      </w:hyperlink>
    </w:p>
    <w:p w14:paraId="38321C1B" w14:textId="77777777" w:rsidR="00E33BAF" w:rsidRDefault="004238B4">
      <w:pPr>
        <w:pStyle w:val="TOC2"/>
        <w:rPr>
          <w:rFonts w:asciiTheme="minorHAnsi" w:eastAsiaTheme="minorEastAsia" w:hAnsiTheme="minorHAnsi" w:cstheme="minorBidi"/>
          <w:szCs w:val="22"/>
          <w:lang w:val="en-AU" w:eastAsia="en-AU"/>
        </w:rPr>
      </w:pPr>
      <w:hyperlink w:anchor="_Toc469647196" w:tooltip="Reviews and appeals" w:history="1">
        <w:r w:rsidR="00E33BAF" w:rsidRPr="00B352AA">
          <w:rPr>
            <w:rStyle w:val="Hyperlink"/>
          </w:rPr>
          <w:t>7.3</w:t>
        </w:r>
        <w:r w:rsidR="00E33BAF">
          <w:rPr>
            <w:rFonts w:asciiTheme="minorHAnsi" w:eastAsiaTheme="minorEastAsia" w:hAnsiTheme="minorHAnsi" w:cstheme="minorBidi"/>
            <w:szCs w:val="22"/>
            <w:lang w:val="en-AU" w:eastAsia="en-AU"/>
          </w:rPr>
          <w:tab/>
        </w:r>
        <w:r w:rsidR="00E33BAF" w:rsidRPr="00B352AA">
          <w:rPr>
            <w:rStyle w:val="Hyperlink"/>
          </w:rPr>
          <w:t>Reviews and appeals</w:t>
        </w:r>
        <w:r w:rsidR="00E33BAF">
          <w:rPr>
            <w:webHidden/>
          </w:rPr>
          <w:tab/>
        </w:r>
        <w:r w:rsidR="00E33BAF">
          <w:rPr>
            <w:webHidden/>
          </w:rPr>
          <w:fldChar w:fldCharType="begin"/>
        </w:r>
        <w:r w:rsidR="00E33BAF">
          <w:rPr>
            <w:webHidden/>
          </w:rPr>
          <w:instrText xml:space="preserve"> PAGEREF _Toc469647196 \h </w:instrText>
        </w:r>
        <w:r w:rsidR="00E33BAF">
          <w:rPr>
            <w:webHidden/>
          </w:rPr>
        </w:r>
        <w:r w:rsidR="00E33BAF">
          <w:rPr>
            <w:webHidden/>
          </w:rPr>
          <w:fldChar w:fldCharType="separate"/>
        </w:r>
        <w:r w:rsidR="00DD2CC6">
          <w:rPr>
            <w:webHidden/>
          </w:rPr>
          <w:t>85</w:t>
        </w:r>
        <w:r w:rsidR="00E33BAF">
          <w:rPr>
            <w:webHidden/>
          </w:rPr>
          <w:fldChar w:fldCharType="end"/>
        </w:r>
      </w:hyperlink>
    </w:p>
    <w:p w14:paraId="756D0222" w14:textId="77777777" w:rsidR="00E33BAF" w:rsidRDefault="004238B4">
      <w:pPr>
        <w:pStyle w:val="TOC2"/>
        <w:rPr>
          <w:rFonts w:asciiTheme="minorHAnsi" w:eastAsiaTheme="minorEastAsia" w:hAnsiTheme="minorHAnsi" w:cstheme="minorBidi"/>
          <w:szCs w:val="22"/>
          <w:lang w:val="en-AU" w:eastAsia="en-AU"/>
        </w:rPr>
      </w:pPr>
      <w:hyperlink w:anchor="_Toc469647197" w:tooltip="Roles and responsibilities for administration of the scheme" w:history="1">
        <w:r w:rsidR="00E33BAF" w:rsidRPr="00B352AA">
          <w:rPr>
            <w:rStyle w:val="Hyperlink"/>
          </w:rPr>
          <w:t>7.4</w:t>
        </w:r>
        <w:r w:rsidR="00E33BAF">
          <w:rPr>
            <w:rFonts w:asciiTheme="minorHAnsi" w:eastAsiaTheme="minorEastAsia" w:hAnsiTheme="minorHAnsi" w:cstheme="minorBidi"/>
            <w:szCs w:val="22"/>
            <w:lang w:val="en-AU" w:eastAsia="en-AU"/>
          </w:rPr>
          <w:tab/>
        </w:r>
        <w:r w:rsidR="00E33BAF" w:rsidRPr="00B352AA">
          <w:rPr>
            <w:rStyle w:val="Hyperlink"/>
          </w:rPr>
          <w:t>Roles and responsibilities for administration of the scheme</w:t>
        </w:r>
        <w:r w:rsidR="00E33BAF">
          <w:rPr>
            <w:webHidden/>
          </w:rPr>
          <w:tab/>
        </w:r>
        <w:r w:rsidR="00E33BAF">
          <w:rPr>
            <w:webHidden/>
          </w:rPr>
          <w:fldChar w:fldCharType="begin"/>
        </w:r>
        <w:r w:rsidR="00E33BAF">
          <w:rPr>
            <w:webHidden/>
          </w:rPr>
          <w:instrText xml:space="preserve"> PAGEREF _Toc469647197 \h </w:instrText>
        </w:r>
        <w:r w:rsidR="00E33BAF">
          <w:rPr>
            <w:webHidden/>
          </w:rPr>
        </w:r>
        <w:r w:rsidR="00E33BAF">
          <w:rPr>
            <w:webHidden/>
          </w:rPr>
          <w:fldChar w:fldCharType="separate"/>
        </w:r>
        <w:r w:rsidR="00DD2CC6">
          <w:rPr>
            <w:webHidden/>
          </w:rPr>
          <w:t>88</w:t>
        </w:r>
        <w:r w:rsidR="00E33BAF">
          <w:rPr>
            <w:webHidden/>
          </w:rPr>
          <w:fldChar w:fldCharType="end"/>
        </w:r>
      </w:hyperlink>
    </w:p>
    <w:p w14:paraId="71F7D9BF" w14:textId="77777777" w:rsidR="00A65383" w:rsidRDefault="00A65383" w:rsidP="00A65383">
      <w:r>
        <w:fldChar w:fldCharType="end"/>
      </w:r>
    </w:p>
    <w:p w14:paraId="4C6956EB" w14:textId="77777777" w:rsidR="00A65383" w:rsidRPr="00A65383" w:rsidRDefault="00475739" w:rsidP="00A65383">
      <w:pPr>
        <w:sectPr w:rsidR="00A65383" w:rsidRPr="00A65383" w:rsidSect="009033D6">
          <w:headerReference w:type="even" r:id="rId15"/>
          <w:headerReference w:type="default" r:id="rId16"/>
          <w:footerReference w:type="default" r:id="rId17"/>
          <w:headerReference w:type="first" r:id="rId18"/>
          <w:footerReference w:type="first" r:id="rId19"/>
          <w:pgSz w:w="11909" w:h="16834" w:code="9"/>
          <w:pgMar w:top="851" w:right="1134" w:bottom="851" w:left="1134" w:header="284" w:footer="709" w:gutter="0"/>
          <w:pgNumType w:fmt="lowerRoman" w:start="1"/>
          <w:cols w:space="720"/>
          <w:docGrid w:linePitch="326"/>
        </w:sectPr>
      </w:pPr>
      <w:r>
        <w:t xml:space="preserve"> </w:t>
      </w:r>
    </w:p>
    <w:p w14:paraId="003849D2" w14:textId="77777777" w:rsidR="007031C8" w:rsidRPr="00227FBA" w:rsidRDefault="004343D9" w:rsidP="00227FBA">
      <w:pPr>
        <w:pStyle w:val="Heading1"/>
      </w:pPr>
      <w:bookmarkStart w:id="8" w:name="_Abbreviations_and_acronyms"/>
      <w:bookmarkStart w:id="9" w:name="_Toc234129279"/>
      <w:bookmarkStart w:id="10" w:name="_Toc264368369"/>
      <w:bookmarkStart w:id="11" w:name="_Toc418251807"/>
      <w:bookmarkStart w:id="12" w:name="_Toc469647147"/>
      <w:bookmarkEnd w:id="8"/>
      <w:r w:rsidRPr="00227FBA">
        <w:lastRenderedPageBreak/>
        <w:t>Abbreviations and acronyms</w:t>
      </w:r>
      <w:bookmarkEnd w:id="7"/>
      <w:bookmarkEnd w:id="9"/>
      <w:bookmarkEnd w:id="10"/>
      <w:bookmarkEnd w:id="11"/>
      <w:bookmarkEnd w:id="12"/>
    </w:p>
    <w:tbl>
      <w:tblPr>
        <w:tblW w:w="0" w:type="auto"/>
        <w:tblLayout w:type="fixed"/>
        <w:tblLook w:val="01E0" w:firstRow="1" w:lastRow="1" w:firstColumn="1" w:lastColumn="1" w:noHBand="0" w:noVBand="0"/>
      </w:tblPr>
      <w:tblGrid>
        <w:gridCol w:w="2268"/>
        <w:gridCol w:w="6347"/>
      </w:tblGrid>
      <w:tr w:rsidR="007031C8" w:rsidRPr="00927C5F" w14:paraId="3934776F" w14:textId="77777777">
        <w:tc>
          <w:tcPr>
            <w:tcW w:w="2268" w:type="dxa"/>
          </w:tcPr>
          <w:p w14:paraId="0A74A59B" w14:textId="77777777" w:rsidR="007031C8" w:rsidRPr="00927C5F" w:rsidRDefault="004343D9" w:rsidP="00BD2CD2">
            <w:pPr>
              <w:rPr>
                <w:lang w:val="en-AU"/>
              </w:rPr>
            </w:pPr>
            <w:r w:rsidRPr="00927C5F">
              <w:rPr>
                <w:lang w:val="en-AU"/>
              </w:rPr>
              <w:t>AAT</w:t>
            </w:r>
          </w:p>
        </w:tc>
        <w:tc>
          <w:tcPr>
            <w:tcW w:w="6347" w:type="dxa"/>
          </w:tcPr>
          <w:p w14:paraId="3801D426" w14:textId="77777777" w:rsidR="007031C8" w:rsidRPr="00927C5F" w:rsidRDefault="004343D9" w:rsidP="00BD2CD2">
            <w:pPr>
              <w:rPr>
                <w:lang w:val="en-AU"/>
              </w:rPr>
            </w:pPr>
            <w:r w:rsidRPr="00927C5F">
              <w:rPr>
                <w:lang w:val="en-AU"/>
              </w:rPr>
              <w:t>Administrative Appeals Tribunal</w:t>
            </w:r>
          </w:p>
        </w:tc>
      </w:tr>
      <w:tr w:rsidR="007031C8" w:rsidRPr="00927C5F" w14:paraId="025ECE99" w14:textId="77777777">
        <w:tc>
          <w:tcPr>
            <w:tcW w:w="2268" w:type="dxa"/>
          </w:tcPr>
          <w:p w14:paraId="2CD6AC60" w14:textId="77777777" w:rsidR="007031C8" w:rsidRPr="00927C5F" w:rsidRDefault="004343D9" w:rsidP="00BD2CD2">
            <w:pPr>
              <w:rPr>
                <w:lang w:val="en-AU"/>
              </w:rPr>
            </w:pPr>
            <w:r w:rsidRPr="00927C5F">
              <w:rPr>
                <w:lang w:val="en-AU"/>
              </w:rPr>
              <w:t>AIC (Scheme)</w:t>
            </w:r>
          </w:p>
        </w:tc>
        <w:tc>
          <w:tcPr>
            <w:tcW w:w="6347" w:type="dxa"/>
          </w:tcPr>
          <w:p w14:paraId="429FAA8E" w14:textId="77777777" w:rsidR="007031C8" w:rsidRPr="00927C5F" w:rsidRDefault="004343D9" w:rsidP="00BD2CD2">
            <w:pPr>
              <w:rPr>
                <w:lang w:val="en-AU"/>
              </w:rPr>
            </w:pPr>
            <w:r w:rsidRPr="00927C5F">
              <w:rPr>
                <w:lang w:val="en-AU"/>
              </w:rPr>
              <w:t>Assistance for Isolated Children Scheme</w:t>
            </w:r>
          </w:p>
        </w:tc>
      </w:tr>
      <w:tr w:rsidR="00C2627F" w:rsidRPr="00927C5F" w14:paraId="7DACD35A" w14:textId="77777777">
        <w:tc>
          <w:tcPr>
            <w:tcW w:w="2268" w:type="dxa"/>
          </w:tcPr>
          <w:p w14:paraId="0A28823A" w14:textId="77777777" w:rsidR="00C2627F" w:rsidRPr="00927C5F" w:rsidRDefault="00C2627F" w:rsidP="00BD2CD2">
            <w:pPr>
              <w:rPr>
                <w:lang w:val="en-AU"/>
              </w:rPr>
            </w:pPr>
            <w:r>
              <w:rPr>
                <w:lang w:val="en-AU"/>
              </w:rPr>
              <w:t>APP</w:t>
            </w:r>
          </w:p>
        </w:tc>
        <w:tc>
          <w:tcPr>
            <w:tcW w:w="6347" w:type="dxa"/>
          </w:tcPr>
          <w:p w14:paraId="4F1898DA" w14:textId="77777777" w:rsidR="00C2627F" w:rsidRPr="00927C5F" w:rsidRDefault="00C2627F" w:rsidP="00BD2CD2">
            <w:pPr>
              <w:rPr>
                <w:lang w:val="en-AU"/>
              </w:rPr>
            </w:pPr>
            <w:r w:rsidRPr="00700DAB">
              <w:rPr>
                <w:lang w:val="en-AU"/>
              </w:rPr>
              <w:t>Australian Privacy Principle</w:t>
            </w:r>
          </w:p>
        </w:tc>
      </w:tr>
      <w:tr w:rsidR="00C2627F" w:rsidRPr="00927C5F" w14:paraId="55B85F77" w14:textId="77777777">
        <w:tc>
          <w:tcPr>
            <w:tcW w:w="2268" w:type="dxa"/>
          </w:tcPr>
          <w:p w14:paraId="6A351163" w14:textId="77777777" w:rsidR="00C2627F" w:rsidRPr="00927C5F" w:rsidRDefault="00C2627F" w:rsidP="00BD2CD2">
            <w:pPr>
              <w:rPr>
                <w:lang w:val="en-AU"/>
              </w:rPr>
            </w:pPr>
            <w:r w:rsidRPr="00927C5F">
              <w:rPr>
                <w:lang w:val="en-AU"/>
              </w:rPr>
              <w:t>CEO</w:t>
            </w:r>
          </w:p>
        </w:tc>
        <w:tc>
          <w:tcPr>
            <w:tcW w:w="6347" w:type="dxa"/>
          </w:tcPr>
          <w:p w14:paraId="10E9002C" w14:textId="77777777" w:rsidR="00C2627F" w:rsidRPr="00927C5F" w:rsidRDefault="00C2627F" w:rsidP="00BD2CD2">
            <w:pPr>
              <w:rPr>
                <w:lang w:val="en-AU"/>
              </w:rPr>
            </w:pPr>
            <w:r w:rsidRPr="00927C5F">
              <w:rPr>
                <w:lang w:val="en-AU"/>
              </w:rPr>
              <w:t>Chief Executive Officer</w:t>
            </w:r>
          </w:p>
        </w:tc>
      </w:tr>
      <w:tr w:rsidR="00C2627F" w:rsidRPr="00927C5F" w14:paraId="28948B0C" w14:textId="77777777">
        <w:tc>
          <w:tcPr>
            <w:tcW w:w="2268" w:type="dxa"/>
          </w:tcPr>
          <w:p w14:paraId="1D333D03" w14:textId="77777777" w:rsidR="00C2627F" w:rsidRPr="00927C5F" w:rsidRDefault="00C2627F" w:rsidP="00BD2CD2">
            <w:pPr>
              <w:rPr>
                <w:lang w:val="en-AU"/>
              </w:rPr>
            </w:pPr>
            <w:r w:rsidRPr="00927C5F">
              <w:rPr>
                <w:lang w:val="en-AU"/>
              </w:rPr>
              <w:t>CDEP</w:t>
            </w:r>
          </w:p>
        </w:tc>
        <w:tc>
          <w:tcPr>
            <w:tcW w:w="6347" w:type="dxa"/>
          </w:tcPr>
          <w:p w14:paraId="51B85B54" w14:textId="77777777" w:rsidR="00C2627F" w:rsidRPr="00927C5F" w:rsidRDefault="00C2627F" w:rsidP="00BD2CD2">
            <w:pPr>
              <w:rPr>
                <w:lang w:val="en-AU"/>
              </w:rPr>
            </w:pPr>
            <w:r w:rsidRPr="00927C5F">
              <w:rPr>
                <w:lang w:val="en-AU"/>
              </w:rPr>
              <w:t>Community Development Employment Projects</w:t>
            </w:r>
          </w:p>
        </w:tc>
      </w:tr>
      <w:tr w:rsidR="00C2627F" w:rsidRPr="00927C5F" w14:paraId="6314B002" w14:textId="77777777">
        <w:trPr>
          <w:trHeight w:val="439"/>
        </w:trPr>
        <w:tc>
          <w:tcPr>
            <w:tcW w:w="2268" w:type="dxa"/>
          </w:tcPr>
          <w:p w14:paraId="65A7038E" w14:textId="77777777" w:rsidR="00C2627F" w:rsidRPr="00927C5F" w:rsidRDefault="00C2627F" w:rsidP="00BD2CD2">
            <w:pPr>
              <w:rPr>
                <w:lang w:val="en-AU"/>
              </w:rPr>
            </w:pPr>
            <w:r w:rsidRPr="00927C5F">
              <w:rPr>
                <w:lang w:val="en-AU"/>
              </w:rPr>
              <w:t>DHS</w:t>
            </w:r>
          </w:p>
        </w:tc>
        <w:tc>
          <w:tcPr>
            <w:tcW w:w="6347" w:type="dxa"/>
          </w:tcPr>
          <w:p w14:paraId="53404144" w14:textId="77777777" w:rsidR="00C2627F" w:rsidRPr="00927C5F" w:rsidRDefault="00C2627F" w:rsidP="00BD2CD2">
            <w:pPr>
              <w:rPr>
                <w:lang w:val="en-AU"/>
              </w:rPr>
            </w:pPr>
            <w:r w:rsidRPr="00927C5F">
              <w:rPr>
                <w:lang w:val="en-AU"/>
              </w:rPr>
              <w:t>Department of Human Services</w:t>
            </w:r>
          </w:p>
        </w:tc>
      </w:tr>
      <w:tr w:rsidR="00C2627F" w:rsidRPr="00927C5F" w14:paraId="78B98039" w14:textId="77777777">
        <w:trPr>
          <w:trHeight w:val="439"/>
        </w:trPr>
        <w:tc>
          <w:tcPr>
            <w:tcW w:w="2268" w:type="dxa"/>
          </w:tcPr>
          <w:p w14:paraId="2BB1228E" w14:textId="77777777" w:rsidR="00C2627F" w:rsidRPr="00927C5F" w:rsidRDefault="00C2627F" w:rsidP="00BD2CD2">
            <w:pPr>
              <w:rPr>
                <w:lang w:val="en-AU"/>
              </w:rPr>
            </w:pPr>
            <w:r w:rsidRPr="00927C5F">
              <w:rPr>
                <w:lang w:val="en-AU"/>
              </w:rPr>
              <w:t>DSS</w:t>
            </w:r>
          </w:p>
        </w:tc>
        <w:tc>
          <w:tcPr>
            <w:tcW w:w="6347" w:type="dxa"/>
          </w:tcPr>
          <w:p w14:paraId="458775A8" w14:textId="77777777" w:rsidR="00C2627F" w:rsidRPr="00927C5F" w:rsidRDefault="00C2627F" w:rsidP="00BD2CD2">
            <w:pPr>
              <w:rPr>
                <w:lang w:val="en-AU"/>
              </w:rPr>
            </w:pPr>
            <w:r w:rsidRPr="00927C5F">
              <w:rPr>
                <w:lang w:val="en-AU"/>
              </w:rPr>
              <w:t>Department of Social Services</w:t>
            </w:r>
          </w:p>
        </w:tc>
      </w:tr>
      <w:tr w:rsidR="00C2627F" w:rsidRPr="00927C5F" w14:paraId="44582659" w14:textId="77777777">
        <w:trPr>
          <w:trHeight w:val="439"/>
        </w:trPr>
        <w:tc>
          <w:tcPr>
            <w:tcW w:w="2268" w:type="dxa"/>
          </w:tcPr>
          <w:p w14:paraId="7F7914DF" w14:textId="77777777" w:rsidR="00C2627F" w:rsidRPr="00927C5F" w:rsidRDefault="00C2627F" w:rsidP="00BD2CD2">
            <w:pPr>
              <w:rPr>
                <w:lang w:val="en-AU"/>
              </w:rPr>
            </w:pPr>
            <w:r w:rsidRPr="00927C5F">
              <w:rPr>
                <w:lang w:val="en-AU"/>
              </w:rPr>
              <w:t>ESL</w:t>
            </w:r>
          </w:p>
        </w:tc>
        <w:tc>
          <w:tcPr>
            <w:tcW w:w="6347" w:type="dxa"/>
          </w:tcPr>
          <w:p w14:paraId="6322AD1D" w14:textId="77777777" w:rsidR="00C2627F" w:rsidRPr="00927C5F" w:rsidRDefault="00C2627F" w:rsidP="00D05F4C">
            <w:pPr>
              <w:rPr>
                <w:lang w:val="en-AU"/>
              </w:rPr>
            </w:pPr>
            <w:r w:rsidRPr="00927C5F">
              <w:rPr>
                <w:lang w:val="en-AU"/>
              </w:rPr>
              <w:t>English as a Second Language</w:t>
            </w:r>
          </w:p>
        </w:tc>
      </w:tr>
      <w:tr w:rsidR="00C2627F" w:rsidRPr="00927C5F" w14:paraId="78393D78" w14:textId="77777777">
        <w:tc>
          <w:tcPr>
            <w:tcW w:w="2268" w:type="dxa"/>
          </w:tcPr>
          <w:p w14:paraId="04C404FE" w14:textId="77777777" w:rsidR="00C2627F" w:rsidRPr="00927C5F" w:rsidRDefault="00C2627F" w:rsidP="00BD2CD2">
            <w:pPr>
              <w:rPr>
                <w:lang w:val="en-AU"/>
              </w:rPr>
            </w:pPr>
            <w:r w:rsidRPr="00927C5F">
              <w:rPr>
                <w:lang w:val="en-AU"/>
              </w:rPr>
              <w:t>FBT</w:t>
            </w:r>
          </w:p>
        </w:tc>
        <w:tc>
          <w:tcPr>
            <w:tcW w:w="6347" w:type="dxa"/>
          </w:tcPr>
          <w:p w14:paraId="6F0043E3" w14:textId="77777777" w:rsidR="00C2627F" w:rsidRPr="00927C5F" w:rsidRDefault="00C2627F" w:rsidP="00BD2CD2">
            <w:pPr>
              <w:rPr>
                <w:lang w:val="en-AU"/>
              </w:rPr>
            </w:pPr>
            <w:r w:rsidRPr="00927C5F">
              <w:rPr>
                <w:lang w:val="en-AU"/>
              </w:rPr>
              <w:t>Fringe Benefits Tax</w:t>
            </w:r>
          </w:p>
        </w:tc>
      </w:tr>
      <w:tr w:rsidR="00C80EB5" w:rsidRPr="00927C5F" w14:paraId="5FBB3C18" w14:textId="77777777">
        <w:tc>
          <w:tcPr>
            <w:tcW w:w="2268" w:type="dxa"/>
          </w:tcPr>
          <w:p w14:paraId="46F814E9" w14:textId="77777777" w:rsidR="00C80EB5" w:rsidRPr="00927C5F" w:rsidRDefault="00C80EB5" w:rsidP="00BD2CD2">
            <w:pPr>
              <w:rPr>
                <w:lang w:val="en-AU"/>
              </w:rPr>
            </w:pPr>
            <w:r>
              <w:rPr>
                <w:lang w:val="en-AU"/>
              </w:rPr>
              <w:t>MIFA</w:t>
            </w:r>
          </w:p>
        </w:tc>
        <w:tc>
          <w:tcPr>
            <w:tcW w:w="6347" w:type="dxa"/>
          </w:tcPr>
          <w:p w14:paraId="36471346" w14:textId="77777777" w:rsidR="00C80EB5" w:rsidRPr="00927C5F" w:rsidRDefault="00C80EB5" w:rsidP="00BD2CD2">
            <w:pPr>
              <w:rPr>
                <w:lang w:val="en-AU"/>
              </w:rPr>
            </w:pPr>
            <w:r>
              <w:rPr>
                <w:lang w:val="en-AU"/>
              </w:rPr>
              <w:t>Maintenance Income Free Area</w:t>
            </w:r>
          </w:p>
        </w:tc>
      </w:tr>
      <w:tr w:rsidR="00C80EB5" w:rsidRPr="00927C5F" w14:paraId="2CB54512" w14:textId="77777777">
        <w:tc>
          <w:tcPr>
            <w:tcW w:w="2268" w:type="dxa"/>
          </w:tcPr>
          <w:p w14:paraId="2CFD527D" w14:textId="77777777" w:rsidR="00C80EB5" w:rsidRPr="00927C5F" w:rsidRDefault="00C80EB5" w:rsidP="00BD2CD2">
            <w:pPr>
              <w:rPr>
                <w:lang w:val="en-AU"/>
              </w:rPr>
            </w:pPr>
            <w:r>
              <w:rPr>
                <w:lang w:val="en-AU"/>
              </w:rPr>
              <w:t>MIT</w:t>
            </w:r>
          </w:p>
        </w:tc>
        <w:tc>
          <w:tcPr>
            <w:tcW w:w="6347" w:type="dxa"/>
          </w:tcPr>
          <w:p w14:paraId="0D526339" w14:textId="77777777" w:rsidR="00C80EB5" w:rsidRPr="00927C5F" w:rsidRDefault="00C80EB5" w:rsidP="00BD2CD2">
            <w:pPr>
              <w:rPr>
                <w:lang w:val="en-AU"/>
              </w:rPr>
            </w:pPr>
            <w:r>
              <w:rPr>
                <w:lang w:val="en-AU"/>
              </w:rPr>
              <w:t>Maintenance Income Test</w:t>
            </w:r>
          </w:p>
        </w:tc>
      </w:tr>
      <w:tr w:rsidR="00C2627F" w:rsidRPr="00927C5F" w14:paraId="0C336882" w14:textId="77777777">
        <w:tc>
          <w:tcPr>
            <w:tcW w:w="2268" w:type="dxa"/>
          </w:tcPr>
          <w:p w14:paraId="41278254" w14:textId="77777777" w:rsidR="00C2627F" w:rsidRPr="00927C5F" w:rsidRDefault="00C2627F" w:rsidP="00BD2CD2">
            <w:pPr>
              <w:rPr>
                <w:lang w:val="en-AU"/>
              </w:rPr>
            </w:pPr>
            <w:r w:rsidRPr="00927C5F">
              <w:rPr>
                <w:lang w:val="en-AU"/>
              </w:rPr>
              <w:t>NSA</w:t>
            </w:r>
          </w:p>
        </w:tc>
        <w:tc>
          <w:tcPr>
            <w:tcW w:w="6347" w:type="dxa"/>
          </w:tcPr>
          <w:p w14:paraId="23BFB299" w14:textId="77777777" w:rsidR="00C2627F" w:rsidRPr="00927C5F" w:rsidRDefault="00C2627F" w:rsidP="00BD2CD2">
            <w:pPr>
              <w:rPr>
                <w:lang w:val="en-AU"/>
              </w:rPr>
            </w:pPr>
            <w:r w:rsidRPr="00927C5F">
              <w:rPr>
                <w:lang w:val="en-AU"/>
              </w:rPr>
              <w:t>Newstart Allowance</w:t>
            </w:r>
          </w:p>
        </w:tc>
      </w:tr>
      <w:tr w:rsidR="00C2627F" w:rsidRPr="00927C5F" w14:paraId="47558A95" w14:textId="77777777">
        <w:tc>
          <w:tcPr>
            <w:tcW w:w="2268" w:type="dxa"/>
          </w:tcPr>
          <w:p w14:paraId="2B3CFD4C" w14:textId="77777777" w:rsidR="00C2627F" w:rsidRPr="00927C5F" w:rsidRDefault="00C2627F" w:rsidP="00BD2CD2">
            <w:pPr>
              <w:rPr>
                <w:lang w:val="en-AU"/>
              </w:rPr>
            </w:pPr>
            <w:r w:rsidRPr="00927C5F">
              <w:rPr>
                <w:lang w:val="en-AU"/>
              </w:rPr>
              <w:t>PES</w:t>
            </w:r>
          </w:p>
        </w:tc>
        <w:tc>
          <w:tcPr>
            <w:tcW w:w="6347" w:type="dxa"/>
          </w:tcPr>
          <w:p w14:paraId="5DCE1DAE" w14:textId="77777777" w:rsidR="00C2627F" w:rsidRPr="00927C5F" w:rsidRDefault="00C2627F" w:rsidP="00BD2CD2">
            <w:pPr>
              <w:rPr>
                <w:lang w:val="en-AU"/>
              </w:rPr>
            </w:pPr>
            <w:r w:rsidRPr="00927C5F">
              <w:rPr>
                <w:lang w:val="en-AU"/>
              </w:rPr>
              <w:t>Pensioner Education Supplement</w:t>
            </w:r>
          </w:p>
        </w:tc>
      </w:tr>
      <w:tr w:rsidR="00C2627F" w:rsidRPr="00927C5F" w14:paraId="6F778969" w14:textId="77777777">
        <w:tc>
          <w:tcPr>
            <w:tcW w:w="2268" w:type="dxa"/>
          </w:tcPr>
          <w:p w14:paraId="37B23EF6" w14:textId="77777777" w:rsidR="00C2627F" w:rsidRPr="00927C5F" w:rsidRDefault="00C2627F" w:rsidP="00BD2CD2">
            <w:pPr>
              <w:rPr>
                <w:lang w:val="en-AU"/>
              </w:rPr>
            </w:pPr>
            <w:r w:rsidRPr="00927C5F">
              <w:rPr>
                <w:lang w:val="en-AU"/>
              </w:rPr>
              <w:t>PIFA</w:t>
            </w:r>
          </w:p>
        </w:tc>
        <w:tc>
          <w:tcPr>
            <w:tcW w:w="6347" w:type="dxa"/>
          </w:tcPr>
          <w:p w14:paraId="4C262C1F" w14:textId="77777777" w:rsidR="00C2627F" w:rsidRPr="00927C5F" w:rsidRDefault="00C2627F" w:rsidP="00BD2CD2">
            <w:pPr>
              <w:rPr>
                <w:lang w:val="en-AU"/>
              </w:rPr>
            </w:pPr>
            <w:r w:rsidRPr="00927C5F">
              <w:rPr>
                <w:lang w:val="en-AU"/>
              </w:rPr>
              <w:t>Parental Income Free Area</w:t>
            </w:r>
          </w:p>
        </w:tc>
      </w:tr>
      <w:tr w:rsidR="00C2627F" w:rsidRPr="00927C5F" w14:paraId="000FA9B6" w14:textId="77777777">
        <w:tc>
          <w:tcPr>
            <w:tcW w:w="2268" w:type="dxa"/>
          </w:tcPr>
          <w:p w14:paraId="57DF6D6A" w14:textId="77777777" w:rsidR="00C2627F" w:rsidRPr="00927C5F" w:rsidRDefault="00C2627F" w:rsidP="00BD2CD2">
            <w:pPr>
              <w:rPr>
                <w:lang w:val="en-AU"/>
              </w:rPr>
            </w:pPr>
            <w:r w:rsidRPr="00927C5F">
              <w:rPr>
                <w:lang w:val="en-AU"/>
              </w:rPr>
              <w:t>PIT</w:t>
            </w:r>
          </w:p>
        </w:tc>
        <w:tc>
          <w:tcPr>
            <w:tcW w:w="6347" w:type="dxa"/>
          </w:tcPr>
          <w:p w14:paraId="3175677B" w14:textId="77777777" w:rsidR="00C2627F" w:rsidRPr="00927C5F" w:rsidRDefault="00C2627F" w:rsidP="00BD2CD2">
            <w:pPr>
              <w:rPr>
                <w:lang w:val="en-AU"/>
              </w:rPr>
            </w:pPr>
            <w:r w:rsidRPr="00927C5F">
              <w:rPr>
                <w:lang w:val="en-AU"/>
              </w:rPr>
              <w:t>Parental Income Test</w:t>
            </w:r>
          </w:p>
        </w:tc>
      </w:tr>
      <w:tr w:rsidR="00C2627F" w:rsidRPr="00927C5F" w14:paraId="2A217072" w14:textId="77777777">
        <w:tc>
          <w:tcPr>
            <w:tcW w:w="2268" w:type="dxa"/>
          </w:tcPr>
          <w:p w14:paraId="73EE5E4A" w14:textId="77777777" w:rsidR="00C2627F" w:rsidRPr="00927C5F" w:rsidRDefault="00C2627F" w:rsidP="00BD2CD2">
            <w:pPr>
              <w:rPr>
                <w:lang w:val="en-AU"/>
              </w:rPr>
            </w:pPr>
            <w:r w:rsidRPr="00927C5F">
              <w:rPr>
                <w:lang w:val="en-AU"/>
              </w:rPr>
              <w:t>PPS</w:t>
            </w:r>
          </w:p>
        </w:tc>
        <w:tc>
          <w:tcPr>
            <w:tcW w:w="6347" w:type="dxa"/>
          </w:tcPr>
          <w:p w14:paraId="1AA43F69" w14:textId="77777777" w:rsidR="00C2627F" w:rsidRPr="00927C5F" w:rsidRDefault="00C2627F" w:rsidP="00BD2CD2">
            <w:pPr>
              <w:rPr>
                <w:lang w:val="en-AU"/>
              </w:rPr>
            </w:pPr>
            <w:r w:rsidRPr="00927C5F">
              <w:rPr>
                <w:lang w:val="en-AU"/>
              </w:rPr>
              <w:t>Parenting Payment (Single)</w:t>
            </w:r>
          </w:p>
        </w:tc>
      </w:tr>
      <w:tr w:rsidR="00C2627F" w:rsidRPr="00927C5F" w14:paraId="5F11C168" w14:textId="77777777">
        <w:tc>
          <w:tcPr>
            <w:tcW w:w="2268" w:type="dxa"/>
          </w:tcPr>
          <w:p w14:paraId="5FE37BF6" w14:textId="77777777" w:rsidR="00C2627F" w:rsidRPr="00927C5F" w:rsidRDefault="00C2627F" w:rsidP="00BD2CD2">
            <w:pPr>
              <w:rPr>
                <w:lang w:val="en-AU"/>
              </w:rPr>
            </w:pPr>
            <w:r w:rsidRPr="00927C5F">
              <w:rPr>
                <w:lang w:val="en-AU"/>
              </w:rPr>
              <w:t>SSAT</w:t>
            </w:r>
          </w:p>
        </w:tc>
        <w:tc>
          <w:tcPr>
            <w:tcW w:w="6347" w:type="dxa"/>
          </w:tcPr>
          <w:p w14:paraId="35176F33" w14:textId="77777777" w:rsidR="00C2627F" w:rsidRPr="00927C5F" w:rsidRDefault="00C2627F" w:rsidP="00BD2CD2">
            <w:pPr>
              <w:rPr>
                <w:lang w:val="en-AU"/>
              </w:rPr>
            </w:pPr>
            <w:r w:rsidRPr="00927C5F">
              <w:rPr>
                <w:lang w:val="en-AU"/>
              </w:rPr>
              <w:t>Social Security Appeals Tribunal</w:t>
            </w:r>
          </w:p>
        </w:tc>
      </w:tr>
      <w:tr w:rsidR="00C2627F" w:rsidRPr="00927C5F" w14:paraId="5713073F" w14:textId="77777777">
        <w:tc>
          <w:tcPr>
            <w:tcW w:w="2268" w:type="dxa"/>
          </w:tcPr>
          <w:p w14:paraId="4735905E" w14:textId="77777777" w:rsidR="00C2627F" w:rsidRPr="00927C5F" w:rsidRDefault="00C2627F" w:rsidP="00BD2CD2">
            <w:pPr>
              <w:rPr>
                <w:lang w:val="en-AU"/>
              </w:rPr>
            </w:pPr>
            <w:r w:rsidRPr="00927C5F">
              <w:rPr>
                <w:lang w:val="en-AU"/>
              </w:rPr>
              <w:t>TAFE</w:t>
            </w:r>
          </w:p>
        </w:tc>
        <w:tc>
          <w:tcPr>
            <w:tcW w:w="6347" w:type="dxa"/>
          </w:tcPr>
          <w:p w14:paraId="6CF03AF7" w14:textId="77777777" w:rsidR="00C2627F" w:rsidRPr="00927C5F" w:rsidRDefault="00C2627F" w:rsidP="00BD2CD2">
            <w:pPr>
              <w:rPr>
                <w:lang w:val="en-AU"/>
              </w:rPr>
            </w:pPr>
            <w:r w:rsidRPr="00927C5F">
              <w:rPr>
                <w:lang w:val="en-AU"/>
              </w:rPr>
              <w:t>Technical and Further Education</w:t>
            </w:r>
          </w:p>
        </w:tc>
      </w:tr>
      <w:tr w:rsidR="00C2627F" w:rsidRPr="00927C5F" w14:paraId="2285636B" w14:textId="77777777">
        <w:tc>
          <w:tcPr>
            <w:tcW w:w="2268" w:type="dxa"/>
          </w:tcPr>
          <w:p w14:paraId="1009DCEC" w14:textId="77777777" w:rsidR="00C2627F" w:rsidRPr="00927C5F" w:rsidRDefault="00C2627F" w:rsidP="00BD2CD2">
            <w:pPr>
              <w:rPr>
                <w:lang w:val="en-AU"/>
              </w:rPr>
            </w:pPr>
            <w:r w:rsidRPr="00927C5F">
              <w:rPr>
                <w:lang w:val="en-AU"/>
              </w:rPr>
              <w:t>TFN</w:t>
            </w:r>
          </w:p>
        </w:tc>
        <w:tc>
          <w:tcPr>
            <w:tcW w:w="6347" w:type="dxa"/>
          </w:tcPr>
          <w:p w14:paraId="656D05D3" w14:textId="77777777" w:rsidR="00C2627F" w:rsidRPr="00927C5F" w:rsidRDefault="00C2627F" w:rsidP="00BD2CD2">
            <w:pPr>
              <w:rPr>
                <w:lang w:val="en-AU"/>
              </w:rPr>
            </w:pPr>
            <w:r w:rsidRPr="00927C5F">
              <w:rPr>
                <w:lang w:val="en-AU"/>
              </w:rPr>
              <w:t>Tax File Number</w:t>
            </w:r>
          </w:p>
        </w:tc>
      </w:tr>
    </w:tbl>
    <w:p w14:paraId="7243CBB2" w14:textId="77777777" w:rsidR="007031C8" w:rsidRPr="00927C5F" w:rsidRDefault="007031C8" w:rsidP="00BD2CD2">
      <w:pPr>
        <w:rPr>
          <w:lang w:val="en-AU"/>
        </w:rPr>
      </w:pPr>
    </w:p>
    <w:p w14:paraId="2DEA64F9" w14:textId="77777777" w:rsidR="007031C8" w:rsidRPr="00927C5F" w:rsidRDefault="007031C8" w:rsidP="00BD2CD2">
      <w:pPr>
        <w:rPr>
          <w:lang w:val="en-AU"/>
        </w:rPr>
      </w:pPr>
      <w:bookmarkStart w:id="13" w:name="_Toc161552170"/>
    </w:p>
    <w:p w14:paraId="1430814C" w14:textId="77777777" w:rsidR="007031C8" w:rsidRPr="00927C5F" w:rsidRDefault="007031C8" w:rsidP="00BD2CD2">
      <w:pPr>
        <w:rPr>
          <w:lang w:val="en-AU"/>
        </w:rPr>
      </w:pPr>
    </w:p>
    <w:p w14:paraId="23DCF61C" w14:textId="77777777" w:rsidR="007031C8" w:rsidRPr="00927C5F" w:rsidRDefault="007031C8" w:rsidP="00BD2CD2">
      <w:pPr>
        <w:rPr>
          <w:lang w:val="en-AU"/>
        </w:rPr>
        <w:sectPr w:rsidR="007031C8" w:rsidRPr="00927C5F" w:rsidSect="009033D6">
          <w:headerReference w:type="even" r:id="rId20"/>
          <w:headerReference w:type="default" r:id="rId21"/>
          <w:footerReference w:type="even" r:id="rId22"/>
          <w:footerReference w:type="default" r:id="rId23"/>
          <w:headerReference w:type="first" r:id="rId24"/>
          <w:pgSz w:w="11909" w:h="16834" w:code="9"/>
          <w:pgMar w:top="674" w:right="1134" w:bottom="851" w:left="1134" w:header="283" w:footer="709" w:gutter="0"/>
          <w:pgNumType w:fmt="lowerRoman"/>
          <w:cols w:space="720"/>
          <w:docGrid w:linePitch="299"/>
        </w:sectPr>
      </w:pPr>
    </w:p>
    <w:p w14:paraId="6EDA5E2B" w14:textId="77777777" w:rsidR="007031C8" w:rsidRPr="00227FBA" w:rsidRDefault="004343D9" w:rsidP="00227FBA">
      <w:pPr>
        <w:pStyle w:val="Heading1"/>
      </w:pPr>
      <w:bookmarkStart w:id="14" w:name="_Glossary"/>
      <w:bookmarkStart w:id="15" w:name="_Definitions_for_these"/>
      <w:bookmarkStart w:id="16" w:name="_Toc234129280"/>
      <w:bookmarkStart w:id="17" w:name="_Toc264368370"/>
      <w:bookmarkStart w:id="18" w:name="_Toc418251808"/>
      <w:bookmarkStart w:id="19" w:name="_Toc469647148"/>
      <w:bookmarkEnd w:id="14"/>
      <w:bookmarkEnd w:id="15"/>
      <w:r w:rsidRPr="00227FBA">
        <w:lastRenderedPageBreak/>
        <w:t>Definitions for these Guidelines</w:t>
      </w:r>
      <w:bookmarkEnd w:id="13"/>
      <w:bookmarkEnd w:id="16"/>
      <w:bookmarkEnd w:id="17"/>
      <w:bookmarkEnd w:id="18"/>
      <w:bookmarkEnd w:id="19"/>
    </w:p>
    <w:p w14:paraId="4A5B9B32" w14:textId="77777777" w:rsidR="007031C8" w:rsidRPr="00927C5F" w:rsidRDefault="004343D9" w:rsidP="00BD2CD2">
      <w:pPr>
        <w:rPr>
          <w:lang w:val="en-AU"/>
        </w:rPr>
      </w:pPr>
      <w:r w:rsidRPr="00927C5F">
        <w:rPr>
          <w:lang w:val="en-AU"/>
        </w:rPr>
        <w:t>In these guidelines, the following definitions apply.</w:t>
      </w:r>
      <w:bookmarkStart w:id="20" w:name="_1.1_Definitions_for_these_Guideline"/>
      <w:bookmarkEnd w:id="20"/>
    </w:p>
    <w:tbl>
      <w:tblPr>
        <w:tblW w:w="9639" w:type="dxa"/>
        <w:tblLayout w:type="fixed"/>
        <w:tblCellMar>
          <w:left w:w="0" w:type="dxa"/>
        </w:tblCellMar>
        <w:tblLook w:val="01E0" w:firstRow="1" w:lastRow="1" w:firstColumn="1" w:lastColumn="1" w:noHBand="0" w:noVBand="0"/>
      </w:tblPr>
      <w:tblGrid>
        <w:gridCol w:w="1701"/>
        <w:gridCol w:w="7938"/>
      </w:tblGrid>
      <w:tr w:rsidR="007031C8" w:rsidRPr="00927C5F" w14:paraId="73E723D8" w14:textId="77777777" w:rsidTr="00700DAB">
        <w:trPr>
          <w:cantSplit/>
        </w:trPr>
        <w:tc>
          <w:tcPr>
            <w:tcW w:w="1701" w:type="dxa"/>
          </w:tcPr>
          <w:p w14:paraId="375DA581" w14:textId="77777777" w:rsidR="007031C8" w:rsidRPr="00CE3A3C" w:rsidRDefault="004343D9" w:rsidP="00BD2CD2">
            <w:pPr>
              <w:rPr>
                <w:rFonts w:cs="Arial"/>
                <w:szCs w:val="22"/>
                <w:lang w:val="en-AU"/>
              </w:rPr>
            </w:pPr>
            <w:bookmarkStart w:id="21" w:name="Act"/>
            <w:r w:rsidRPr="00CE3A3C">
              <w:rPr>
                <w:rFonts w:cs="Arial"/>
                <w:szCs w:val="22"/>
                <w:lang w:val="en-AU"/>
              </w:rPr>
              <w:t>Act, the</w:t>
            </w:r>
            <w:bookmarkEnd w:id="21"/>
          </w:p>
        </w:tc>
        <w:tc>
          <w:tcPr>
            <w:tcW w:w="7938" w:type="dxa"/>
          </w:tcPr>
          <w:p w14:paraId="1EA325A0" w14:textId="77777777" w:rsidR="007031C8" w:rsidRPr="00CE3A3C" w:rsidRDefault="004343D9" w:rsidP="00CE3A3C">
            <w:pPr>
              <w:ind w:left="142"/>
              <w:rPr>
                <w:rFonts w:cs="Arial"/>
                <w:szCs w:val="22"/>
                <w:lang w:val="en-AU"/>
              </w:rPr>
            </w:pPr>
            <w:r w:rsidRPr="00CE3A3C">
              <w:rPr>
                <w:rFonts w:cs="Arial"/>
                <w:szCs w:val="22"/>
                <w:lang w:val="en-AU"/>
              </w:rPr>
              <w:t xml:space="preserve">Unless otherwise specified, the </w:t>
            </w:r>
            <w:r w:rsidRPr="00CE3A3C">
              <w:rPr>
                <w:rFonts w:cs="Arial"/>
                <w:i/>
                <w:szCs w:val="22"/>
                <w:lang w:val="en-AU"/>
              </w:rPr>
              <w:t>Student Assistance Act 1973</w:t>
            </w:r>
            <w:r w:rsidRPr="00CE3A3C">
              <w:rPr>
                <w:rFonts w:cs="Arial"/>
                <w:szCs w:val="22"/>
                <w:lang w:val="en-AU"/>
              </w:rPr>
              <w:t>.</w:t>
            </w:r>
          </w:p>
        </w:tc>
      </w:tr>
      <w:tr w:rsidR="004B6EF5" w:rsidRPr="00927C5F" w14:paraId="1D8F2468" w14:textId="77777777" w:rsidTr="00700DAB">
        <w:trPr>
          <w:cantSplit/>
        </w:trPr>
        <w:tc>
          <w:tcPr>
            <w:tcW w:w="1701" w:type="dxa"/>
          </w:tcPr>
          <w:p w14:paraId="05570291" w14:textId="77777777" w:rsidR="004B6EF5" w:rsidRPr="00CE3A3C" w:rsidRDefault="004B6EF5" w:rsidP="00BD2CD2">
            <w:pPr>
              <w:rPr>
                <w:rFonts w:cs="Arial"/>
                <w:szCs w:val="22"/>
                <w:lang w:val="en-AU"/>
              </w:rPr>
            </w:pPr>
            <w:bookmarkStart w:id="22" w:name="AlliedHealthProfessional"/>
            <w:r w:rsidRPr="00CE3A3C">
              <w:rPr>
                <w:rFonts w:cs="Arial"/>
                <w:szCs w:val="22"/>
                <w:lang w:val="en-AU"/>
              </w:rPr>
              <w:t>Allied health professional</w:t>
            </w:r>
            <w:bookmarkEnd w:id="22"/>
          </w:p>
        </w:tc>
        <w:tc>
          <w:tcPr>
            <w:tcW w:w="7938" w:type="dxa"/>
          </w:tcPr>
          <w:p w14:paraId="760A3A22" w14:textId="77777777" w:rsidR="004B6EF5" w:rsidRPr="00CE3A3C" w:rsidRDefault="00507C9E" w:rsidP="00CE3A3C">
            <w:pPr>
              <w:ind w:left="142"/>
              <w:rPr>
                <w:rFonts w:cs="Arial"/>
                <w:szCs w:val="22"/>
                <w:lang w:val="en-AU"/>
              </w:rPr>
            </w:pPr>
            <w:r w:rsidRPr="00CE3A3C">
              <w:rPr>
                <w:rFonts w:cs="Arial"/>
                <w:szCs w:val="22"/>
                <w:lang w:val="en-AU"/>
              </w:rPr>
              <w:t>An allied health professional is a non-medical health professional such as a psychologist, speech pathologist, or physiotherapist</w:t>
            </w:r>
            <w:r w:rsidR="000658E2" w:rsidRPr="00CE3A3C">
              <w:rPr>
                <w:rFonts w:cs="Arial"/>
                <w:szCs w:val="22"/>
                <w:lang w:val="en-AU"/>
              </w:rPr>
              <w:t xml:space="preserve">.  </w:t>
            </w:r>
            <w:r w:rsidR="00F248FC" w:rsidRPr="00CE3A3C">
              <w:rPr>
                <w:rFonts w:cs="Arial"/>
                <w:szCs w:val="22"/>
                <w:lang w:val="en-AU"/>
              </w:rPr>
              <w:t xml:space="preserve">They are not a </w:t>
            </w:r>
            <w:hyperlink w:anchor="MedicalPractitioner" w:tooltip="medical pracitioner" w:history="1">
              <w:r w:rsidR="00F248FC" w:rsidRPr="00CE3A3C">
                <w:rPr>
                  <w:rStyle w:val="Hyperlink"/>
                  <w:rFonts w:cs="Arial"/>
                  <w:szCs w:val="22"/>
                  <w:lang w:val="en-AU"/>
                </w:rPr>
                <w:t>medical practitioner</w:t>
              </w:r>
            </w:hyperlink>
            <w:r w:rsidR="000658E2" w:rsidRPr="00CE3A3C">
              <w:rPr>
                <w:rFonts w:cs="Arial"/>
                <w:szCs w:val="22"/>
                <w:lang w:val="en-AU"/>
              </w:rPr>
              <w:t xml:space="preserve">.  </w:t>
            </w:r>
            <w:r w:rsidR="009E2D6E" w:rsidRPr="00CE3A3C">
              <w:rPr>
                <w:rFonts w:cs="Arial"/>
                <w:szCs w:val="22"/>
                <w:lang w:val="en-AU"/>
              </w:rPr>
              <w:t>They must be appropriately qualified and accredited at tertiary level, including registration as needed in order to provide public or private practice.</w:t>
            </w:r>
          </w:p>
          <w:p w14:paraId="016512CE" w14:textId="77777777" w:rsidR="009E2D6E" w:rsidRPr="00CE3A3C" w:rsidRDefault="009E2D6E" w:rsidP="00CE3A3C">
            <w:pPr>
              <w:ind w:left="142"/>
              <w:rPr>
                <w:rFonts w:cs="Arial"/>
                <w:szCs w:val="22"/>
                <w:lang w:val="en-AU"/>
              </w:rPr>
            </w:pPr>
            <w:r w:rsidRPr="00CE3A3C">
              <w:rPr>
                <w:rFonts w:cs="Arial"/>
                <w:szCs w:val="22"/>
                <w:lang w:val="en-AU"/>
              </w:rPr>
              <w:t xml:space="preserve">An allied health professional </w:t>
            </w:r>
            <w:r w:rsidR="008043CF" w:rsidRPr="00CE3A3C">
              <w:rPr>
                <w:rFonts w:cs="Arial"/>
                <w:szCs w:val="22"/>
                <w:lang w:val="en-AU"/>
              </w:rPr>
              <w:t>may</w:t>
            </w:r>
            <w:r w:rsidRPr="00CE3A3C">
              <w:rPr>
                <w:rFonts w:cs="Arial"/>
                <w:szCs w:val="22"/>
                <w:lang w:val="en-AU"/>
              </w:rPr>
              <w:t xml:space="preserve"> provide evidence under Part </w:t>
            </w:r>
            <w:hyperlink w:anchor="_4.3_Students_with" w:tooltip="Students with special needs" w:history="1">
              <w:r w:rsidRPr="00CE3A3C">
                <w:rPr>
                  <w:rStyle w:val="Hyperlink"/>
                  <w:rFonts w:cs="Arial"/>
                  <w:szCs w:val="22"/>
                  <w:lang w:val="en-AU"/>
                </w:rPr>
                <w:t>4.3</w:t>
              </w:r>
            </w:hyperlink>
            <w:r w:rsidRPr="00CE3A3C">
              <w:rPr>
                <w:rFonts w:cs="Arial"/>
                <w:szCs w:val="22"/>
                <w:lang w:val="en-AU"/>
              </w:rPr>
              <w:t xml:space="preserve"> of the Guidelines in certain circumstances.</w:t>
            </w:r>
          </w:p>
        </w:tc>
      </w:tr>
      <w:tr w:rsidR="007031C8" w:rsidRPr="00927C5F" w14:paraId="2768CC27" w14:textId="77777777" w:rsidTr="00700DAB">
        <w:trPr>
          <w:cantSplit/>
        </w:trPr>
        <w:tc>
          <w:tcPr>
            <w:tcW w:w="1701" w:type="dxa"/>
          </w:tcPr>
          <w:p w14:paraId="17746CC5" w14:textId="77777777" w:rsidR="007031C8" w:rsidRPr="00CE3A3C" w:rsidRDefault="004343D9" w:rsidP="00BD2CD2">
            <w:pPr>
              <w:rPr>
                <w:rFonts w:cs="Arial"/>
                <w:szCs w:val="22"/>
                <w:lang w:val="en-AU"/>
              </w:rPr>
            </w:pPr>
            <w:bookmarkStart w:id="23" w:name="AppropriateStateSchool"/>
            <w:r w:rsidRPr="00CE3A3C">
              <w:rPr>
                <w:rFonts w:cs="Arial"/>
                <w:szCs w:val="22"/>
                <w:lang w:val="en-AU"/>
              </w:rPr>
              <w:t>Appropriate state school</w:t>
            </w:r>
            <w:bookmarkEnd w:id="23"/>
          </w:p>
        </w:tc>
        <w:tc>
          <w:tcPr>
            <w:tcW w:w="7938" w:type="dxa"/>
          </w:tcPr>
          <w:p w14:paraId="687D8F61" w14:textId="77777777" w:rsidR="007031C8" w:rsidRPr="00CE3A3C" w:rsidRDefault="004343D9" w:rsidP="00CE3A3C">
            <w:pPr>
              <w:ind w:left="142"/>
              <w:rPr>
                <w:rFonts w:cs="Arial"/>
                <w:szCs w:val="22"/>
                <w:lang w:val="en-AU"/>
              </w:rPr>
            </w:pPr>
            <w:r w:rsidRPr="00CE3A3C">
              <w:rPr>
                <w:rFonts w:cs="Arial"/>
                <w:szCs w:val="22"/>
                <w:lang w:val="en-AU"/>
              </w:rPr>
              <w:t xml:space="preserve">A state school that offers tuition at the </w:t>
            </w:r>
            <w:hyperlink w:anchor="Student" w:tooltip="student's" w:history="1">
              <w:r w:rsidRPr="00CE3A3C">
                <w:rPr>
                  <w:rStyle w:val="Hyperlink"/>
                  <w:rFonts w:cs="Arial"/>
                  <w:szCs w:val="22"/>
                  <w:lang w:val="en-AU"/>
                </w:rPr>
                <w:t>student’s</w:t>
              </w:r>
            </w:hyperlink>
            <w:r w:rsidRPr="00CE3A3C">
              <w:rPr>
                <w:rFonts w:cs="Arial"/>
                <w:szCs w:val="22"/>
                <w:lang w:val="en-AU"/>
              </w:rPr>
              <w:t xml:space="preserve"> level (i.e. the year or grade for which the student is qualified to enrol).</w:t>
            </w:r>
          </w:p>
          <w:p w14:paraId="33F25B36" w14:textId="77777777" w:rsidR="007031C8" w:rsidRPr="00CE3A3C" w:rsidRDefault="004343D9" w:rsidP="00CE3A3C">
            <w:pPr>
              <w:ind w:left="142"/>
              <w:rPr>
                <w:rFonts w:cs="Arial"/>
                <w:szCs w:val="22"/>
                <w:lang w:val="en-AU"/>
              </w:rPr>
            </w:pPr>
            <w:r w:rsidRPr="00CE3A3C">
              <w:rPr>
                <w:rFonts w:cs="Arial"/>
                <w:szCs w:val="22"/>
                <w:lang w:val="en-AU"/>
              </w:rPr>
              <w:t xml:space="preserve">If a student has a </w:t>
            </w:r>
            <w:hyperlink w:anchor="DisabilityOrOtherCondition" w:tooltip="disability or other health-related condition" w:history="1">
              <w:r w:rsidRPr="00CE3A3C">
                <w:rPr>
                  <w:rStyle w:val="Hyperlink"/>
                  <w:rFonts w:cs="Arial"/>
                  <w:szCs w:val="22"/>
                  <w:lang w:val="en-AU"/>
                </w:rPr>
                <w:t>disability or other health-related condition</w:t>
              </w:r>
            </w:hyperlink>
            <w:r w:rsidRPr="00CE3A3C">
              <w:rPr>
                <w:rFonts w:cs="Arial"/>
                <w:szCs w:val="22"/>
                <w:lang w:val="en-AU"/>
              </w:rPr>
              <w:t xml:space="preserve"> or a special education need that requires a </w:t>
            </w:r>
            <w:hyperlink w:anchor="SpecialSchool" w:tooltip="special" w:history="1">
              <w:r w:rsidRPr="00CE3A3C">
                <w:rPr>
                  <w:rStyle w:val="Hyperlink"/>
                  <w:rFonts w:cs="Arial"/>
                  <w:szCs w:val="22"/>
                  <w:lang w:val="en-AU"/>
                </w:rPr>
                <w:t>special</w:t>
              </w:r>
            </w:hyperlink>
            <w:r w:rsidRPr="00CE3A3C">
              <w:rPr>
                <w:rFonts w:cs="Arial"/>
                <w:szCs w:val="22"/>
                <w:lang w:val="en-AU"/>
              </w:rPr>
              <w:t xml:space="preserve"> program, special facilities and/or a special environment, an appropriate state school will be one that has or can provide them with access</w:t>
            </w:r>
            <w:r w:rsidR="00363136" w:rsidRPr="00CE3A3C">
              <w:rPr>
                <w:rFonts w:cs="Arial"/>
                <w:szCs w:val="22"/>
                <w:lang w:val="en-AU"/>
              </w:rPr>
              <w:t xml:space="preserve"> to an education meeting their special needs</w:t>
            </w:r>
          </w:p>
          <w:p w14:paraId="73A1F60A" w14:textId="77777777" w:rsidR="007031C8" w:rsidRPr="00CE3A3C" w:rsidRDefault="004343D9" w:rsidP="00CE3A3C">
            <w:pPr>
              <w:ind w:left="142"/>
              <w:rPr>
                <w:rFonts w:cs="Arial"/>
                <w:szCs w:val="22"/>
                <w:lang w:val="en-AU"/>
              </w:rPr>
            </w:pPr>
            <w:r w:rsidRPr="00CE3A3C">
              <w:rPr>
                <w:rFonts w:cs="Arial"/>
                <w:szCs w:val="22"/>
                <w:lang w:val="en-AU"/>
              </w:rPr>
              <w:t>Depending on a student’s enrolment, a ‘selective’ or specialist school can be an appropriate state school.</w:t>
            </w:r>
          </w:p>
        </w:tc>
      </w:tr>
      <w:tr w:rsidR="007031C8" w:rsidRPr="00927C5F" w14:paraId="3EA19C3A" w14:textId="77777777" w:rsidTr="00700DAB">
        <w:trPr>
          <w:cantSplit/>
        </w:trPr>
        <w:tc>
          <w:tcPr>
            <w:tcW w:w="1701" w:type="dxa"/>
          </w:tcPr>
          <w:p w14:paraId="7A6CCB02" w14:textId="77777777" w:rsidR="007031C8" w:rsidRPr="00CE3A3C" w:rsidRDefault="004343D9" w:rsidP="00BD2CD2">
            <w:pPr>
              <w:rPr>
                <w:rFonts w:cs="Arial"/>
                <w:szCs w:val="22"/>
                <w:lang w:val="en-AU"/>
              </w:rPr>
            </w:pPr>
            <w:bookmarkStart w:id="24" w:name="ApprovedApplicant"/>
            <w:r w:rsidRPr="00CE3A3C">
              <w:rPr>
                <w:rFonts w:cs="Arial"/>
                <w:szCs w:val="22"/>
                <w:lang w:val="en-AU"/>
              </w:rPr>
              <w:t>Approved applicant</w:t>
            </w:r>
            <w:bookmarkEnd w:id="24"/>
          </w:p>
        </w:tc>
        <w:tc>
          <w:tcPr>
            <w:tcW w:w="7938" w:type="dxa"/>
          </w:tcPr>
          <w:p w14:paraId="3AB4F992"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Either a person who:</w:t>
            </w:r>
          </w:p>
          <w:p w14:paraId="4BD73AF8"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meets the definition set out in </w:t>
            </w:r>
            <w:hyperlink w:anchor="_2.1_Requirements_for" w:tooltip="Requirements for applicants" w:history="1">
              <w:r w:rsidR="007031C8" w:rsidRPr="00CE3A3C">
                <w:rPr>
                  <w:rStyle w:val="Hyperlink"/>
                  <w:rFonts w:cs="Arial"/>
                  <w:szCs w:val="22"/>
                  <w:lang w:val="en-AU"/>
                </w:rPr>
                <w:t>2.1</w:t>
              </w:r>
            </w:hyperlink>
            <w:r w:rsidR="0091689C" w:rsidRPr="00CE3A3C">
              <w:rPr>
                <w:rStyle w:val="Hyperlink"/>
                <w:rFonts w:cs="Arial"/>
                <w:szCs w:val="22"/>
                <w:lang w:val="en-AU"/>
              </w:rPr>
              <w:t>;</w:t>
            </w:r>
          </w:p>
          <w:p w14:paraId="1AFE0946"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meets the residency requirements set out in </w:t>
            </w:r>
            <w:hyperlink w:anchor="_2.2_Residency_requirements" w:tooltip="Residency requirements for applicants" w:history="1">
              <w:r w:rsidRPr="00CE3A3C">
                <w:rPr>
                  <w:rStyle w:val="Hyperlink"/>
                  <w:rFonts w:cs="Arial"/>
                  <w:szCs w:val="22"/>
                  <w:lang w:val="en-AU"/>
                </w:rPr>
                <w:t>2.2</w:t>
              </w:r>
            </w:hyperlink>
            <w:r w:rsidR="0091689C" w:rsidRPr="00CE3A3C">
              <w:rPr>
                <w:rStyle w:val="Hyperlink"/>
                <w:rFonts w:cs="Arial"/>
                <w:szCs w:val="22"/>
                <w:lang w:val="en-AU"/>
              </w:rPr>
              <w:t>;</w:t>
            </w:r>
          </w:p>
          <w:p w14:paraId="1EB6795B"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595A5101"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is not receiving other Australian Government assistance detailed in </w:t>
            </w:r>
            <w:hyperlink w:anchor="_3.5.3_Payments_that" w:tooltip="Payments that exclude eligibility" w:history="1">
              <w:r w:rsidRPr="00CE3A3C">
                <w:rPr>
                  <w:rStyle w:val="Hyperlink"/>
                  <w:rFonts w:cs="Arial"/>
                  <w:szCs w:val="22"/>
                  <w:lang w:val="en-AU"/>
                </w:rPr>
                <w:t>3.5.3</w:t>
              </w:r>
            </w:hyperlink>
            <w:r w:rsidR="0091689C" w:rsidRPr="00CE3A3C">
              <w:rPr>
                <w:rStyle w:val="Hyperlink"/>
                <w:rFonts w:cs="Arial"/>
                <w:szCs w:val="22"/>
                <w:lang w:val="en-AU"/>
              </w:rPr>
              <w:t>;</w:t>
            </w:r>
          </w:p>
          <w:p w14:paraId="78E26EFF"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or</w:t>
            </w:r>
          </w:p>
          <w:p w14:paraId="21C93276"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an organisation that meets the definition in </w:t>
            </w:r>
            <w:hyperlink w:anchor="_2.1.5_Organisations_or_institutions" w:tooltip="Organisations or institutions as applicants" w:history="1">
              <w:r w:rsidRPr="00CE3A3C">
                <w:rPr>
                  <w:rStyle w:val="Hyperlink"/>
                  <w:rFonts w:cs="Arial"/>
                  <w:szCs w:val="22"/>
                  <w:lang w:val="en-AU"/>
                </w:rPr>
                <w:t>2.1.5</w:t>
              </w:r>
            </w:hyperlink>
            <w:r w:rsidRPr="00CE3A3C">
              <w:rPr>
                <w:rFonts w:cs="Arial"/>
                <w:szCs w:val="22"/>
                <w:lang w:val="en-AU"/>
              </w:rPr>
              <w:t>.</w:t>
            </w:r>
          </w:p>
        </w:tc>
      </w:tr>
      <w:tr w:rsidR="007031C8" w:rsidRPr="00927C5F" w14:paraId="4CB4244E" w14:textId="77777777" w:rsidTr="00700DAB">
        <w:trPr>
          <w:cantSplit/>
        </w:trPr>
        <w:tc>
          <w:tcPr>
            <w:tcW w:w="1701" w:type="dxa"/>
          </w:tcPr>
          <w:p w14:paraId="58F34239" w14:textId="77777777" w:rsidR="007031C8" w:rsidRPr="00CE3A3C" w:rsidRDefault="004343D9" w:rsidP="00BD2CD2">
            <w:pPr>
              <w:rPr>
                <w:rFonts w:cs="Arial"/>
                <w:szCs w:val="22"/>
                <w:lang w:val="en-AU"/>
              </w:rPr>
            </w:pPr>
            <w:bookmarkStart w:id="25" w:name="Australia"/>
            <w:r w:rsidRPr="00CE3A3C">
              <w:rPr>
                <w:rFonts w:cs="Arial"/>
                <w:szCs w:val="22"/>
                <w:lang w:val="en-AU"/>
              </w:rPr>
              <w:t>Australia</w:t>
            </w:r>
            <w:bookmarkEnd w:id="25"/>
          </w:p>
        </w:tc>
        <w:tc>
          <w:tcPr>
            <w:tcW w:w="7938" w:type="dxa"/>
          </w:tcPr>
          <w:p w14:paraId="074066CB" w14:textId="77777777" w:rsidR="007031C8" w:rsidRPr="00CE3A3C" w:rsidRDefault="004343D9" w:rsidP="001B7D1F">
            <w:pPr>
              <w:ind w:left="142"/>
              <w:rPr>
                <w:rFonts w:cs="Arial"/>
                <w:szCs w:val="22"/>
                <w:lang w:val="en-AU"/>
              </w:rPr>
            </w:pPr>
            <w:r w:rsidRPr="00CE3A3C">
              <w:rPr>
                <w:rFonts w:cs="Arial"/>
                <w:szCs w:val="22"/>
                <w:lang w:val="en-AU"/>
              </w:rPr>
              <w:t>Includes Australia’s external territories, such as</w:t>
            </w:r>
            <w:r w:rsidR="001B7D1F">
              <w:rPr>
                <w:rFonts w:cs="Arial"/>
                <w:szCs w:val="22"/>
                <w:lang w:val="en-AU"/>
              </w:rPr>
              <w:t xml:space="preserve"> Norfolk Island</w:t>
            </w:r>
            <w:r w:rsidR="0082066B">
              <w:rPr>
                <w:rFonts w:cs="Arial"/>
                <w:szCs w:val="22"/>
                <w:lang w:val="en-AU"/>
              </w:rPr>
              <w:t>,</w:t>
            </w:r>
            <w:r w:rsidRPr="00CE3A3C">
              <w:rPr>
                <w:rFonts w:cs="Arial"/>
                <w:szCs w:val="22"/>
                <w:lang w:val="en-AU"/>
              </w:rPr>
              <w:t xml:space="preserve"> Christmas Island and Cocos (Keeling) Islands.  </w:t>
            </w:r>
          </w:p>
        </w:tc>
      </w:tr>
      <w:tr w:rsidR="007031C8" w:rsidRPr="00927C5F" w14:paraId="02885D97" w14:textId="77777777" w:rsidTr="00700DAB">
        <w:trPr>
          <w:cantSplit/>
        </w:trPr>
        <w:tc>
          <w:tcPr>
            <w:tcW w:w="1701" w:type="dxa"/>
          </w:tcPr>
          <w:p w14:paraId="35E1A4C5" w14:textId="77777777" w:rsidR="007031C8" w:rsidRPr="00CE3A3C" w:rsidRDefault="004343D9" w:rsidP="00BD2CD2">
            <w:pPr>
              <w:rPr>
                <w:rFonts w:cs="Arial"/>
                <w:szCs w:val="22"/>
                <w:lang w:val="en-AU"/>
              </w:rPr>
            </w:pPr>
            <w:bookmarkStart w:id="26" w:name="BaseTaxYear"/>
            <w:r w:rsidRPr="00CE3A3C">
              <w:rPr>
                <w:rFonts w:cs="Arial"/>
                <w:szCs w:val="22"/>
                <w:lang w:val="en-AU"/>
              </w:rPr>
              <w:t>Base tax year</w:t>
            </w:r>
            <w:bookmarkEnd w:id="26"/>
          </w:p>
        </w:tc>
        <w:tc>
          <w:tcPr>
            <w:tcW w:w="7938" w:type="dxa"/>
          </w:tcPr>
          <w:p w14:paraId="2C7AEAA4" w14:textId="0A5A58CE" w:rsidR="007031C8" w:rsidRPr="00CE3A3C" w:rsidRDefault="004343D9" w:rsidP="00F159C4">
            <w:pPr>
              <w:ind w:left="142"/>
              <w:rPr>
                <w:rFonts w:cs="Arial"/>
                <w:szCs w:val="22"/>
                <w:lang w:val="en-AU"/>
              </w:rPr>
            </w:pPr>
            <w:r w:rsidRPr="00CE3A3C">
              <w:rPr>
                <w:rFonts w:cs="Arial"/>
                <w:szCs w:val="22"/>
                <w:lang w:val="en-AU"/>
              </w:rPr>
              <w:t>The tax year that ends in the previous year of study</w:t>
            </w:r>
            <w:r w:rsidR="009E371E" w:rsidRPr="00CE3A3C">
              <w:rPr>
                <w:rFonts w:cs="Arial"/>
                <w:szCs w:val="22"/>
                <w:lang w:val="en-AU"/>
              </w:rPr>
              <w:t>,</w:t>
            </w:r>
            <w:r w:rsidRPr="00CE3A3C">
              <w:rPr>
                <w:rFonts w:cs="Arial"/>
                <w:szCs w:val="22"/>
                <w:lang w:val="en-AU"/>
              </w:rPr>
              <w:t xml:space="preserve"> i.e. if seeking benefits for </w:t>
            </w:r>
            <w:r w:rsidR="00F159C4">
              <w:rPr>
                <w:rFonts w:cs="Arial"/>
                <w:szCs w:val="22"/>
                <w:lang w:val="en-AU"/>
              </w:rPr>
              <w:t>2018</w:t>
            </w:r>
            <w:r w:rsidRPr="00CE3A3C">
              <w:rPr>
                <w:rFonts w:cs="Arial"/>
                <w:szCs w:val="22"/>
                <w:lang w:val="en-AU"/>
              </w:rPr>
              <w:t xml:space="preserve">, the base tax year is the </w:t>
            </w:r>
            <w:r w:rsidR="00F159C4">
              <w:rPr>
                <w:rFonts w:cs="Arial"/>
                <w:szCs w:val="22"/>
                <w:lang w:val="en-AU"/>
              </w:rPr>
              <w:t>2016-17</w:t>
            </w:r>
            <w:r w:rsidRPr="00CE3A3C">
              <w:rPr>
                <w:rFonts w:cs="Arial"/>
                <w:szCs w:val="22"/>
                <w:lang w:val="en-AU"/>
              </w:rPr>
              <w:t xml:space="preserve"> financial year.</w:t>
            </w:r>
          </w:p>
        </w:tc>
      </w:tr>
      <w:tr w:rsidR="007031C8" w:rsidRPr="00927C5F" w14:paraId="4221876F" w14:textId="77777777" w:rsidTr="00700DAB">
        <w:trPr>
          <w:cantSplit/>
        </w:trPr>
        <w:tc>
          <w:tcPr>
            <w:tcW w:w="1701" w:type="dxa"/>
          </w:tcPr>
          <w:p w14:paraId="447B0C53" w14:textId="77777777" w:rsidR="007031C8" w:rsidRPr="00CE3A3C" w:rsidRDefault="00D47414" w:rsidP="00BD2CD2">
            <w:pPr>
              <w:rPr>
                <w:rFonts w:cs="Arial"/>
                <w:szCs w:val="22"/>
                <w:lang w:val="en-AU"/>
              </w:rPr>
            </w:pPr>
            <w:r w:rsidRPr="00CE3A3C">
              <w:rPr>
                <w:rFonts w:cs="Arial"/>
                <w:szCs w:val="22"/>
                <w:lang w:val="en-AU"/>
              </w:rPr>
              <w:t>Department of Human Services</w:t>
            </w:r>
            <w:r w:rsidR="00FD5C0A" w:rsidRPr="00CE3A3C">
              <w:rPr>
                <w:rFonts w:cs="Arial"/>
                <w:szCs w:val="22"/>
                <w:lang w:val="en-AU"/>
              </w:rPr>
              <w:t>’</w:t>
            </w:r>
            <w:r w:rsidRPr="00CE3A3C">
              <w:rPr>
                <w:rFonts w:cs="Arial"/>
                <w:szCs w:val="22"/>
                <w:lang w:val="en-AU"/>
              </w:rPr>
              <w:t xml:space="preserve"> Centrelink </w:t>
            </w:r>
            <w:r w:rsidR="009E371E" w:rsidRPr="00CE3A3C">
              <w:rPr>
                <w:rFonts w:cs="Arial"/>
                <w:szCs w:val="22"/>
                <w:lang w:val="en-AU"/>
              </w:rPr>
              <w:t>S</w:t>
            </w:r>
            <w:r w:rsidR="00E23F87" w:rsidRPr="00CE3A3C">
              <w:rPr>
                <w:rFonts w:cs="Arial"/>
                <w:szCs w:val="22"/>
                <w:lang w:val="en-AU"/>
              </w:rPr>
              <w:t>ervices</w:t>
            </w:r>
          </w:p>
        </w:tc>
        <w:tc>
          <w:tcPr>
            <w:tcW w:w="7938" w:type="dxa"/>
          </w:tcPr>
          <w:p w14:paraId="3F9494E9" w14:textId="77777777" w:rsidR="009355CA" w:rsidRPr="00CE3A3C" w:rsidRDefault="0006004B" w:rsidP="00CE3A3C">
            <w:pPr>
              <w:ind w:left="142"/>
              <w:rPr>
                <w:rFonts w:cs="Arial"/>
                <w:szCs w:val="22"/>
                <w:lang w:val="en-AU"/>
              </w:rPr>
            </w:pPr>
            <w:r w:rsidRPr="00CE3A3C">
              <w:rPr>
                <w:rFonts w:cs="Arial"/>
                <w:szCs w:val="22"/>
                <w:lang w:val="en-AU"/>
              </w:rPr>
              <w:t xml:space="preserve">The Australian Government </w:t>
            </w:r>
            <w:r w:rsidR="00042841" w:rsidRPr="00CE3A3C">
              <w:rPr>
                <w:rFonts w:cs="Arial"/>
                <w:szCs w:val="22"/>
                <w:lang w:val="en-AU"/>
              </w:rPr>
              <w:t xml:space="preserve">department responsible for the development of service delivery policy and provision of access to social, health and other payments and services. </w:t>
            </w:r>
            <w:r w:rsidR="00010B4A" w:rsidRPr="00CE3A3C">
              <w:rPr>
                <w:rFonts w:cs="Arial"/>
                <w:szCs w:val="22"/>
                <w:lang w:val="en-AU"/>
              </w:rPr>
              <w:t xml:space="preserve"> </w:t>
            </w:r>
            <w:r w:rsidR="00042841" w:rsidRPr="00CE3A3C">
              <w:rPr>
                <w:rFonts w:cs="Arial"/>
                <w:szCs w:val="22"/>
                <w:lang w:val="en-AU"/>
              </w:rPr>
              <w:t xml:space="preserve">The </w:t>
            </w:r>
            <w:r w:rsidR="00042841" w:rsidRPr="00CE3A3C">
              <w:rPr>
                <w:rStyle w:val="Emphasis"/>
                <w:rFonts w:cs="Arial"/>
                <w:szCs w:val="22"/>
                <w:lang w:val="en-AU"/>
              </w:rPr>
              <w:t>Human Services Legislation Amendment Act 2011</w:t>
            </w:r>
            <w:r w:rsidR="00042841" w:rsidRPr="00CE3A3C">
              <w:rPr>
                <w:rFonts w:cs="Arial"/>
                <w:szCs w:val="22"/>
                <w:lang w:val="en-AU"/>
              </w:rPr>
              <w:t xml:space="preserve"> integrated the services of Centrelink and certain other agencies on 1</w:t>
            </w:r>
            <w:r w:rsidR="00FD5C0A" w:rsidRPr="00CE3A3C">
              <w:rPr>
                <w:rFonts w:cs="Arial"/>
                <w:szCs w:val="22"/>
                <w:lang w:val="en-AU"/>
              </w:rPr>
              <w:t> </w:t>
            </w:r>
            <w:r w:rsidR="00042841" w:rsidRPr="00CE3A3C">
              <w:rPr>
                <w:rFonts w:cs="Arial"/>
                <w:szCs w:val="22"/>
                <w:lang w:val="en-AU"/>
              </w:rPr>
              <w:t xml:space="preserve">July 2011 into the Department of Human Services (DHS). </w:t>
            </w:r>
            <w:r w:rsidR="00010B4A" w:rsidRPr="00CE3A3C">
              <w:rPr>
                <w:rFonts w:cs="Arial"/>
                <w:szCs w:val="22"/>
                <w:lang w:val="en-AU"/>
              </w:rPr>
              <w:t xml:space="preserve"> </w:t>
            </w:r>
            <w:r w:rsidR="00FD5C0A" w:rsidRPr="00CE3A3C">
              <w:rPr>
                <w:rFonts w:cs="Arial"/>
                <w:szCs w:val="22"/>
                <w:lang w:val="en-AU"/>
              </w:rPr>
              <w:t>DHS</w:t>
            </w:r>
            <w:r w:rsidR="00FD4228" w:rsidRPr="00CE3A3C">
              <w:rPr>
                <w:rFonts w:cs="Arial"/>
                <w:b/>
                <w:szCs w:val="22"/>
                <w:lang w:val="en-AU"/>
              </w:rPr>
              <w:t xml:space="preserve"> </w:t>
            </w:r>
            <w:r w:rsidR="00042841" w:rsidRPr="00CE3A3C">
              <w:rPr>
                <w:rFonts w:cs="Arial"/>
                <w:szCs w:val="22"/>
                <w:lang w:val="en-AU"/>
              </w:rPr>
              <w:t xml:space="preserve">delivers a range of </w:t>
            </w:r>
            <w:r w:rsidR="00E23F87" w:rsidRPr="00CE3A3C">
              <w:rPr>
                <w:rFonts w:cs="Arial"/>
                <w:szCs w:val="22"/>
                <w:lang w:val="en-AU"/>
              </w:rPr>
              <w:t xml:space="preserve">Centrelink </w:t>
            </w:r>
            <w:r w:rsidR="00042841" w:rsidRPr="00CE3A3C">
              <w:rPr>
                <w:rFonts w:cs="Arial"/>
                <w:szCs w:val="22"/>
                <w:lang w:val="en-AU"/>
              </w:rPr>
              <w:t>payments and services, including the processing of AIC Scheme claims and payments.</w:t>
            </w:r>
          </w:p>
        </w:tc>
      </w:tr>
      <w:tr w:rsidR="007031C8" w:rsidRPr="00927C5F" w14:paraId="737D632E" w14:textId="77777777" w:rsidTr="00700DAB">
        <w:trPr>
          <w:cantSplit/>
        </w:trPr>
        <w:tc>
          <w:tcPr>
            <w:tcW w:w="1701" w:type="dxa"/>
          </w:tcPr>
          <w:p w14:paraId="1B559088" w14:textId="77777777" w:rsidR="007031C8" w:rsidRPr="00CE3A3C" w:rsidRDefault="00D47414" w:rsidP="00BD2CD2">
            <w:pPr>
              <w:rPr>
                <w:rFonts w:cs="Arial"/>
                <w:szCs w:val="22"/>
                <w:lang w:val="en-AU"/>
              </w:rPr>
            </w:pPr>
            <w:bookmarkStart w:id="27" w:name="CentrelinkAICProcessingCentre"/>
            <w:r w:rsidRPr="00CE3A3C">
              <w:rPr>
                <w:rFonts w:cs="Arial"/>
                <w:szCs w:val="22"/>
                <w:lang w:val="en-AU"/>
              </w:rPr>
              <w:t xml:space="preserve">Department of Human Services </w:t>
            </w:r>
            <w:r w:rsidR="004343D9" w:rsidRPr="00CE3A3C">
              <w:rPr>
                <w:rFonts w:cs="Arial"/>
                <w:szCs w:val="22"/>
                <w:lang w:val="en-AU"/>
              </w:rPr>
              <w:t xml:space="preserve">AIC Processing </w:t>
            </w:r>
            <w:r w:rsidR="00E23F87" w:rsidRPr="00CE3A3C">
              <w:rPr>
                <w:rFonts w:cs="Arial"/>
                <w:szCs w:val="22"/>
                <w:lang w:val="en-AU"/>
              </w:rPr>
              <w:t>Services</w:t>
            </w:r>
            <w:bookmarkEnd w:id="27"/>
          </w:p>
        </w:tc>
        <w:tc>
          <w:tcPr>
            <w:tcW w:w="7938" w:type="dxa"/>
          </w:tcPr>
          <w:p w14:paraId="3C9677C4" w14:textId="77777777" w:rsidR="007031C8" w:rsidRPr="00CE3A3C" w:rsidRDefault="004343D9" w:rsidP="00CE3A3C">
            <w:pPr>
              <w:ind w:left="142"/>
              <w:rPr>
                <w:rFonts w:cs="Arial"/>
                <w:szCs w:val="22"/>
                <w:lang w:val="en-AU"/>
              </w:rPr>
            </w:pPr>
            <w:r w:rsidRPr="00CE3A3C">
              <w:rPr>
                <w:rFonts w:cs="Arial"/>
                <w:szCs w:val="22"/>
                <w:lang w:val="en-AU"/>
              </w:rPr>
              <w:t xml:space="preserve">The </w:t>
            </w:r>
            <w:r w:rsidR="00FD5C0A" w:rsidRPr="00CE3A3C">
              <w:rPr>
                <w:rFonts w:cs="Arial"/>
                <w:szCs w:val="22"/>
                <w:lang w:val="en-AU"/>
              </w:rPr>
              <w:t>DHS</w:t>
            </w:r>
            <w:r w:rsidR="00E23F87" w:rsidRPr="00CE3A3C">
              <w:rPr>
                <w:rFonts w:cs="Arial"/>
                <w:szCs w:val="22"/>
                <w:lang w:val="en-AU"/>
              </w:rPr>
              <w:t xml:space="preserve"> </w:t>
            </w:r>
            <w:r w:rsidRPr="00CE3A3C">
              <w:rPr>
                <w:rFonts w:cs="Arial"/>
                <w:szCs w:val="22"/>
                <w:lang w:val="en-AU"/>
              </w:rPr>
              <w:t>organisational unit responsible for assessing and processing</w:t>
            </w:r>
            <w:r w:rsidR="00E23F87" w:rsidRPr="00CE3A3C">
              <w:rPr>
                <w:rFonts w:cs="Arial"/>
                <w:szCs w:val="22"/>
                <w:lang w:val="en-AU"/>
              </w:rPr>
              <w:t xml:space="preserve"> AIC</w:t>
            </w:r>
            <w:r w:rsidRPr="00CE3A3C">
              <w:rPr>
                <w:rFonts w:cs="Arial"/>
                <w:szCs w:val="22"/>
                <w:lang w:val="en-AU"/>
              </w:rPr>
              <w:t xml:space="preserve"> </w:t>
            </w:r>
            <w:hyperlink w:anchor="Claim" w:tooltip="claims" w:history="1">
              <w:r w:rsidRPr="00CE3A3C">
                <w:rPr>
                  <w:rStyle w:val="Hyperlink"/>
                  <w:rFonts w:cs="Arial"/>
                  <w:szCs w:val="22"/>
                  <w:lang w:val="en-AU"/>
                </w:rPr>
                <w:t>claims</w:t>
              </w:r>
            </w:hyperlink>
            <w:r w:rsidRPr="00CE3A3C">
              <w:rPr>
                <w:rFonts w:cs="Arial"/>
                <w:szCs w:val="22"/>
                <w:lang w:val="en-AU"/>
              </w:rPr>
              <w:t xml:space="preserve"> and </w:t>
            </w:r>
            <w:r w:rsidR="00042841" w:rsidRPr="00CE3A3C">
              <w:rPr>
                <w:rFonts w:cs="Arial"/>
                <w:szCs w:val="22"/>
                <w:lang w:val="en-AU"/>
              </w:rPr>
              <w:t>payments</w:t>
            </w:r>
            <w:r w:rsidRPr="00CE3A3C">
              <w:rPr>
                <w:rFonts w:cs="Arial"/>
                <w:szCs w:val="22"/>
                <w:lang w:val="en-AU"/>
              </w:rPr>
              <w:t>.</w:t>
            </w:r>
          </w:p>
        </w:tc>
      </w:tr>
      <w:tr w:rsidR="007031C8" w:rsidRPr="00927C5F" w14:paraId="759E04E7" w14:textId="77777777" w:rsidTr="00700DAB">
        <w:trPr>
          <w:cantSplit/>
        </w:trPr>
        <w:tc>
          <w:tcPr>
            <w:tcW w:w="1701" w:type="dxa"/>
          </w:tcPr>
          <w:p w14:paraId="2C52D8C5" w14:textId="77777777" w:rsidR="007031C8" w:rsidRPr="00CE3A3C" w:rsidRDefault="004343D9" w:rsidP="00BD2CD2">
            <w:pPr>
              <w:rPr>
                <w:rFonts w:cs="Arial"/>
                <w:szCs w:val="22"/>
                <w:lang w:val="en-AU"/>
              </w:rPr>
            </w:pPr>
            <w:bookmarkStart w:id="28" w:name="CircumstancesBeyondTheFamilysControl"/>
            <w:r w:rsidRPr="00CE3A3C">
              <w:rPr>
                <w:rFonts w:cs="Arial"/>
                <w:szCs w:val="22"/>
                <w:lang w:val="en-AU"/>
              </w:rPr>
              <w:lastRenderedPageBreak/>
              <w:t>Circumstances beyond the family’s control</w:t>
            </w:r>
            <w:bookmarkEnd w:id="28"/>
          </w:p>
        </w:tc>
        <w:tc>
          <w:tcPr>
            <w:tcW w:w="7938" w:type="dxa"/>
          </w:tcPr>
          <w:p w14:paraId="0152B731" w14:textId="77777777" w:rsidR="007031C8" w:rsidRPr="00CE3A3C" w:rsidRDefault="004343D9" w:rsidP="00CE3A3C">
            <w:pPr>
              <w:ind w:left="142"/>
              <w:rPr>
                <w:rFonts w:cs="Arial"/>
                <w:szCs w:val="22"/>
                <w:lang w:val="en-AU"/>
              </w:rPr>
            </w:pPr>
            <w:r w:rsidRPr="00CE3A3C">
              <w:rPr>
                <w:rFonts w:cs="Arial"/>
                <w:szCs w:val="22"/>
                <w:lang w:val="en-AU"/>
              </w:rPr>
              <w:t xml:space="preserve">Matters (detailed in </w:t>
            </w:r>
            <w:hyperlink w:anchor="_4.2_Geographical_isolation_rules" w:tooltip="Geographical isolation rules" w:history="1">
              <w:r w:rsidRPr="00CE3A3C">
                <w:rPr>
                  <w:rStyle w:val="Hyperlink"/>
                  <w:rFonts w:cs="Arial"/>
                  <w:szCs w:val="22"/>
                  <w:lang w:val="en-AU"/>
                </w:rPr>
                <w:t>4.2</w:t>
              </w:r>
            </w:hyperlink>
            <w:r w:rsidRPr="00CE3A3C">
              <w:rPr>
                <w:rFonts w:cs="Arial"/>
                <w:szCs w:val="22"/>
                <w:lang w:val="en-AU"/>
              </w:rPr>
              <w:t xml:space="preserve">) that prevent a </w:t>
            </w:r>
            <w:hyperlink w:anchor="Student" w:tooltip="student" w:history="1">
              <w:r w:rsidR="00E7373C">
                <w:rPr>
                  <w:rStyle w:val="Hyperlink"/>
                  <w:rFonts w:cs="Arial"/>
                  <w:szCs w:val="22"/>
                  <w:lang w:val="en-AU"/>
                </w:rPr>
                <w:t>student</w:t>
              </w:r>
            </w:hyperlink>
            <w:r w:rsidRPr="00CE3A3C">
              <w:rPr>
                <w:rFonts w:cs="Arial"/>
                <w:szCs w:val="22"/>
                <w:lang w:val="en-AU"/>
              </w:rPr>
              <w:t xml:space="preserve"> from accessing their local school for at least 20 school days a year, such as the death or illness of a member of the student’s family, or impassable roads.</w:t>
            </w:r>
          </w:p>
          <w:p w14:paraId="5D4A7A10" w14:textId="77777777" w:rsidR="007031C8" w:rsidRPr="00CE3A3C" w:rsidRDefault="004343D9" w:rsidP="00CE3A3C">
            <w:pPr>
              <w:ind w:left="142"/>
              <w:rPr>
                <w:rFonts w:cs="Arial"/>
                <w:szCs w:val="22"/>
                <w:lang w:val="en-AU"/>
              </w:rPr>
            </w:pPr>
            <w:r w:rsidRPr="00CE3A3C">
              <w:rPr>
                <w:rFonts w:cs="Arial"/>
                <w:szCs w:val="22"/>
                <w:lang w:val="en-AU"/>
              </w:rPr>
              <w:t>Does not include a vacation taken by the student during term, with or without the family.</w:t>
            </w:r>
          </w:p>
          <w:p w14:paraId="0D39988D" w14:textId="77777777" w:rsidR="007031C8" w:rsidRPr="00CE3A3C" w:rsidRDefault="009207D7" w:rsidP="00CE3A3C">
            <w:pPr>
              <w:ind w:left="142"/>
              <w:rPr>
                <w:rFonts w:cs="Arial"/>
                <w:szCs w:val="22"/>
                <w:lang w:val="en-AU"/>
              </w:rPr>
            </w:pPr>
            <w:r w:rsidRPr="00CE3A3C">
              <w:rPr>
                <w:rFonts w:cs="Arial"/>
                <w:szCs w:val="22"/>
                <w:lang w:val="en-AU"/>
              </w:rPr>
              <w:t>‘Circumstances beyond the family’s control’ are distinct from</w:t>
            </w:r>
            <w:r w:rsidR="004343D9" w:rsidRPr="00CE3A3C">
              <w:rPr>
                <w:rFonts w:cs="Arial"/>
                <w:szCs w:val="22"/>
                <w:lang w:val="en-AU"/>
              </w:rPr>
              <w:t xml:space="preserve"> </w:t>
            </w:r>
            <w:hyperlink w:anchor="UnforeseenCircumstances" w:tooltip="unforeseen circumstances" w:history="1">
              <w:r w:rsidR="00010B4A" w:rsidRPr="00E7373C">
                <w:rPr>
                  <w:rStyle w:val="Hyperlink"/>
                  <w:rFonts w:cs="Arial"/>
                  <w:szCs w:val="22"/>
                  <w:lang w:val="en-AU"/>
                </w:rPr>
                <w:t>unforeseen circumstances</w:t>
              </w:r>
              <w:r w:rsidR="004343D9" w:rsidRPr="00E7373C">
                <w:rPr>
                  <w:rStyle w:val="Hyperlink"/>
                  <w:rFonts w:cs="Arial"/>
                  <w:szCs w:val="22"/>
                  <w:lang w:val="en-AU"/>
                </w:rPr>
                <w:t>.</w:t>
              </w:r>
            </w:hyperlink>
          </w:p>
        </w:tc>
      </w:tr>
      <w:tr w:rsidR="007031C8" w:rsidRPr="00927C5F" w14:paraId="20BD7DC1" w14:textId="77777777" w:rsidTr="00700DAB">
        <w:trPr>
          <w:cantSplit/>
        </w:trPr>
        <w:tc>
          <w:tcPr>
            <w:tcW w:w="1701" w:type="dxa"/>
          </w:tcPr>
          <w:p w14:paraId="4A2F0E26" w14:textId="77777777" w:rsidR="007031C8" w:rsidRPr="00CE3A3C" w:rsidRDefault="004343D9" w:rsidP="00BD2CD2">
            <w:pPr>
              <w:rPr>
                <w:rFonts w:cs="Arial"/>
                <w:szCs w:val="22"/>
                <w:lang w:val="en-AU"/>
              </w:rPr>
            </w:pPr>
            <w:bookmarkStart w:id="29" w:name="Claim"/>
            <w:r w:rsidRPr="00CE3A3C">
              <w:rPr>
                <w:rFonts w:cs="Arial"/>
                <w:szCs w:val="22"/>
                <w:lang w:val="en-AU"/>
              </w:rPr>
              <w:t>Claim</w:t>
            </w:r>
            <w:bookmarkEnd w:id="29"/>
          </w:p>
        </w:tc>
        <w:tc>
          <w:tcPr>
            <w:tcW w:w="7938" w:type="dxa"/>
          </w:tcPr>
          <w:p w14:paraId="0A3EA7F1" w14:textId="470D9BC5" w:rsidR="007031C8" w:rsidRPr="00CE3A3C" w:rsidRDefault="004343D9" w:rsidP="00CE3A3C">
            <w:pPr>
              <w:ind w:left="142"/>
              <w:rPr>
                <w:rFonts w:cs="Arial"/>
                <w:szCs w:val="22"/>
                <w:lang w:val="en-AU"/>
              </w:rPr>
            </w:pPr>
            <w:r w:rsidRPr="00CE3A3C">
              <w:rPr>
                <w:rFonts w:cs="Arial"/>
                <w:szCs w:val="22"/>
                <w:lang w:val="en-AU"/>
              </w:rPr>
              <w:t>The application</w:t>
            </w:r>
            <w:r w:rsidR="00AD2F6B">
              <w:rPr>
                <w:rFonts w:cs="Arial"/>
                <w:szCs w:val="22"/>
                <w:lang w:val="en-AU"/>
              </w:rPr>
              <w:t xml:space="preserve"> </w:t>
            </w:r>
            <w:r w:rsidRPr="00CE3A3C">
              <w:rPr>
                <w:rFonts w:cs="Arial"/>
                <w:szCs w:val="22"/>
                <w:lang w:val="en-AU"/>
              </w:rPr>
              <w:t>needed to assess eligibility for payments under the AIC Scheme, including end</w:t>
            </w:r>
            <w:r w:rsidR="00010B4A" w:rsidRPr="00CE3A3C">
              <w:rPr>
                <w:rFonts w:cs="Arial"/>
                <w:szCs w:val="22"/>
                <w:lang w:val="en-AU"/>
              </w:rPr>
              <w:t>-</w:t>
            </w:r>
            <w:r w:rsidRPr="00CE3A3C">
              <w:rPr>
                <w:rFonts w:cs="Arial"/>
                <w:szCs w:val="22"/>
                <w:lang w:val="en-AU"/>
              </w:rPr>
              <w:t>of</w:t>
            </w:r>
            <w:r w:rsidR="00010B4A" w:rsidRPr="00CE3A3C">
              <w:rPr>
                <w:rFonts w:cs="Arial"/>
                <w:szCs w:val="22"/>
                <w:lang w:val="en-AU"/>
              </w:rPr>
              <w:t>-</w:t>
            </w:r>
            <w:r w:rsidRPr="00CE3A3C">
              <w:rPr>
                <w:rFonts w:cs="Arial"/>
                <w:szCs w:val="22"/>
                <w:lang w:val="en-AU"/>
              </w:rPr>
              <w:t>year reviews of eligibility.</w:t>
            </w:r>
          </w:p>
        </w:tc>
      </w:tr>
      <w:tr w:rsidR="007031C8" w:rsidRPr="00927C5F" w14:paraId="5C665466" w14:textId="77777777" w:rsidTr="00700DAB">
        <w:trPr>
          <w:cantSplit/>
        </w:trPr>
        <w:tc>
          <w:tcPr>
            <w:tcW w:w="1701" w:type="dxa"/>
          </w:tcPr>
          <w:p w14:paraId="208E073E" w14:textId="77777777" w:rsidR="007031C8" w:rsidRPr="00CE3A3C" w:rsidRDefault="004343D9" w:rsidP="00BD2CD2">
            <w:pPr>
              <w:rPr>
                <w:rFonts w:cs="Arial"/>
                <w:szCs w:val="22"/>
                <w:lang w:val="en-AU"/>
              </w:rPr>
            </w:pPr>
            <w:bookmarkStart w:id="30" w:name="CurrentTaxYear"/>
            <w:r w:rsidRPr="00CE3A3C">
              <w:rPr>
                <w:rFonts w:cs="Arial"/>
                <w:szCs w:val="22"/>
                <w:lang w:val="en-AU"/>
              </w:rPr>
              <w:t>Current tax year</w:t>
            </w:r>
            <w:bookmarkEnd w:id="30"/>
          </w:p>
        </w:tc>
        <w:tc>
          <w:tcPr>
            <w:tcW w:w="7938" w:type="dxa"/>
          </w:tcPr>
          <w:p w14:paraId="03B89CDC" w14:textId="3E599636" w:rsidR="007031C8" w:rsidRPr="00CE3A3C" w:rsidRDefault="004343D9" w:rsidP="00F159C4">
            <w:pPr>
              <w:ind w:left="142"/>
              <w:rPr>
                <w:rFonts w:cs="Arial"/>
                <w:szCs w:val="22"/>
                <w:lang w:val="en-AU"/>
              </w:rPr>
            </w:pPr>
            <w:r w:rsidRPr="00CE3A3C">
              <w:rPr>
                <w:rFonts w:cs="Arial"/>
                <w:szCs w:val="22"/>
                <w:lang w:val="en-AU"/>
              </w:rPr>
              <w:t xml:space="preserve">The tax year ending in the same year that benefits are sought (i.e. if seeking benefits for </w:t>
            </w:r>
            <w:r w:rsidR="00F159C4">
              <w:rPr>
                <w:rFonts w:cs="Arial"/>
                <w:szCs w:val="22"/>
                <w:lang w:val="en-AU"/>
              </w:rPr>
              <w:t>2018</w:t>
            </w:r>
            <w:r w:rsidRPr="00CE3A3C">
              <w:rPr>
                <w:rFonts w:cs="Arial"/>
                <w:szCs w:val="22"/>
                <w:lang w:val="en-AU"/>
              </w:rPr>
              <w:t xml:space="preserve">, the current tax year is </w:t>
            </w:r>
            <w:r w:rsidR="00F159C4">
              <w:rPr>
                <w:rFonts w:cs="Arial"/>
                <w:szCs w:val="22"/>
                <w:lang w:val="en-AU"/>
              </w:rPr>
              <w:t>2017-18</w:t>
            </w:r>
            <w:r w:rsidRPr="00CE3A3C">
              <w:rPr>
                <w:rFonts w:cs="Arial"/>
                <w:szCs w:val="22"/>
                <w:lang w:val="en-AU"/>
              </w:rPr>
              <w:t xml:space="preserve"> financial year).</w:t>
            </w:r>
          </w:p>
        </w:tc>
      </w:tr>
      <w:tr w:rsidR="007031C8" w:rsidRPr="00927C5F" w14:paraId="659A187B" w14:textId="77777777" w:rsidTr="00700DAB">
        <w:trPr>
          <w:cantSplit/>
        </w:trPr>
        <w:tc>
          <w:tcPr>
            <w:tcW w:w="1701" w:type="dxa"/>
          </w:tcPr>
          <w:p w14:paraId="5CC0BAE6" w14:textId="77777777" w:rsidR="007031C8" w:rsidRPr="00CE3A3C" w:rsidRDefault="004343D9" w:rsidP="00BD2CD2">
            <w:pPr>
              <w:rPr>
                <w:rFonts w:cs="Arial"/>
                <w:szCs w:val="22"/>
                <w:lang w:val="en-AU"/>
              </w:rPr>
            </w:pPr>
            <w:bookmarkStart w:id="31" w:name="Custody"/>
            <w:r w:rsidRPr="00CE3A3C">
              <w:rPr>
                <w:rFonts w:cs="Arial"/>
                <w:szCs w:val="22"/>
                <w:lang w:val="en-AU"/>
              </w:rPr>
              <w:t>Custody</w:t>
            </w:r>
            <w:bookmarkEnd w:id="31"/>
          </w:p>
        </w:tc>
        <w:tc>
          <w:tcPr>
            <w:tcW w:w="7938" w:type="dxa"/>
          </w:tcPr>
          <w:p w14:paraId="68CEEE55" w14:textId="77777777" w:rsidR="007031C8" w:rsidRPr="00CE3A3C" w:rsidRDefault="004343D9" w:rsidP="00CE3A3C">
            <w:pPr>
              <w:ind w:left="142"/>
              <w:rPr>
                <w:rFonts w:cs="Arial"/>
                <w:szCs w:val="22"/>
                <w:lang w:val="en-AU"/>
              </w:rPr>
            </w:pPr>
            <w:r w:rsidRPr="00CE3A3C">
              <w:rPr>
                <w:rFonts w:cs="Arial"/>
                <w:szCs w:val="22"/>
                <w:lang w:val="en-AU"/>
              </w:rPr>
              <w:t>Unless otherwise specified, custody as defined in parenting orders (formal documents lodged with the court, setting out parenting arrangements and including such matters as contact and residence agreements).</w:t>
            </w:r>
          </w:p>
        </w:tc>
      </w:tr>
      <w:tr w:rsidR="007031C8" w:rsidRPr="00927C5F" w14:paraId="4D946B07" w14:textId="77777777" w:rsidTr="00700DAB">
        <w:trPr>
          <w:cantSplit/>
        </w:trPr>
        <w:tc>
          <w:tcPr>
            <w:tcW w:w="1701" w:type="dxa"/>
          </w:tcPr>
          <w:p w14:paraId="63AA0C36" w14:textId="77777777" w:rsidR="007031C8" w:rsidRPr="00CE3A3C" w:rsidRDefault="004343D9" w:rsidP="00BD2CD2">
            <w:pPr>
              <w:rPr>
                <w:rFonts w:cs="Arial"/>
                <w:szCs w:val="22"/>
                <w:lang w:val="en-AU"/>
              </w:rPr>
            </w:pPr>
            <w:bookmarkStart w:id="32" w:name="DecisionMaker"/>
            <w:r w:rsidRPr="00CE3A3C">
              <w:rPr>
                <w:rFonts w:cs="Arial"/>
                <w:szCs w:val="22"/>
                <w:lang w:val="en-AU"/>
              </w:rPr>
              <w:t>Decision maker</w:t>
            </w:r>
            <w:bookmarkEnd w:id="32"/>
          </w:p>
        </w:tc>
        <w:tc>
          <w:tcPr>
            <w:tcW w:w="7938" w:type="dxa"/>
          </w:tcPr>
          <w:p w14:paraId="0DA3522E" w14:textId="77777777" w:rsidR="007031C8" w:rsidRPr="00CE3A3C" w:rsidRDefault="004343D9" w:rsidP="00CE3A3C">
            <w:pPr>
              <w:ind w:left="142"/>
              <w:rPr>
                <w:rFonts w:cs="Arial"/>
                <w:szCs w:val="22"/>
                <w:lang w:val="en-AU"/>
              </w:rPr>
            </w:pPr>
            <w:r w:rsidRPr="00CE3A3C">
              <w:rPr>
                <w:rFonts w:cs="Arial"/>
                <w:szCs w:val="22"/>
                <w:lang w:val="en-AU"/>
              </w:rPr>
              <w:t xml:space="preserve">A </w:t>
            </w:r>
            <w:r w:rsidR="00FD5C0A" w:rsidRPr="00CE3A3C">
              <w:rPr>
                <w:rFonts w:cs="Arial"/>
                <w:szCs w:val="22"/>
                <w:lang w:val="en-AU"/>
              </w:rPr>
              <w:t>DHS</w:t>
            </w:r>
            <w:r w:rsidR="00E23F87" w:rsidRPr="00CE3A3C">
              <w:rPr>
                <w:rFonts w:cs="Arial"/>
                <w:szCs w:val="22"/>
                <w:lang w:val="en-AU"/>
              </w:rPr>
              <w:t xml:space="preserve"> </w:t>
            </w:r>
            <w:r w:rsidRPr="00CE3A3C">
              <w:rPr>
                <w:rFonts w:cs="Arial"/>
                <w:szCs w:val="22"/>
                <w:lang w:val="en-AU"/>
              </w:rPr>
              <w:t>officer who is authorised to make an initial decision of eligibility for an AIC allowance.</w:t>
            </w:r>
          </w:p>
        </w:tc>
      </w:tr>
      <w:tr w:rsidR="00FE6176" w:rsidRPr="00927C5F" w14:paraId="4D9B1107" w14:textId="77777777" w:rsidTr="00700DAB">
        <w:trPr>
          <w:cantSplit/>
        </w:trPr>
        <w:tc>
          <w:tcPr>
            <w:tcW w:w="1701" w:type="dxa"/>
            <w:shd w:val="clear" w:color="auto" w:fill="auto"/>
          </w:tcPr>
          <w:p w14:paraId="51DACDD9" w14:textId="77777777" w:rsidR="007031C8" w:rsidRPr="00CE3A3C" w:rsidRDefault="004343D9" w:rsidP="00BD2CD2">
            <w:pPr>
              <w:rPr>
                <w:rFonts w:cs="Arial"/>
                <w:szCs w:val="22"/>
                <w:lang w:val="en-AU"/>
              </w:rPr>
            </w:pPr>
            <w:bookmarkStart w:id="33" w:name="dependentchild"/>
            <w:r w:rsidRPr="00CE3A3C">
              <w:rPr>
                <w:rFonts w:cs="Arial"/>
                <w:szCs w:val="22"/>
                <w:lang w:val="en-AU"/>
              </w:rPr>
              <w:t>Dependent child</w:t>
            </w:r>
            <w:bookmarkEnd w:id="33"/>
          </w:p>
        </w:tc>
        <w:tc>
          <w:tcPr>
            <w:tcW w:w="7938" w:type="dxa"/>
            <w:shd w:val="clear" w:color="auto" w:fill="auto"/>
          </w:tcPr>
          <w:p w14:paraId="5217E3A9" w14:textId="77777777" w:rsidR="007031C8" w:rsidRPr="00CE3A3C" w:rsidRDefault="004343D9" w:rsidP="00CE3A3C">
            <w:pPr>
              <w:ind w:left="142"/>
              <w:rPr>
                <w:rFonts w:cs="Arial"/>
                <w:szCs w:val="22"/>
                <w:lang w:val="en-AU"/>
              </w:rPr>
            </w:pPr>
            <w:r w:rsidRPr="00CE3A3C">
              <w:rPr>
                <w:rFonts w:cs="Arial"/>
                <w:szCs w:val="22"/>
                <w:lang w:val="en-AU"/>
              </w:rPr>
              <w:t>Unless otherwise specified, a person is considered to have a dependent child where the applicant has a young person who is</w:t>
            </w:r>
            <w:r w:rsidR="006F5F30" w:rsidRPr="00CE3A3C">
              <w:rPr>
                <w:rFonts w:cs="Arial"/>
                <w:szCs w:val="22"/>
                <w:lang w:val="en-AU"/>
              </w:rPr>
              <w:t xml:space="preserve">:  </w:t>
            </w:r>
          </w:p>
          <w:p w14:paraId="79859E76" w14:textId="77777777" w:rsidR="0091689C"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wholly or substantially in the care of the applicant; </w:t>
            </w:r>
          </w:p>
          <w:p w14:paraId="161D0D6E"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7398F279" w14:textId="77777777" w:rsidR="004343D9"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not </w:t>
            </w:r>
            <w:r w:rsidR="00010B4A" w:rsidRPr="00CE3A3C">
              <w:rPr>
                <w:rFonts w:cs="Arial"/>
                <w:szCs w:val="22"/>
                <w:lang w:val="en-AU"/>
              </w:rPr>
              <w:t>i</w:t>
            </w:r>
            <w:r w:rsidRPr="00CE3A3C">
              <w:rPr>
                <w:rFonts w:cs="Arial"/>
                <w:szCs w:val="22"/>
                <w:lang w:val="en-AU"/>
              </w:rPr>
              <w:t>ndependent for the purposes of Youth Allowance or ABSTUDY; and attracts AIC Additional Boarding Allowance, ABSTUDY (Living Allowance and/or Means Tested component of the School Fees Allowance Group 2)</w:t>
            </w:r>
            <w:r w:rsidR="008D7140">
              <w:rPr>
                <w:rFonts w:cs="Arial"/>
                <w:szCs w:val="22"/>
                <w:lang w:val="en-AU"/>
              </w:rPr>
              <w:t>, Family Tax Benefit,</w:t>
            </w:r>
            <w:r w:rsidRPr="00CE3A3C">
              <w:rPr>
                <w:rFonts w:cs="Arial"/>
                <w:szCs w:val="22"/>
                <w:lang w:val="en-AU"/>
              </w:rPr>
              <w:t xml:space="preserve"> or Youth Allowance</w:t>
            </w:r>
            <w:r w:rsidR="00692C96" w:rsidRPr="00CE3A3C">
              <w:rPr>
                <w:rFonts w:cs="Arial"/>
                <w:szCs w:val="22"/>
                <w:lang w:val="en-AU"/>
              </w:rPr>
              <w:t>.</w:t>
            </w:r>
          </w:p>
        </w:tc>
      </w:tr>
      <w:tr w:rsidR="007031C8" w:rsidRPr="00927C5F" w14:paraId="44E69BA4" w14:textId="77777777" w:rsidTr="00700DAB">
        <w:trPr>
          <w:cantSplit/>
        </w:trPr>
        <w:tc>
          <w:tcPr>
            <w:tcW w:w="1701" w:type="dxa"/>
          </w:tcPr>
          <w:p w14:paraId="50E92A29" w14:textId="77777777" w:rsidR="007031C8" w:rsidRPr="00CE3A3C" w:rsidRDefault="002E3242" w:rsidP="00BD2CD2">
            <w:pPr>
              <w:rPr>
                <w:rFonts w:cs="Arial"/>
                <w:szCs w:val="22"/>
                <w:lang w:val="en-AU"/>
              </w:rPr>
            </w:pPr>
            <w:bookmarkStart w:id="34" w:name="DelegateoftheMinister"/>
            <w:bookmarkStart w:id="35" w:name="DisabilityOrOtherCondition"/>
            <w:bookmarkStart w:id="36" w:name="OLE_LINK15"/>
            <w:bookmarkEnd w:id="34"/>
            <w:r w:rsidRPr="00CE3A3C">
              <w:rPr>
                <w:rFonts w:cs="Arial"/>
                <w:szCs w:val="22"/>
                <w:lang w:val="en-AU"/>
              </w:rPr>
              <w:br w:type="page"/>
            </w:r>
            <w:r w:rsidR="004343D9" w:rsidRPr="00CE3A3C">
              <w:rPr>
                <w:rFonts w:cs="Arial"/>
                <w:szCs w:val="22"/>
                <w:lang w:val="en-AU"/>
              </w:rPr>
              <w:t>Disability or other health-related condition</w:t>
            </w:r>
            <w:bookmarkEnd w:id="35"/>
            <w:bookmarkEnd w:id="36"/>
          </w:p>
        </w:tc>
        <w:tc>
          <w:tcPr>
            <w:tcW w:w="7938" w:type="dxa"/>
          </w:tcPr>
          <w:p w14:paraId="1C0340F6" w14:textId="77777777" w:rsidR="007031C8" w:rsidRPr="00CE3A3C" w:rsidRDefault="004343D9" w:rsidP="00700DAB">
            <w:pPr>
              <w:pStyle w:val="Bullet"/>
              <w:keepNext/>
              <w:numPr>
                <w:ilvl w:val="0"/>
                <w:numId w:val="0"/>
              </w:numPr>
              <w:tabs>
                <w:tab w:val="left" w:pos="1134"/>
              </w:tabs>
              <w:spacing w:after="120"/>
              <w:ind w:left="142"/>
              <w:rPr>
                <w:rFonts w:cs="Arial"/>
                <w:szCs w:val="22"/>
                <w:lang w:val="en-AU"/>
              </w:rPr>
            </w:pPr>
            <w:r w:rsidRPr="00CE3A3C">
              <w:rPr>
                <w:rFonts w:cs="Arial"/>
                <w:szCs w:val="22"/>
                <w:lang w:val="en-AU"/>
              </w:rPr>
              <w:t>Any of the following:</w:t>
            </w:r>
          </w:p>
          <w:p w14:paraId="43DFDD95"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 physical or intellectual disability</w:t>
            </w:r>
            <w:r w:rsidR="0091689C" w:rsidRPr="00CE3A3C">
              <w:rPr>
                <w:rFonts w:cs="Arial"/>
                <w:szCs w:val="22"/>
                <w:lang w:val="en-AU"/>
              </w:rPr>
              <w:t>;</w:t>
            </w:r>
          </w:p>
          <w:p w14:paraId="7E446A27"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 psychological, emotional or behavioural problem</w:t>
            </w:r>
            <w:r w:rsidR="0091689C" w:rsidRPr="00CE3A3C">
              <w:rPr>
                <w:rFonts w:cs="Arial"/>
                <w:szCs w:val="22"/>
                <w:lang w:val="en-AU"/>
              </w:rPr>
              <w:t>;</w:t>
            </w:r>
          </w:p>
          <w:p w14:paraId="21A94FE2"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 medical condition</w:t>
            </w:r>
            <w:r w:rsidR="0091689C" w:rsidRPr="00CE3A3C">
              <w:rPr>
                <w:rFonts w:cs="Arial"/>
                <w:szCs w:val="22"/>
                <w:lang w:val="en-AU"/>
              </w:rPr>
              <w:t>;</w:t>
            </w:r>
          </w:p>
          <w:p w14:paraId="776A525C" w14:textId="77777777" w:rsidR="004343D9"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pregnancy.</w:t>
            </w:r>
          </w:p>
        </w:tc>
      </w:tr>
      <w:tr w:rsidR="007031C8" w:rsidRPr="00927C5F" w14:paraId="3C557734" w14:textId="77777777" w:rsidTr="00700DAB">
        <w:trPr>
          <w:cantSplit/>
        </w:trPr>
        <w:tc>
          <w:tcPr>
            <w:tcW w:w="1701" w:type="dxa"/>
            <w:shd w:val="clear" w:color="auto" w:fill="FFFFFF"/>
          </w:tcPr>
          <w:p w14:paraId="5DEDC51B" w14:textId="77777777" w:rsidR="007031C8" w:rsidRPr="00CE3A3C" w:rsidRDefault="004343D9" w:rsidP="00BD2CD2">
            <w:pPr>
              <w:rPr>
                <w:rFonts w:cs="Arial"/>
                <w:szCs w:val="22"/>
                <w:lang w:val="en-AU"/>
              </w:rPr>
            </w:pPr>
            <w:bookmarkStart w:id="37" w:name="DistanceEducationMethods"/>
            <w:r w:rsidRPr="00CE3A3C">
              <w:rPr>
                <w:rFonts w:cs="Arial"/>
                <w:szCs w:val="22"/>
                <w:lang w:val="en-AU"/>
              </w:rPr>
              <w:t>Distance education methods</w:t>
            </w:r>
            <w:bookmarkEnd w:id="37"/>
          </w:p>
        </w:tc>
        <w:tc>
          <w:tcPr>
            <w:tcW w:w="7938" w:type="dxa"/>
            <w:shd w:val="clear" w:color="auto" w:fill="FFFFFF"/>
          </w:tcPr>
          <w:p w14:paraId="05AF978C" w14:textId="77777777" w:rsidR="007031C8" w:rsidRPr="00CE3A3C" w:rsidRDefault="004343D9" w:rsidP="00CE3A3C">
            <w:pPr>
              <w:ind w:left="142"/>
              <w:rPr>
                <w:rFonts w:cs="Arial"/>
                <w:szCs w:val="22"/>
                <w:lang w:val="en-AU"/>
              </w:rPr>
            </w:pPr>
            <w:r w:rsidRPr="00CE3A3C">
              <w:rPr>
                <w:rFonts w:cs="Arial"/>
                <w:szCs w:val="22"/>
                <w:lang w:val="en-AU"/>
              </w:rPr>
              <w:t xml:space="preserve">Methods of tuition that do not use face-to-face interactions between </w:t>
            </w:r>
            <w:hyperlink w:anchor="Student" w:tooltip="student" w:history="1">
              <w:r w:rsidRPr="00CE3A3C">
                <w:rPr>
                  <w:rStyle w:val="Hyperlink"/>
                  <w:rFonts w:cs="Arial"/>
                  <w:szCs w:val="22"/>
                  <w:lang w:val="en-AU"/>
                </w:rPr>
                <w:t>students</w:t>
              </w:r>
            </w:hyperlink>
            <w:r w:rsidRPr="00CE3A3C">
              <w:rPr>
                <w:rFonts w:cs="Arial"/>
                <w:szCs w:val="22"/>
                <w:lang w:val="en-AU"/>
              </w:rPr>
              <w:t xml:space="preserve"> and teachers (e.g. tuition by correspondence, web</w:t>
            </w:r>
            <w:r w:rsidR="00692C96" w:rsidRPr="00CE3A3C">
              <w:rPr>
                <w:rFonts w:cs="Arial"/>
                <w:szCs w:val="22"/>
                <w:lang w:val="en-AU"/>
              </w:rPr>
              <w:t>-</w:t>
            </w:r>
            <w:r w:rsidRPr="00CE3A3C">
              <w:rPr>
                <w:rFonts w:cs="Arial"/>
                <w:szCs w:val="22"/>
                <w:lang w:val="en-AU"/>
              </w:rPr>
              <w:t>based delivery or ‘schools of the air’).</w:t>
            </w:r>
          </w:p>
        </w:tc>
      </w:tr>
      <w:tr w:rsidR="007031C8" w:rsidRPr="00927C5F" w14:paraId="72E24935" w14:textId="77777777" w:rsidTr="00700DAB">
        <w:trPr>
          <w:cantSplit/>
        </w:trPr>
        <w:tc>
          <w:tcPr>
            <w:tcW w:w="1701" w:type="dxa"/>
            <w:shd w:val="clear" w:color="auto" w:fill="FFFFFF"/>
          </w:tcPr>
          <w:p w14:paraId="35CAD936" w14:textId="77777777" w:rsidR="007031C8" w:rsidRPr="00CE3A3C" w:rsidRDefault="004343D9" w:rsidP="00BD2CD2">
            <w:pPr>
              <w:rPr>
                <w:rFonts w:cs="Arial"/>
                <w:szCs w:val="22"/>
                <w:lang w:val="en-AU"/>
              </w:rPr>
            </w:pPr>
            <w:bookmarkStart w:id="38" w:name="EducationAuthority"/>
            <w:r w:rsidRPr="00CE3A3C">
              <w:rPr>
                <w:rFonts w:cs="Arial"/>
                <w:szCs w:val="22"/>
                <w:lang w:val="en-AU"/>
              </w:rPr>
              <w:t>Education authority</w:t>
            </w:r>
            <w:bookmarkEnd w:id="38"/>
          </w:p>
        </w:tc>
        <w:tc>
          <w:tcPr>
            <w:tcW w:w="7938" w:type="dxa"/>
            <w:shd w:val="clear" w:color="auto" w:fill="FFFFFF"/>
          </w:tcPr>
          <w:p w14:paraId="41FBC5DB" w14:textId="77777777" w:rsidR="007031C8" w:rsidRPr="00CE3A3C" w:rsidRDefault="004343D9" w:rsidP="00CE3A3C">
            <w:pPr>
              <w:ind w:left="142"/>
              <w:rPr>
                <w:rFonts w:cs="Arial"/>
                <w:szCs w:val="22"/>
                <w:lang w:val="en-AU"/>
              </w:rPr>
            </w:pPr>
            <w:r w:rsidRPr="00CE3A3C">
              <w:rPr>
                <w:rFonts w:cs="Arial"/>
                <w:szCs w:val="22"/>
                <w:lang w:val="en-AU"/>
              </w:rPr>
              <w:t xml:space="preserve">An authority at state or territory level that is responsible for managing schools, teachers and curriculum within the state or non-government school system. </w:t>
            </w:r>
            <w:r w:rsidR="00692C96" w:rsidRPr="00CE3A3C">
              <w:rPr>
                <w:rFonts w:cs="Arial"/>
                <w:szCs w:val="22"/>
                <w:lang w:val="en-AU"/>
              </w:rPr>
              <w:t xml:space="preserve"> </w:t>
            </w:r>
            <w:r w:rsidRPr="00CE3A3C">
              <w:rPr>
                <w:rFonts w:cs="Arial"/>
                <w:szCs w:val="22"/>
                <w:lang w:val="en-AU"/>
              </w:rPr>
              <w:t>The</w:t>
            </w:r>
            <w:r w:rsidR="009E371E" w:rsidRPr="00CE3A3C">
              <w:rPr>
                <w:rFonts w:cs="Arial"/>
                <w:szCs w:val="22"/>
                <w:lang w:val="en-AU"/>
              </w:rPr>
              <w:t> </w:t>
            </w:r>
            <w:r w:rsidRPr="00CE3A3C">
              <w:rPr>
                <w:rFonts w:cs="Arial"/>
                <w:szCs w:val="22"/>
                <w:lang w:val="en-AU"/>
              </w:rPr>
              <w:t xml:space="preserve">education authority for state schools is the relevant state or territory government education department. </w:t>
            </w:r>
            <w:r w:rsidR="00692C96" w:rsidRPr="00CE3A3C">
              <w:rPr>
                <w:rFonts w:cs="Arial"/>
                <w:szCs w:val="22"/>
                <w:lang w:val="en-AU"/>
              </w:rPr>
              <w:t xml:space="preserve"> </w:t>
            </w:r>
            <w:r w:rsidRPr="00CE3A3C">
              <w:rPr>
                <w:rFonts w:cs="Arial"/>
                <w:szCs w:val="22"/>
                <w:lang w:val="en-AU"/>
              </w:rPr>
              <w:t>The education authority for non</w:t>
            </w:r>
            <w:r w:rsidR="00692C96" w:rsidRPr="00CE3A3C">
              <w:rPr>
                <w:rFonts w:cs="Arial"/>
                <w:szCs w:val="22"/>
                <w:lang w:val="en-AU"/>
              </w:rPr>
              <w:t>-</w:t>
            </w:r>
            <w:r w:rsidRPr="00CE3A3C">
              <w:rPr>
                <w:rFonts w:cs="Arial"/>
                <w:szCs w:val="22"/>
                <w:lang w:val="en-AU"/>
              </w:rPr>
              <w:t>government schools is dependent on the school, but is generally the state or territory Association of Independent Schools or Catholic Education Office.</w:t>
            </w:r>
          </w:p>
        </w:tc>
      </w:tr>
      <w:tr w:rsidR="007031C8" w:rsidRPr="00927C5F" w14:paraId="17D68C37" w14:textId="77777777" w:rsidTr="00700DAB">
        <w:trPr>
          <w:cantSplit/>
        </w:trPr>
        <w:tc>
          <w:tcPr>
            <w:tcW w:w="1701" w:type="dxa"/>
          </w:tcPr>
          <w:p w14:paraId="6E1F709C" w14:textId="77777777" w:rsidR="007031C8" w:rsidRPr="00CE3A3C" w:rsidRDefault="004343D9" w:rsidP="00BD2CD2">
            <w:pPr>
              <w:rPr>
                <w:rFonts w:cs="Arial"/>
                <w:szCs w:val="22"/>
                <w:lang w:val="en-AU"/>
              </w:rPr>
            </w:pPr>
            <w:bookmarkStart w:id="39" w:name="EligibilityPeriod"/>
            <w:r w:rsidRPr="00CE3A3C">
              <w:rPr>
                <w:rFonts w:cs="Arial"/>
                <w:szCs w:val="22"/>
                <w:lang w:val="en-AU"/>
              </w:rPr>
              <w:t>Eligibility period</w:t>
            </w:r>
            <w:bookmarkEnd w:id="39"/>
          </w:p>
        </w:tc>
        <w:tc>
          <w:tcPr>
            <w:tcW w:w="7938" w:type="dxa"/>
          </w:tcPr>
          <w:p w14:paraId="47300257" w14:textId="77777777" w:rsidR="007031C8" w:rsidRPr="00CE3A3C" w:rsidRDefault="004343D9" w:rsidP="00CE3A3C">
            <w:pPr>
              <w:ind w:left="142"/>
              <w:rPr>
                <w:rFonts w:cs="Arial"/>
                <w:szCs w:val="22"/>
                <w:lang w:val="en-AU"/>
              </w:rPr>
            </w:pPr>
            <w:r w:rsidRPr="00CE3A3C">
              <w:rPr>
                <w:rFonts w:cs="Arial"/>
                <w:szCs w:val="22"/>
                <w:lang w:val="en-AU"/>
              </w:rPr>
              <w:t xml:space="preserve">The period for which an </w:t>
            </w:r>
            <w:hyperlink w:anchor="ApprovedApplicant" w:tooltip="approved applicant" w:history="1">
              <w:r w:rsidRPr="00CE3A3C">
                <w:rPr>
                  <w:rStyle w:val="Hyperlink"/>
                  <w:rFonts w:cs="Arial"/>
                  <w:szCs w:val="22"/>
                  <w:lang w:val="en-AU"/>
                </w:rPr>
                <w:t>approved applicant</w:t>
              </w:r>
            </w:hyperlink>
            <w:r w:rsidRPr="00CE3A3C">
              <w:rPr>
                <w:rFonts w:cs="Arial"/>
                <w:szCs w:val="22"/>
                <w:lang w:val="en-AU"/>
              </w:rPr>
              <w:t xml:space="preserve"> is eligible to receive assistance for the </w:t>
            </w:r>
            <w:hyperlink w:anchor="Student" w:tooltip="student" w:history="1">
              <w:r w:rsidRPr="00CE3A3C">
                <w:rPr>
                  <w:rStyle w:val="Hyperlink"/>
                  <w:rFonts w:cs="Arial"/>
                  <w:szCs w:val="22"/>
                  <w:lang w:val="en-AU"/>
                </w:rPr>
                <w:t>student</w:t>
              </w:r>
            </w:hyperlink>
            <w:r w:rsidRPr="00CE3A3C">
              <w:rPr>
                <w:rFonts w:cs="Arial"/>
                <w:szCs w:val="22"/>
                <w:lang w:val="en-AU"/>
              </w:rPr>
              <w:t xml:space="preserve">. </w:t>
            </w:r>
          </w:p>
        </w:tc>
      </w:tr>
      <w:tr w:rsidR="007031C8" w:rsidRPr="00927C5F" w14:paraId="140BE986" w14:textId="77777777" w:rsidTr="00700DAB">
        <w:trPr>
          <w:cantSplit/>
        </w:trPr>
        <w:tc>
          <w:tcPr>
            <w:tcW w:w="1701" w:type="dxa"/>
          </w:tcPr>
          <w:p w14:paraId="1CCDCDD5" w14:textId="77777777" w:rsidR="007031C8" w:rsidRPr="00CE3A3C" w:rsidRDefault="004343D9" w:rsidP="00BD2CD2">
            <w:pPr>
              <w:rPr>
                <w:rFonts w:cs="Arial"/>
                <w:szCs w:val="22"/>
                <w:lang w:val="en-AU"/>
              </w:rPr>
            </w:pPr>
            <w:bookmarkStart w:id="40" w:name="EligibleStudent"/>
            <w:r w:rsidRPr="00CE3A3C">
              <w:rPr>
                <w:rFonts w:cs="Arial"/>
                <w:szCs w:val="22"/>
                <w:lang w:val="en-AU"/>
              </w:rPr>
              <w:lastRenderedPageBreak/>
              <w:t>Eligible student</w:t>
            </w:r>
            <w:bookmarkEnd w:id="40"/>
          </w:p>
        </w:tc>
        <w:tc>
          <w:tcPr>
            <w:tcW w:w="7938" w:type="dxa"/>
          </w:tcPr>
          <w:p w14:paraId="1E5E3288"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A person who:</w:t>
            </w:r>
          </w:p>
          <w:p w14:paraId="1EC55031"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meets the general eligibility conditions set out in </w:t>
            </w:r>
            <w:hyperlink w:anchor="_3_Student_eligibility" w:tooltip="Student eligibility" w:history="1">
              <w:r w:rsidRPr="00CE3A3C">
                <w:rPr>
                  <w:rStyle w:val="Hyperlink"/>
                  <w:rFonts w:cs="Arial"/>
                  <w:szCs w:val="22"/>
                  <w:lang w:val="en-AU"/>
                </w:rPr>
                <w:t>Part 3</w:t>
              </w:r>
            </w:hyperlink>
            <w:r w:rsidR="0091689C" w:rsidRPr="00CE3A3C">
              <w:rPr>
                <w:rStyle w:val="Hyperlink"/>
                <w:rFonts w:cs="Arial"/>
                <w:szCs w:val="22"/>
                <w:lang w:val="en-AU"/>
              </w:rPr>
              <w:t>;</w:t>
            </w:r>
          </w:p>
          <w:p w14:paraId="12A237E7"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meets (or is deemed to meet) one of the conditions for geographical isolation set out in </w:t>
            </w:r>
            <w:hyperlink w:anchor="_4_Isolation_conditions" w:tooltip="Isolation conditions and special needs" w:history="1">
              <w:r w:rsidRPr="00CE3A3C">
                <w:rPr>
                  <w:rStyle w:val="Hyperlink"/>
                  <w:rFonts w:cs="Arial"/>
                  <w:szCs w:val="22"/>
                  <w:lang w:val="en-AU"/>
                </w:rPr>
                <w:t>Part 4</w:t>
              </w:r>
            </w:hyperlink>
            <w:r w:rsidR="0091689C" w:rsidRPr="00CE3A3C">
              <w:rPr>
                <w:rStyle w:val="Hyperlink"/>
                <w:rFonts w:cs="Arial"/>
                <w:szCs w:val="22"/>
                <w:lang w:val="en-AU"/>
              </w:rPr>
              <w:t>;</w:t>
            </w:r>
          </w:p>
          <w:p w14:paraId="7447530F"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6F4A64DA"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qualifies for an allowance (see </w:t>
            </w:r>
            <w:hyperlink w:anchor="_5_AIC_Scheme" w:tooltip="AIC allowances" w:history="1">
              <w:r w:rsidRPr="00CE3A3C">
                <w:rPr>
                  <w:rStyle w:val="Hyperlink"/>
                  <w:rFonts w:cs="Arial"/>
                  <w:szCs w:val="22"/>
                  <w:lang w:val="en-AU"/>
                </w:rPr>
                <w:t>Part 5</w:t>
              </w:r>
            </w:hyperlink>
            <w:r w:rsidRPr="00CE3A3C">
              <w:rPr>
                <w:rFonts w:cs="Arial"/>
                <w:szCs w:val="22"/>
                <w:lang w:val="en-AU"/>
              </w:rPr>
              <w:t xml:space="preserve">) because they either board away from home, live in a </w:t>
            </w:r>
            <w:hyperlink w:anchor="SecondFamilyHome" w:tooltip="second family home" w:history="1">
              <w:r w:rsidRPr="00CE3A3C">
                <w:rPr>
                  <w:rStyle w:val="Hyperlink"/>
                  <w:rFonts w:cs="Arial"/>
                  <w:szCs w:val="22"/>
                  <w:lang w:val="en-AU"/>
                </w:rPr>
                <w:t>second family home</w:t>
              </w:r>
            </w:hyperlink>
            <w:r w:rsidRPr="00CE3A3C">
              <w:rPr>
                <w:rFonts w:cs="Arial"/>
                <w:szCs w:val="22"/>
                <w:lang w:val="en-AU"/>
              </w:rPr>
              <w:t xml:space="preserve"> or study by </w:t>
            </w:r>
            <w:hyperlink w:anchor="DistanceEducationMethods" w:tooltip="distance education methods" w:history="1">
              <w:r w:rsidRPr="00CE3A3C">
                <w:rPr>
                  <w:rStyle w:val="Hyperlink"/>
                  <w:rFonts w:cs="Arial"/>
                  <w:szCs w:val="22"/>
                  <w:lang w:val="en-AU"/>
                </w:rPr>
                <w:t>distance education methods</w:t>
              </w:r>
            </w:hyperlink>
            <w:r w:rsidRPr="00CE3A3C">
              <w:rPr>
                <w:rFonts w:cs="Arial"/>
                <w:szCs w:val="22"/>
                <w:lang w:val="en-AU"/>
              </w:rPr>
              <w:t>.</w:t>
            </w:r>
          </w:p>
        </w:tc>
      </w:tr>
      <w:tr w:rsidR="007031C8" w:rsidRPr="00927C5F" w14:paraId="0E3DD747" w14:textId="77777777" w:rsidTr="00700DAB">
        <w:trPr>
          <w:cantSplit/>
        </w:trPr>
        <w:tc>
          <w:tcPr>
            <w:tcW w:w="1701" w:type="dxa"/>
          </w:tcPr>
          <w:p w14:paraId="280A6391" w14:textId="77777777" w:rsidR="007031C8" w:rsidRPr="00CE3A3C" w:rsidRDefault="004343D9" w:rsidP="00BD2CD2">
            <w:pPr>
              <w:rPr>
                <w:rFonts w:cs="Arial"/>
                <w:szCs w:val="22"/>
                <w:lang w:val="en-AU"/>
              </w:rPr>
            </w:pPr>
            <w:bookmarkStart w:id="41" w:name="Family"/>
            <w:r w:rsidRPr="00CE3A3C">
              <w:rPr>
                <w:rFonts w:cs="Arial"/>
                <w:szCs w:val="22"/>
                <w:lang w:val="en-AU"/>
              </w:rPr>
              <w:t>Family</w:t>
            </w:r>
            <w:bookmarkEnd w:id="41"/>
          </w:p>
        </w:tc>
        <w:tc>
          <w:tcPr>
            <w:tcW w:w="7938" w:type="dxa"/>
          </w:tcPr>
          <w:p w14:paraId="319A79C2" w14:textId="77777777" w:rsidR="007031C8" w:rsidRPr="00CE3A3C" w:rsidRDefault="004343D9" w:rsidP="00CE3A3C">
            <w:pPr>
              <w:ind w:left="142"/>
              <w:rPr>
                <w:rFonts w:cs="Arial"/>
                <w:szCs w:val="22"/>
                <w:lang w:val="en-AU"/>
              </w:rPr>
            </w:pPr>
            <w:r w:rsidRPr="00CE3A3C">
              <w:rPr>
                <w:rFonts w:cs="Arial"/>
                <w:szCs w:val="22"/>
                <w:lang w:val="en-AU"/>
              </w:rPr>
              <w:t xml:space="preserve">A family unit comprising a parent or parents and their dependent natural or adopted children. </w:t>
            </w:r>
            <w:r w:rsidR="00692C96" w:rsidRPr="00CE3A3C">
              <w:rPr>
                <w:rFonts w:cs="Arial"/>
                <w:szCs w:val="22"/>
                <w:lang w:val="en-AU"/>
              </w:rPr>
              <w:t xml:space="preserve"> </w:t>
            </w:r>
            <w:r w:rsidRPr="00CE3A3C">
              <w:rPr>
                <w:rFonts w:cs="Arial"/>
                <w:szCs w:val="22"/>
                <w:lang w:val="en-AU"/>
              </w:rPr>
              <w:t>A person within the family is taken to mean a person who is related by blood or who stands in a bona fide domestic or household relationship.</w:t>
            </w:r>
          </w:p>
        </w:tc>
      </w:tr>
      <w:tr w:rsidR="007031C8" w:rsidRPr="00927C5F" w14:paraId="3D3AEF16" w14:textId="77777777" w:rsidTr="00700DAB">
        <w:trPr>
          <w:cantSplit/>
        </w:trPr>
        <w:tc>
          <w:tcPr>
            <w:tcW w:w="1701" w:type="dxa"/>
            <w:shd w:val="clear" w:color="auto" w:fill="FFFFFF"/>
          </w:tcPr>
          <w:p w14:paraId="7578836D" w14:textId="77777777" w:rsidR="007031C8" w:rsidRPr="00CE3A3C" w:rsidRDefault="004343D9" w:rsidP="00BD2CD2">
            <w:pPr>
              <w:rPr>
                <w:rFonts w:cs="Arial"/>
                <w:szCs w:val="22"/>
                <w:lang w:val="en-AU"/>
              </w:rPr>
            </w:pPr>
            <w:bookmarkStart w:id="42" w:name="FullTimeBoarder"/>
            <w:r w:rsidRPr="00CE3A3C">
              <w:rPr>
                <w:rFonts w:cs="Arial"/>
                <w:szCs w:val="22"/>
                <w:lang w:val="en-AU"/>
              </w:rPr>
              <w:t>Full-time boarder</w:t>
            </w:r>
            <w:bookmarkEnd w:id="42"/>
          </w:p>
        </w:tc>
        <w:tc>
          <w:tcPr>
            <w:tcW w:w="7938" w:type="dxa"/>
            <w:shd w:val="clear" w:color="auto" w:fill="FFFFFF"/>
          </w:tcPr>
          <w:p w14:paraId="2B56D520" w14:textId="77777777" w:rsidR="007031C8" w:rsidRPr="00CE3A3C" w:rsidRDefault="004343D9" w:rsidP="00CE3A3C">
            <w:pPr>
              <w:ind w:left="142"/>
              <w:rPr>
                <w:rFonts w:cs="Arial"/>
                <w:szCs w:val="22"/>
                <w:lang w:val="en-AU"/>
              </w:rPr>
            </w:pPr>
            <w:r w:rsidRPr="00CE3A3C">
              <w:rPr>
                <w:rFonts w:cs="Arial"/>
                <w:szCs w:val="22"/>
                <w:lang w:val="en-AU"/>
              </w:rPr>
              <w:t xml:space="preserve">A </w:t>
            </w:r>
            <w:hyperlink w:anchor="Student" w:tooltip="student" w:history="1">
              <w:r w:rsidRPr="00CE3A3C">
                <w:rPr>
                  <w:rStyle w:val="Hyperlink"/>
                  <w:rFonts w:cs="Arial"/>
                  <w:szCs w:val="22"/>
                  <w:lang w:val="en-AU"/>
                </w:rPr>
                <w:t>student</w:t>
              </w:r>
            </w:hyperlink>
            <w:r w:rsidRPr="00CE3A3C">
              <w:rPr>
                <w:rFonts w:cs="Arial"/>
                <w:szCs w:val="22"/>
                <w:lang w:val="en-AU"/>
              </w:rPr>
              <w:t xml:space="preserve"> who boards away from their </w:t>
            </w:r>
            <w:hyperlink w:anchor="PrincipalFamilyHome" w:tooltip="principal family home" w:history="1">
              <w:r w:rsidRPr="00CE3A3C">
                <w:rPr>
                  <w:rStyle w:val="Hyperlink"/>
                  <w:rFonts w:cs="Arial"/>
                  <w:szCs w:val="22"/>
                  <w:lang w:val="en-AU"/>
                </w:rPr>
                <w:t>principal family home</w:t>
              </w:r>
            </w:hyperlink>
            <w:r w:rsidRPr="00CE3A3C">
              <w:rPr>
                <w:rFonts w:cs="Arial"/>
                <w:szCs w:val="22"/>
                <w:lang w:val="en-AU"/>
              </w:rPr>
              <w:t xml:space="preserve"> at least four nights per school week.</w:t>
            </w:r>
          </w:p>
        </w:tc>
      </w:tr>
      <w:tr w:rsidR="00281188" w:rsidRPr="00927C5F" w14:paraId="087494AA" w14:textId="77777777" w:rsidTr="00700DAB">
        <w:trPr>
          <w:cantSplit/>
        </w:trPr>
        <w:tc>
          <w:tcPr>
            <w:tcW w:w="1701" w:type="dxa"/>
          </w:tcPr>
          <w:p w14:paraId="18F2FD41" w14:textId="77777777" w:rsidR="00281188" w:rsidRPr="00CE3A3C" w:rsidRDefault="00281188" w:rsidP="00BD2CD2">
            <w:pPr>
              <w:rPr>
                <w:rFonts w:cs="Arial"/>
                <w:szCs w:val="22"/>
                <w:lang w:val="en-AU"/>
              </w:rPr>
            </w:pPr>
            <w:bookmarkStart w:id="43" w:name="Itinarantlifestyle"/>
            <w:r w:rsidRPr="00CE3A3C">
              <w:rPr>
                <w:rFonts w:cs="Arial"/>
                <w:szCs w:val="22"/>
                <w:lang w:val="en-AU"/>
              </w:rPr>
              <w:t>Itinerant lifestyle</w:t>
            </w:r>
            <w:bookmarkEnd w:id="43"/>
          </w:p>
        </w:tc>
        <w:tc>
          <w:tcPr>
            <w:tcW w:w="7938" w:type="dxa"/>
          </w:tcPr>
          <w:p w14:paraId="3CEA6D6C" w14:textId="77777777" w:rsidR="00D6058F" w:rsidRPr="00CE3A3C" w:rsidRDefault="00D6058F" w:rsidP="00CE3A3C">
            <w:pPr>
              <w:ind w:left="142"/>
              <w:rPr>
                <w:rFonts w:cs="Arial"/>
                <w:szCs w:val="22"/>
                <w:lang w:val="en-AU"/>
              </w:rPr>
            </w:pPr>
            <w:r w:rsidRPr="00CE3A3C">
              <w:rPr>
                <w:rFonts w:cs="Arial"/>
                <w:szCs w:val="22"/>
                <w:lang w:val="en-AU"/>
              </w:rPr>
              <w:t xml:space="preserve">One or both parents’ work requires a family to move locations to pursue paid or ‘paid in kind’ work (which counts as income by the Australian Tax Office). </w:t>
            </w:r>
            <w:r w:rsidR="00692C96" w:rsidRPr="00CE3A3C">
              <w:rPr>
                <w:rFonts w:cs="Arial"/>
                <w:szCs w:val="22"/>
                <w:lang w:val="en-AU"/>
              </w:rPr>
              <w:t xml:space="preserve"> </w:t>
            </w:r>
            <w:r w:rsidRPr="00CE3A3C">
              <w:rPr>
                <w:rFonts w:cs="Arial"/>
                <w:szCs w:val="22"/>
                <w:lang w:val="en-AU"/>
              </w:rPr>
              <w:t>It also means that any school aged child would miss at least 20 consecutive school days during each move or a cumulative total of at least 100 school days in a year</w:t>
            </w:r>
            <w:r w:rsidR="00B74A26" w:rsidRPr="00CE3A3C">
              <w:rPr>
                <w:rFonts w:cs="Arial"/>
                <w:szCs w:val="22"/>
                <w:lang w:val="en-AU"/>
              </w:rPr>
              <w:t>.</w:t>
            </w:r>
          </w:p>
        </w:tc>
      </w:tr>
      <w:tr w:rsidR="007031C8" w:rsidRPr="00927C5F" w14:paraId="4A6029D3" w14:textId="77777777" w:rsidTr="00700DAB">
        <w:trPr>
          <w:cantSplit/>
        </w:trPr>
        <w:tc>
          <w:tcPr>
            <w:tcW w:w="1701" w:type="dxa"/>
          </w:tcPr>
          <w:p w14:paraId="7B77FBB8" w14:textId="77777777" w:rsidR="007031C8" w:rsidRPr="00CE3A3C" w:rsidRDefault="004343D9" w:rsidP="00BD2CD2">
            <w:pPr>
              <w:rPr>
                <w:rFonts w:cs="Arial"/>
                <w:szCs w:val="22"/>
                <w:lang w:val="en-AU"/>
              </w:rPr>
            </w:pPr>
            <w:bookmarkStart w:id="44" w:name="Likely"/>
            <w:r w:rsidRPr="00CE3A3C">
              <w:rPr>
                <w:rFonts w:cs="Arial"/>
                <w:szCs w:val="22"/>
                <w:lang w:val="en-AU"/>
              </w:rPr>
              <w:t>Likely</w:t>
            </w:r>
            <w:bookmarkEnd w:id="44"/>
          </w:p>
        </w:tc>
        <w:tc>
          <w:tcPr>
            <w:tcW w:w="7938" w:type="dxa"/>
          </w:tcPr>
          <w:p w14:paraId="4500CA5D" w14:textId="77777777" w:rsidR="007031C8" w:rsidRPr="00CE3A3C" w:rsidRDefault="004343D9" w:rsidP="00CE3A3C">
            <w:pPr>
              <w:ind w:left="142"/>
              <w:rPr>
                <w:rFonts w:cs="Arial"/>
                <w:szCs w:val="22"/>
                <w:lang w:val="en-AU"/>
              </w:rPr>
            </w:pPr>
            <w:r w:rsidRPr="00CE3A3C">
              <w:rPr>
                <w:rFonts w:cs="Arial"/>
                <w:szCs w:val="22"/>
                <w:lang w:val="en-AU"/>
              </w:rPr>
              <w:t>More than a remote possibility.</w:t>
            </w:r>
          </w:p>
        </w:tc>
      </w:tr>
      <w:tr w:rsidR="00B946EA" w:rsidRPr="00927C5F" w14:paraId="2F511B78" w14:textId="77777777" w:rsidTr="00700DAB">
        <w:trPr>
          <w:cantSplit/>
        </w:trPr>
        <w:tc>
          <w:tcPr>
            <w:tcW w:w="1701" w:type="dxa"/>
          </w:tcPr>
          <w:p w14:paraId="66316DE6" w14:textId="77777777" w:rsidR="00B946EA" w:rsidRPr="00CE3A3C" w:rsidRDefault="00B946EA" w:rsidP="00BD2CD2">
            <w:pPr>
              <w:rPr>
                <w:rFonts w:cs="Arial"/>
                <w:szCs w:val="22"/>
                <w:lang w:val="en-AU"/>
              </w:rPr>
            </w:pPr>
            <w:bookmarkStart w:id="45" w:name="MedicalPractitioner"/>
            <w:r w:rsidRPr="00CE3A3C">
              <w:rPr>
                <w:rFonts w:cs="Arial"/>
                <w:szCs w:val="22"/>
                <w:lang w:val="en-AU"/>
              </w:rPr>
              <w:t>Medical practitioner</w:t>
            </w:r>
            <w:bookmarkEnd w:id="45"/>
          </w:p>
        </w:tc>
        <w:tc>
          <w:tcPr>
            <w:tcW w:w="7938" w:type="dxa"/>
          </w:tcPr>
          <w:p w14:paraId="11520020" w14:textId="0F722EBB" w:rsidR="00B946EA" w:rsidRPr="00CE3A3C" w:rsidRDefault="00B946EA" w:rsidP="00CE3A3C">
            <w:pPr>
              <w:ind w:left="142"/>
              <w:rPr>
                <w:rFonts w:cs="Arial"/>
                <w:szCs w:val="22"/>
                <w:lang w:val="en-AU"/>
              </w:rPr>
            </w:pPr>
            <w:r w:rsidRPr="00CE3A3C">
              <w:rPr>
                <w:rFonts w:cs="Arial"/>
                <w:szCs w:val="22"/>
                <w:lang w:val="en-AU"/>
              </w:rPr>
              <w:t xml:space="preserve">A person registered and licensed as </w:t>
            </w:r>
            <w:r w:rsidR="00875228" w:rsidRPr="00CE3A3C">
              <w:rPr>
                <w:rFonts w:cs="Arial"/>
                <w:szCs w:val="22"/>
                <w:lang w:val="en-AU"/>
              </w:rPr>
              <w:t>a medical practitioner under a s</w:t>
            </w:r>
            <w:r w:rsidRPr="00CE3A3C">
              <w:rPr>
                <w:rFonts w:cs="Arial"/>
                <w:szCs w:val="22"/>
                <w:lang w:val="en-AU"/>
              </w:rPr>
              <w:t>tate o</w:t>
            </w:r>
            <w:r w:rsidR="00875228" w:rsidRPr="00CE3A3C">
              <w:rPr>
                <w:rFonts w:cs="Arial"/>
                <w:szCs w:val="22"/>
                <w:lang w:val="en-AU"/>
              </w:rPr>
              <w:t>r t</w:t>
            </w:r>
            <w:r w:rsidRPr="00CE3A3C">
              <w:rPr>
                <w:rFonts w:cs="Arial"/>
                <w:szCs w:val="22"/>
                <w:lang w:val="en-AU"/>
              </w:rPr>
              <w:t xml:space="preserve">erritory law that provides for the registration or licensing of medical practitioners. </w:t>
            </w:r>
            <w:r w:rsidR="00692C96" w:rsidRPr="00CE3A3C">
              <w:rPr>
                <w:rFonts w:cs="Arial"/>
                <w:szCs w:val="22"/>
                <w:lang w:val="en-AU"/>
              </w:rPr>
              <w:t xml:space="preserve"> </w:t>
            </w:r>
            <w:r w:rsidRPr="00CE3A3C">
              <w:rPr>
                <w:rFonts w:cs="Arial"/>
                <w:szCs w:val="22"/>
                <w:lang w:val="en-AU"/>
              </w:rPr>
              <w:t xml:space="preserve">It includes only those with recognised medical qualifications, such as general practitioners and medical specialists, and excludes those with non-medical qualifications, such as physiotherapists or chiropractors (elsewhere defined as </w:t>
            </w:r>
            <w:hyperlink w:anchor="AlliedHealthProfessional" w:tooltip="allied health professionals" w:history="1">
              <w:r w:rsidRPr="00CE3A3C">
                <w:rPr>
                  <w:rStyle w:val="Hyperlink"/>
                  <w:rFonts w:cs="Arial"/>
                  <w:szCs w:val="22"/>
                  <w:lang w:val="en-AU"/>
                </w:rPr>
                <w:t>allied health professionals</w:t>
              </w:r>
            </w:hyperlink>
            <w:r w:rsidRPr="00CE3A3C">
              <w:rPr>
                <w:rFonts w:cs="Arial"/>
                <w:szCs w:val="22"/>
                <w:lang w:val="en-AU"/>
              </w:rPr>
              <w:t>)</w:t>
            </w:r>
            <w:r w:rsidR="008D7140">
              <w:rPr>
                <w:rFonts w:cs="Arial"/>
                <w:szCs w:val="22"/>
                <w:lang w:val="en-AU"/>
              </w:rPr>
              <w:t>.</w:t>
            </w:r>
          </w:p>
          <w:p w14:paraId="11DB90DD" w14:textId="77777777" w:rsidR="00B946EA" w:rsidRPr="00CE3A3C" w:rsidRDefault="00B946EA" w:rsidP="00CE3A3C">
            <w:pPr>
              <w:ind w:left="142"/>
              <w:rPr>
                <w:rFonts w:cs="Arial"/>
                <w:szCs w:val="22"/>
                <w:lang w:val="en-AU"/>
              </w:rPr>
            </w:pPr>
            <w:r w:rsidRPr="00CE3A3C">
              <w:rPr>
                <w:rFonts w:cs="Arial"/>
                <w:szCs w:val="22"/>
                <w:lang w:val="en-AU"/>
              </w:rPr>
              <w:t xml:space="preserve">A medical practitioner is typically used to provide evidence associated with a claim under </w:t>
            </w:r>
            <w:hyperlink w:anchor="_4.3_Students_with_1" w:tooltip="Students with special needs" w:history="1">
              <w:r w:rsidRPr="00CE3A3C">
                <w:rPr>
                  <w:rStyle w:val="Hyperlink"/>
                  <w:rFonts w:cs="Arial"/>
                  <w:szCs w:val="22"/>
                  <w:lang w:val="en-AU"/>
                </w:rPr>
                <w:t>Part 4.3</w:t>
              </w:r>
            </w:hyperlink>
            <w:r w:rsidRPr="00CE3A3C">
              <w:rPr>
                <w:rFonts w:cs="Arial"/>
                <w:szCs w:val="22"/>
                <w:lang w:val="en-AU"/>
              </w:rPr>
              <w:t xml:space="preserve"> of the Guidelines.</w:t>
            </w:r>
          </w:p>
        </w:tc>
      </w:tr>
      <w:tr w:rsidR="007031C8" w:rsidRPr="00927C5F" w14:paraId="07D1EB61" w14:textId="77777777" w:rsidTr="00700DAB">
        <w:trPr>
          <w:cantSplit/>
        </w:trPr>
        <w:tc>
          <w:tcPr>
            <w:tcW w:w="1701" w:type="dxa"/>
          </w:tcPr>
          <w:p w14:paraId="55979260" w14:textId="77777777" w:rsidR="007031C8" w:rsidRPr="00CE3A3C" w:rsidRDefault="004343D9" w:rsidP="00BD2CD2">
            <w:pPr>
              <w:rPr>
                <w:rFonts w:cs="Arial"/>
                <w:szCs w:val="22"/>
                <w:lang w:val="en-AU"/>
              </w:rPr>
            </w:pPr>
            <w:bookmarkStart w:id="46" w:name="Minister"/>
            <w:r w:rsidRPr="00CE3A3C">
              <w:rPr>
                <w:rFonts w:cs="Arial"/>
                <w:szCs w:val="22"/>
                <w:lang w:val="en-AU"/>
              </w:rPr>
              <w:t>Minister</w:t>
            </w:r>
            <w:bookmarkEnd w:id="46"/>
          </w:p>
        </w:tc>
        <w:tc>
          <w:tcPr>
            <w:tcW w:w="7938" w:type="dxa"/>
          </w:tcPr>
          <w:p w14:paraId="32D7472A" w14:textId="77777777" w:rsidR="007031C8" w:rsidRPr="00CE3A3C" w:rsidRDefault="004343D9" w:rsidP="00CE3A3C">
            <w:pPr>
              <w:ind w:left="142"/>
              <w:rPr>
                <w:rFonts w:cs="Arial"/>
                <w:szCs w:val="22"/>
                <w:lang w:val="en-AU"/>
              </w:rPr>
            </w:pPr>
            <w:r w:rsidRPr="00CE3A3C">
              <w:rPr>
                <w:rFonts w:cs="Arial"/>
                <w:szCs w:val="22"/>
                <w:lang w:val="en-AU"/>
              </w:rPr>
              <w:t>The Australian Government Minister</w:t>
            </w:r>
            <w:r w:rsidR="003D3498" w:rsidRPr="00CE3A3C">
              <w:rPr>
                <w:rFonts w:cs="Arial"/>
                <w:szCs w:val="22"/>
                <w:lang w:val="en-AU"/>
              </w:rPr>
              <w:t xml:space="preserve"> with responsibility for the AIC Scheme</w:t>
            </w:r>
            <w:r w:rsidR="00692C96" w:rsidRPr="00CE3A3C">
              <w:rPr>
                <w:rFonts w:cs="Arial"/>
                <w:szCs w:val="22"/>
                <w:lang w:val="en-AU"/>
              </w:rPr>
              <w:t>.  Currently</w:t>
            </w:r>
            <w:r w:rsidRPr="00CE3A3C">
              <w:rPr>
                <w:rFonts w:cs="Arial"/>
                <w:szCs w:val="22"/>
                <w:lang w:val="en-AU"/>
              </w:rPr>
              <w:t xml:space="preserve"> the Minister for </w:t>
            </w:r>
            <w:r w:rsidR="00947359" w:rsidRPr="00CE3A3C">
              <w:rPr>
                <w:rFonts w:cs="Arial"/>
                <w:szCs w:val="22"/>
                <w:lang w:val="en-AU"/>
              </w:rPr>
              <w:t>Social Services</w:t>
            </w:r>
            <w:r w:rsidRPr="00CE3A3C">
              <w:rPr>
                <w:rFonts w:cs="Arial"/>
                <w:szCs w:val="22"/>
                <w:lang w:val="en-AU"/>
              </w:rPr>
              <w:t>.</w:t>
            </w:r>
          </w:p>
        </w:tc>
      </w:tr>
      <w:tr w:rsidR="007031C8" w:rsidRPr="00927C5F" w14:paraId="41ADB750" w14:textId="77777777" w:rsidTr="00700DAB">
        <w:trPr>
          <w:cantSplit/>
        </w:trPr>
        <w:tc>
          <w:tcPr>
            <w:tcW w:w="1701" w:type="dxa"/>
          </w:tcPr>
          <w:p w14:paraId="1B3FA8E7" w14:textId="77777777" w:rsidR="007031C8" w:rsidRPr="00CE3A3C" w:rsidRDefault="004343D9" w:rsidP="00BD2CD2">
            <w:pPr>
              <w:rPr>
                <w:rFonts w:cs="Arial"/>
                <w:szCs w:val="22"/>
                <w:lang w:val="en-AU"/>
              </w:rPr>
            </w:pPr>
            <w:bookmarkStart w:id="47" w:name="non_parent"/>
            <w:r w:rsidRPr="00CE3A3C">
              <w:rPr>
                <w:rFonts w:cs="Arial"/>
                <w:szCs w:val="22"/>
                <w:lang w:val="en-AU"/>
              </w:rPr>
              <w:t>Non-Parent</w:t>
            </w:r>
            <w:bookmarkEnd w:id="47"/>
            <w:r w:rsidRPr="00CE3A3C">
              <w:rPr>
                <w:rFonts w:cs="Arial"/>
                <w:szCs w:val="22"/>
                <w:lang w:val="en-AU"/>
              </w:rPr>
              <w:t xml:space="preserve"> </w:t>
            </w:r>
          </w:p>
        </w:tc>
        <w:tc>
          <w:tcPr>
            <w:tcW w:w="7938" w:type="dxa"/>
          </w:tcPr>
          <w:p w14:paraId="743F7663" w14:textId="77777777" w:rsidR="007031C8" w:rsidRPr="00CE3A3C" w:rsidRDefault="004343D9" w:rsidP="00CE3A3C">
            <w:pPr>
              <w:ind w:left="142"/>
              <w:rPr>
                <w:rFonts w:cs="Arial"/>
                <w:szCs w:val="22"/>
                <w:lang w:val="en-AU"/>
              </w:rPr>
            </w:pPr>
            <w:r w:rsidRPr="00CE3A3C">
              <w:rPr>
                <w:rFonts w:cs="Arial"/>
                <w:szCs w:val="22"/>
                <w:lang w:val="en-AU"/>
              </w:rPr>
              <w:t xml:space="preserve">Any person who does not meet the definition of </w:t>
            </w:r>
            <w:hyperlink w:anchor="Parent" w:tooltip="parent" w:history="1">
              <w:r w:rsidRPr="00CE3A3C">
                <w:rPr>
                  <w:rStyle w:val="Hyperlink"/>
                  <w:rFonts w:cs="Arial"/>
                  <w:szCs w:val="22"/>
                  <w:lang w:val="en-AU"/>
                </w:rPr>
                <w:t>parent</w:t>
              </w:r>
            </w:hyperlink>
            <w:r w:rsidRPr="00CE3A3C">
              <w:rPr>
                <w:rFonts w:cs="Arial"/>
                <w:szCs w:val="22"/>
                <w:lang w:val="en-AU"/>
              </w:rPr>
              <w:t xml:space="preserve">. </w:t>
            </w:r>
          </w:p>
        </w:tc>
      </w:tr>
      <w:tr w:rsidR="00AA42EA" w:rsidRPr="00927C5F" w14:paraId="4F8FEAD9" w14:textId="77777777" w:rsidTr="00700DAB">
        <w:trPr>
          <w:cantSplit/>
        </w:trPr>
        <w:tc>
          <w:tcPr>
            <w:tcW w:w="1701" w:type="dxa"/>
          </w:tcPr>
          <w:p w14:paraId="405E61F0" w14:textId="77777777" w:rsidR="00AA42EA" w:rsidRPr="00CE3A3C" w:rsidRDefault="00AA42EA" w:rsidP="00BD2CD2">
            <w:pPr>
              <w:rPr>
                <w:rFonts w:cs="Arial"/>
                <w:szCs w:val="22"/>
                <w:lang w:val="en-AU"/>
              </w:rPr>
            </w:pPr>
            <w:bookmarkStart w:id="48" w:name="Operatesoutofabase"/>
            <w:r w:rsidRPr="00CE3A3C">
              <w:rPr>
                <w:rFonts w:cs="Arial"/>
                <w:szCs w:val="22"/>
                <w:lang w:val="en-AU"/>
              </w:rPr>
              <w:t>Operating out of a base</w:t>
            </w:r>
            <w:bookmarkEnd w:id="48"/>
          </w:p>
        </w:tc>
        <w:tc>
          <w:tcPr>
            <w:tcW w:w="7938" w:type="dxa"/>
          </w:tcPr>
          <w:p w14:paraId="7FE000E9" w14:textId="77777777" w:rsidR="00D6058F" w:rsidRPr="00CE3A3C" w:rsidRDefault="00D6058F" w:rsidP="00CE3A3C">
            <w:pPr>
              <w:pStyle w:val="BulletIntro"/>
              <w:tabs>
                <w:tab w:val="left" w:pos="1134"/>
              </w:tabs>
              <w:spacing w:after="120"/>
              <w:ind w:left="142"/>
              <w:rPr>
                <w:rFonts w:cs="Arial"/>
                <w:szCs w:val="22"/>
                <w:lang w:val="en-AU"/>
              </w:rPr>
            </w:pPr>
            <w:r w:rsidRPr="00CE3A3C">
              <w:rPr>
                <w:rFonts w:cs="Arial"/>
                <w:szCs w:val="22"/>
                <w:lang w:val="en-AU"/>
              </w:rPr>
              <w:t xml:space="preserve">Where a family home is maintained and regularly occupied even though the family may move for work purposes. </w:t>
            </w:r>
            <w:r w:rsidR="00692C96" w:rsidRPr="00CE3A3C">
              <w:rPr>
                <w:rFonts w:cs="Arial"/>
                <w:szCs w:val="22"/>
                <w:lang w:val="en-AU"/>
              </w:rPr>
              <w:t xml:space="preserve"> </w:t>
            </w:r>
            <w:r w:rsidRPr="00CE3A3C">
              <w:rPr>
                <w:rFonts w:cs="Arial"/>
                <w:szCs w:val="22"/>
                <w:lang w:val="en-AU"/>
              </w:rPr>
              <w:t xml:space="preserve">For example, </w:t>
            </w:r>
            <w:r w:rsidR="00692C96" w:rsidRPr="00CE3A3C">
              <w:rPr>
                <w:rFonts w:cs="Arial"/>
                <w:szCs w:val="22"/>
                <w:lang w:val="en-AU"/>
              </w:rPr>
              <w:t>if </w:t>
            </w:r>
            <w:r w:rsidRPr="00CE3A3C">
              <w:rPr>
                <w:rFonts w:cs="Arial"/>
                <w:szCs w:val="22"/>
                <w:lang w:val="en-AU"/>
              </w:rPr>
              <w:t>the family claims a tax deduction for a home office or returns to the home between work moves on more than 25</w:t>
            </w:r>
            <w:r w:rsidR="00692C96" w:rsidRPr="00CE3A3C">
              <w:rPr>
                <w:rFonts w:cs="Arial"/>
                <w:szCs w:val="22"/>
                <w:lang w:val="en-AU"/>
              </w:rPr>
              <w:t xml:space="preserve"> per cent </w:t>
            </w:r>
            <w:r w:rsidRPr="00CE3A3C">
              <w:rPr>
                <w:rFonts w:cs="Arial"/>
                <w:szCs w:val="22"/>
                <w:lang w:val="en-AU"/>
              </w:rPr>
              <w:t>of occasions then that would be seen as having a base.</w:t>
            </w:r>
          </w:p>
        </w:tc>
      </w:tr>
      <w:tr w:rsidR="007031C8" w:rsidRPr="00927C5F" w14:paraId="6FEB84E7" w14:textId="77777777" w:rsidTr="00700DAB">
        <w:trPr>
          <w:cantSplit/>
        </w:trPr>
        <w:tc>
          <w:tcPr>
            <w:tcW w:w="1701" w:type="dxa"/>
          </w:tcPr>
          <w:p w14:paraId="5F315894" w14:textId="77777777" w:rsidR="007031C8" w:rsidRPr="00CE3A3C" w:rsidRDefault="004343D9" w:rsidP="00BD2CD2">
            <w:pPr>
              <w:rPr>
                <w:rFonts w:cs="Arial"/>
                <w:szCs w:val="22"/>
                <w:lang w:val="en-AU"/>
              </w:rPr>
            </w:pPr>
            <w:bookmarkStart w:id="49" w:name="Parent"/>
            <w:r w:rsidRPr="00CE3A3C">
              <w:rPr>
                <w:rFonts w:cs="Arial"/>
                <w:szCs w:val="22"/>
                <w:lang w:val="en-AU"/>
              </w:rPr>
              <w:t>Parent</w:t>
            </w:r>
            <w:bookmarkEnd w:id="49"/>
          </w:p>
        </w:tc>
        <w:tc>
          <w:tcPr>
            <w:tcW w:w="7938" w:type="dxa"/>
          </w:tcPr>
          <w:p w14:paraId="03200621"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 xml:space="preserve">As defined in the </w:t>
            </w:r>
            <w:r w:rsidRPr="00CE3A3C">
              <w:rPr>
                <w:rFonts w:cs="Arial"/>
                <w:i/>
                <w:szCs w:val="22"/>
                <w:lang w:val="en-AU"/>
              </w:rPr>
              <w:t>Student Assistance Regulations 2003</w:t>
            </w:r>
            <w:r w:rsidRPr="00CE3A3C">
              <w:rPr>
                <w:rFonts w:cs="Arial"/>
                <w:szCs w:val="22"/>
                <w:lang w:val="en-AU"/>
              </w:rPr>
              <w:t>, either:</w:t>
            </w:r>
          </w:p>
          <w:p w14:paraId="7E97C3BA"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a natural or adoptive parent with whom the </w:t>
            </w:r>
            <w:hyperlink w:anchor="Student" w:tooltip="student" w:history="1">
              <w:r w:rsidRPr="00CE3A3C">
                <w:rPr>
                  <w:rStyle w:val="Hyperlink"/>
                  <w:rFonts w:cs="Arial"/>
                  <w:szCs w:val="22"/>
                  <w:lang w:val="en-AU"/>
                </w:rPr>
                <w:t>student</w:t>
              </w:r>
            </w:hyperlink>
            <w:r w:rsidRPr="00CE3A3C">
              <w:rPr>
                <w:rFonts w:cs="Arial"/>
                <w:szCs w:val="22"/>
                <w:lang w:val="en-AU"/>
              </w:rPr>
              <w:t xml:space="preserve"> normally lives</w:t>
            </w:r>
            <w:r w:rsidR="0091689C" w:rsidRPr="00CE3A3C">
              <w:rPr>
                <w:rFonts w:cs="Arial"/>
                <w:szCs w:val="22"/>
                <w:lang w:val="en-AU"/>
              </w:rPr>
              <w:t>;</w:t>
            </w:r>
          </w:p>
          <w:p w14:paraId="1F3CA911"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if the student normally lives with a partner of the student’s parent, that partner</w:t>
            </w:r>
            <w:r w:rsidR="0091689C" w:rsidRPr="00CE3A3C">
              <w:rPr>
                <w:rFonts w:cs="Arial"/>
                <w:szCs w:val="22"/>
                <w:lang w:val="en-AU"/>
              </w:rPr>
              <w:t>;</w:t>
            </w:r>
          </w:p>
          <w:p w14:paraId="752EAA58"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 legal guardian</w:t>
            </w:r>
            <w:r w:rsidR="0091689C" w:rsidRPr="00CE3A3C">
              <w:rPr>
                <w:rFonts w:cs="Arial"/>
                <w:szCs w:val="22"/>
                <w:lang w:val="en-AU"/>
              </w:rPr>
              <w:t>;</w:t>
            </w:r>
          </w:p>
          <w:p w14:paraId="1A49E284"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or</w:t>
            </w:r>
          </w:p>
          <w:p w14:paraId="1F838ED6"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any other adult who:</w:t>
            </w:r>
          </w:p>
          <w:p w14:paraId="150B7A04" w14:textId="77777777" w:rsidR="007031C8" w:rsidRPr="00CE3A3C" w:rsidRDefault="004343D9" w:rsidP="006510D3">
            <w:pPr>
              <w:pStyle w:val="Bullet"/>
              <w:numPr>
                <w:ilvl w:val="0"/>
                <w:numId w:val="20"/>
              </w:numPr>
              <w:tabs>
                <w:tab w:val="left" w:pos="709"/>
              </w:tabs>
              <w:spacing w:after="120"/>
              <w:ind w:left="1276" w:hanging="567"/>
              <w:rPr>
                <w:rFonts w:cs="Arial"/>
                <w:szCs w:val="22"/>
                <w:lang w:val="en-AU"/>
              </w:rPr>
            </w:pPr>
            <w:r w:rsidRPr="00CE3A3C">
              <w:rPr>
                <w:rFonts w:cs="Arial"/>
                <w:szCs w:val="22"/>
                <w:lang w:val="en-AU"/>
              </w:rPr>
              <w:t>has primary or joint responsibility for the student</w:t>
            </w:r>
            <w:r w:rsidR="0091689C" w:rsidRPr="00CE3A3C">
              <w:rPr>
                <w:rFonts w:cs="Arial"/>
                <w:szCs w:val="22"/>
                <w:lang w:val="en-AU"/>
              </w:rPr>
              <w:t>;</w:t>
            </w:r>
          </w:p>
          <w:p w14:paraId="7454AFDC" w14:textId="77777777" w:rsidR="004343D9" w:rsidRPr="00CE3A3C" w:rsidRDefault="004343D9" w:rsidP="006510D3">
            <w:pPr>
              <w:pStyle w:val="Bullet"/>
              <w:numPr>
                <w:ilvl w:val="0"/>
                <w:numId w:val="20"/>
              </w:numPr>
              <w:tabs>
                <w:tab w:val="left" w:pos="709"/>
              </w:tabs>
              <w:spacing w:after="120"/>
              <w:ind w:left="1276" w:hanging="567"/>
              <w:rPr>
                <w:rFonts w:cs="Arial"/>
                <w:szCs w:val="22"/>
                <w:lang w:val="en-AU"/>
              </w:rPr>
            </w:pPr>
            <w:r w:rsidRPr="00CE3A3C">
              <w:rPr>
                <w:rFonts w:cs="Arial"/>
                <w:szCs w:val="22"/>
                <w:lang w:val="en-AU"/>
              </w:rPr>
              <w:t>does not live at a boarding institution.</w:t>
            </w:r>
          </w:p>
        </w:tc>
      </w:tr>
      <w:tr w:rsidR="007031C8" w:rsidRPr="00927C5F" w14:paraId="616428EB" w14:textId="77777777" w:rsidTr="00700DAB">
        <w:trPr>
          <w:cantSplit/>
        </w:trPr>
        <w:tc>
          <w:tcPr>
            <w:tcW w:w="1701" w:type="dxa"/>
          </w:tcPr>
          <w:p w14:paraId="39568708" w14:textId="77777777" w:rsidR="007031C8" w:rsidRPr="00CE3A3C" w:rsidRDefault="004343D9" w:rsidP="00BD2CD2">
            <w:pPr>
              <w:rPr>
                <w:rFonts w:cs="Arial"/>
                <w:szCs w:val="22"/>
                <w:lang w:val="en-AU"/>
              </w:rPr>
            </w:pPr>
            <w:bookmarkStart w:id="50" w:name="Partner"/>
            <w:r w:rsidRPr="00CE3A3C">
              <w:rPr>
                <w:rFonts w:cs="Arial"/>
                <w:szCs w:val="22"/>
                <w:lang w:val="en-AU"/>
              </w:rPr>
              <w:lastRenderedPageBreak/>
              <w:t>Partner</w:t>
            </w:r>
            <w:bookmarkEnd w:id="50"/>
          </w:p>
        </w:tc>
        <w:tc>
          <w:tcPr>
            <w:tcW w:w="7938" w:type="dxa"/>
          </w:tcPr>
          <w:p w14:paraId="47871426" w14:textId="77777777" w:rsidR="007031C8" w:rsidRPr="00CE3A3C" w:rsidRDefault="004343D9" w:rsidP="00700DAB">
            <w:pPr>
              <w:pStyle w:val="BulletIntro"/>
              <w:tabs>
                <w:tab w:val="left" w:pos="1134"/>
                <w:tab w:val="left" w:pos="3828"/>
              </w:tabs>
              <w:spacing w:after="120"/>
              <w:ind w:left="142"/>
              <w:rPr>
                <w:rFonts w:cs="Arial"/>
                <w:szCs w:val="22"/>
                <w:lang w:val="en-AU"/>
              </w:rPr>
            </w:pPr>
            <w:r w:rsidRPr="00CE3A3C">
              <w:rPr>
                <w:rFonts w:cs="Arial"/>
                <w:szCs w:val="22"/>
                <w:lang w:val="en-AU"/>
              </w:rPr>
              <w:t xml:space="preserve">As defined in the </w:t>
            </w:r>
            <w:r w:rsidRPr="00CE3A3C">
              <w:rPr>
                <w:rFonts w:cs="Arial"/>
                <w:i/>
                <w:szCs w:val="22"/>
                <w:lang w:val="en-AU"/>
              </w:rPr>
              <w:t>Student Assistance Regulations 2003</w:t>
            </w:r>
            <w:r w:rsidRPr="00CE3A3C">
              <w:rPr>
                <w:rFonts w:cs="Arial"/>
                <w:szCs w:val="22"/>
                <w:lang w:val="en-AU"/>
              </w:rPr>
              <w:t>, a person who is:</w:t>
            </w:r>
          </w:p>
          <w:p w14:paraId="241CD245"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married to or living in a de facto relationship with the </w:t>
            </w:r>
            <w:hyperlink w:anchor="Student" w:tooltip="student’s" w:history="1">
              <w:r w:rsidRPr="00CE3A3C">
                <w:rPr>
                  <w:rStyle w:val="Hyperlink"/>
                  <w:rFonts w:cs="Arial"/>
                  <w:szCs w:val="22"/>
                  <w:lang w:val="en-AU"/>
                </w:rPr>
                <w:t>student’s</w:t>
              </w:r>
            </w:hyperlink>
            <w:r w:rsidRPr="00CE3A3C">
              <w:rPr>
                <w:rFonts w:cs="Arial"/>
                <w:szCs w:val="22"/>
                <w:lang w:val="en-AU"/>
              </w:rPr>
              <w:t xml:space="preserve"> </w:t>
            </w:r>
            <w:hyperlink w:anchor="Parent" w:tooltip="parent" w:history="1">
              <w:r w:rsidR="007031C8" w:rsidRPr="00CE3A3C">
                <w:rPr>
                  <w:rStyle w:val="Hyperlink"/>
                  <w:rFonts w:cs="Arial"/>
                  <w:szCs w:val="22"/>
                  <w:lang w:val="en-AU"/>
                </w:rPr>
                <w:t>parent</w:t>
              </w:r>
            </w:hyperlink>
            <w:r w:rsidR="0091689C" w:rsidRPr="00CE3A3C">
              <w:rPr>
                <w:rStyle w:val="Hyperlink"/>
                <w:rFonts w:cs="Arial"/>
                <w:szCs w:val="22"/>
                <w:lang w:val="en-AU"/>
              </w:rPr>
              <w:t>;</w:t>
            </w:r>
          </w:p>
          <w:p w14:paraId="00BB5A17"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2E7BE099"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not separated from the parent</w:t>
            </w:r>
            <w:r w:rsidR="0091689C" w:rsidRPr="00CE3A3C">
              <w:rPr>
                <w:rFonts w:cs="Arial"/>
                <w:szCs w:val="22"/>
                <w:lang w:val="en-AU"/>
              </w:rPr>
              <w:t>.</w:t>
            </w:r>
          </w:p>
        </w:tc>
      </w:tr>
      <w:tr w:rsidR="007031C8" w:rsidRPr="00927C5F" w14:paraId="6B1FB30B" w14:textId="77777777" w:rsidTr="00700DAB">
        <w:trPr>
          <w:cantSplit/>
        </w:trPr>
        <w:tc>
          <w:tcPr>
            <w:tcW w:w="1701" w:type="dxa"/>
            <w:shd w:val="clear" w:color="auto" w:fill="FFFFFF"/>
          </w:tcPr>
          <w:p w14:paraId="5A82B4D2" w14:textId="77777777" w:rsidR="007031C8" w:rsidRPr="00CE3A3C" w:rsidRDefault="004343D9" w:rsidP="00BD2CD2">
            <w:pPr>
              <w:rPr>
                <w:rFonts w:cs="Arial"/>
                <w:szCs w:val="22"/>
                <w:lang w:val="en-AU"/>
              </w:rPr>
            </w:pPr>
            <w:bookmarkStart w:id="51" w:name="PartTimeBoarder"/>
            <w:r w:rsidRPr="00CE3A3C">
              <w:rPr>
                <w:rFonts w:cs="Arial"/>
                <w:szCs w:val="22"/>
                <w:lang w:val="en-AU"/>
              </w:rPr>
              <w:t>Part</w:t>
            </w:r>
            <w:r w:rsidR="0091689C" w:rsidRPr="00CE3A3C">
              <w:rPr>
                <w:rFonts w:cs="Arial"/>
                <w:szCs w:val="22"/>
                <w:lang w:val="en-AU"/>
              </w:rPr>
              <w:t>-</w:t>
            </w:r>
            <w:r w:rsidRPr="00CE3A3C">
              <w:rPr>
                <w:rFonts w:cs="Arial"/>
                <w:szCs w:val="22"/>
                <w:lang w:val="en-AU"/>
              </w:rPr>
              <w:t>time boarder</w:t>
            </w:r>
            <w:bookmarkEnd w:id="51"/>
          </w:p>
        </w:tc>
        <w:tc>
          <w:tcPr>
            <w:tcW w:w="7938" w:type="dxa"/>
            <w:shd w:val="clear" w:color="auto" w:fill="FFFFFF"/>
          </w:tcPr>
          <w:p w14:paraId="635FBE98" w14:textId="77777777" w:rsidR="007031C8" w:rsidRPr="00CE3A3C" w:rsidRDefault="004343D9" w:rsidP="00CE3A3C">
            <w:pPr>
              <w:ind w:left="142"/>
              <w:rPr>
                <w:rFonts w:cs="Arial"/>
                <w:szCs w:val="22"/>
                <w:lang w:val="en-AU"/>
              </w:rPr>
            </w:pPr>
            <w:r w:rsidRPr="00CE3A3C">
              <w:rPr>
                <w:rFonts w:cs="Arial"/>
                <w:szCs w:val="22"/>
                <w:lang w:val="en-AU"/>
              </w:rPr>
              <w:t xml:space="preserve">A </w:t>
            </w:r>
            <w:hyperlink w:anchor="Student" w:tooltip="student" w:history="1">
              <w:r w:rsidRPr="00CE3A3C">
                <w:rPr>
                  <w:rStyle w:val="Hyperlink"/>
                  <w:rFonts w:cs="Arial"/>
                  <w:szCs w:val="22"/>
                  <w:lang w:val="en-AU"/>
                </w:rPr>
                <w:t>student</w:t>
              </w:r>
            </w:hyperlink>
            <w:r w:rsidRPr="00CE3A3C">
              <w:rPr>
                <w:rFonts w:cs="Arial"/>
                <w:szCs w:val="22"/>
                <w:lang w:val="en-AU"/>
              </w:rPr>
              <w:t xml:space="preserve"> who boards away from their </w:t>
            </w:r>
            <w:hyperlink w:anchor="PrincipalFamilyHome" w:tooltip="principal family home" w:history="1">
              <w:r w:rsidRPr="00CE3A3C">
                <w:rPr>
                  <w:rStyle w:val="Hyperlink"/>
                  <w:rFonts w:cs="Arial"/>
                  <w:szCs w:val="22"/>
                  <w:lang w:val="en-AU"/>
                </w:rPr>
                <w:t>principal family home</w:t>
              </w:r>
            </w:hyperlink>
            <w:r w:rsidRPr="00CE3A3C">
              <w:rPr>
                <w:rFonts w:cs="Arial"/>
                <w:szCs w:val="22"/>
                <w:lang w:val="en-AU"/>
              </w:rPr>
              <w:t xml:space="preserve"> for fewer than four nights per school week on a regular basis.</w:t>
            </w:r>
          </w:p>
        </w:tc>
      </w:tr>
      <w:tr w:rsidR="007031C8" w:rsidRPr="00927C5F" w14:paraId="1727F4EA" w14:textId="77777777" w:rsidTr="00700DAB">
        <w:trPr>
          <w:cantSplit/>
        </w:trPr>
        <w:tc>
          <w:tcPr>
            <w:tcW w:w="1701" w:type="dxa"/>
          </w:tcPr>
          <w:p w14:paraId="3A24A76E" w14:textId="77777777" w:rsidR="007031C8" w:rsidRPr="00CE3A3C" w:rsidRDefault="004343D9" w:rsidP="00BD2CD2">
            <w:pPr>
              <w:rPr>
                <w:rFonts w:cs="Arial"/>
                <w:szCs w:val="22"/>
                <w:lang w:val="en-AU"/>
              </w:rPr>
            </w:pPr>
            <w:bookmarkStart w:id="52" w:name="PermanentlySettled"/>
            <w:r w:rsidRPr="00CE3A3C">
              <w:rPr>
                <w:rFonts w:cs="Arial"/>
                <w:szCs w:val="22"/>
                <w:lang w:val="en-AU"/>
              </w:rPr>
              <w:t>Permanently settled</w:t>
            </w:r>
            <w:bookmarkEnd w:id="52"/>
          </w:p>
        </w:tc>
        <w:tc>
          <w:tcPr>
            <w:tcW w:w="7938" w:type="dxa"/>
          </w:tcPr>
          <w:p w14:paraId="2B37F94F"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 xml:space="preserve">Having a bona fide intention to remain permanently settled in </w:t>
            </w:r>
            <w:hyperlink w:anchor="Australia" w:tooltip="Australia" w:history="1">
              <w:r w:rsidRPr="00CE3A3C">
                <w:rPr>
                  <w:rStyle w:val="Hyperlink"/>
                  <w:rFonts w:cs="Arial"/>
                  <w:szCs w:val="22"/>
                  <w:lang w:val="en-AU"/>
                </w:rPr>
                <w:t>Australia</w:t>
              </w:r>
            </w:hyperlink>
            <w:r w:rsidRPr="00CE3A3C">
              <w:rPr>
                <w:rFonts w:cs="Arial"/>
                <w:szCs w:val="22"/>
                <w:lang w:val="en-AU"/>
              </w:rPr>
              <w:t xml:space="preserve">. </w:t>
            </w:r>
            <w:r w:rsidR="0091689C" w:rsidRPr="00CE3A3C">
              <w:rPr>
                <w:rFonts w:cs="Arial"/>
                <w:szCs w:val="22"/>
                <w:lang w:val="en-AU"/>
              </w:rPr>
              <w:t xml:space="preserve"> </w:t>
            </w:r>
            <w:r w:rsidRPr="00CE3A3C">
              <w:rPr>
                <w:rFonts w:cs="Arial"/>
                <w:szCs w:val="22"/>
                <w:lang w:val="en-AU"/>
              </w:rPr>
              <w:t>To determine whether a person is permanently settled, the AIC Scheme takes all of the following into account:</w:t>
            </w:r>
          </w:p>
          <w:p w14:paraId="1D641714"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the nature of the accommodation they use in Australia</w:t>
            </w:r>
            <w:r w:rsidR="0091689C" w:rsidRPr="00CE3A3C">
              <w:rPr>
                <w:rFonts w:cs="Arial"/>
                <w:szCs w:val="22"/>
                <w:lang w:val="en-AU"/>
              </w:rPr>
              <w:t>;</w:t>
            </w:r>
          </w:p>
          <w:p w14:paraId="23D629C4"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the nature and extent of their </w:t>
            </w:r>
            <w:hyperlink w:anchor="Family" w:tooltip="family" w:history="1">
              <w:r w:rsidRPr="00CE3A3C">
                <w:rPr>
                  <w:rStyle w:val="Hyperlink"/>
                  <w:rFonts w:cs="Arial"/>
                  <w:szCs w:val="22"/>
                  <w:lang w:val="en-AU"/>
                </w:rPr>
                <w:t>family</w:t>
              </w:r>
            </w:hyperlink>
            <w:r w:rsidRPr="00CE3A3C">
              <w:rPr>
                <w:rFonts w:cs="Arial"/>
                <w:szCs w:val="22"/>
                <w:lang w:val="en-AU"/>
              </w:rPr>
              <w:t xml:space="preserve"> relationships here</w:t>
            </w:r>
            <w:r w:rsidR="0091689C" w:rsidRPr="00CE3A3C">
              <w:rPr>
                <w:rFonts w:cs="Arial"/>
                <w:szCs w:val="22"/>
                <w:lang w:val="en-AU"/>
              </w:rPr>
              <w:t>;</w:t>
            </w:r>
          </w:p>
          <w:p w14:paraId="6A0D1353"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the nature and extent of their employment, business or financial ties with Australia</w:t>
            </w:r>
            <w:r w:rsidR="0091689C" w:rsidRPr="00CE3A3C">
              <w:rPr>
                <w:rFonts w:cs="Arial"/>
                <w:szCs w:val="22"/>
                <w:lang w:val="en-AU"/>
              </w:rPr>
              <w:t>;</w:t>
            </w:r>
          </w:p>
          <w:p w14:paraId="12AB502A"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the nature and extent of their assets here</w:t>
            </w:r>
            <w:r w:rsidR="0091689C" w:rsidRPr="00CE3A3C">
              <w:rPr>
                <w:rFonts w:cs="Arial"/>
                <w:szCs w:val="22"/>
                <w:lang w:val="en-AU"/>
              </w:rPr>
              <w:t>;</w:t>
            </w:r>
          </w:p>
          <w:p w14:paraId="512F1C25"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the frequency and duration of their travel outside Australia</w:t>
            </w:r>
            <w:r w:rsidR="0091689C" w:rsidRPr="00CE3A3C">
              <w:rPr>
                <w:rFonts w:cs="Arial"/>
                <w:szCs w:val="22"/>
                <w:lang w:val="en-AU"/>
              </w:rPr>
              <w:t>;</w:t>
            </w:r>
          </w:p>
          <w:p w14:paraId="17579CD2"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any other relevant matter.</w:t>
            </w:r>
          </w:p>
        </w:tc>
      </w:tr>
      <w:tr w:rsidR="007031C8" w:rsidRPr="00927C5F" w14:paraId="6D652A4C" w14:textId="77777777" w:rsidTr="00700DAB">
        <w:trPr>
          <w:cantSplit/>
        </w:trPr>
        <w:tc>
          <w:tcPr>
            <w:tcW w:w="1701" w:type="dxa"/>
          </w:tcPr>
          <w:p w14:paraId="72EB7990" w14:textId="77777777" w:rsidR="007031C8" w:rsidRPr="00CE3A3C" w:rsidRDefault="004343D9" w:rsidP="00BD2CD2">
            <w:pPr>
              <w:rPr>
                <w:rFonts w:cs="Arial"/>
                <w:szCs w:val="22"/>
                <w:lang w:val="en-AU"/>
              </w:rPr>
            </w:pPr>
            <w:bookmarkStart w:id="53" w:name="PrincipalFamilyHome"/>
            <w:r w:rsidRPr="00CE3A3C">
              <w:rPr>
                <w:rFonts w:cs="Arial"/>
                <w:szCs w:val="22"/>
                <w:lang w:val="en-AU"/>
              </w:rPr>
              <w:t>Principal family home</w:t>
            </w:r>
            <w:bookmarkEnd w:id="53"/>
          </w:p>
        </w:tc>
        <w:tc>
          <w:tcPr>
            <w:tcW w:w="7938" w:type="dxa"/>
          </w:tcPr>
          <w:p w14:paraId="4EA3913B"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 xml:space="preserve">The usual place of residence of the family for the entire </w:t>
            </w:r>
            <w:hyperlink w:anchor="EligibilityPeriod" w:tooltip="eligibility period" w:history="1">
              <w:r w:rsidRPr="00CE3A3C">
                <w:rPr>
                  <w:rStyle w:val="Hyperlink"/>
                  <w:rFonts w:cs="Arial"/>
                  <w:szCs w:val="22"/>
                  <w:lang w:val="en-AU"/>
                </w:rPr>
                <w:t>eligibility period</w:t>
              </w:r>
            </w:hyperlink>
            <w:r w:rsidRPr="00CE3A3C">
              <w:rPr>
                <w:rFonts w:cs="Arial"/>
                <w:szCs w:val="22"/>
                <w:lang w:val="en-AU"/>
              </w:rPr>
              <w:t>, where:</w:t>
            </w:r>
          </w:p>
          <w:p w14:paraId="74077174"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the </w:t>
            </w:r>
            <w:hyperlink w:anchor="Student" w:tooltip="student" w:history="1">
              <w:r w:rsidRPr="00CE3A3C">
                <w:rPr>
                  <w:rStyle w:val="Hyperlink"/>
                  <w:rFonts w:cs="Arial"/>
                  <w:szCs w:val="22"/>
                  <w:lang w:val="en-AU"/>
                </w:rPr>
                <w:t>student</w:t>
              </w:r>
            </w:hyperlink>
            <w:r w:rsidRPr="00CE3A3C">
              <w:rPr>
                <w:rFonts w:cs="Arial"/>
                <w:szCs w:val="22"/>
                <w:lang w:val="en-AU"/>
              </w:rPr>
              <w:t xml:space="preserve"> normally lives, or would normally live but for the need to live away to attend school</w:t>
            </w:r>
            <w:r w:rsidR="0091689C" w:rsidRPr="00CE3A3C">
              <w:rPr>
                <w:rFonts w:cs="Arial"/>
                <w:szCs w:val="22"/>
                <w:lang w:val="en-AU"/>
              </w:rPr>
              <w:t>;</w:t>
            </w:r>
          </w:p>
          <w:p w14:paraId="5C9853FE"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the student and the </w:t>
            </w:r>
            <w:hyperlink w:anchor="Family" w:tooltip="family" w:history="1">
              <w:r w:rsidR="007031C8" w:rsidRPr="00CE3A3C">
                <w:rPr>
                  <w:rStyle w:val="Hyperlink"/>
                  <w:rFonts w:cs="Arial"/>
                  <w:szCs w:val="22"/>
                  <w:lang w:val="en-AU"/>
                </w:rPr>
                <w:t>family</w:t>
              </w:r>
            </w:hyperlink>
            <w:r w:rsidRPr="00CE3A3C">
              <w:rPr>
                <w:rFonts w:cs="Arial"/>
                <w:szCs w:val="22"/>
                <w:lang w:val="en-AU"/>
              </w:rPr>
              <w:t xml:space="preserve"> normally live during school holidays</w:t>
            </w:r>
            <w:r w:rsidR="0091689C" w:rsidRPr="00CE3A3C">
              <w:rPr>
                <w:rFonts w:cs="Arial"/>
                <w:szCs w:val="22"/>
                <w:lang w:val="en-AU"/>
              </w:rPr>
              <w:t>;</w:t>
            </w:r>
          </w:p>
          <w:p w14:paraId="5ADB23FE"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2400B69E"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the applicant and/or the applicant’s </w:t>
            </w:r>
            <w:hyperlink w:anchor="Partner" w:tooltip="partner" w:history="1">
              <w:r w:rsidRPr="00CE3A3C">
                <w:rPr>
                  <w:rStyle w:val="Hyperlink"/>
                  <w:rFonts w:cs="Arial"/>
                  <w:szCs w:val="22"/>
                  <w:lang w:val="en-AU"/>
                </w:rPr>
                <w:t>partner</w:t>
              </w:r>
            </w:hyperlink>
            <w:r w:rsidRPr="00CE3A3C">
              <w:rPr>
                <w:rFonts w:cs="Arial"/>
                <w:szCs w:val="22"/>
                <w:lang w:val="en-AU"/>
              </w:rPr>
              <w:t xml:space="preserve"> live for more than half the calendar year (or, if the </w:t>
            </w:r>
            <w:hyperlink w:anchor="EligibilityPeriod" w:tooltip="eligibility period" w:history="1">
              <w:r w:rsidRPr="00CE3A3C">
                <w:rPr>
                  <w:rStyle w:val="Hyperlink"/>
                  <w:rFonts w:cs="Arial"/>
                  <w:szCs w:val="22"/>
                  <w:lang w:val="en-AU"/>
                </w:rPr>
                <w:t>eligibility period</w:t>
              </w:r>
            </w:hyperlink>
            <w:r w:rsidRPr="00CE3A3C">
              <w:rPr>
                <w:rFonts w:cs="Arial"/>
                <w:szCs w:val="22"/>
                <w:lang w:val="en-AU"/>
              </w:rPr>
              <w:t xml:space="preserve"> is less than a calendar year, for more than half of the claimed period).</w:t>
            </w:r>
          </w:p>
          <w:p w14:paraId="4A6AA217"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The residence must be:</w:t>
            </w:r>
          </w:p>
          <w:p w14:paraId="77D92C43"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in </w:t>
            </w:r>
            <w:hyperlink w:anchor="Australia" w:tooltip="Australia" w:history="1">
              <w:r w:rsidRPr="00CE3A3C">
                <w:rPr>
                  <w:rStyle w:val="Hyperlink"/>
                  <w:rFonts w:cs="Arial"/>
                  <w:szCs w:val="22"/>
                  <w:lang w:val="en-AU"/>
                </w:rPr>
                <w:t>Australia</w:t>
              </w:r>
            </w:hyperlink>
            <w:r w:rsidR="0091689C" w:rsidRPr="00CE3A3C">
              <w:rPr>
                <w:rStyle w:val="Hyperlink"/>
                <w:rFonts w:cs="Arial"/>
                <w:szCs w:val="22"/>
                <w:lang w:val="en-AU"/>
              </w:rPr>
              <w:t>;</w:t>
            </w:r>
          </w:p>
          <w:p w14:paraId="6183F35C"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the principal residence of the applicant (including a home currently occupied by them in the course of their employment)</w:t>
            </w:r>
            <w:r w:rsidR="0091689C" w:rsidRPr="00CE3A3C">
              <w:rPr>
                <w:rFonts w:cs="Arial"/>
                <w:szCs w:val="22"/>
                <w:lang w:val="en-AU"/>
              </w:rPr>
              <w:t>;</w:t>
            </w:r>
          </w:p>
          <w:p w14:paraId="1E1BF55A"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31A04ADF"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able to adequately accommodate the student and the student’s family (i.e. </w:t>
            </w:r>
            <w:hyperlink w:anchor="Parent" w:tooltip="parents" w:history="1">
              <w:r w:rsidRPr="00CE3A3C">
                <w:rPr>
                  <w:rStyle w:val="Hyperlink"/>
                  <w:rFonts w:cs="Arial"/>
                  <w:szCs w:val="22"/>
                  <w:lang w:val="en-AU"/>
                </w:rPr>
                <w:t>parents</w:t>
              </w:r>
            </w:hyperlink>
            <w:r w:rsidRPr="00CE3A3C">
              <w:rPr>
                <w:rFonts w:cs="Arial"/>
                <w:szCs w:val="22"/>
                <w:lang w:val="en-AU"/>
              </w:rPr>
              <w:t xml:space="preserve"> and dependent children).</w:t>
            </w:r>
          </w:p>
        </w:tc>
      </w:tr>
      <w:tr w:rsidR="00FC42AC" w:rsidRPr="00927C5F" w14:paraId="54E5B72F" w14:textId="77777777" w:rsidTr="00700DAB">
        <w:trPr>
          <w:cantSplit/>
        </w:trPr>
        <w:tc>
          <w:tcPr>
            <w:tcW w:w="1701" w:type="dxa"/>
          </w:tcPr>
          <w:p w14:paraId="5D1484EB" w14:textId="77777777" w:rsidR="00FC42AC" w:rsidRPr="00CE3A3C" w:rsidRDefault="009D104C" w:rsidP="00BD2CD2">
            <w:pPr>
              <w:rPr>
                <w:rFonts w:cs="Arial"/>
                <w:szCs w:val="22"/>
                <w:lang w:val="en-AU"/>
              </w:rPr>
            </w:pPr>
            <w:bookmarkStart w:id="54" w:name="Relocation"/>
            <w:bookmarkEnd w:id="54"/>
            <w:r>
              <w:rPr>
                <w:rFonts w:cs="Arial"/>
                <w:szCs w:val="22"/>
                <w:lang w:val="en-AU"/>
              </w:rPr>
              <w:t xml:space="preserve">Relocation </w:t>
            </w:r>
          </w:p>
        </w:tc>
        <w:tc>
          <w:tcPr>
            <w:tcW w:w="7938" w:type="dxa"/>
          </w:tcPr>
          <w:p w14:paraId="773C0701" w14:textId="77777777" w:rsidR="00D6058F" w:rsidRPr="00CE3A3C" w:rsidRDefault="00FC42AC" w:rsidP="00CE3A3C">
            <w:pPr>
              <w:ind w:left="142"/>
              <w:rPr>
                <w:rFonts w:cs="Arial"/>
                <w:szCs w:val="22"/>
                <w:lang w:val="en-AU"/>
              </w:rPr>
            </w:pPr>
            <w:r w:rsidRPr="00CE3A3C">
              <w:rPr>
                <w:rFonts w:cs="Arial"/>
                <w:szCs w:val="22"/>
                <w:lang w:val="en-AU"/>
              </w:rPr>
              <w:t xml:space="preserve">Where the majority of the family’s belongings are moved with them to their new location or they are placed in storage (which would require supporting documentation). </w:t>
            </w:r>
          </w:p>
        </w:tc>
      </w:tr>
      <w:tr w:rsidR="007031C8" w:rsidRPr="00927C5F" w14:paraId="6BCE4E6B" w14:textId="77777777" w:rsidTr="00700DAB">
        <w:trPr>
          <w:cantSplit/>
        </w:trPr>
        <w:tc>
          <w:tcPr>
            <w:tcW w:w="1701" w:type="dxa"/>
          </w:tcPr>
          <w:p w14:paraId="0BB16FCD" w14:textId="77777777" w:rsidR="007031C8" w:rsidRPr="00CE3A3C" w:rsidRDefault="004343D9" w:rsidP="00BD2CD2">
            <w:pPr>
              <w:rPr>
                <w:rFonts w:cs="Arial"/>
                <w:szCs w:val="22"/>
                <w:lang w:val="en-AU"/>
              </w:rPr>
            </w:pPr>
            <w:bookmarkStart w:id="55" w:name="ReviewOfficer"/>
            <w:r w:rsidRPr="00CE3A3C">
              <w:rPr>
                <w:rFonts w:cs="Arial"/>
                <w:szCs w:val="22"/>
                <w:lang w:val="en-AU"/>
              </w:rPr>
              <w:t>Review officer</w:t>
            </w:r>
            <w:bookmarkEnd w:id="55"/>
          </w:p>
        </w:tc>
        <w:tc>
          <w:tcPr>
            <w:tcW w:w="7938" w:type="dxa"/>
          </w:tcPr>
          <w:p w14:paraId="311ACA44" w14:textId="77777777" w:rsidR="007031C8" w:rsidRPr="00CE3A3C" w:rsidRDefault="004343D9" w:rsidP="00CE3A3C">
            <w:pPr>
              <w:ind w:left="142"/>
              <w:rPr>
                <w:rFonts w:cs="Arial"/>
                <w:szCs w:val="22"/>
                <w:lang w:val="en-AU"/>
              </w:rPr>
            </w:pPr>
            <w:r w:rsidRPr="00CE3A3C">
              <w:rPr>
                <w:rFonts w:cs="Arial"/>
                <w:szCs w:val="22"/>
                <w:lang w:val="en-AU"/>
              </w:rPr>
              <w:t>A</w:t>
            </w:r>
            <w:r w:rsidR="006D65BE" w:rsidRPr="00CE3A3C">
              <w:rPr>
                <w:rFonts w:cs="Arial"/>
                <w:szCs w:val="22"/>
                <w:lang w:val="en-AU"/>
              </w:rPr>
              <w:t xml:space="preserve"> </w:t>
            </w:r>
            <w:r w:rsidR="00FD5C0A" w:rsidRPr="00CE3A3C">
              <w:rPr>
                <w:rFonts w:cs="Arial"/>
                <w:szCs w:val="22"/>
                <w:lang w:val="en-AU"/>
              </w:rPr>
              <w:t>DHS</w:t>
            </w:r>
            <w:r w:rsidRPr="00CE3A3C">
              <w:rPr>
                <w:rFonts w:cs="Arial"/>
                <w:szCs w:val="22"/>
                <w:lang w:val="en-AU"/>
              </w:rPr>
              <w:t xml:space="preserve"> officer authorised to review decisions made by a </w:t>
            </w:r>
            <w:hyperlink w:anchor="DecisionMaker" w:tooltip="decision maker" w:history="1">
              <w:r w:rsidRPr="00CE3A3C">
                <w:rPr>
                  <w:rStyle w:val="Hyperlink"/>
                  <w:rFonts w:cs="Arial"/>
                  <w:szCs w:val="22"/>
                  <w:lang w:val="en-AU"/>
                </w:rPr>
                <w:t>decision maker</w:t>
              </w:r>
            </w:hyperlink>
            <w:r w:rsidRPr="00CE3A3C">
              <w:rPr>
                <w:rFonts w:cs="Arial"/>
                <w:szCs w:val="22"/>
                <w:lang w:val="en-AU"/>
              </w:rPr>
              <w:t xml:space="preserve">. </w:t>
            </w:r>
            <w:r w:rsidR="004E5C14" w:rsidRPr="00CE3A3C">
              <w:rPr>
                <w:rFonts w:cs="Arial"/>
                <w:szCs w:val="22"/>
                <w:lang w:val="en-AU"/>
              </w:rPr>
              <w:t xml:space="preserve"> </w:t>
            </w:r>
            <w:r w:rsidRPr="00CE3A3C">
              <w:rPr>
                <w:rFonts w:cs="Arial"/>
                <w:szCs w:val="22"/>
                <w:lang w:val="en-AU"/>
              </w:rPr>
              <w:t xml:space="preserve">This officer must not have been involved in the original AIC Scheme eligibility decision. </w:t>
            </w:r>
            <w:r w:rsidR="004E5C14" w:rsidRPr="00CE3A3C">
              <w:rPr>
                <w:rFonts w:cs="Arial"/>
                <w:szCs w:val="22"/>
                <w:lang w:val="en-AU"/>
              </w:rPr>
              <w:t xml:space="preserve"> </w:t>
            </w:r>
            <w:r w:rsidRPr="00CE3A3C">
              <w:rPr>
                <w:rFonts w:cs="Arial"/>
                <w:szCs w:val="22"/>
                <w:lang w:val="en-AU"/>
              </w:rPr>
              <w:t xml:space="preserve">A review officer </w:t>
            </w:r>
            <w:r w:rsidR="006D65BE" w:rsidRPr="00CE3A3C">
              <w:rPr>
                <w:rFonts w:cs="Arial"/>
                <w:szCs w:val="22"/>
                <w:lang w:val="en-AU"/>
              </w:rPr>
              <w:t xml:space="preserve">can include </w:t>
            </w:r>
            <w:r w:rsidRPr="00CE3A3C">
              <w:rPr>
                <w:rFonts w:cs="Arial"/>
                <w:szCs w:val="22"/>
                <w:lang w:val="en-AU"/>
              </w:rPr>
              <w:t>an ‘authorised review officer’.</w:t>
            </w:r>
            <w:r w:rsidR="007E274F" w:rsidRPr="00CE3A3C">
              <w:rPr>
                <w:rFonts w:cs="Arial"/>
                <w:szCs w:val="22"/>
                <w:lang w:val="en-AU"/>
              </w:rPr>
              <w:t xml:space="preserve">  </w:t>
            </w:r>
          </w:p>
        </w:tc>
      </w:tr>
      <w:tr w:rsidR="007031C8" w:rsidRPr="00927C5F" w14:paraId="27D4A6D8" w14:textId="77777777" w:rsidTr="00700DAB">
        <w:trPr>
          <w:cantSplit/>
        </w:trPr>
        <w:tc>
          <w:tcPr>
            <w:tcW w:w="1701" w:type="dxa"/>
          </w:tcPr>
          <w:p w14:paraId="64A35628" w14:textId="77777777" w:rsidR="007031C8" w:rsidRPr="00CE3A3C" w:rsidRDefault="004343D9" w:rsidP="00BD2CD2">
            <w:pPr>
              <w:rPr>
                <w:rFonts w:cs="Arial"/>
                <w:szCs w:val="22"/>
                <w:lang w:val="en-AU"/>
              </w:rPr>
            </w:pPr>
            <w:bookmarkStart w:id="56" w:name="SchoolYear"/>
            <w:r w:rsidRPr="00CE3A3C">
              <w:rPr>
                <w:rFonts w:cs="Arial"/>
                <w:szCs w:val="22"/>
                <w:lang w:val="en-AU"/>
              </w:rPr>
              <w:lastRenderedPageBreak/>
              <w:t>School year</w:t>
            </w:r>
            <w:bookmarkEnd w:id="56"/>
          </w:p>
        </w:tc>
        <w:tc>
          <w:tcPr>
            <w:tcW w:w="7938" w:type="dxa"/>
          </w:tcPr>
          <w:p w14:paraId="692D1CF6" w14:textId="77777777" w:rsidR="007031C8" w:rsidRPr="00CE3A3C" w:rsidRDefault="004343D9" w:rsidP="00CE3A3C">
            <w:pPr>
              <w:ind w:left="142"/>
              <w:rPr>
                <w:rFonts w:cs="Arial"/>
                <w:szCs w:val="22"/>
                <w:lang w:val="en-AU"/>
              </w:rPr>
            </w:pPr>
            <w:r w:rsidRPr="00CE3A3C">
              <w:rPr>
                <w:rFonts w:cs="Arial"/>
                <w:szCs w:val="22"/>
                <w:lang w:val="en-AU"/>
              </w:rPr>
              <w:t xml:space="preserve">The period that starts on the first day of the year, in which a </w:t>
            </w:r>
            <w:hyperlink w:anchor="Student" w:tooltip="student" w:history="1">
              <w:r w:rsidRPr="00CE3A3C">
                <w:rPr>
                  <w:rStyle w:val="Hyperlink"/>
                  <w:rFonts w:cs="Arial"/>
                  <w:szCs w:val="22"/>
                  <w:lang w:val="en-AU"/>
                </w:rPr>
                <w:t>student</w:t>
              </w:r>
            </w:hyperlink>
            <w:r w:rsidRPr="00CE3A3C">
              <w:rPr>
                <w:rFonts w:cs="Arial"/>
                <w:szCs w:val="22"/>
                <w:lang w:val="en-AU"/>
              </w:rPr>
              <w:t xml:space="preserve"> is required by the school to attend the course</w:t>
            </w:r>
            <w:r w:rsidR="003A3BC4" w:rsidRPr="00CE3A3C">
              <w:rPr>
                <w:rFonts w:cs="Arial"/>
                <w:szCs w:val="22"/>
                <w:lang w:val="en-AU"/>
              </w:rPr>
              <w:t>,</w:t>
            </w:r>
            <w:r w:rsidRPr="00CE3A3C">
              <w:rPr>
                <w:rFonts w:cs="Arial"/>
                <w:szCs w:val="22"/>
                <w:lang w:val="en-AU"/>
              </w:rPr>
              <w:t xml:space="preserve"> and ends on the last day in that year of compulsory attendance at the institution or the day in that year of the student’s last exam, whichever is the later.</w:t>
            </w:r>
          </w:p>
          <w:p w14:paraId="02BD00CF" w14:textId="77777777" w:rsidR="007031C8" w:rsidRPr="00CE3A3C" w:rsidRDefault="004343D9" w:rsidP="00CE3A3C">
            <w:pPr>
              <w:ind w:left="142"/>
              <w:rPr>
                <w:rFonts w:cs="Arial"/>
                <w:szCs w:val="22"/>
                <w:lang w:val="en-AU"/>
              </w:rPr>
            </w:pPr>
            <w:r w:rsidRPr="00CE3A3C">
              <w:rPr>
                <w:rFonts w:cs="Arial"/>
                <w:szCs w:val="22"/>
                <w:lang w:val="en-AU"/>
              </w:rPr>
              <w:t xml:space="preserve">For students studying by </w:t>
            </w:r>
            <w:hyperlink w:anchor="DistanceEducationMethods" w:tooltip="distance education methods" w:history="1">
              <w:r w:rsidRPr="00CE3A3C">
                <w:rPr>
                  <w:rStyle w:val="Hyperlink"/>
                  <w:rFonts w:cs="Arial"/>
                  <w:szCs w:val="22"/>
                  <w:lang w:val="en-AU"/>
                </w:rPr>
                <w:t>distance education methods</w:t>
              </w:r>
            </w:hyperlink>
            <w:r w:rsidRPr="00CE3A3C">
              <w:rPr>
                <w:rFonts w:cs="Arial"/>
                <w:szCs w:val="22"/>
                <w:lang w:val="en-AU"/>
              </w:rPr>
              <w:t xml:space="preserve">, the school year starts on the first day of Term 1 and ends on the last day of the final term for the year. </w:t>
            </w:r>
            <w:r w:rsidR="003A3BC4" w:rsidRPr="00CE3A3C">
              <w:rPr>
                <w:rFonts w:cs="Arial"/>
                <w:szCs w:val="22"/>
                <w:lang w:val="en-AU"/>
              </w:rPr>
              <w:t xml:space="preserve"> </w:t>
            </w:r>
            <w:r w:rsidRPr="00CE3A3C">
              <w:rPr>
                <w:rFonts w:cs="Arial"/>
                <w:szCs w:val="22"/>
                <w:lang w:val="en-AU"/>
              </w:rPr>
              <w:t>This may be varied with the agreement of the distance education institution, provided the student can still complete the course satisfactorily.</w:t>
            </w:r>
          </w:p>
        </w:tc>
      </w:tr>
      <w:tr w:rsidR="007031C8" w:rsidRPr="00927C5F" w14:paraId="12B2E705" w14:textId="77777777" w:rsidTr="00700DAB">
        <w:trPr>
          <w:cantSplit/>
        </w:trPr>
        <w:tc>
          <w:tcPr>
            <w:tcW w:w="1701" w:type="dxa"/>
          </w:tcPr>
          <w:p w14:paraId="2411754E" w14:textId="77777777" w:rsidR="007031C8" w:rsidRPr="00CE3A3C" w:rsidRDefault="004343D9" w:rsidP="00BD2CD2">
            <w:pPr>
              <w:rPr>
                <w:rFonts w:cs="Arial"/>
                <w:szCs w:val="22"/>
                <w:lang w:val="en-AU"/>
              </w:rPr>
            </w:pPr>
            <w:bookmarkStart w:id="57" w:name="SecondFamilyHome"/>
            <w:bookmarkStart w:id="58" w:name="OLE_LINK11"/>
            <w:r w:rsidRPr="00CE3A3C">
              <w:rPr>
                <w:rFonts w:cs="Arial"/>
                <w:szCs w:val="22"/>
                <w:lang w:val="en-AU"/>
              </w:rPr>
              <w:t>Second family home</w:t>
            </w:r>
            <w:bookmarkEnd w:id="57"/>
            <w:bookmarkEnd w:id="58"/>
          </w:p>
        </w:tc>
        <w:tc>
          <w:tcPr>
            <w:tcW w:w="7938" w:type="dxa"/>
          </w:tcPr>
          <w:p w14:paraId="4CCDEABB" w14:textId="77777777" w:rsidR="007031C8" w:rsidRPr="00CE3A3C" w:rsidRDefault="004343D9" w:rsidP="00CE3A3C">
            <w:pPr>
              <w:ind w:left="142"/>
              <w:rPr>
                <w:rFonts w:cs="Arial"/>
                <w:szCs w:val="22"/>
                <w:lang w:val="en-AU"/>
              </w:rPr>
            </w:pPr>
            <w:r w:rsidRPr="00CE3A3C">
              <w:rPr>
                <w:rFonts w:cs="Arial"/>
                <w:szCs w:val="22"/>
                <w:lang w:val="en-AU"/>
              </w:rPr>
              <w:t xml:space="preserve">A home maintained by the </w:t>
            </w:r>
            <w:hyperlink w:anchor="Family" w:tooltip="family" w:history="1">
              <w:r w:rsidRPr="00CE3A3C">
                <w:rPr>
                  <w:rStyle w:val="Hyperlink"/>
                  <w:rFonts w:cs="Arial"/>
                  <w:szCs w:val="22"/>
                  <w:lang w:val="en-AU"/>
                </w:rPr>
                <w:t>family</w:t>
              </w:r>
            </w:hyperlink>
            <w:r w:rsidRPr="00CE3A3C">
              <w:rPr>
                <w:rFonts w:cs="Arial"/>
                <w:szCs w:val="22"/>
                <w:lang w:val="en-AU"/>
              </w:rPr>
              <w:t xml:space="preserve"> for the purpose of providing daily access to appropriate education for at least one dependent </w:t>
            </w:r>
            <w:hyperlink w:anchor="Student" w:tooltip="student" w:history="1">
              <w:r w:rsidRPr="00CE3A3C">
                <w:rPr>
                  <w:rStyle w:val="Hyperlink"/>
                  <w:rFonts w:cs="Arial"/>
                  <w:szCs w:val="22"/>
                  <w:lang w:val="en-AU"/>
                </w:rPr>
                <w:t>student</w:t>
              </w:r>
            </w:hyperlink>
            <w:r w:rsidRPr="00CE3A3C">
              <w:rPr>
                <w:rFonts w:cs="Arial"/>
                <w:szCs w:val="22"/>
                <w:lang w:val="en-AU"/>
              </w:rPr>
              <w:t xml:space="preserve"> who would not normally have such access from the principal family home.</w:t>
            </w:r>
          </w:p>
        </w:tc>
      </w:tr>
      <w:tr w:rsidR="007031C8" w:rsidRPr="00927C5F" w14:paraId="391E42BD" w14:textId="77777777" w:rsidTr="00700DAB">
        <w:trPr>
          <w:cantSplit/>
        </w:trPr>
        <w:tc>
          <w:tcPr>
            <w:tcW w:w="1701" w:type="dxa"/>
            <w:shd w:val="clear" w:color="auto" w:fill="FFFFFF"/>
          </w:tcPr>
          <w:p w14:paraId="7455718C" w14:textId="77777777" w:rsidR="007031C8" w:rsidRPr="00CE3A3C" w:rsidRDefault="004343D9" w:rsidP="00BD2CD2">
            <w:pPr>
              <w:rPr>
                <w:rFonts w:cs="Arial"/>
                <w:szCs w:val="22"/>
                <w:lang w:val="en-AU"/>
              </w:rPr>
            </w:pPr>
            <w:bookmarkStart w:id="59" w:name="ShortTermBoarder"/>
            <w:r w:rsidRPr="00CE3A3C">
              <w:rPr>
                <w:rFonts w:cs="Arial"/>
                <w:szCs w:val="22"/>
                <w:lang w:val="en-AU"/>
              </w:rPr>
              <w:t>Short-term boarder</w:t>
            </w:r>
            <w:bookmarkEnd w:id="59"/>
          </w:p>
        </w:tc>
        <w:tc>
          <w:tcPr>
            <w:tcW w:w="7938" w:type="dxa"/>
            <w:shd w:val="clear" w:color="auto" w:fill="FFFFFF"/>
          </w:tcPr>
          <w:p w14:paraId="0CF1F3AF" w14:textId="77777777" w:rsidR="007031C8" w:rsidRPr="00CE3A3C" w:rsidRDefault="004343D9" w:rsidP="00CE3A3C">
            <w:pPr>
              <w:ind w:left="142"/>
              <w:rPr>
                <w:rFonts w:cs="Arial"/>
                <w:szCs w:val="22"/>
                <w:lang w:val="en-AU"/>
              </w:rPr>
            </w:pPr>
            <w:r w:rsidRPr="00CE3A3C">
              <w:rPr>
                <w:rFonts w:cs="Arial"/>
                <w:szCs w:val="22"/>
                <w:lang w:val="en-AU"/>
              </w:rPr>
              <w:t xml:space="preserve">Short-term boarders are </w:t>
            </w:r>
            <w:hyperlink w:anchor="Student" w:tooltip="students" w:history="1">
              <w:r w:rsidRPr="00CE3A3C">
                <w:rPr>
                  <w:rStyle w:val="Hyperlink"/>
                  <w:rFonts w:cs="Arial"/>
                  <w:szCs w:val="22"/>
                  <w:lang w:val="en-AU"/>
                </w:rPr>
                <w:t>students</w:t>
              </w:r>
            </w:hyperlink>
            <w:r w:rsidRPr="00CE3A3C">
              <w:rPr>
                <w:rFonts w:cs="Arial"/>
                <w:szCs w:val="22"/>
                <w:lang w:val="en-AU"/>
              </w:rPr>
              <w:t xml:space="preserve"> who need access to a school, special program, special facilities or a special environment for one or a series of short periods. </w:t>
            </w:r>
            <w:r w:rsidR="003A3BC4" w:rsidRPr="00CE3A3C">
              <w:rPr>
                <w:rFonts w:cs="Arial"/>
                <w:szCs w:val="22"/>
                <w:lang w:val="en-AU"/>
              </w:rPr>
              <w:t xml:space="preserve"> </w:t>
            </w:r>
            <w:r w:rsidRPr="00CE3A3C">
              <w:rPr>
                <w:rFonts w:cs="Arial"/>
                <w:szCs w:val="22"/>
                <w:lang w:val="en-AU"/>
              </w:rPr>
              <w:t>‘Access’ includes short</w:t>
            </w:r>
            <w:r w:rsidR="003A3BC4" w:rsidRPr="00CE3A3C">
              <w:rPr>
                <w:rFonts w:cs="Arial"/>
                <w:szCs w:val="22"/>
                <w:lang w:val="en-AU"/>
              </w:rPr>
              <w:t>-</w:t>
            </w:r>
            <w:r w:rsidRPr="00CE3A3C">
              <w:rPr>
                <w:rFonts w:cs="Arial"/>
                <w:szCs w:val="22"/>
                <w:lang w:val="en-AU"/>
              </w:rPr>
              <w:t>term accommodation at or near the facility.</w:t>
            </w:r>
          </w:p>
        </w:tc>
      </w:tr>
      <w:tr w:rsidR="007031C8" w:rsidRPr="00927C5F" w14:paraId="1592CF99" w14:textId="77777777" w:rsidTr="00700DAB">
        <w:trPr>
          <w:cantSplit/>
        </w:trPr>
        <w:tc>
          <w:tcPr>
            <w:tcW w:w="1701" w:type="dxa"/>
            <w:shd w:val="clear" w:color="auto" w:fill="FFFFFF"/>
          </w:tcPr>
          <w:p w14:paraId="58F30F0C" w14:textId="77777777" w:rsidR="007031C8" w:rsidRPr="00CE3A3C" w:rsidRDefault="004343D9" w:rsidP="00BD2CD2">
            <w:pPr>
              <w:rPr>
                <w:rFonts w:cs="Arial"/>
                <w:szCs w:val="22"/>
                <w:lang w:val="en-AU"/>
              </w:rPr>
            </w:pPr>
            <w:bookmarkStart w:id="60" w:name="SpecialAssessment"/>
            <w:r w:rsidRPr="00CE3A3C">
              <w:rPr>
                <w:rFonts w:cs="Arial"/>
                <w:szCs w:val="22"/>
                <w:lang w:val="en-AU"/>
              </w:rPr>
              <w:t>Special assessment</w:t>
            </w:r>
            <w:bookmarkEnd w:id="60"/>
          </w:p>
        </w:tc>
        <w:tc>
          <w:tcPr>
            <w:tcW w:w="7938" w:type="dxa"/>
            <w:shd w:val="clear" w:color="auto" w:fill="FFFFFF"/>
          </w:tcPr>
          <w:p w14:paraId="7F9516A6" w14:textId="356198A9" w:rsidR="007031C8" w:rsidRPr="00CE3A3C" w:rsidRDefault="004343D9" w:rsidP="00CE3A3C">
            <w:pPr>
              <w:ind w:left="142"/>
              <w:rPr>
                <w:rFonts w:cs="Arial"/>
                <w:szCs w:val="22"/>
                <w:lang w:val="en-AU"/>
              </w:rPr>
            </w:pPr>
            <w:r w:rsidRPr="00CE3A3C">
              <w:rPr>
                <w:rFonts w:cs="Arial"/>
                <w:szCs w:val="22"/>
                <w:lang w:val="en-AU"/>
              </w:rPr>
              <w:t>Waiver of the Parental Income Test (an assessment of income that would not normally be performed for a particular tax year).</w:t>
            </w:r>
            <w:r w:rsidR="0007649F">
              <w:rPr>
                <w:rFonts w:cs="Arial"/>
                <w:szCs w:val="22"/>
                <w:lang w:val="en-AU"/>
              </w:rPr>
              <w:t xml:space="preserve">  Also known as a </w:t>
            </w:r>
            <w:r w:rsidR="0007649F" w:rsidRPr="00CE3A3C">
              <w:rPr>
                <w:rFonts w:cs="Arial"/>
                <w:szCs w:val="22"/>
                <w:lang w:val="en-AU"/>
              </w:rPr>
              <w:t>Parental Income Test</w:t>
            </w:r>
            <w:r w:rsidR="0007649F">
              <w:rPr>
                <w:rFonts w:cs="Arial"/>
                <w:szCs w:val="22"/>
                <w:lang w:val="en-AU"/>
              </w:rPr>
              <w:t xml:space="preserve"> exemption.</w:t>
            </w:r>
          </w:p>
        </w:tc>
      </w:tr>
      <w:tr w:rsidR="007031C8" w:rsidRPr="00927C5F" w14:paraId="2B7A003F" w14:textId="77777777" w:rsidTr="00700DAB">
        <w:trPr>
          <w:cantSplit/>
        </w:trPr>
        <w:tc>
          <w:tcPr>
            <w:tcW w:w="1701" w:type="dxa"/>
          </w:tcPr>
          <w:p w14:paraId="3C32ECA3" w14:textId="77777777" w:rsidR="007031C8" w:rsidRPr="00CE3A3C" w:rsidRDefault="004343D9" w:rsidP="00BD2CD2">
            <w:pPr>
              <w:rPr>
                <w:rFonts w:cs="Arial"/>
                <w:szCs w:val="22"/>
                <w:lang w:val="en-AU"/>
              </w:rPr>
            </w:pPr>
            <w:bookmarkStart w:id="61" w:name="SpecialInstitution"/>
            <w:r w:rsidRPr="00CE3A3C">
              <w:rPr>
                <w:rFonts w:cs="Arial"/>
                <w:szCs w:val="22"/>
                <w:lang w:val="en-AU"/>
              </w:rPr>
              <w:t>Special institution</w:t>
            </w:r>
            <w:bookmarkEnd w:id="61"/>
          </w:p>
        </w:tc>
        <w:tc>
          <w:tcPr>
            <w:tcW w:w="7938" w:type="dxa"/>
          </w:tcPr>
          <w:p w14:paraId="08ACEAB5"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An institution that:</w:t>
            </w:r>
          </w:p>
          <w:p w14:paraId="6CB4CBC9"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specifically and primarily caters for </w:t>
            </w:r>
            <w:hyperlink w:anchor="Student" w:tooltip="students" w:history="1">
              <w:r w:rsidRPr="00CE3A3C">
                <w:rPr>
                  <w:rStyle w:val="Hyperlink"/>
                  <w:rFonts w:cs="Arial"/>
                  <w:szCs w:val="22"/>
                  <w:lang w:val="en-AU"/>
                </w:rPr>
                <w:t>students</w:t>
              </w:r>
            </w:hyperlink>
            <w:r w:rsidRPr="00CE3A3C">
              <w:rPr>
                <w:rFonts w:cs="Arial"/>
                <w:szCs w:val="22"/>
                <w:lang w:val="en-AU"/>
              </w:rPr>
              <w:t xml:space="preserve"> with disabilities, health-related conditions and/or learning difficulties</w:t>
            </w:r>
            <w:r w:rsidR="003A3BC4" w:rsidRPr="00CE3A3C">
              <w:rPr>
                <w:rFonts w:cs="Arial"/>
                <w:szCs w:val="22"/>
                <w:lang w:val="en-AU"/>
              </w:rPr>
              <w:t>;</w:t>
            </w:r>
          </w:p>
          <w:p w14:paraId="6EFADA66"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is recognised by Australian Government or </w:t>
            </w:r>
            <w:r w:rsidR="0096795F" w:rsidRPr="00CE3A3C">
              <w:rPr>
                <w:rFonts w:cs="Arial"/>
                <w:szCs w:val="22"/>
                <w:lang w:val="en-AU"/>
              </w:rPr>
              <w:t>state or territory</w:t>
            </w:r>
            <w:r w:rsidRPr="00CE3A3C">
              <w:rPr>
                <w:rFonts w:cs="Arial"/>
                <w:szCs w:val="22"/>
                <w:lang w:val="en-AU"/>
              </w:rPr>
              <w:t xml:space="preserve"> health or education authorities</w:t>
            </w:r>
            <w:r w:rsidR="003A3BC4" w:rsidRPr="00CE3A3C">
              <w:rPr>
                <w:rFonts w:cs="Arial"/>
                <w:szCs w:val="22"/>
                <w:lang w:val="en-AU"/>
              </w:rPr>
              <w:t>;</w:t>
            </w:r>
          </w:p>
          <w:p w14:paraId="289968FA"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205D0448"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has residential facilities.</w:t>
            </w:r>
          </w:p>
        </w:tc>
      </w:tr>
      <w:tr w:rsidR="007031C8" w:rsidRPr="00927C5F" w14:paraId="1F789B9F" w14:textId="77777777" w:rsidTr="00700DAB">
        <w:trPr>
          <w:cantSplit/>
        </w:trPr>
        <w:tc>
          <w:tcPr>
            <w:tcW w:w="1701" w:type="dxa"/>
          </w:tcPr>
          <w:p w14:paraId="02682C4F" w14:textId="77777777" w:rsidR="007031C8" w:rsidRPr="00CE3A3C" w:rsidRDefault="004343D9" w:rsidP="00BD2CD2">
            <w:pPr>
              <w:rPr>
                <w:rFonts w:cs="Arial"/>
                <w:szCs w:val="22"/>
                <w:lang w:val="en-AU"/>
              </w:rPr>
            </w:pPr>
            <w:bookmarkStart w:id="62" w:name="SpecialSchool"/>
            <w:r w:rsidRPr="00CE3A3C">
              <w:rPr>
                <w:rFonts w:cs="Arial"/>
                <w:szCs w:val="22"/>
                <w:lang w:val="en-AU"/>
              </w:rPr>
              <w:t>Special school</w:t>
            </w:r>
            <w:bookmarkEnd w:id="62"/>
          </w:p>
        </w:tc>
        <w:tc>
          <w:tcPr>
            <w:tcW w:w="7938" w:type="dxa"/>
          </w:tcPr>
          <w:p w14:paraId="717887BF" w14:textId="77777777" w:rsidR="007031C8" w:rsidRPr="00CE3A3C" w:rsidRDefault="004343D9" w:rsidP="00700DAB">
            <w:pPr>
              <w:pStyle w:val="BulletIntro"/>
              <w:tabs>
                <w:tab w:val="left" w:pos="1134"/>
              </w:tabs>
              <w:spacing w:after="120"/>
              <w:ind w:left="142"/>
              <w:rPr>
                <w:rFonts w:cs="Arial"/>
                <w:szCs w:val="22"/>
                <w:lang w:val="en-AU"/>
              </w:rPr>
            </w:pPr>
            <w:r w:rsidRPr="00CE3A3C">
              <w:rPr>
                <w:rFonts w:cs="Arial"/>
                <w:szCs w:val="22"/>
                <w:lang w:val="en-AU"/>
              </w:rPr>
              <w:t>An institution that:</w:t>
            </w:r>
          </w:p>
          <w:p w14:paraId="37FC9B4F"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specifically cater for </w:t>
            </w:r>
            <w:hyperlink w:anchor="Student" w:tooltip="students" w:history="1">
              <w:r w:rsidRPr="00CE3A3C">
                <w:rPr>
                  <w:rStyle w:val="Hyperlink"/>
                  <w:rFonts w:cs="Arial"/>
                  <w:szCs w:val="22"/>
                  <w:lang w:val="en-AU"/>
                </w:rPr>
                <w:t>students</w:t>
              </w:r>
            </w:hyperlink>
            <w:r w:rsidRPr="00CE3A3C">
              <w:rPr>
                <w:rFonts w:cs="Arial"/>
                <w:szCs w:val="22"/>
                <w:lang w:val="en-AU"/>
              </w:rPr>
              <w:t xml:space="preserve"> with disabilities, health</w:t>
            </w:r>
            <w:r w:rsidRPr="00CE3A3C">
              <w:rPr>
                <w:rFonts w:cs="Arial"/>
                <w:szCs w:val="22"/>
                <w:lang w:val="en-AU"/>
              </w:rPr>
              <w:noBreakHyphen/>
              <w:t>related conditions and/or learning difficulties</w:t>
            </w:r>
            <w:r w:rsidR="003A3BC4" w:rsidRPr="00CE3A3C">
              <w:rPr>
                <w:rFonts w:cs="Arial"/>
                <w:szCs w:val="22"/>
                <w:lang w:val="en-AU"/>
              </w:rPr>
              <w:t>;</w:t>
            </w:r>
          </w:p>
          <w:p w14:paraId="70DEE5E9"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w:t>
            </w:r>
          </w:p>
          <w:p w14:paraId="32270F09" w14:textId="77777777" w:rsidR="005604F7"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is recognised as a school by Australian Government or </w:t>
            </w:r>
            <w:r w:rsidR="0096795F" w:rsidRPr="00CE3A3C">
              <w:rPr>
                <w:rFonts w:cs="Arial"/>
                <w:szCs w:val="22"/>
                <w:lang w:val="en-AU"/>
              </w:rPr>
              <w:t>state or territory</w:t>
            </w:r>
            <w:r w:rsidRPr="00CE3A3C">
              <w:rPr>
                <w:rFonts w:cs="Arial"/>
                <w:szCs w:val="22"/>
                <w:lang w:val="en-AU"/>
              </w:rPr>
              <w:t xml:space="preserve"> education authorities.</w:t>
            </w:r>
          </w:p>
        </w:tc>
      </w:tr>
      <w:tr w:rsidR="003A3BC4" w:rsidRPr="00927C5F" w14:paraId="20A67DD6" w14:textId="77777777" w:rsidTr="00700DAB">
        <w:trPr>
          <w:cantSplit/>
        </w:trPr>
        <w:tc>
          <w:tcPr>
            <w:tcW w:w="1701" w:type="dxa"/>
          </w:tcPr>
          <w:p w14:paraId="70F6E3F2" w14:textId="77777777" w:rsidR="003A3BC4" w:rsidRPr="00CE3A3C" w:rsidRDefault="003A3BC4" w:rsidP="00BD2CD2">
            <w:pPr>
              <w:rPr>
                <w:rFonts w:cs="Arial"/>
                <w:szCs w:val="22"/>
                <w:lang w:val="en-AU"/>
              </w:rPr>
            </w:pPr>
            <w:bookmarkStart w:id="63" w:name="OLE_LINK2"/>
            <w:bookmarkStart w:id="64" w:name="Stateauthorisedcare"/>
            <w:r w:rsidRPr="00CE3A3C">
              <w:rPr>
                <w:rFonts w:cs="Arial"/>
                <w:szCs w:val="22"/>
                <w:lang w:val="en-AU"/>
              </w:rPr>
              <w:t>State-authorised care</w:t>
            </w:r>
            <w:bookmarkEnd w:id="63"/>
            <w:bookmarkEnd w:id="64"/>
          </w:p>
        </w:tc>
        <w:tc>
          <w:tcPr>
            <w:tcW w:w="7938" w:type="dxa"/>
          </w:tcPr>
          <w:p w14:paraId="4A93BC2A" w14:textId="77777777" w:rsidR="003A3BC4" w:rsidRPr="00CE3A3C" w:rsidRDefault="003A3BC4" w:rsidP="00CE3A3C">
            <w:pPr>
              <w:ind w:left="142"/>
              <w:rPr>
                <w:rFonts w:cs="Arial"/>
                <w:szCs w:val="22"/>
                <w:lang w:val="en-AU"/>
              </w:rPr>
            </w:pPr>
            <w:r w:rsidRPr="00CE3A3C">
              <w:rPr>
                <w:rFonts w:cs="Arial"/>
                <w:szCs w:val="22"/>
                <w:lang w:val="en-AU"/>
              </w:rPr>
              <w:t xml:space="preserve">The care arrangements for a </w:t>
            </w:r>
            <w:hyperlink w:anchor="Student" w:tooltip="student" w:history="1">
              <w:r w:rsidRPr="00CE3A3C">
                <w:rPr>
                  <w:rStyle w:val="Hyperlink"/>
                  <w:rFonts w:cs="Arial"/>
                  <w:szCs w:val="22"/>
                  <w:lang w:val="en-AU"/>
                </w:rPr>
                <w:t>student</w:t>
              </w:r>
            </w:hyperlink>
            <w:r w:rsidRPr="00CE3A3C">
              <w:rPr>
                <w:rFonts w:cs="Arial"/>
                <w:szCs w:val="22"/>
                <w:lang w:val="en-AU"/>
              </w:rPr>
              <w:t xml:space="preserve"> who has been placed in substitute care through a </w:t>
            </w:r>
            <w:r w:rsidR="0096795F" w:rsidRPr="00CE3A3C">
              <w:rPr>
                <w:rFonts w:cs="Arial"/>
                <w:szCs w:val="22"/>
                <w:lang w:val="en-AU"/>
              </w:rPr>
              <w:t>state or territory</w:t>
            </w:r>
            <w:r w:rsidRPr="00CE3A3C">
              <w:rPr>
                <w:rFonts w:cs="Arial"/>
                <w:szCs w:val="22"/>
                <w:lang w:val="en-AU"/>
              </w:rPr>
              <w:t xml:space="preserve"> welfare authority or through a legal process.</w:t>
            </w:r>
          </w:p>
        </w:tc>
      </w:tr>
      <w:tr w:rsidR="007031C8" w:rsidRPr="00927C5F" w14:paraId="16113B90" w14:textId="77777777" w:rsidTr="00700DAB">
        <w:trPr>
          <w:cantSplit/>
        </w:trPr>
        <w:tc>
          <w:tcPr>
            <w:tcW w:w="1701" w:type="dxa"/>
          </w:tcPr>
          <w:p w14:paraId="2E3647C5" w14:textId="77777777" w:rsidR="007031C8" w:rsidRPr="00CE3A3C" w:rsidRDefault="004343D9" w:rsidP="00BD2CD2">
            <w:pPr>
              <w:rPr>
                <w:rFonts w:cs="Arial"/>
                <w:szCs w:val="22"/>
                <w:lang w:val="en-AU"/>
              </w:rPr>
            </w:pPr>
            <w:bookmarkStart w:id="65" w:name="Student"/>
            <w:r w:rsidRPr="00CE3A3C">
              <w:rPr>
                <w:rFonts w:cs="Arial"/>
                <w:szCs w:val="22"/>
                <w:lang w:val="en-AU"/>
              </w:rPr>
              <w:t>Student</w:t>
            </w:r>
            <w:bookmarkEnd w:id="65"/>
          </w:p>
        </w:tc>
        <w:tc>
          <w:tcPr>
            <w:tcW w:w="7938" w:type="dxa"/>
          </w:tcPr>
          <w:p w14:paraId="736C1FEA" w14:textId="77777777" w:rsidR="007031C8" w:rsidRPr="00CE3A3C" w:rsidRDefault="004343D9" w:rsidP="00CE3A3C">
            <w:pPr>
              <w:ind w:left="142"/>
              <w:rPr>
                <w:rFonts w:cs="Arial"/>
                <w:szCs w:val="22"/>
                <w:lang w:val="en-AU"/>
              </w:rPr>
            </w:pPr>
            <w:r w:rsidRPr="00CE3A3C">
              <w:rPr>
                <w:rFonts w:cs="Arial"/>
                <w:szCs w:val="22"/>
                <w:lang w:val="en-AU"/>
              </w:rPr>
              <w:t>A person undertaking a course at the primary, secondary, tertiary or ungraded level.</w:t>
            </w:r>
          </w:p>
        </w:tc>
      </w:tr>
      <w:tr w:rsidR="004F2EEC" w:rsidRPr="00927C5F" w14:paraId="50FFA0CA" w14:textId="77777777" w:rsidTr="00700DAB">
        <w:trPr>
          <w:cantSplit/>
        </w:trPr>
        <w:tc>
          <w:tcPr>
            <w:tcW w:w="1701" w:type="dxa"/>
          </w:tcPr>
          <w:p w14:paraId="2E26B7FD" w14:textId="77777777" w:rsidR="004F2EEC" w:rsidRPr="00CE3A3C" w:rsidRDefault="004F2EEC" w:rsidP="00BD2CD2">
            <w:pPr>
              <w:rPr>
                <w:rFonts w:cs="Arial"/>
                <w:szCs w:val="22"/>
                <w:lang w:val="en-AU"/>
              </w:rPr>
            </w:pPr>
            <w:r w:rsidRPr="00CE3A3C">
              <w:rPr>
                <w:rFonts w:cs="Arial"/>
                <w:szCs w:val="22"/>
                <w:lang w:val="en-AU"/>
              </w:rPr>
              <w:t>Tertiary student</w:t>
            </w:r>
          </w:p>
        </w:tc>
        <w:tc>
          <w:tcPr>
            <w:tcW w:w="7938" w:type="dxa"/>
          </w:tcPr>
          <w:p w14:paraId="1E6D32FD" w14:textId="77777777" w:rsidR="004F2EEC" w:rsidRPr="00CE3A3C" w:rsidRDefault="004F2EEC" w:rsidP="00CE3A3C">
            <w:pPr>
              <w:ind w:left="142"/>
              <w:rPr>
                <w:rFonts w:cs="Arial"/>
                <w:szCs w:val="22"/>
                <w:lang w:val="en-AU"/>
              </w:rPr>
            </w:pPr>
            <w:r w:rsidRPr="00CE3A3C">
              <w:rPr>
                <w:rFonts w:cs="Arial"/>
                <w:szCs w:val="22"/>
                <w:lang w:val="en-AU"/>
              </w:rPr>
              <w:t>For the purposes of the AIC Scheme, ‘tertiary</w:t>
            </w:r>
            <w:r w:rsidR="00B13ACC" w:rsidRPr="00CE3A3C">
              <w:rPr>
                <w:rFonts w:cs="Arial"/>
                <w:szCs w:val="22"/>
                <w:lang w:val="en-AU"/>
              </w:rPr>
              <w:t xml:space="preserve"> student</w:t>
            </w:r>
            <w:r w:rsidRPr="00CE3A3C">
              <w:rPr>
                <w:rFonts w:cs="Arial"/>
                <w:szCs w:val="22"/>
                <w:lang w:val="en-AU"/>
              </w:rPr>
              <w:t xml:space="preserve">’ refers to </w:t>
            </w:r>
            <w:r w:rsidR="00141EED" w:rsidRPr="00CE3A3C">
              <w:rPr>
                <w:rFonts w:cs="Arial"/>
                <w:szCs w:val="22"/>
                <w:lang w:val="en-AU"/>
              </w:rPr>
              <w:t>those undertaking vocational education and training or TAFE level courses as an alternative to school</w:t>
            </w:r>
            <w:r w:rsidR="009925D4" w:rsidRPr="00CE3A3C">
              <w:rPr>
                <w:rFonts w:cs="Arial"/>
                <w:szCs w:val="22"/>
                <w:lang w:val="en-AU"/>
              </w:rPr>
              <w:t xml:space="preserve">. </w:t>
            </w:r>
            <w:r w:rsidR="003A3BC4" w:rsidRPr="00CE3A3C">
              <w:rPr>
                <w:rFonts w:cs="Arial"/>
                <w:szCs w:val="22"/>
                <w:lang w:val="en-AU"/>
              </w:rPr>
              <w:t xml:space="preserve"> </w:t>
            </w:r>
            <w:r w:rsidR="009925D4" w:rsidRPr="00CE3A3C">
              <w:rPr>
                <w:rFonts w:cs="Arial"/>
                <w:szCs w:val="22"/>
                <w:lang w:val="en-AU"/>
              </w:rPr>
              <w:t>This would allow the student to attain the minimum education and training participation or age requirements in state or territory law.</w:t>
            </w:r>
          </w:p>
          <w:p w14:paraId="5E49D1B9" w14:textId="77777777" w:rsidR="004F2EEC" w:rsidRPr="00CE3A3C" w:rsidRDefault="004F2EEC" w:rsidP="00CE3A3C">
            <w:pPr>
              <w:ind w:left="142"/>
              <w:rPr>
                <w:rFonts w:cs="Arial"/>
                <w:szCs w:val="22"/>
                <w:lang w:val="en-AU"/>
              </w:rPr>
            </w:pPr>
            <w:r w:rsidRPr="00CE3A3C">
              <w:rPr>
                <w:rFonts w:cs="Arial"/>
                <w:szCs w:val="22"/>
                <w:lang w:val="en-AU"/>
              </w:rPr>
              <w:t xml:space="preserve">In certain circumstances as assessed by </w:t>
            </w:r>
            <w:r w:rsidR="00FD5C0A" w:rsidRPr="00CE3A3C">
              <w:rPr>
                <w:rFonts w:cs="Arial"/>
                <w:szCs w:val="22"/>
                <w:lang w:val="en-AU"/>
              </w:rPr>
              <w:t>DHS</w:t>
            </w:r>
            <w:r w:rsidRPr="00CE3A3C">
              <w:rPr>
                <w:rFonts w:cs="Arial"/>
                <w:szCs w:val="22"/>
                <w:lang w:val="en-AU"/>
              </w:rPr>
              <w:t xml:space="preserve"> in accordance with the Scheme’s intent and these guidelines, a</w:t>
            </w:r>
            <w:r w:rsidR="003A3BC4" w:rsidRPr="00CE3A3C">
              <w:rPr>
                <w:rFonts w:cs="Arial"/>
                <w:szCs w:val="22"/>
                <w:lang w:val="en-AU"/>
              </w:rPr>
              <w:t> </w:t>
            </w:r>
            <w:r w:rsidR="009925D4" w:rsidRPr="00CE3A3C">
              <w:rPr>
                <w:rFonts w:cs="Arial"/>
                <w:szCs w:val="22"/>
                <w:lang w:val="en-AU"/>
              </w:rPr>
              <w:t>‘tertiary’ student may be eligible for assistance under the Scheme.</w:t>
            </w:r>
          </w:p>
        </w:tc>
      </w:tr>
      <w:tr w:rsidR="007031C8" w:rsidRPr="00927C5F" w14:paraId="54657FC0" w14:textId="77777777" w:rsidTr="00700DAB">
        <w:trPr>
          <w:cantSplit/>
        </w:trPr>
        <w:tc>
          <w:tcPr>
            <w:tcW w:w="1701" w:type="dxa"/>
            <w:shd w:val="clear" w:color="auto" w:fill="FFFFFF"/>
          </w:tcPr>
          <w:p w14:paraId="79C84583" w14:textId="77777777" w:rsidR="007031C8" w:rsidRPr="00CE3A3C" w:rsidRDefault="004343D9" w:rsidP="00BD2CD2">
            <w:pPr>
              <w:rPr>
                <w:rFonts w:cs="Arial"/>
                <w:szCs w:val="22"/>
                <w:lang w:val="en-AU"/>
              </w:rPr>
            </w:pPr>
            <w:bookmarkStart w:id="66" w:name="TotalNetInvestmentLoss"/>
            <w:r w:rsidRPr="00CE3A3C">
              <w:rPr>
                <w:rFonts w:cs="Arial"/>
                <w:szCs w:val="22"/>
                <w:lang w:val="en-AU"/>
              </w:rPr>
              <w:lastRenderedPageBreak/>
              <w:t>Total Net Investment Loss</w:t>
            </w:r>
            <w:bookmarkEnd w:id="66"/>
          </w:p>
        </w:tc>
        <w:tc>
          <w:tcPr>
            <w:tcW w:w="7938" w:type="dxa"/>
            <w:shd w:val="clear" w:color="auto" w:fill="FFFFFF"/>
          </w:tcPr>
          <w:p w14:paraId="131FB485" w14:textId="77777777" w:rsidR="007031C8" w:rsidRPr="00CE3A3C" w:rsidRDefault="004343D9" w:rsidP="00CE3A3C">
            <w:pPr>
              <w:ind w:left="142"/>
              <w:rPr>
                <w:rFonts w:cs="Arial"/>
                <w:szCs w:val="22"/>
                <w:lang w:val="en-AU"/>
              </w:rPr>
            </w:pPr>
            <w:r w:rsidRPr="00CE3A3C">
              <w:rPr>
                <w:rFonts w:cs="Arial"/>
                <w:szCs w:val="22"/>
                <w:lang w:val="en-AU"/>
              </w:rPr>
              <w:t xml:space="preserve">For the purpose of these Guidelines a Total Net Investment Loss has the same meaning as in Division 995 of the </w:t>
            </w:r>
            <w:r w:rsidRPr="00CE3A3C">
              <w:rPr>
                <w:rFonts w:cs="Arial"/>
                <w:i/>
                <w:szCs w:val="22"/>
                <w:lang w:val="en-AU"/>
              </w:rPr>
              <w:t>Income Tax Assessment Act 1997</w:t>
            </w:r>
            <w:r w:rsidRPr="00CE3A3C">
              <w:rPr>
                <w:rFonts w:cs="Arial"/>
                <w:szCs w:val="22"/>
                <w:lang w:val="en-AU"/>
              </w:rPr>
              <w:t>, i.e. the sum of:</w:t>
            </w:r>
          </w:p>
          <w:p w14:paraId="425D0498" w14:textId="77777777" w:rsidR="003A3BC4"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(a)</w:t>
            </w:r>
            <w:r w:rsidRPr="00CE3A3C">
              <w:rPr>
                <w:rFonts w:ascii="Arial" w:hAnsi="Arial" w:cs="Arial"/>
                <w:szCs w:val="22"/>
              </w:rPr>
              <w:tab/>
              <w:t xml:space="preserve">the amount (if any) by which the individual’s deductions for the income year that are attributable to financial investments exceed the individual’s gross income for that year from those investments; </w:t>
            </w:r>
          </w:p>
          <w:p w14:paraId="0586107E" w14:textId="77777777" w:rsidR="007031C8" w:rsidRPr="00CE3A3C" w:rsidRDefault="004343D9" w:rsidP="00700DAB">
            <w:pPr>
              <w:pStyle w:val="paragraph"/>
              <w:tabs>
                <w:tab w:val="clear" w:pos="1531"/>
                <w:tab w:val="left" w:pos="709"/>
                <w:tab w:val="left" w:pos="1134"/>
              </w:tabs>
              <w:spacing w:before="120" w:after="120"/>
              <w:ind w:left="709" w:firstLine="0"/>
              <w:rPr>
                <w:rFonts w:ascii="Arial" w:hAnsi="Arial" w:cs="Arial"/>
                <w:szCs w:val="22"/>
              </w:rPr>
            </w:pPr>
            <w:r w:rsidRPr="00CE3A3C">
              <w:rPr>
                <w:rFonts w:ascii="Arial" w:hAnsi="Arial" w:cs="Arial"/>
                <w:szCs w:val="22"/>
              </w:rPr>
              <w:t>and</w:t>
            </w:r>
          </w:p>
          <w:p w14:paraId="03335A04" w14:textId="77777777" w:rsidR="004343D9"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(b)</w:t>
            </w:r>
            <w:r w:rsidRPr="00CE3A3C">
              <w:rPr>
                <w:rFonts w:ascii="Arial" w:hAnsi="Arial" w:cs="Arial"/>
                <w:szCs w:val="22"/>
              </w:rPr>
              <w:tab/>
              <w:t>the amount (if any) by which the individual’s deductions for the income year that are attributable to rental property exceed the individual’s gross income for that year from rental property.</w:t>
            </w:r>
          </w:p>
          <w:p w14:paraId="6410ED52" w14:textId="77777777" w:rsidR="007031C8" w:rsidRPr="00CE3A3C" w:rsidRDefault="004343D9" w:rsidP="00CE3A3C">
            <w:pPr>
              <w:ind w:left="142"/>
              <w:rPr>
                <w:rFonts w:cs="Arial"/>
                <w:szCs w:val="22"/>
                <w:lang w:val="en-AU"/>
              </w:rPr>
            </w:pPr>
            <w:r w:rsidRPr="00CE3A3C">
              <w:rPr>
                <w:rFonts w:cs="Arial"/>
                <w:szCs w:val="22"/>
                <w:lang w:val="en-AU"/>
              </w:rPr>
              <w:t xml:space="preserve">For the purpose of the definition of Total Net Investment Loss above, ‘financial investment’ has the meaning in Division 995-Definitions of the </w:t>
            </w:r>
            <w:r w:rsidRPr="00CE3A3C">
              <w:rPr>
                <w:rFonts w:cs="Arial"/>
                <w:i/>
                <w:szCs w:val="22"/>
                <w:lang w:val="en-AU"/>
              </w:rPr>
              <w:t>Income Tax Assessment Act 1997</w:t>
            </w:r>
            <w:r w:rsidRPr="00CE3A3C">
              <w:rPr>
                <w:rFonts w:cs="Arial"/>
                <w:szCs w:val="22"/>
                <w:lang w:val="en-AU"/>
              </w:rPr>
              <w:t>, and includes the following:</w:t>
            </w:r>
          </w:p>
          <w:p w14:paraId="786D4086" w14:textId="77777777" w:rsidR="007031C8"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(a)</w:t>
            </w:r>
            <w:r w:rsidRPr="00CE3A3C">
              <w:rPr>
                <w:rFonts w:ascii="Arial" w:hAnsi="Arial" w:cs="Arial"/>
                <w:szCs w:val="22"/>
              </w:rPr>
              <w:tab/>
              <w:t>a share in a company;</w:t>
            </w:r>
          </w:p>
          <w:p w14:paraId="12514E71" w14:textId="77777777" w:rsidR="007031C8"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(b)</w:t>
            </w:r>
            <w:r w:rsidRPr="00CE3A3C">
              <w:rPr>
                <w:rFonts w:ascii="Arial" w:hAnsi="Arial" w:cs="Arial"/>
                <w:szCs w:val="22"/>
              </w:rPr>
              <w:tab/>
              <w:t>an interest in a managed investment scheme (within the meaning of the Corporations Act 2001);</w:t>
            </w:r>
          </w:p>
          <w:p w14:paraId="543AFEF8" w14:textId="77777777" w:rsidR="007031C8"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(c)</w:t>
            </w:r>
            <w:r w:rsidRPr="00CE3A3C">
              <w:rPr>
                <w:rFonts w:ascii="Arial" w:hAnsi="Arial" w:cs="Arial"/>
                <w:szCs w:val="22"/>
              </w:rPr>
              <w:tab/>
              <w:t>a forestry interest in a forestry managed investment scheme;</w:t>
            </w:r>
          </w:p>
          <w:p w14:paraId="76545997" w14:textId="77777777" w:rsidR="007031C8" w:rsidRPr="00CE3A3C" w:rsidRDefault="004343D9" w:rsidP="00700DAB">
            <w:pPr>
              <w:pStyle w:val="paragraph"/>
              <w:tabs>
                <w:tab w:val="clear" w:pos="1531"/>
                <w:tab w:val="left" w:pos="709"/>
                <w:tab w:val="left" w:pos="1134"/>
              </w:tabs>
              <w:spacing w:before="120" w:after="120"/>
              <w:ind w:left="709" w:hanging="567"/>
              <w:rPr>
                <w:rFonts w:ascii="Arial" w:hAnsi="Arial" w:cs="Arial"/>
                <w:szCs w:val="22"/>
              </w:rPr>
            </w:pPr>
            <w:r w:rsidRPr="00CE3A3C">
              <w:rPr>
                <w:rFonts w:ascii="Arial" w:hAnsi="Arial" w:cs="Arial"/>
                <w:szCs w:val="22"/>
              </w:rPr>
              <w:t>(d)</w:t>
            </w:r>
            <w:r w:rsidRPr="00CE3A3C">
              <w:rPr>
                <w:rFonts w:ascii="Arial" w:hAnsi="Arial" w:cs="Arial"/>
                <w:szCs w:val="22"/>
              </w:rPr>
              <w:tab/>
              <w:t>a right or option in respect of an investment referred to in paragraph (a), (b) or (c);</w:t>
            </w:r>
          </w:p>
          <w:p w14:paraId="1CFDEC78" w14:textId="77777777" w:rsidR="007031C8" w:rsidRPr="00CE3A3C" w:rsidRDefault="004343D9" w:rsidP="00700DAB">
            <w:pPr>
              <w:pStyle w:val="paragraph"/>
              <w:tabs>
                <w:tab w:val="clear" w:pos="1531"/>
                <w:tab w:val="left" w:pos="709"/>
                <w:tab w:val="left" w:pos="1134"/>
              </w:tabs>
              <w:spacing w:before="120" w:after="120"/>
              <w:ind w:left="709" w:hanging="567"/>
              <w:rPr>
                <w:rFonts w:ascii="Arial" w:hAnsi="Arial" w:cs="Arial"/>
                <w:color w:val="000000"/>
                <w:szCs w:val="22"/>
              </w:rPr>
            </w:pPr>
            <w:r w:rsidRPr="00CE3A3C">
              <w:rPr>
                <w:rFonts w:ascii="Arial" w:hAnsi="Arial" w:cs="Arial"/>
                <w:szCs w:val="22"/>
              </w:rPr>
              <w:t>(e)</w:t>
            </w:r>
            <w:r w:rsidRPr="00CE3A3C">
              <w:rPr>
                <w:rFonts w:ascii="Arial" w:hAnsi="Arial" w:cs="Arial"/>
                <w:szCs w:val="22"/>
              </w:rPr>
              <w:tab/>
              <w:t xml:space="preserve">an investment of a like nature to any of those referred to in paragraphs (a) to (d). </w:t>
            </w:r>
          </w:p>
        </w:tc>
      </w:tr>
      <w:tr w:rsidR="007031C8" w:rsidRPr="00927C5F" w14:paraId="3F940AF2" w14:textId="77777777" w:rsidTr="00700DAB">
        <w:trPr>
          <w:cantSplit/>
        </w:trPr>
        <w:tc>
          <w:tcPr>
            <w:tcW w:w="1701" w:type="dxa"/>
            <w:shd w:val="clear" w:color="auto" w:fill="FFFFFF"/>
          </w:tcPr>
          <w:p w14:paraId="54E2BF84" w14:textId="77777777" w:rsidR="007031C8" w:rsidRPr="00CE3A3C" w:rsidRDefault="004343D9" w:rsidP="00BD2CD2">
            <w:pPr>
              <w:rPr>
                <w:rFonts w:cs="Arial"/>
                <w:szCs w:val="22"/>
                <w:lang w:val="en-AU"/>
              </w:rPr>
            </w:pPr>
            <w:bookmarkStart w:id="67" w:name="UnforeseenCircumstances"/>
            <w:r w:rsidRPr="00CE3A3C">
              <w:rPr>
                <w:rFonts w:cs="Arial"/>
                <w:szCs w:val="22"/>
                <w:lang w:val="en-AU"/>
              </w:rPr>
              <w:t>Unforeseen circumstances</w:t>
            </w:r>
            <w:bookmarkEnd w:id="67"/>
          </w:p>
        </w:tc>
        <w:tc>
          <w:tcPr>
            <w:tcW w:w="7938" w:type="dxa"/>
            <w:shd w:val="clear" w:color="auto" w:fill="FFFFFF"/>
          </w:tcPr>
          <w:p w14:paraId="19DA11D5" w14:textId="77777777" w:rsidR="007031C8" w:rsidRPr="00CE3A3C" w:rsidRDefault="004343D9" w:rsidP="00CE3A3C">
            <w:pPr>
              <w:ind w:left="142"/>
              <w:rPr>
                <w:rFonts w:cs="Arial"/>
                <w:szCs w:val="22"/>
                <w:lang w:val="en-AU"/>
              </w:rPr>
            </w:pPr>
            <w:r w:rsidRPr="00CE3A3C">
              <w:rPr>
                <w:rFonts w:cs="Arial"/>
                <w:szCs w:val="22"/>
                <w:lang w:val="en-AU"/>
              </w:rPr>
              <w:t>Matters that delay the commencement or resumption of studies, such as:</w:t>
            </w:r>
          </w:p>
          <w:p w14:paraId="5DEADAEA"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 xml:space="preserve">participation in a sporting or cultural event (for which the </w:t>
            </w:r>
            <w:hyperlink w:anchor="Student" w:tooltip="student" w:history="1">
              <w:r w:rsidRPr="00CE3A3C">
                <w:rPr>
                  <w:rStyle w:val="Hyperlink"/>
                  <w:rFonts w:cs="Arial"/>
                  <w:szCs w:val="22"/>
                  <w:lang w:val="en-AU"/>
                </w:rPr>
                <w:t>student</w:t>
              </w:r>
            </w:hyperlink>
            <w:r w:rsidRPr="00CE3A3C">
              <w:rPr>
                <w:rFonts w:cs="Arial"/>
                <w:szCs w:val="22"/>
                <w:lang w:val="en-AU"/>
              </w:rPr>
              <w:t xml:space="preserve"> was selected as a school, state or territory, or national representative)</w:t>
            </w:r>
            <w:r w:rsidR="003A3BC4" w:rsidRPr="00CE3A3C">
              <w:rPr>
                <w:rFonts w:cs="Arial"/>
                <w:szCs w:val="22"/>
                <w:lang w:val="en-AU"/>
              </w:rPr>
              <w:t>;</w:t>
            </w:r>
          </w:p>
          <w:p w14:paraId="15DD283D" w14:textId="77777777" w:rsidR="007031C8" w:rsidRPr="00CE3A3C" w:rsidRDefault="004343D9" w:rsidP="00700DAB">
            <w:pPr>
              <w:pStyle w:val="Bullet"/>
              <w:numPr>
                <w:ilvl w:val="0"/>
                <w:numId w:val="0"/>
              </w:numPr>
              <w:tabs>
                <w:tab w:val="left" w:pos="709"/>
              </w:tabs>
              <w:spacing w:after="120"/>
              <w:ind w:left="720"/>
              <w:rPr>
                <w:rFonts w:cs="Arial"/>
                <w:szCs w:val="22"/>
                <w:lang w:val="en-AU"/>
              </w:rPr>
            </w:pPr>
            <w:r w:rsidRPr="00CE3A3C">
              <w:rPr>
                <w:rFonts w:cs="Arial"/>
                <w:szCs w:val="22"/>
                <w:lang w:val="en-AU"/>
              </w:rPr>
              <w:t>and/or</w:t>
            </w:r>
          </w:p>
          <w:p w14:paraId="605D6ED8" w14:textId="77777777" w:rsidR="007031C8" w:rsidRPr="00CE3A3C" w:rsidRDefault="004343D9" w:rsidP="006510D3">
            <w:pPr>
              <w:pStyle w:val="Bullet"/>
              <w:numPr>
                <w:ilvl w:val="0"/>
                <w:numId w:val="19"/>
              </w:numPr>
              <w:tabs>
                <w:tab w:val="left" w:pos="709"/>
              </w:tabs>
              <w:spacing w:after="120"/>
              <w:ind w:hanging="578"/>
              <w:rPr>
                <w:rFonts w:cs="Arial"/>
                <w:szCs w:val="22"/>
                <w:lang w:val="en-AU"/>
              </w:rPr>
            </w:pPr>
            <w:r w:rsidRPr="00CE3A3C">
              <w:rPr>
                <w:rFonts w:cs="Arial"/>
                <w:szCs w:val="22"/>
                <w:lang w:val="en-AU"/>
              </w:rPr>
              <w:t>sudden onset of illness or an accident; or disruption to international travel.</w:t>
            </w:r>
          </w:p>
          <w:p w14:paraId="7B7247A1" w14:textId="77777777" w:rsidR="007031C8" w:rsidRPr="00CE3A3C" w:rsidRDefault="00AD5C53" w:rsidP="00CE3A3C">
            <w:pPr>
              <w:ind w:left="142"/>
              <w:rPr>
                <w:rFonts w:cs="Arial"/>
                <w:szCs w:val="22"/>
                <w:lang w:val="en-AU"/>
              </w:rPr>
            </w:pPr>
            <w:r w:rsidRPr="00CE3A3C">
              <w:rPr>
                <w:rFonts w:cs="Arial"/>
                <w:szCs w:val="22"/>
                <w:lang w:val="en-AU"/>
              </w:rPr>
              <w:t>If u</w:t>
            </w:r>
            <w:r w:rsidR="004343D9" w:rsidRPr="00CE3A3C">
              <w:rPr>
                <w:rFonts w:cs="Arial"/>
                <w:szCs w:val="22"/>
                <w:lang w:val="en-AU"/>
              </w:rPr>
              <w:t>nforeseen circumstances</w:t>
            </w:r>
            <w:r w:rsidRPr="00CE3A3C">
              <w:rPr>
                <w:rFonts w:cs="Arial"/>
                <w:szCs w:val="22"/>
                <w:lang w:val="en-AU"/>
              </w:rPr>
              <w:t xml:space="preserve"> occur, they may allow the backdating of allowances in recognition of the delayed start to education. </w:t>
            </w:r>
            <w:r w:rsidR="004343D9" w:rsidRPr="00CE3A3C">
              <w:rPr>
                <w:rFonts w:cs="Arial"/>
                <w:szCs w:val="22"/>
                <w:lang w:val="en-AU"/>
              </w:rPr>
              <w:t xml:space="preserve"> </w:t>
            </w:r>
            <w:r w:rsidRPr="00CE3A3C">
              <w:rPr>
                <w:rFonts w:cs="Arial"/>
                <w:szCs w:val="22"/>
                <w:lang w:val="en-AU"/>
              </w:rPr>
              <w:t xml:space="preserve">They </w:t>
            </w:r>
            <w:r w:rsidR="004343D9" w:rsidRPr="00CE3A3C">
              <w:rPr>
                <w:rFonts w:cs="Arial"/>
                <w:szCs w:val="22"/>
                <w:lang w:val="en-AU"/>
              </w:rPr>
              <w:t>do not affect continuing eligibility.</w:t>
            </w:r>
            <w:r w:rsidRPr="00CE3A3C">
              <w:rPr>
                <w:rFonts w:cs="Arial"/>
                <w:szCs w:val="22"/>
                <w:lang w:val="en-AU"/>
              </w:rPr>
              <w:t xml:space="preserve">  Unforeseen circumstances apply under Section </w:t>
            </w:r>
            <w:hyperlink w:anchor="_3.7.1.4_Concession_for_1" w:tooltip="Concession for late start" w:history="1">
              <w:r w:rsidR="009207D7" w:rsidRPr="00CE3A3C">
                <w:rPr>
                  <w:rStyle w:val="Hyperlink"/>
                  <w:rFonts w:cs="Arial"/>
                  <w:szCs w:val="22"/>
                  <w:lang w:val="en-AU"/>
                </w:rPr>
                <w:t>3.7.1.4</w:t>
              </w:r>
            </w:hyperlink>
            <w:r w:rsidR="009207D7" w:rsidRPr="00CE3A3C">
              <w:rPr>
                <w:rFonts w:cs="Arial"/>
                <w:szCs w:val="22"/>
                <w:lang w:val="en-AU"/>
              </w:rPr>
              <w:t>.</w:t>
            </w:r>
          </w:p>
          <w:p w14:paraId="6A32F2A8" w14:textId="77777777" w:rsidR="007031C8" w:rsidRPr="00CE3A3C" w:rsidRDefault="004343D9" w:rsidP="00CE3A3C">
            <w:pPr>
              <w:ind w:left="142"/>
              <w:rPr>
                <w:rFonts w:cs="Arial"/>
                <w:color w:val="000000"/>
                <w:szCs w:val="22"/>
                <w:lang w:val="en-AU"/>
              </w:rPr>
            </w:pPr>
            <w:r w:rsidRPr="00CE3A3C">
              <w:rPr>
                <w:rFonts w:cs="Arial"/>
                <w:color w:val="000000"/>
                <w:szCs w:val="22"/>
                <w:lang w:val="en-AU"/>
              </w:rPr>
              <w:t xml:space="preserve">See also </w:t>
            </w:r>
            <w:hyperlink w:anchor="CircumstancesBeyondTheFamilysControl" w:tooltip="Circumstances beyond the family’s control" w:history="1">
              <w:r w:rsidRPr="00CE3A3C">
                <w:rPr>
                  <w:rStyle w:val="Hyperlink"/>
                  <w:rFonts w:cs="Arial"/>
                  <w:szCs w:val="22"/>
                  <w:lang w:val="en-AU"/>
                </w:rPr>
                <w:t>Circumstances beyond the family’s control</w:t>
              </w:r>
            </w:hyperlink>
            <w:r w:rsidRPr="00CE3A3C">
              <w:rPr>
                <w:rFonts w:cs="Arial"/>
                <w:color w:val="000000"/>
                <w:szCs w:val="22"/>
                <w:lang w:val="en-AU"/>
              </w:rPr>
              <w:t>.</w:t>
            </w:r>
          </w:p>
        </w:tc>
      </w:tr>
    </w:tbl>
    <w:p w14:paraId="2D74BFAE" w14:textId="77777777" w:rsidR="007031C8" w:rsidRPr="00227FBA" w:rsidRDefault="007031C8" w:rsidP="00227FBA">
      <w:pPr>
        <w:pStyle w:val="Heading1"/>
        <w:sectPr w:rsidR="007031C8" w:rsidRPr="00227FBA" w:rsidSect="009033D6">
          <w:headerReference w:type="even" r:id="rId25"/>
          <w:headerReference w:type="default" r:id="rId26"/>
          <w:footerReference w:type="even" r:id="rId27"/>
          <w:footerReference w:type="default" r:id="rId28"/>
          <w:headerReference w:type="first" r:id="rId29"/>
          <w:pgSz w:w="11909" w:h="16834" w:code="9"/>
          <w:pgMar w:top="674" w:right="1134" w:bottom="851" w:left="1134" w:header="283" w:footer="709" w:gutter="0"/>
          <w:pgNumType w:fmt="lowerRoman"/>
          <w:cols w:space="720"/>
          <w:docGrid w:linePitch="326"/>
        </w:sectPr>
      </w:pPr>
      <w:bookmarkStart w:id="68" w:name="_Toc161552171"/>
    </w:p>
    <w:p w14:paraId="72EA40E9" w14:textId="77777777" w:rsidR="007031C8" w:rsidRPr="00227FBA" w:rsidRDefault="004343D9" w:rsidP="00227FBA">
      <w:pPr>
        <w:pStyle w:val="Heading1"/>
      </w:pPr>
      <w:bookmarkStart w:id="69" w:name="_1_General_information_about_the_AIC"/>
      <w:bookmarkStart w:id="70" w:name="_Toc234129281"/>
      <w:bookmarkStart w:id="71" w:name="_Toc264368371"/>
      <w:bookmarkStart w:id="72" w:name="_Toc418251809"/>
      <w:bookmarkStart w:id="73" w:name="_Toc469647149"/>
      <w:bookmarkEnd w:id="69"/>
      <w:r w:rsidRPr="00227FBA">
        <w:lastRenderedPageBreak/>
        <w:t>1</w:t>
      </w:r>
      <w:r w:rsidRPr="00227FBA">
        <w:tab/>
        <w:t>General information about the AIC Scheme</w:t>
      </w:r>
      <w:bookmarkEnd w:id="68"/>
      <w:bookmarkEnd w:id="70"/>
      <w:bookmarkEnd w:id="71"/>
      <w:bookmarkEnd w:id="72"/>
      <w:bookmarkEnd w:id="73"/>
    </w:p>
    <w:p w14:paraId="1FC92E85" w14:textId="77777777" w:rsidR="007031C8" w:rsidRPr="00B64341" w:rsidRDefault="004343D9" w:rsidP="00BD2CD2">
      <w:pPr>
        <w:rPr>
          <w:lang w:val="en-AU"/>
        </w:rPr>
      </w:pPr>
      <w:r w:rsidRPr="00B64341">
        <w:rPr>
          <w:lang w:val="en-AU"/>
        </w:rPr>
        <w:t>This section includes:</w:t>
      </w:r>
    </w:p>
    <w:p w14:paraId="040A722C" w14:textId="77777777" w:rsidR="007031C8" w:rsidRPr="00B64341" w:rsidRDefault="004238B4" w:rsidP="002310DB">
      <w:pPr>
        <w:pStyle w:val="ListParagraph"/>
        <w:rPr>
          <w:rFonts w:cs="Arial"/>
          <w:lang w:val="en-AU"/>
        </w:rPr>
      </w:pPr>
      <w:hyperlink w:anchor="_1.1_Description" w:tooltip="Description of the scheme" w:history="1">
        <w:r w:rsidR="004343D9" w:rsidRPr="00B64341">
          <w:rPr>
            <w:rStyle w:val="Hyperlink"/>
            <w:rFonts w:cs="Arial"/>
            <w:lang w:val="en-AU"/>
          </w:rPr>
          <w:t>1.</w:t>
        </w:r>
        <w:bookmarkStart w:id="74" w:name="_Hlt205692902"/>
        <w:r w:rsidR="004343D9" w:rsidRPr="00B64341">
          <w:rPr>
            <w:rStyle w:val="Hyperlink"/>
            <w:rFonts w:cs="Arial"/>
            <w:lang w:val="en-AU"/>
          </w:rPr>
          <w:t>1</w:t>
        </w:r>
        <w:bookmarkEnd w:id="74"/>
      </w:hyperlink>
      <w:r w:rsidR="004343D9" w:rsidRPr="00B64341">
        <w:rPr>
          <w:rFonts w:cs="Arial"/>
          <w:lang w:val="en-AU"/>
        </w:rPr>
        <w:tab/>
        <w:t>Description of the scheme</w:t>
      </w:r>
    </w:p>
    <w:bookmarkStart w:id="75" w:name="_Hlt205692905"/>
    <w:p w14:paraId="1FCAAAE6" w14:textId="77777777" w:rsidR="007031C8" w:rsidRPr="00B64341" w:rsidRDefault="002C15FC" w:rsidP="002310DB">
      <w:pPr>
        <w:pStyle w:val="ListParagraph"/>
        <w:rPr>
          <w:rFonts w:cs="Arial"/>
          <w:lang w:val="en-AU"/>
        </w:rPr>
      </w:pPr>
      <w:r w:rsidRPr="00B64341">
        <w:rPr>
          <w:rFonts w:cs="Arial"/>
          <w:lang w:val="en-AU"/>
        </w:rPr>
        <w:fldChar w:fldCharType="begin"/>
      </w:r>
      <w:r w:rsidR="00DD6666">
        <w:rPr>
          <w:rFonts w:cs="Arial"/>
          <w:lang w:val="en-AU"/>
        </w:rPr>
        <w:instrText>HYPERLINK  \l "_1.2_Objectives" \o "Objectives"</w:instrText>
      </w:r>
      <w:r w:rsidRPr="00B64341">
        <w:rPr>
          <w:rFonts w:cs="Arial"/>
          <w:lang w:val="en-AU"/>
        </w:rPr>
        <w:fldChar w:fldCharType="separate"/>
      </w:r>
      <w:r w:rsidR="004343D9" w:rsidRPr="00B64341">
        <w:rPr>
          <w:rStyle w:val="Hyperlink"/>
          <w:rFonts w:cs="Arial"/>
          <w:lang w:val="en-AU"/>
        </w:rPr>
        <w:t>1.2</w:t>
      </w:r>
      <w:r w:rsidRPr="00B64341">
        <w:rPr>
          <w:rFonts w:cs="Arial"/>
          <w:lang w:val="en-AU"/>
        </w:rPr>
        <w:fldChar w:fldCharType="end"/>
      </w:r>
      <w:bookmarkEnd w:id="75"/>
      <w:r w:rsidR="004343D9" w:rsidRPr="00B64341">
        <w:rPr>
          <w:rFonts w:cs="Arial"/>
          <w:lang w:val="en-AU"/>
        </w:rPr>
        <w:tab/>
        <w:t>Objectives</w:t>
      </w:r>
    </w:p>
    <w:p w14:paraId="3D0AF3C6" w14:textId="77777777" w:rsidR="007031C8" w:rsidRPr="00B64341" w:rsidRDefault="004238B4" w:rsidP="002310DB">
      <w:pPr>
        <w:pStyle w:val="ListParagraph"/>
        <w:rPr>
          <w:rFonts w:cs="Arial"/>
          <w:lang w:val="en-AU"/>
        </w:rPr>
      </w:pPr>
      <w:hyperlink w:anchor="_1.3_Eligibility" w:tooltip="Eligibility" w:history="1">
        <w:r w:rsidR="004343D9" w:rsidRPr="00B64341">
          <w:rPr>
            <w:rStyle w:val="Hyperlink"/>
            <w:rFonts w:cs="Arial"/>
            <w:lang w:val="en-AU"/>
          </w:rPr>
          <w:t>1.</w:t>
        </w:r>
        <w:bookmarkStart w:id="76" w:name="_Hlt205692908"/>
        <w:r w:rsidR="004343D9" w:rsidRPr="00B64341">
          <w:rPr>
            <w:rStyle w:val="Hyperlink"/>
            <w:rFonts w:cs="Arial"/>
            <w:lang w:val="en-AU"/>
          </w:rPr>
          <w:t>3</w:t>
        </w:r>
        <w:bookmarkEnd w:id="76"/>
      </w:hyperlink>
      <w:r w:rsidR="004343D9" w:rsidRPr="00B64341">
        <w:rPr>
          <w:rFonts w:cs="Arial"/>
          <w:lang w:val="en-AU"/>
        </w:rPr>
        <w:tab/>
        <w:t>Eligibility</w:t>
      </w:r>
    </w:p>
    <w:p w14:paraId="6836D1F0" w14:textId="77777777" w:rsidR="007031C8" w:rsidRPr="00B64341" w:rsidRDefault="004238B4" w:rsidP="002310DB">
      <w:pPr>
        <w:pStyle w:val="ListParagraph"/>
        <w:rPr>
          <w:rFonts w:cs="Arial"/>
          <w:lang w:val="en-AU"/>
        </w:rPr>
      </w:pPr>
      <w:hyperlink w:anchor="_1.4_Types_of_1" w:tooltip="Types of allowances" w:history="1">
        <w:r w:rsidR="004343D9" w:rsidRPr="00B64341">
          <w:rPr>
            <w:rStyle w:val="Hyperlink"/>
            <w:rFonts w:cs="Arial"/>
            <w:lang w:val="en-AU"/>
          </w:rPr>
          <w:t>1.</w:t>
        </w:r>
        <w:bookmarkStart w:id="77" w:name="_Hlt165488943"/>
        <w:bookmarkStart w:id="78" w:name="_Hlt165488944"/>
        <w:bookmarkStart w:id="79" w:name="_Hlt205692912"/>
        <w:r w:rsidR="004343D9" w:rsidRPr="00B64341">
          <w:rPr>
            <w:rStyle w:val="Hyperlink"/>
            <w:rFonts w:cs="Arial"/>
            <w:lang w:val="en-AU"/>
          </w:rPr>
          <w:t>4</w:t>
        </w:r>
        <w:bookmarkEnd w:id="77"/>
        <w:bookmarkEnd w:id="78"/>
        <w:bookmarkEnd w:id="79"/>
      </w:hyperlink>
      <w:r w:rsidR="004343D9" w:rsidRPr="00B64341">
        <w:rPr>
          <w:rFonts w:cs="Arial"/>
          <w:lang w:val="en-AU"/>
        </w:rPr>
        <w:tab/>
        <w:t>Types of allowances</w:t>
      </w:r>
    </w:p>
    <w:p w14:paraId="1A20CA51" w14:textId="77777777" w:rsidR="007031C8" w:rsidRPr="00B64341" w:rsidRDefault="004238B4" w:rsidP="002310DB">
      <w:pPr>
        <w:pStyle w:val="ListParagraph"/>
        <w:rPr>
          <w:rFonts w:cs="Arial"/>
          <w:lang w:val="en-AU"/>
        </w:rPr>
      </w:pPr>
      <w:hyperlink w:anchor="_1.5_Legislative_basis" w:tooltip="Legislative basis" w:history="1">
        <w:r w:rsidR="004343D9" w:rsidRPr="00B64341">
          <w:rPr>
            <w:rStyle w:val="Hyperlink"/>
            <w:rFonts w:cs="Arial"/>
            <w:lang w:val="en-AU"/>
          </w:rPr>
          <w:t>1.</w:t>
        </w:r>
        <w:bookmarkStart w:id="80" w:name="_Hlt205692917"/>
        <w:r w:rsidR="004343D9" w:rsidRPr="00B64341">
          <w:rPr>
            <w:rStyle w:val="Hyperlink"/>
            <w:rFonts w:cs="Arial"/>
            <w:lang w:val="en-AU"/>
          </w:rPr>
          <w:t>5</w:t>
        </w:r>
        <w:bookmarkEnd w:id="80"/>
      </w:hyperlink>
      <w:r w:rsidR="004343D9" w:rsidRPr="00B64341">
        <w:rPr>
          <w:rFonts w:cs="Arial"/>
          <w:lang w:val="en-AU"/>
        </w:rPr>
        <w:tab/>
        <w:t>Legislative basis.</w:t>
      </w:r>
    </w:p>
    <w:p w14:paraId="76FE4F01" w14:textId="77777777" w:rsidR="007031C8" w:rsidRPr="00B64341" w:rsidRDefault="007031C8" w:rsidP="002310DB">
      <w:pPr>
        <w:pStyle w:val="BulletTab2Last"/>
        <w:numPr>
          <w:ilvl w:val="0"/>
          <w:numId w:val="0"/>
        </w:numPr>
        <w:spacing w:after="120"/>
        <w:rPr>
          <w:rFonts w:cs="Arial"/>
          <w:lang w:val="en-AU"/>
        </w:rPr>
      </w:pPr>
    </w:p>
    <w:p w14:paraId="1529C171" w14:textId="77777777" w:rsidR="007031C8" w:rsidRPr="005E1ABB" w:rsidRDefault="004343D9" w:rsidP="002310DB">
      <w:pPr>
        <w:pStyle w:val="Heading2"/>
        <w:spacing w:before="120" w:after="120"/>
      </w:pPr>
      <w:bookmarkStart w:id="81" w:name="_1.1_Description"/>
      <w:bookmarkStart w:id="82" w:name="_Toc234129282"/>
      <w:bookmarkStart w:id="83" w:name="_Toc264368372"/>
      <w:bookmarkStart w:id="84" w:name="_Toc418251810"/>
      <w:bookmarkStart w:id="85" w:name="_Toc469647150"/>
      <w:bookmarkStart w:id="86" w:name="_Toc161552172"/>
      <w:bookmarkEnd w:id="81"/>
      <w:r w:rsidRPr="005E1ABB">
        <w:t>1.1</w:t>
      </w:r>
      <w:r w:rsidRPr="005E1ABB">
        <w:tab/>
        <w:t>Description</w:t>
      </w:r>
      <w:bookmarkEnd w:id="82"/>
      <w:bookmarkEnd w:id="83"/>
      <w:bookmarkEnd w:id="84"/>
      <w:bookmarkEnd w:id="85"/>
    </w:p>
    <w:p w14:paraId="7DEECB10" w14:textId="77777777" w:rsidR="007031C8" w:rsidRPr="00B64341" w:rsidRDefault="004343D9" w:rsidP="00BD2CD2">
      <w:pPr>
        <w:rPr>
          <w:lang w:val="en-AU"/>
        </w:rPr>
      </w:pPr>
      <w:r w:rsidRPr="00B64341">
        <w:rPr>
          <w:lang w:val="en-AU"/>
        </w:rPr>
        <w:t xml:space="preserve">The Assistance for Isolated Children (AIC) Scheme helps the </w:t>
      </w:r>
      <w:hyperlink w:anchor="Family" w:tooltip="families" w:history="1">
        <w:r w:rsidRPr="00B64341">
          <w:rPr>
            <w:rStyle w:val="Hyperlink"/>
            <w:rFonts w:cs="Arial"/>
            <w:lang w:val="en-AU"/>
          </w:rPr>
          <w:t>fa</w:t>
        </w:r>
        <w:bookmarkStart w:id="87" w:name="_Hlt205692931"/>
        <w:r w:rsidRPr="00B64341">
          <w:rPr>
            <w:rStyle w:val="Hyperlink"/>
            <w:rFonts w:cs="Arial"/>
            <w:lang w:val="en-AU"/>
          </w:rPr>
          <w:t>m</w:t>
        </w:r>
        <w:bookmarkEnd w:id="87"/>
        <w:r w:rsidRPr="00B64341">
          <w:rPr>
            <w:rStyle w:val="Hyperlink"/>
            <w:rFonts w:cs="Arial"/>
            <w:lang w:val="en-AU"/>
          </w:rPr>
          <w:t>ilies</w:t>
        </w:r>
      </w:hyperlink>
      <w:r w:rsidRPr="00B64341">
        <w:rPr>
          <w:lang w:val="en-AU"/>
        </w:rPr>
        <w:t xml:space="preserve"> of primary, secondary, and certain tertiary </w:t>
      </w:r>
      <w:hyperlink w:anchor="Student" w:tooltip="students" w:history="1">
        <w:r w:rsidRPr="00B64341">
          <w:rPr>
            <w:rStyle w:val="Hyperlink"/>
            <w:rFonts w:cs="Arial"/>
            <w:lang w:val="en-AU"/>
          </w:rPr>
          <w:t>stud</w:t>
        </w:r>
        <w:bookmarkStart w:id="88" w:name="_Hlt205692946"/>
        <w:r w:rsidRPr="00B64341">
          <w:rPr>
            <w:rStyle w:val="Hyperlink"/>
            <w:rFonts w:cs="Arial"/>
            <w:lang w:val="en-AU"/>
          </w:rPr>
          <w:t>e</w:t>
        </w:r>
        <w:bookmarkEnd w:id="88"/>
        <w:r w:rsidRPr="00B64341">
          <w:rPr>
            <w:rStyle w:val="Hyperlink"/>
            <w:rFonts w:cs="Arial"/>
            <w:lang w:val="en-AU"/>
          </w:rPr>
          <w:t>nts</w:t>
        </w:r>
      </w:hyperlink>
      <w:r w:rsidRPr="00B64341">
        <w:rPr>
          <w:lang w:val="en-AU"/>
        </w:rPr>
        <w:t xml:space="preserve"> who cannot attend an </w:t>
      </w:r>
      <w:hyperlink w:anchor="AppropriateStateSchool" w:tooltip="appropriate state school" w:history="1">
        <w:r w:rsidRPr="00B64341">
          <w:rPr>
            <w:rStyle w:val="Hyperlink"/>
            <w:rFonts w:cs="Arial"/>
            <w:lang w:val="en-AU"/>
          </w:rPr>
          <w:t>app</w:t>
        </w:r>
        <w:bookmarkStart w:id="89" w:name="_Hlt177543034"/>
        <w:bookmarkStart w:id="90" w:name="_Hlt177543035"/>
        <w:r w:rsidRPr="00B64341">
          <w:rPr>
            <w:rStyle w:val="Hyperlink"/>
            <w:rFonts w:cs="Arial"/>
            <w:lang w:val="en-AU"/>
          </w:rPr>
          <w:t>r</w:t>
        </w:r>
        <w:bookmarkEnd w:id="89"/>
        <w:bookmarkEnd w:id="90"/>
        <w:r w:rsidRPr="00B64341">
          <w:rPr>
            <w:rStyle w:val="Hyperlink"/>
            <w:rFonts w:cs="Arial"/>
            <w:lang w:val="en-AU"/>
          </w:rPr>
          <w:t>op</w:t>
        </w:r>
        <w:bookmarkStart w:id="91" w:name="_Hlt205692953"/>
        <w:r w:rsidRPr="00B64341">
          <w:rPr>
            <w:rStyle w:val="Hyperlink"/>
            <w:rFonts w:cs="Arial"/>
            <w:lang w:val="en-AU"/>
          </w:rPr>
          <w:t>r</w:t>
        </w:r>
        <w:bookmarkEnd w:id="91"/>
        <w:r w:rsidRPr="00B64341">
          <w:rPr>
            <w:rStyle w:val="Hyperlink"/>
            <w:rFonts w:cs="Arial"/>
            <w:lang w:val="en-AU"/>
          </w:rPr>
          <w:t>iate state school</w:t>
        </w:r>
      </w:hyperlink>
      <w:r w:rsidRPr="00B64341">
        <w:rPr>
          <w:lang w:val="en-AU"/>
        </w:rPr>
        <w:t xml:space="preserve"> on a daily basis because of geographical isolation</w:t>
      </w:r>
      <w:r w:rsidR="003A3BC4" w:rsidRPr="00B64341">
        <w:rPr>
          <w:lang w:val="en-AU"/>
        </w:rPr>
        <w:t xml:space="preserve">.  </w:t>
      </w:r>
      <w:r w:rsidRPr="00B64341">
        <w:rPr>
          <w:lang w:val="en-AU"/>
        </w:rPr>
        <w:t>An appropriate state school is one that offers tuition at the year or grade for which the student is qualified to enrol.</w:t>
      </w:r>
    </w:p>
    <w:p w14:paraId="4CF11BCC" w14:textId="77777777" w:rsidR="007031C8" w:rsidRPr="00B64341" w:rsidRDefault="004343D9" w:rsidP="00BD2CD2">
      <w:pPr>
        <w:rPr>
          <w:lang w:val="en-AU"/>
        </w:rPr>
      </w:pPr>
      <w:r w:rsidRPr="00B64341">
        <w:rPr>
          <w:lang w:val="en-AU"/>
        </w:rPr>
        <w:t xml:space="preserve">If a student has a </w:t>
      </w:r>
      <w:hyperlink w:anchor="DisabilityOrOtherCondition" w:tooltip="disability or other health-related condition" w:history="1">
        <w:r w:rsidRPr="00B64341">
          <w:rPr>
            <w:rStyle w:val="Hyperlink"/>
            <w:rFonts w:cs="Arial"/>
            <w:lang w:val="en-AU"/>
          </w:rPr>
          <w:t>disability or other health-rel</w:t>
        </w:r>
        <w:bookmarkStart w:id="92" w:name="_Hlt205692968"/>
        <w:r w:rsidRPr="00B64341">
          <w:rPr>
            <w:rStyle w:val="Hyperlink"/>
            <w:rFonts w:cs="Arial"/>
            <w:lang w:val="en-AU"/>
          </w:rPr>
          <w:t>a</w:t>
        </w:r>
        <w:bookmarkEnd w:id="92"/>
        <w:r w:rsidRPr="00B64341">
          <w:rPr>
            <w:rStyle w:val="Hyperlink"/>
            <w:rFonts w:cs="Arial"/>
            <w:lang w:val="en-AU"/>
          </w:rPr>
          <w:t>ted condition</w:t>
        </w:r>
      </w:hyperlink>
      <w:r w:rsidRPr="00B64341">
        <w:rPr>
          <w:lang w:val="en-AU"/>
        </w:rPr>
        <w:t xml:space="preserve"> or a special education need that requires a </w:t>
      </w:r>
      <w:hyperlink w:anchor="SpecialSchool" w:tooltip="special school" w:history="1">
        <w:r w:rsidRPr="00B64341">
          <w:rPr>
            <w:rStyle w:val="Hyperlink"/>
            <w:rFonts w:cs="Arial"/>
            <w:lang w:val="en-AU"/>
          </w:rPr>
          <w:t>special sch</w:t>
        </w:r>
        <w:bookmarkStart w:id="93" w:name="_Hlt205692981"/>
        <w:r w:rsidRPr="00B64341">
          <w:rPr>
            <w:rStyle w:val="Hyperlink"/>
            <w:rFonts w:cs="Arial"/>
            <w:lang w:val="en-AU"/>
          </w:rPr>
          <w:t>o</w:t>
        </w:r>
        <w:bookmarkEnd w:id="93"/>
        <w:r w:rsidRPr="00B64341">
          <w:rPr>
            <w:rStyle w:val="Hyperlink"/>
            <w:rFonts w:cs="Arial"/>
            <w:lang w:val="en-AU"/>
          </w:rPr>
          <w:t>ol</w:t>
        </w:r>
      </w:hyperlink>
      <w:r w:rsidRPr="00B64341">
        <w:rPr>
          <w:lang w:val="en-AU"/>
        </w:rPr>
        <w:t xml:space="preserve"> program, facilities or environment, an appropriate state school will be one that can provide access to those things.</w:t>
      </w:r>
    </w:p>
    <w:p w14:paraId="58C44C08" w14:textId="77777777" w:rsidR="007031C8" w:rsidRPr="00B64341" w:rsidRDefault="004343D9" w:rsidP="00BD2CD2">
      <w:pPr>
        <w:rPr>
          <w:lang w:val="en-AU"/>
        </w:rPr>
      </w:pPr>
      <w:r w:rsidRPr="00B64341">
        <w:rPr>
          <w:lang w:val="en-AU"/>
        </w:rPr>
        <w:t xml:space="preserve">The Australian Government Department of </w:t>
      </w:r>
      <w:r w:rsidR="00D45B1F" w:rsidRPr="00B64341">
        <w:rPr>
          <w:lang w:val="en-AU"/>
        </w:rPr>
        <w:t>Social Services</w:t>
      </w:r>
      <w:r w:rsidR="00FD3699" w:rsidRPr="00B64341">
        <w:rPr>
          <w:lang w:val="en-AU"/>
        </w:rPr>
        <w:t xml:space="preserve"> (DSS) </w:t>
      </w:r>
      <w:r w:rsidRPr="00B64341">
        <w:rPr>
          <w:lang w:val="en-AU"/>
        </w:rPr>
        <w:t>is responsible for AIC Scheme policy</w:t>
      </w:r>
      <w:r w:rsidR="003A3BC4" w:rsidRPr="00B64341">
        <w:rPr>
          <w:lang w:val="en-AU"/>
        </w:rPr>
        <w:t xml:space="preserve">.  </w:t>
      </w:r>
      <w:r w:rsidR="0016095D" w:rsidRPr="00B64341">
        <w:rPr>
          <w:lang w:val="en-AU"/>
        </w:rPr>
        <w:t>The</w:t>
      </w:r>
      <w:r w:rsidR="005469D8">
        <w:rPr>
          <w:lang w:val="en-AU"/>
        </w:rPr>
        <w:t> </w:t>
      </w:r>
      <w:r w:rsidR="008E1786" w:rsidRPr="005469D8">
        <w:rPr>
          <w:lang w:val="en-AU"/>
        </w:rPr>
        <w:t xml:space="preserve">Department of Human Services (DHS) Centrelink </w:t>
      </w:r>
      <w:r w:rsidR="00CE3A3C">
        <w:rPr>
          <w:lang w:val="en-AU"/>
        </w:rPr>
        <w:t>S</w:t>
      </w:r>
      <w:r w:rsidR="008E1786" w:rsidRPr="005469D8">
        <w:rPr>
          <w:lang w:val="en-AU"/>
        </w:rPr>
        <w:t>ervices</w:t>
      </w:r>
      <w:r w:rsidRPr="00B64341">
        <w:rPr>
          <w:lang w:val="en-AU"/>
        </w:rPr>
        <w:t xml:space="preserve"> conducts assessments, processes </w:t>
      </w:r>
      <w:hyperlink w:anchor="Claim" w:tooltip="claims" w:history="1">
        <w:r w:rsidRPr="00B64341">
          <w:rPr>
            <w:rStyle w:val="Hyperlink"/>
            <w:rFonts w:cs="Arial"/>
            <w:lang w:val="en-AU"/>
          </w:rPr>
          <w:t>cla</w:t>
        </w:r>
        <w:bookmarkStart w:id="94" w:name="_Hlt205693003"/>
        <w:r w:rsidRPr="00B64341">
          <w:rPr>
            <w:rStyle w:val="Hyperlink"/>
            <w:rFonts w:cs="Arial"/>
            <w:lang w:val="en-AU"/>
          </w:rPr>
          <w:t>i</w:t>
        </w:r>
        <w:bookmarkEnd w:id="94"/>
        <w:r w:rsidRPr="00B64341">
          <w:rPr>
            <w:rStyle w:val="Hyperlink"/>
            <w:rFonts w:cs="Arial"/>
            <w:lang w:val="en-AU"/>
          </w:rPr>
          <w:t>ms</w:t>
        </w:r>
      </w:hyperlink>
      <w:r w:rsidRPr="00B64341">
        <w:rPr>
          <w:lang w:val="en-AU"/>
        </w:rPr>
        <w:t xml:space="preserve"> and makes payments under </w:t>
      </w:r>
      <w:r w:rsidR="00AF7BE1" w:rsidRPr="00B64341">
        <w:rPr>
          <w:lang w:val="en-AU"/>
        </w:rPr>
        <w:t xml:space="preserve">its </w:t>
      </w:r>
      <w:r w:rsidR="00AF7BE1" w:rsidRPr="00B64341">
        <w:rPr>
          <w:szCs w:val="24"/>
          <w:lang w:val="en-AU" w:eastAsia="en-AU"/>
        </w:rPr>
        <w:t>Bilateral Management Arrangement with</w:t>
      </w:r>
      <w:r w:rsidRPr="00B64341">
        <w:rPr>
          <w:lang w:val="en-AU"/>
        </w:rPr>
        <w:t xml:space="preserve"> </w:t>
      </w:r>
      <w:r w:rsidR="00D45B1F" w:rsidRPr="00B64341">
        <w:rPr>
          <w:lang w:val="en-AU"/>
        </w:rPr>
        <w:t>DSS</w:t>
      </w:r>
      <w:r w:rsidRPr="00B64341">
        <w:rPr>
          <w:lang w:val="en-AU"/>
        </w:rPr>
        <w:t>.</w:t>
      </w:r>
    </w:p>
    <w:p w14:paraId="7DA5B076" w14:textId="77777777" w:rsidR="007031C8" w:rsidRPr="00B64341" w:rsidRDefault="007031C8" w:rsidP="00BD2CD2">
      <w:pPr>
        <w:rPr>
          <w:lang w:val="en-AU"/>
        </w:rPr>
      </w:pPr>
    </w:p>
    <w:p w14:paraId="586F8BBD" w14:textId="77777777" w:rsidR="007031C8" w:rsidRPr="005E1ABB" w:rsidRDefault="004343D9" w:rsidP="002310DB">
      <w:pPr>
        <w:pStyle w:val="Heading2"/>
        <w:spacing w:before="120" w:after="120"/>
      </w:pPr>
      <w:bookmarkStart w:id="95" w:name="_1.2_Objectives"/>
      <w:bookmarkStart w:id="96" w:name="_Toc234129283"/>
      <w:bookmarkStart w:id="97" w:name="_Toc264368373"/>
      <w:bookmarkStart w:id="98" w:name="_Toc418251811"/>
      <w:bookmarkStart w:id="99" w:name="_Toc469647151"/>
      <w:bookmarkEnd w:id="95"/>
      <w:r w:rsidRPr="005E1ABB">
        <w:t>1.2</w:t>
      </w:r>
      <w:r w:rsidRPr="005E1ABB">
        <w:tab/>
        <w:t>Objectives</w:t>
      </w:r>
      <w:bookmarkEnd w:id="86"/>
      <w:bookmarkEnd w:id="96"/>
      <w:bookmarkEnd w:id="97"/>
      <w:bookmarkEnd w:id="98"/>
      <w:bookmarkEnd w:id="99"/>
    </w:p>
    <w:p w14:paraId="4A50A8A7" w14:textId="77777777" w:rsidR="007031C8" w:rsidRPr="00B64341" w:rsidRDefault="004343D9" w:rsidP="00BD2CD2">
      <w:pPr>
        <w:rPr>
          <w:lang w:val="en-AU"/>
        </w:rPr>
      </w:pPr>
      <w:r w:rsidRPr="00B64341">
        <w:rPr>
          <w:lang w:val="en-AU"/>
        </w:rPr>
        <w:t xml:space="preserve">The aim of the AIC Scheme is to assist Australian children without reasonable daily access to an </w:t>
      </w:r>
      <w:hyperlink w:anchor="AppropriateStateSchool" w:tooltip="appropriate state school" w:history="1">
        <w:r w:rsidRPr="00B64341">
          <w:rPr>
            <w:rStyle w:val="Hyperlink"/>
            <w:rFonts w:cs="Arial"/>
            <w:lang w:val="en-AU"/>
          </w:rPr>
          <w:t>appropriate s</w:t>
        </w:r>
        <w:bookmarkStart w:id="100" w:name="_Hlt205693021"/>
        <w:r w:rsidRPr="00B64341">
          <w:rPr>
            <w:rStyle w:val="Hyperlink"/>
            <w:rFonts w:cs="Arial"/>
            <w:lang w:val="en-AU"/>
          </w:rPr>
          <w:t>t</w:t>
        </w:r>
        <w:bookmarkEnd w:id="100"/>
        <w:r w:rsidRPr="00B64341">
          <w:rPr>
            <w:rStyle w:val="Hyperlink"/>
            <w:rFonts w:cs="Arial"/>
            <w:lang w:val="en-AU"/>
          </w:rPr>
          <w:t>ate school</w:t>
        </w:r>
      </w:hyperlink>
      <w:r w:rsidR="003A3BC4" w:rsidRPr="00B64341">
        <w:rPr>
          <w:lang w:val="en-AU"/>
        </w:rPr>
        <w:t xml:space="preserve">.  </w:t>
      </w:r>
      <w:r w:rsidRPr="00B64341">
        <w:rPr>
          <w:lang w:val="en-AU"/>
        </w:rPr>
        <w:t>Families in isolated areas incur additional costs to educate their children</w:t>
      </w:r>
      <w:r w:rsidR="003A3BC4" w:rsidRPr="00B64341">
        <w:rPr>
          <w:lang w:val="en-AU"/>
        </w:rPr>
        <w:t xml:space="preserve">.  </w:t>
      </w:r>
      <w:r w:rsidRPr="00B64341">
        <w:rPr>
          <w:lang w:val="en-AU"/>
        </w:rPr>
        <w:t>The AIC Scheme provides financial assistance in the form of allowances to alleviate such costs.</w:t>
      </w:r>
    </w:p>
    <w:p w14:paraId="1362E417" w14:textId="77777777" w:rsidR="007031C8" w:rsidRPr="00B64341" w:rsidRDefault="004343D9" w:rsidP="00BD2CD2">
      <w:pPr>
        <w:rPr>
          <w:lang w:val="en-AU"/>
        </w:rPr>
      </w:pPr>
      <w:r w:rsidRPr="00B64341">
        <w:rPr>
          <w:lang w:val="en-AU"/>
        </w:rPr>
        <w:t>The scheme is not intended to help families where an appropriate state school is accessible</w:t>
      </w:r>
      <w:r w:rsidR="003A3BC4" w:rsidRPr="00B64341">
        <w:rPr>
          <w:lang w:val="en-AU"/>
        </w:rPr>
        <w:t xml:space="preserve">.  </w:t>
      </w:r>
      <w:r w:rsidRPr="00B64341">
        <w:rPr>
          <w:lang w:val="en-AU"/>
        </w:rPr>
        <w:t>However, if</w:t>
      </w:r>
      <w:r w:rsidR="00355A54">
        <w:rPr>
          <w:lang w:val="en-AU"/>
        </w:rPr>
        <w:t> </w:t>
      </w:r>
      <w:r w:rsidRPr="00B64341">
        <w:rPr>
          <w:lang w:val="en-AU"/>
        </w:rPr>
        <w:t>a</w:t>
      </w:r>
      <w:r w:rsidR="00355A54">
        <w:rPr>
          <w:lang w:val="en-AU"/>
        </w:rPr>
        <w:t> </w:t>
      </w:r>
      <w:hyperlink w:anchor="Student" w:tooltip="student" w:history="1">
        <w:r w:rsidRPr="00B64341">
          <w:rPr>
            <w:rStyle w:val="Hyperlink"/>
            <w:rFonts w:cs="Arial"/>
            <w:lang w:val="en-AU"/>
          </w:rPr>
          <w:t>stu</w:t>
        </w:r>
        <w:bookmarkStart w:id="101" w:name="_Hlt205693047"/>
        <w:r w:rsidRPr="00B64341">
          <w:rPr>
            <w:rStyle w:val="Hyperlink"/>
            <w:rFonts w:cs="Arial"/>
            <w:lang w:val="en-AU"/>
          </w:rPr>
          <w:t>d</w:t>
        </w:r>
        <w:bookmarkEnd w:id="101"/>
        <w:r w:rsidRPr="00B64341">
          <w:rPr>
            <w:rStyle w:val="Hyperlink"/>
            <w:rFonts w:cs="Arial"/>
            <w:lang w:val="en-AU"/>
          </w:rPr>
          <w:t>ent</w:t>
        </w:r>
      </w:hyperlink>
      <w:r w:rsidRPr="00B64341">
        <w:rPr>
          <w:lang w:val="en-AU"/>
        </w:rPr>
        <w:t xml:space="preserve"> does not have reasonable daily access to an appropriate state school, their </w:t>
      </w:r>
      <w:hyperlink w:anchor="Family" w:tooltip="family" w:history="1">
        <w:r w:rsidRPr="00B64341">
          <w:rPr>
            <w:rStyle w:val="Hyperlink"/>
            <w:rFonts w:cs="Arial"/>
            <w:lang w:val="en-AU"/>
          </w:rPr>
          <w:t>fam</w:t>
        </w:r>
        <w:bookmarkStart w:id="102" w:name="_Hlt205693053"/>
        <w:r w:rsidRPr="00B64341">
          <w:rPr>
            <w:rStyle w:val="Hyperlink"/>
            <w:rFonts w:cs="Arial"/>
            <w:lang w:val="en-AU"/>
          </w:rPr>
          <w:t>i</w:t>
        </w:r>
        <w:bookmarkEnd w:id="102"/>
        <w:r w:rsidRPr="00B64341">
          <w:rPr>
            <w:rStyle w:val="Hyperlink"/>
            <w:rFonts w:cs="Arial"/>
            <w:lang w:val="en-AU"/>
          </w:rPr>
          <w:t>ly</w:t>
        </w:r>
      </w:hyperlink>
      <w:r w:rsidRPr="00B64341">
        <w:rPr>
          <w:lang w:val="en-AU"/>
        </w:rPr>
        <w:t xml:space="preserve"> is free to send them to a school of their choosing.</w:t>
      </w:r>
    </w:p>
    <w:p w14:paraId="53D4FC87" w14:textId="77777777" w:rsidR="007031C8" w:rsidRPr="00B64341" w:rsidRDefault="007031C8" w:rsidP="00BD2CD2">
      <w:pPr>
        <w:rPr>
          <w:lang w:val="en-AU"/>
        </w:rPr>
      </w:pPr>
    </w:p>
    <w:p w14:paraId="2CE8AD66" w14:textId="77777777" w:rsidR="007031C8" w:rsidRPr="005E1ABB" w:rsidRDefault="004343D9" w:rsidP="002310DB">
      <w:pPr>
        <w:pStyle w:val="Heading2"/>
        <w:spacing w:before="120" w:after="120"/>
      </w:pPr>
      <w:bookmarkStart w:id="103" w:name="_1.3_Eligibility"/>
      <w:bookmarkStart w:id="104" w:name="_Toc161552173"/>
      <w:bookmarkStart w:id="105" w:name="_Toc234129284"/>
      <w:bookmarkStart w:id="106" w:name="_Toc264368374"/>
      <w:bookmarkStart w:id="107" w:name="_Toc418251812"/>
      <w:bookmarkStart w:id="108" w:name="_Toc469647152"/>
      <w:bookmarkEnd w:id="103"/>
      <w:r w:rsidRPr="005E1ABB">
        <w:t>1.3</w:t>
      </w:r>
      <w:r w:rsidRPr="005E1ABB">
        <w:tab/>
        <w:t>Eligibility</w:t>
      </w:r>
      <w:bookmarkEnd w:id="104"/>
      <w:bookmarkEnd w:id="105"/>
      <w:bookmarkEnd w:id="106"/>
      <w:bookmarkEnd w:id="107"/>
      <w:bookmarkEnd w:id="108"/>
    </w:p>
    <w:p w14:paraId="7550DA2C" w14:textId="77777777" w:rsidR="007031C8" w:rsidRPr="00B64341" w:rsidRDefault="004343D9" w:rsidP="00BD2CD2">
      <w:pPr>
        <w:rPr>
          <w:lang w:val="en-AU"/>
        </w:rPr>
      </w:pPr>
      <w:r w:rsidRPr="00B64341">
        <w:rPr>
          <w:lang w:val="en-AU"/>
        </w:rPr>
        <w:t>Applicants who meet the requirements of the AIC Scheme are ‘approved’ applicants</w:t>
      </w:r>
      <w:r w:rsidR="003A3BC4" w:rsidRPr="00B64341">
        <w:rPr>
          <w:lang w:val="en-AU"/>
        </w:rPr>
        <w:t xml:space="preserve">.  </w:t>
      </w:r>
      <w:hyperlink w:anchor="ApprovedApplicant" w:tooltip="Approved applicants" w:history="1">
        <w:r w:rsidRPr="00B64341">
          <w:rPr>
            <w:rStyle w:val="Hyperlink"/>
            <w:rFonts w:cs="Arial"/>
            <w:lang w:val="en-AU"/>
          </w:rPr>
          <w:t>Approved applic</w:t>
        </w:r>
        <w:bookmarkStart w:id="109" w:name="_Hlt205693067"/>
        <w:r w:rsidRPr="00B64341">
          <w:rPr>
            <w:rStyle w:val="Hyperlink"/>
            <w:rFonts w:cs="Arial"/>
            <w:lang w:val="en-AU"/>
          </w:rPr>
          <w:t>a</w:t>
        </w:r>
        <w:bookmarkEnd w:id="109"/>
        <w:r w:rsidRPr="00B64341">
          <w:rPr>
            <w:rStyle w:val="Hyperlink"/>
            <w:rFonts w:cs="Arial"/>
            <w:lang w:val="en-AU"/>
          </w:rPr>
          <w:t>nts</w:t>
        </w:r>
      </w:hyperlink>
      <w:r w:rsidRPr="00B64341">
        <w:rPr>
          <w:lang w:val="en-AU"/>
        </w:rPr>
        <w:t xml:space="preserve"> (who are usually </w:t>
      </w:r>
      <w:hyperlink w:anchor="Parent" w:tooltip="parents" w:history="1">
        <w:r w:rsidRPr="00B64341">
          <w:rPr>
            <w:rStyle w:val="Hyperlink"/>
            <w:rFonts w:cs="Arial"/>
            <w:lang w:val="en-AU"/>
          </w:rPr>
          <w:t>pa</w:t>
        </w:r>
        <w:bookmarkStart w:id="110" w:name="_Hlt205693080"/>
        <w:r w:rsidRPr="00B64341">
          <w:rPr>
            <w:rStyle w:val="Hyperlink"/>
            <w:rFonts w:cs="Arial"/>
            <w:lang w:val="en-AU"/>
          </w:rPr>
          <w:t>r</w:t>
        </w:r>
        <w:bookmarkEnd w:id="110"/>
        <w:r w:rsidRPr="00B64341">
          <w:rPr>
            <w:rStyle w:val="Hyperlink"/>
            <w:rFonts w:cs="Arial"/>
            <w:lang w:val="en-AU"/>
          </w:rPr>
          <w:t>e</w:t>
        </w:r>
        <w:bookmarkStart w:id="111" w:name="_Hlt205359447"/>
        <w:r w:rsidRPr="00B64341">
          <w:rPr>
            <w:rStyle w:val="Hyperlink"/>
            <w:rFonts w:cs="Arial"/>
            <w:lang w:val="en-AU"/>
          </w:rPr>
          <w:t>n</w:t>
        </w:r>
        <w:bookmarkEnd w:id="111"/>
        <w:r w:rsidRPr="00B64341">
          <w:rPr>
            <w:rStyle w:val="Hyperlink"/>
            <w:rFonts w:cs="Arial"/>
            <w:lang w:val="en-AU"/>
          </w:rPr>
          <w:t>ts</w:t>
        </w:r>
      </w:hyperlink>
      <w:r w:rsidRPr="00B64341">
        <w:rPr>
          <w:lang w:val="en-AU"/>
        </w:rPr>
        <w:t xml:space="preserve"> but can be parents’ </w:t>
      </w:r>
      <w:hyperlink w:anchor="Partner" w:tooltip="partners" w:history="1">
        <w:r w:rsidRPr="00B64341">
          <w:rPr>
            <w:rStyle w:val="Hyperlink"/>
            <w:rFonts w:cs="Arial"/>
            <w:lang w:val="en-AU"/>
          </w:rPr>
          <w:t>part</w:t>
        </w:r>
        <w:bookmarkStart w:id="112" w:name="_Hlt205693090"/>
        <w:r w:rsidRPr="00B64341">
          <w:rPr>
            <w:rStyle w:val="Hyperlink"/>
            <w:rFonts w:cs="Arial"/>
            <w:lang w:val="en-AU"/>
          </w:rPr>
          <w:t>n</w:t>
        </w:r>
        <w:bookmarkEnd w:id="112"/>
        <w:r w:rsidRPr="00B64341">
          <w:rPr>
            <w:rStyle w:val="Hyperlink"/>
            <w:rFonts w:cs="Arial"/>
            <w:lang w:val="en-AU"/>
          </w:rPr>
          <w:t>ers</w:t>
        </w:r>
      </w:hyperlink>
      <w:r w:rsidRPr="00B64341">
        <w:rPr>
          <w:lang w:val="en-AU"/>
        </w:rPr>
        <w:t xml:space="preserve">, organisations or institutions) may receive AIC allowances for </w:t>
      </w:r>
      <w:hyperlink w:anchor="EligibleStudent" w:tooltip="eligible students" w:history="1">
        <w:r w:rsidRPr="00B64341">
          <w:rPr>
            <w:rStyle w:val="Hyperlink"/>
            <w:rFonts w:cs="Arial"/>
            <w:lang w:val="en-AU"/>
          </w:rPr>
          <w:t>elig</w:t>
        </w:r>
        <w:bookmarkStart w:id="113" w:name="_Hlt205693136"/>
        <w:r w:rsidRPr="00B64341">
          <w:rPr>
            <w:rStyle w:val="Hyperlink"/>
            <w:rFonts w:cs="Arial"/>
            <w:lang w:val="en-AU"/>
          </w:rPr>
          <w:t>i</w:t>
        </w:r>
        <w:bookmarkEnd w:id="113"/>
        <w:r w:rsidRPr="00B64341">
          <w:rPr>
            <w:rStyle w:val="Hyperlink"/>
            <w:rFonts w:cs="Arial"/>
            <w:lang w:val="en-AU"/>
          </w:rPr>
          <w:t>ble students</w:t>
        </w:r>
      </w:hyperlink>
      <w:r w:rsidRPr="00B64341">
        <w:rPr>
          <w:lang w:val="en-AU"/>
        </w:rPr>
        <w:t>.</w:t>
      </w:r>
    </w:p>
    <w:p w14:paraId="39CECC10" w14:textId="77777777" w:rsidR="007031C8" w:rsidRPr="00B64341" w:rsidRDefault="004343D9" w:rsidP="00BD2CD2">
      <w:pPr>
        <w:rPr>
          <w:lang w:val="en-AU"/>
        </w:rPr>
      </w:pPr>
      <w:r w:rsidRPr="00B64341">
        <w:rPr>
          <w:lang w:val="en-AU"/>
        </w:rPr>
        <w:t>An AIC allowance is payable if:</w:t>
      </w:r>
    </w:p>
    <w:p w14:paraId="4D7741E0"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the approved applicant meets the eligibility conditions in </w:t>
      </w:r>
      <w:hyperlink w:anchor="_2_Applicant_eligibility" w:tooltip="Applicant eligibility" w:history="1">
        <w:r w:rsidRPr="00B64341">
          <w:rPr>
            <w:rStyle w:val="Hyperlink"/>
            <w:rFonts w:cs="Arial"/>
            <w:lang w:val="en-AU"/>
          </w:rPr>
          <w:t>Part 2</w:t>
        </w:r>
      </w:hyperlink>
      <w:r w:rsidR="001B2483" w:rsidRPr="00B64341">
        <w:rPr>
          <w:rFonts w:cs="Arial"/>
          <w:lang w:val="en-AU"/>
        </w:rPr>
        <w:t>;</w:t>
      </w:r>
    </w:p>
    <w:p w14:paraId="732713D3"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the </w:t>
      </w:r>
      <w:hyperlink w:anchor="Student" w:tooltip="student" w:history="1">
        <w:r w:rsidRPr="00B64341">
          <w:rPr>
            <w:rStyle w:val="Hyperlink"/>
            <w:rFonts w:cs="Arial"/>
            <w:lang w:val="en-AU"/>
          </w:rPr>
          <w:t>stude</w:t>
        </w:r>
        <w:bookmarkStart w:id="114" w:name="_Hlt205693162"/>
        <w:r w:rsidRPr="00B64341">
          <w:rPr>
            <w:rStyle w:val="Hyperlink"/>
            <w:rFonts w:cs="Arial"/>
            <w:lang w:val="en-AU"/>
          </w:rPr>
          <w:t>n</w:t>
        </w:r>
        <w:bookmarkEnd w:id="114"/>
        <w:r w:rsidRPr="00B64341">
          <w:rPr>
            <w:rStyle w:val="Hyperlink"/>
            <w:rFonts w:cs="Arial"/>
            <w:lang w:val="en-AU"/>
          </w:rPr>
          <w:t>t</w:t>
        </w:r>
      </w:hyperlink>
      <w:r w:rsidRPr="00B64341">
        <w:rPr>
          <w:rFonts w:cs="Arial"/>
          <w:lang w:val="en-AU"/>
        </w:rPr>
        <w:t xml:space="preserve"> meets the eligibility conditions in </w:t>
      </w:r>
      <w:hyperlink w:anchor="_3_Student_eligibility" w:tooltip="Student eligibility" w:history="1">
        <w:r w:rsidRPr="00B64341">
          <w:rPr>
            <w:rStyle w:val="Hyperlink"/>
            <w:rFonts w:cs="Arial"/>
            <w:lang w:val="en-AU"/>
          </w:rPr>
          <w:t>Part 3</w:t>
        </w:r>
      </w:hyperlink>
      <w:r w:rsidR="001B2483" w:rsidRPr="00B64341">
        <w:rPr>
          <w:rFonts w:cs="Arial"/>
          <w:lang w:val="en-AU"/>
        </w:rPr>
        <w:t>;</w:t>
      </w:r>
    </w:p>
    <w:p w14:paraId="3D30839B"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the student meets isolation conditions or has special needs identified in </w:t>
      </w:r>
      <w:hyperlink w:anchor="_4_Isolation_conditions" w:tooltip="Isolation conditions and special needs" w:history="1">
        <w:r w:rsidRPr="00B64341">
          <w:rPr>
            <w:rStyle w:val="Hyperlink"/>
            <w:rFonts w:cs="Arial"/>
            <w:lang w:val="en-AU"/>
          </w:rPr>
          <w:t>Part 4</w:t>
        </w:r>
      </w:hyperlink>
      <w:r w:rsidRPr="00B64341">
        <w:rPr>
          <w:rFonts w:cs="Arial"/>
          <w:lang w:val="en-AU"/>
        </w:rPr>
        <w:t>;</w:t>
      </w:r>
    </w:p>
    <w:p w14:paraId="0935B830" w14:textId="77777777" w:rsidR="007031C8" w:rsidRPr="00B64341" w:rsidRDefault="004343D9" w:rsidP="002310DB">
      <w:pPr>
        <w:pStyle w:val="ListParagraph"/>
        <w:ind w:left="567"/>
        <w:contextualSpacing w:val="0"/>
        <w:rPr>
          <w:rFonts w:cs="Arial"/>
          <w:lang w:val="en-AU"/>
        </w:rPr>
      </w:pPr>
      <w:r w:rsidRPr="00B64341">
        <w:rPr>
          <w:rFonts w:cs="Arial"/>
          <w:lang w:val="en-AU"/>
        </w:rPr>
        <w:t>and</w:t>
      </w:r>
    </w:p>
    <w:p w14:paraId="6CE7CBF9"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the student boards away from home, lives in a </w:t>
      </w:r>
      <w:hyperlink w:anchor="SecondFamilyHome" w:tooltip="second family home" w:history="1">
        <w:r w:rsidRPr="00B64341">
          <w:rPr>
            <w:rStyle w:val="Hyperlink"/>
            <w:rFonts w:cs="Arial"/>
            <w:lang w:val="en-AU"/>
          </w:rPr>
          <w:t>seco</w:t>
        </w:r>
        <w:bookmarkStart w:id="115" w:name="_Hlt205359502"/>
        <w:r w:rsidRPr="00B64341">
          <w:rPr>
            <w:rStyle w:val="Hyperlink"/>
            <w:rFonts w:cs="Arial"/>
            <w:lang w:val="en-AU"/>
          </w:rPr>
          <w:t>n</w:t>
        </w:r>
        <w:bookmarkEnd w:id="115"/>
        <w:r w:rsidRPr="00B64341">
          <w:rPr>
            <w:rStyle w:val="Hyperlink"/>
            <w:rFonts w:cs="Arial"/>
            <w:lang w:val="en-AU"/>
          </w:rPr>
          <w:t>d</w:t>
        </w:r>
        <w:bookmarkStart w:id="116" w:name="_Hlt205693172"/>
        <w:r w:rsidRPr="00B64341">
          <w:rPr>
            <w:rStyle w:val="Hyperlink"/>
            <w:rFonts w:cs="Arial"/>
            <w:lang w:val="en-AU"/>
          </w:rPr>
          <w:t xml:space="preserve"> </w:t>
        </w:r>
        <w:bookmarkEnd w:id="116"/>
        <w:r w:rsidRPr="00B64341">
          <w:rPr>
            <w:rStyle w:val="Hyperlink"/>
            <w:rFonts w:cs="Arial"/>
            <w:lang w:val="en-AU"/>
          </w:rPr>
          <w:t>family home</w:t>
        </w:r>
      </w:hyperlink>
      <w:r w:rsidRPr="00B64341">
        <w:rPr>
          <w:rFonts w:cs="Arial"/>
          <w:lang w:val="en-AU"/>
        </w:rPr>
        <w:t xml:space="preserve"> or studies by </w:t>
      </w:r>
      <w:hyperlink w:anchor="DistanceEducationMethods" w:tooltip="distance education methods" w:history="1">
        <w:r w:rsidR="007031C8" w:rsidRPr="00B64341">
          <w:rPr>
            <w:rStyle w:val="Hyperlink"/>
            <w:rFonts w:cs="Arial"/>
            <w:lang w:val="en-AU"/>
          </w:rPr>
          <w:t>distance education methods</w:t>
        </w:r>
      </w:hyperlink>
      <w:r w:rsidRPr="00B64341">
        <w:rPr>
          <w:rFonts w:cs="Arial"/>
          <w:lang w:val="en-AU"/>
        </w:rPr>
        <w:t xml:space="preserve"> (see </w:t>
      </w:r>
      <w:hyperlink w:anchor="_5_AIC_Scheme" w:tooltip="AIC allowances" w:history="1">
        <w:r w:rsidRPr="00B64341">
          <w:rPr>
            <w:rStyle w:val="Hyperlink"/>
            <w:rFonts w:cs="Arial"/>
            <w:lang w:val="en-AU"/>
          </w:rPr>
          <w:t>Part 5</w:t>
        </w:r>
      </w:hyperlink>
      <w:r w:rsidRPr="00B64341">
        <w:rPr>
          <w:rFonts w:cs="Arial"/>
          <w:lang w:val="en-AU"/>
        </w:rPr>
        <w:t>).</w:t>
      </w:r>
    </w:p>
    <w:p w14:paraId="1388F4B0" w14:textId="77777777" w:rsidR="007031C8" w:rsidRPr="00B64341" w:rsidRDefault="007031C8" w:rsidP="002310DB">
      <w:pPr>
        <w:pStyle w:val="BulletLast"/>
        <w:numPr>
          <w:ilvl w:val="0"/>
          <w:numId w:val="0"/>
        </w:numPr>
        <w:tabs>
          <w:tab w:val="left" w:pos="1134"/>
        </w:tabs>
        <w:spacing w:after="120"/>
        <w:ind w:left="357" w:hanging="357"/>
        <w:rPr>
          <w:rFonts w:cs="Arial"/>
          <w:lang w:val="en-AU"/>
        </w:rPr>
      </w:pPr>
    </w:p>
    <w:p w14:paraId="081FC6B4" w14:textId="77777777" w:rsidR="00BC77D6" w:rsidRDefault="00BC77D6" w:rsidP="00BD2CD2">
      <w:pPr>
        <w:rPr>
          <w:rFonts w:ascii="Georgia" w:hAnsi="Georgia"/>
          <w:color w:val="5F497A" w:themeColor="accent4" w:themeShade="BF"/>
          <w:sz w:val="32"/>
        </w:rPr>
      </w:pPr>
      <w:bookmarkStart w:id="117" w:name="_1.4_Types_of"/>
      <w:bookmarkStart w:id="118" w:name="_1.4_Types_of_allowances"/>
      <w:bookmarkStart w:id="119" w:name="_Toc161552174"/>
      <w:bookmarkStart w:id="120" w:name="_Toc234129285"/>
      <w:bookmarkStart w:id="121" w:name="_Toc264368375"/>
      <w:bookmarkEnd w:id="117"/>
      <w:bookmarkEnd w:id="118"/>
      <w:r>
        <w:br w:type="page"/>
      </w:r>
    </w:p>
    <w:p w14:paraId="461694CC" w14:textId="77777777" w:rsidR="007031C8" w:rsidRPr="005E1ABB" w:rsidRDefault="004343D9" w:rsidP="002310DB">
      <w:pPr>
        <w:pStyle w:val="Heading2"/>
        <w:spacing w:before="120" w:after="120"/>
      </w:pPr>
      <w:bookmarkStart w:id="122" w:name="_1.4_Types_of_1"/>
      <w:bookmarkStart w:id="123" w:name="_Toc418251813"/>
      <w:bookmarkStart w:id="124" w:name="_Toc469647153"/>
      <w:bookmarkEnd w:id="122"/>
      <w:r w:rsidRPr="005E1ABB">
        <w:lastRenderedPageBreak/>
        <w:t>1.4</w:t>
      </w:r>
      <w:r w:rsidRPr="005E1ABB">
        <w:tab/>
        <w:t>Types of allowances</w:t>
      </w:r>
      <w:bookmarkEnd w:id="119"/>
      <w:bookmarkEnd w:id="120"/>
      <w:bookmarkEnd w:id="121"/>
      <w:bookmarkEnd w:id="123"/>
      <w:bookmarkEnd w:id="124"/>
    </w:p>
    <w:p w14:paraId="6B5732CB" w14:textId="77777777" w:rsidR="007031C8" w:rsidRPr="00B64341" w:rsidRDefault="004343D9" w:rsidP="00BD2CD2">
      <w:pPr>
        <w:rPr>
          <w:lang w:val="en-AU"/>
        </w:rPr>
      </w:pPr>
      <w:r w:rsidRPr="00B64341">
        <w:rPr>
          <w:lang w:val="en-AU"/>
        </w:rPr>
        <w:t xml:space="preserve">Depending on the </w:t>
      </w:r>
      <w:hyperlink w:anchor="Student" w:tooltip="student’s" w:history="1">
        <w:r w:rsidRPr="00B64341">
          <w:rPr>
            <w:rStyle w:val="Hyperlink"/>
            <w:rFonts w:cs="Arial"/>
            <w:lang w:val="en-AU"/>
          </w:rPr>
          <w:t>stud</w:t>
        </w:r>
        <w:bookmarkStart w:id="125" w:name="_Hlt205693201"/>
        <w:r w:rsidRPr="00B64341">
          <w:rPr>
            <w:rStyle w:val="Hyperlink"/>
            <w:rFonts w:cs="Arial"/>
            <w:lang w:val="en-AU"/>
          </w:rPr>
          <w:t>e</w:t>
        </w:r>
        <w:bookmarkEnd w:id="125"/>
        <w:r w:rsidRPr="00B64341">
          <w:rPr>
            <w:rStyle w:val="Hyperlink"/>
            <w:rFonts w:cs="Arial"/>
            <w:lang w:val="en-AU"/>
          </w:rPr>
          <w:t>nt’s</w:t>
        </w:r>
      </w:hyperlink>
      <w:r w:rsidRPr="00B64341">
        <w:rPr>
          <w:lang w:val="en-AU"/>
        </w:rPr>
        <w:t xml:space="preserve"> circumstances, the AIC Scheme provides:</w:t>
      </w:r>
    </w:p>
    <w:p w14:paraId="0B448A0A"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Basic Boarding Allowance (see </w:t>
      </w:r>
      <w:hyperlink w:anchor="_5.2.1_Basic_Boarding" w:tooltip="Basic Boarding Allowance" w:history="1">
        <w:r w:rsidRPr="00B64341">
          <w:rPr>
            <w:rStyle w:val="Hyperlink"/>
            <w:rFonts w:cs="Arial"/>
            <w:lang w:val="en-AU"/>
          </w:rPr>
          <w:t>5</w:t>
        </w:r>
        <w:bookmarkStart w:id="126" w:name="_Hlt205693208"/>
        <w:r w:rsidRPr="00B64341">
          <w:rPr>
            <w:rStyle w:val="Hyperlink"/>
            <w:rFonts w:cs="Arial"/>
            <w:lang w:val="en-AU"/>
          </w:rPr>
          <w:t>.</w:t>
        </w:r>
        <w:bookmarkStart w:id="127" w:name="_Hlt214264169"/>
        <w:bookmarkStart w:id="128" w:name="_Hlt214264170"/>
        <w:bookmarkEnd w:id="126"/>
        <w:r w:rsidRPr="00B64341">
          <w:rPr>
            <w:rStyle w:val="Hyperlink"/>
            <w:rFonts w:cs="Arial"/>
            <w:lang w:val="en-AU"/>
          </w:rPr>
          <w:t>2</w:t>
        </w:r>
        <w:bookmarkEnd w:id="127"/>
        <w:bookmarkEnd w:id="128"/>
        <w:r w:rsidRPr="00B64341">
          <w:rPr>
            <w:rStyle w:val="Hyperlink"/>
            <w:rFonts w:cs="Arial"/>
            <w:lang w:val="en-AU"/>
          </w:rPr>
          <w:t>.1</w:t>
        </w:r>
      </w:hyperlink>
      <w:r w:rsidRPr="00B64341">
        <w:rPr>
          <w:rFonts w:cs="Arial"/>
          <w:lang w:val="en-AU"/>
        </w:rPr>
        <w:t>)</w:t>
      </w:r>
    </w:p>
    <w:p w14:paraId="5F705183"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Additional Boarding Allowance (see </w:t>
      </w:r>
      <w:hyperlink w:anchor="_5.2.2_Additional_Boarding" w:tooltip="Additional Boarding Allowance" w:history="1">
        <w:r w:rsidRPr="00B64341">
          <w:rPr>
            <w:rStyle w:val="Hyperlink"/>
            <w:rFonts w:cs="Arial"/>
            <w:lang w:val="en-AU"/>
          </w:rPr>
          <w:t>5.2</w:t>
        </w:r>
        <w:bookmarkStart w:id="129" w:name="_Hlt165488945"/>
        <w:bookmarkStart w:id="130" w:name="_Hlt205693222"/>
        <w:r w:rsidRPr="00B64341">
          <w:rPr>
            <w:rStyle w:val="Hyperlink"/>
            <w:rFonts w:cs="Arial"/>
            <w:lang w:val="en-AU"/>
          </w:rPr>
          <w:t>.</w:t>
        </w:r>
        <w:bookmarkEnd w:id="129"/>
        <w:bookmarkEnd w:id="130"/>
        <w:r w:rsidRPr="00B64341">
          <w:rPr>
            <w:rStyle w:val="Hyperlink"/>
            <w:rFonts w:cs="Arial"/>
            <w:lang w:val="en-AU"/>
          </w:rPr>
          <w:t>2</w:t>
        </w:r>
      </w:hyperlink>
      <w:r w:rsidRPr="00B64341">
        <w:rPr>
          <w:rFonts w:cs="Arial"/>
          <w:lang w:val="en-AU"/>
        </w:rPr>
        <w:t>)</w:t>
      </w:r>
    </w:p>
    <w:p w14:paraId="72F3EB0C"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Second Home Allowance (see </w:t>
      </w:r>
      <w:hyperlink w:anchor="_5.3_Second_Home" w:tooltip="Second Home Allowance" w:history="1">
        <w:r w:rsidRPr="00B64341">
          <w:rPr>
            <w:rStyle w:val="Hyperlink"/>
            <w:rFonts w:cs="Arial"/>
            <w:lang w:val="en-AU"/>
          </w:rPr>
          <w:t>5</w:t>
        </w:r>
        <w:bookmarkStart w:id="131" w:name="_Hlt205693234"/>
        <w:r w:rsidRPr="00B64341">
          <w:rPr>
            <w:rStyle w:val="Hyperlink"/>
            <w:rFonts w:cs="Arial"/>
            <w:lang w:val="en-AU"/>
          </w:rPr>
          <w:t>.</w:t>
        </w:r>
        <w:bookmarkEnd w:id="131"/>
        <w:r w:rsidRPr="00B64341">
          <w:rPr>
            <w:rStyle w:val="Hyperlink"/>
            <w:rFonts w:cs="Arial"/>
            <w:lang w:val="en-AU"/>
          </w:rPr>
          <w:t>3</w:t>
        </w:r>
      </w:hyperlink>
      <w:r w:rsidRPr="00B64341">
        <w:rPr>
          <w:rFonts w:cs="Arial"/>
          <w:lang w:val="en-AU"/>
        </w:rPr>
        <w:t>)</w:t>
      </w:r>
    </w:p>
    <w:p w14:paraId="128D311C"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Distance Education Allowance (see </w:t>
      </w:r>
      <w:hyperlink w:anchor="_5.4_Distance_Education" w:tooltip="Distance Education Allowance " w:history="1">
        <w:r w:rsidRPr="00B64341">
          <w:rPr>
            <w:rStyle w:val="Hyperlink"/>
            <w:rFonts w:cs="Arial"/>
            <w:lang w:val="en-AU"/>
          </w:rPr>
          <w:t>5.</w:t>
        </w:r>
        <w:bookmarkStart w:id="132" w:name="_Hlt205693278"/>
        <w:r w:rsidRPr="00B64341">
          <w:rPr>
            <w:rStyle w:val="Hyperlink"/>
            <w:rFonts w:cs="Arial"/>
            <w:lang w:val="en-AU"/>
          </w:rPr>
          <w:t>4</w:t>
        </w:r>
        <w:bookmarkEnd w:id="132"/>
      </w:hyperlink>
      <w:r w:rsidRPr="00B64341">
        <w:rPr>
          <w:rFonts w:cs="Arial"/>
          <w:lang w:val="en-AU"/>
        </w:rPr>
        <w:t>)</w:t>
      </w:r>
    </w:p>
    <w:p w14:paraId="4DA1BB7D" w14:textId="77777777" w:rsidR="007031C8" w:rsidRPr="00B64341" w:rsidRDefault="004343D9" w:rsidP="006510D3">
      <w:pPr>
        <w:pStyle w:val="ListParagraph"/>
        <w:numPr>
          <w:ilvl w:val="0"/>
          <w:numId w:val="13"/>
        </w:numPr>
        <w:ind w:left="567" w:hanging="567"/>
        <w:contextualSpacing w:val="0"/>
        <w:rPr>
          <w:rFonts w:cs="Arial"/>
          <w:lang w:val="en-AU"/>
        </w:rPr>
      </w:pPr>
      <w:r w:rsidRPr="00B64341">
        <w:rPr>
          <w:rFonts w:cs="Arial"/>
          <w:lang w:val="en-AU"/>
        </w:rPr>
        <w:t xml:space="preserve">Pensioner Education Supplement (see </w:t>
      </w:r>
      <w:hyperlink w:anchor="_5.5_Pensioner_Education" w:tooltip="Pensioner Education Supplement" w:history="1">
        <w:r w:rsidR="007031C8" w:rsidRPr="00B64341">
          <w:rPr>
            <w:rStyle w:val="Hyperlink"/>
            <w:rFonts w:cs="Arial"/>
            <w:lang w:val="en-AU"/>
          </w:rPr>
          <w:t>5.5</w:t>
        </w:r>
      </w:hyperlink>
      <w:r w:rsidRPr="00B64341">
        <w:rPr>
          <w:rFonts w:cs="Arial"/>
          <w:lang w:val="en-AU"/>
        </w:rPr>
        <w:t>).</w:t>
      </w:r>
    </w:p>
    <w:p w14:paraId="50A28CB7" w14:textId="77777777" w:rsidR="007031C8" w:rsidRPr="00B64341" w:rsidRDefault="004343D9" w:rsidP="00BD2CD2">
      <w:pPr>
        <w:rPr>
          <w:lang w:val="en-AU"/>
        </w:rPr>
      </w:pPr>
      <w:r w:rsidRPr="00B64341">
        <w:rPr>
          <w:lang w:val="en-AU"/>
        </w:rPr>
        <w:t>With the exception of the Additional Boarding Allowance, all allowances are free of means testing.</w:t>
      </w:r>
    </w:p>
    <w:p w14:paraId="06FD2E50" w14:textId="77777777" w:rsidR="007031C8" w:rsidRPr="00B64341" w:rsidRDefault="007031C8" w:rsidP="00BD2CD2">
      <w:pPr>
        <w:rPr>
          <w:lang w:val="en-AU"/>
        </w:rPr>
      </w:pPr>
    </w:p>
    <w:p w14:paraId="39E660C5" w14:textId="77777777" w:rsidR="007031C8" w:rsidRPr="005E1ABB" w:rsidRDefault="004343D9" w:rsidP="002310DB">
      <w:pPr>
        <w:pStyle w:val="Heading2"/>
        <w:spacing w:before="120" w:after="120"/>
      </w:pPr>
      <w:bookmarkStart w:id="133" w:name="_1.5_Legislative_basis"/>
      <w:bookmarkStart w:id="134" w:name="_Toc161552175"/>
      <w:bookmarkStart w:id="135" w:name="_Toc234129286"/>
      <w:bookmarkStart w:id="136" w:name="_Toc264368376"/>
      <w:bookmarkStart w:id="137" w:name="_Toc418251814"/>
      <w:bookmarkStart w:id="138" w:name="_Toc469647154"/>
      <w:bookmarkEnd w:id="133"/>
      <w:r w:rsidRPr="005E1ABB">
        <w:t>1.5</w:t>
      </w:r>
      <w:r w:rsidRPr="005E1ABB">
        <w:tab/>
        <w:t>Legislative basis</w:t>
      </w:r>
      <w:bookmarkEnd w:id="134"/>
      <w:bookmarkEnd w:id="135"/>
      <w:bookmarkEnd w:id="136"/>
      <w:bookmarkEnd w:id="137"/>
      <w:bookmarkEnd w:id="138"/>
    </w:p>
    <w:p w14:paraId="561B37C3" w14:textId="77777777" w:rsidR="007031C8" w:rsidRPr="00B64341" w:rsidRDefault="00BF7727" w:rsidP="00BD2CD2">
      <w:pPr>
        <w:rPr>
          <w:lang w:val="en-AU"/>
        </w:rPr>
      </w:pPr>
      <w:r w:rsidRPr="00B64341">
        <w:rPr>
          <w:lang w:val="en-AU"/>
        </w:rPr>
        <w:t>The AIC Scheme is a</w:t>
      </w:r>
      <w:r w:rsidR="004343D9" w:rsidRPr="00B64341">
        <w:rPr>
          <w:lang w:val="en-AU"/>
        </w:rPr>
        <w:t xml:space="preserve"> special educational assistance scheme, as defined by the </w:t>
      </w:r>
      <w:r w:rsidR="004343D9" w:rsidRPr="00B64341">
        <w:rPr>
          <w:i/>
          <w:lang w:val="en-AU"/>
        </w:rPr>
        <w:t xml:space="preserve">Student Assistance Act 1973 </w:t>
      </w:r>
      <w:r w:rsidR="004343D9" w:rsidRPr="00B64341">
        <w:rPr>
          <w:lang w:val="en-AU"/>
        </w:rPr>
        <w:t>(</w:t>
      </w:r>
      <w:hyperlink w:anchor="Act" w:tooltip="Student Assistance Act 1973 " w:history="1">
        <w:r w:rsidR="004343D9" w:rsidRPr="00B64341">
          <w:rPr>
            <w:rStyle w:val="Hyperlink"/>
            <w:rFonts w:cs="Arial"/>
            <w:lang w:val="en-AU"/>
          </w:rPr>
          <w:t>th</w:t>
        </w:r>
        <w:bookmarkStart w:id="139" w:name="_Hlt205693638"/>
        <w:r w:rsidR="004343D9" w:rsidRPr="00B64341">
          <w:rPr>
            <w:rStyle w:val="Hyperlink"/>
            <w:rFonts w:cs="Arial"/>
            <w:lang w:val="en-AU"/>
          </w:rPr>
          <w:t>e</w:t>
        </w:r>
        <w:bookmarkStart w:id="140" w:name="_Hlt205693341"/>
        <w:bookmarkStart w:id="141" w:name="_Hlt205693904"/>
        <w:bookmarkEnd w:id="139"/>
        <w:r w:rsidR="004343D9" w:rsidRPr="00B64341">
          <w:rPr>
            <w:rStyle w:val="Hyperlink"/>
            <w:rFonts w:cs="Arial"/>
            <w:lang w:val="en-AU"/>
          </w:rPr>
          <w:t xml:space="preserve"> </w:t>
        </w:r>
        <w:bookmarkStart w:id="142" w:name="_Hlt205693309"/>
        <w:bookmarkStart w:id="143" w:name="_Hlt205693761"/>
        <w:bookmarkEnd w:id="140"/>
        <w:bookmarkEnd w:id="141"/>
        <w:r w:rsidR="004343D9" w:rsidRPr="00B64341">
          <w:rPr>
            <w:rStyle w:val="Hyperlink"/>
            <w:rFonts w:cs="Arial"/>
            <w:lang w:val="en-AU"/>
          </w:rPr>
          <w:t>A</w:t>
        </w:r>
        <w:bookmarkEnd w:id="142"/>
        <w:bookmarkEnd w:id="143"/>
        <w:r w:rsidR="004343D9" w:rsidRPr="00B64341">
          <w:rPr>
            <w:rStyle w:val="Hyperlink"/>
            <w:rFonts w:cs="Arial"/>
            <w:lang w:val="en-AU"/>
          </w:rPr>
          <w:t>ct</w:t>
        </w:r>
      </w:hyperlink>
      <w:r w:rsidR="004343D9" w:rsidRPr="00B64341">
        <w:rPr>
          <w:lang w:val="en-AU"/>
        </w:rPr>
        <w:t>)</w:t>
      </w:r>
      <w:r w:rsidR="003A3BC4" w:rsidRPr="00B64341">
        <w:rPr>
          <w:lang w:val="en-AU"/>
        </w:rPr>
        <w:t xml:space="preserve">.  </w:t>
      </w:r>
      <w:r w:rsidR="004343D9" w:rsidRPr="00B64341">
        <w:rPr>
          <w:lang w:val="en-AU"/>
        </w:rPr>
        <w:t>Funding for the scheme is appropriated under section 55A of the Act</w:t>
      </w:r>
      <w:r w:rsidR="003A3BC4" w:rsidRPr="00B64341">
        <w:rPr>
          <w:lang w:val="en-AU"/>
        </w:rPr>
        <w:t xml:space="preserve">.  </w:t>
      </w:r>
      <w:r w:rsidR="004343D9" w:rsidRPr="00B64341">
        <w:rPr>
          <w:lang w:val="en-AU"/>
        </w:rPr>
        <w:t>Parts 6 and 7 of the Act detail such matters as the recovery of overpayments, various obligations of applicants, and penalties for non-compliance.</w:t>
      </w:r>
    </w:p>
    <w:p w14:paraId="6D3717A4" w14:textId="77777777" w:rsidR="007031C8" w:rsidRPr="00B64341" w:rsidRDefault="004343D9" w:rsidP="00BD2CD2">
      <w:pPr>
        <w:rPr>
          <w:lang w:val="en-AU"/>
        </w:rPr>
      </w:pPr>
      <w:r w:rsidRPr="00B64341">
        <w:rPr>
          <w:lang w:val="en-AU"/>
        </w:rPr>
        <w:t>Policy and procedures of the AIC Scheme that are not are set out in the Act are set out in these guidelines.</w:t>
      </w:r>
    </w:p>
    <w:p w14:paraId="7592ECAE" w14:textId="77777777" w:rsidR="00B64341" w:rsidRPr="00B64341" w:rsidRDefault="00B64341" w:rsidP="00BD2CD2">
      <w:pPr>
        <w:rPr>
          <w:lang w:val="en-AU"/>
        </w:rPr>
      </w:pPr>
    </w:p>
    <w:p w14:paraId="208EC407" w14:textId="77777777" w:rsidR="007031C8" w:rsidRPr="00227FBA" w:rsidRDefault="007031C8" w:rsidP="00227FBA">
      <w:pPr>
        <w:pStyle w:val="Heading1"/>
        <w:sectPr w:rsidR="007031C8" w:rsidRPr="00227FBA" w:rsidSect="009033D6">
          <w:headerReference w:type="even" r:id="rId30"/>
          <w:headerReference w:type="default" r:id="rId31"/>
          <w:footerReference w:type="even" r:id="rId32"/>
          <w:footerReference w:type="default" r:id="rId33"/>
          <w:headerReference w:type="first" r:id="rId34"/>
          <w:type w:val="oddPage"/>
          <w:pgSz w:w="11909" w:h="16834" w:code="9"/>
          <w:pgMar w:top="674" w:right="1134" w:bottom="851" w:left="1134" w:header="283" w:footer="709" w:gutter="0"/>
          <w:pgNumType w:start="1"/>
          <w:cols w:space="720"/>
          <w:docGrid w:linePitch="326"/>
        </w:sectPr>
      </w:pPr>
      <w:bookmarkStart w:id="144" w:name="_Toc161552177"/>
    </w:p>
    <w:p w14:paraId="2002FAEA" w14:textId="77777777" w:rsidR="007031C8" w:rsidRPr="00227FBA" w:rsidRDefault="004343D9" w:rsidP="00227FBA">
      <w:pPr>
        <w:pStyle w:val="Heading1"/>
      </w:pPr>
      <w:bookmarkStart w:id="145" w:name="_2_Applicant_eligibility"/>
      <w:bookmarkStart w:id="146" w:name="_Toc234129287"/>
      <w:bookmarkStart w:id="147" w:name="_Toc264368377"/>
      <w:bookmarkStart w:id="148" w:name="_Toc418251815"/>
      <w:bookmarkStart w:id="149" w:name="_Toc469647155"/>
      <w:bookmarkEnd w:id="145"/>
      <w:r w:rsidRPr="00227FBA">
        <w:lastRenderedPageBreak/>
        <w:t>2</w:t>
      </w:r>
      <w:r w:rsidRPr="00227FBA">
        <w:tab/>
        <w:t>Applicant eligibility</w:t>
      </w:r>
      <w:bookmarkEnd w:id="144"/>
      <w:bookmarkEnd w:id="146"/>
      <w:bookmarkEnd w:id="147"/>
      <w:bookmarkEnd w:id="148"/>
      <w:bookmarkEnd w:id="149"/>
    </w:p>
    <w:p w14:paraId="2D60A997" w14:textId="77777777" w:rsidR="007031C8" w:rsidRPr="005E1ABB" w:rsidRDefault="004343D9" w:rsidP="002310DB">
      <w:pPr>
        <w:pStyle w:val="Heading2"/>
        <w:spacing w:before="120" w:after="120"/>
      </w:pPr>
      <w:bookmarkStart w:id="150" w:name="_2.1_Requirements_for"/>
      <w:bookmarkStart w:id="151" w:name="_2.1_Requirements_for_applicants"/>
      <w:bookmarkStart w:id="152" w:name="_Toc161552178"/>
      <w:bookmarkStart w:id="153" w:name="_Toc234129288"/>
      <w:bookmarkStart w:id="154" w:name="_Toc264368378"/>
      <w:bookmarkStart w:id="155" w:name="_Toc418251816"/>
      <w:bookmarkStart w:id="156" w:name="_Toc469647156"/>
      <w:bookmarkEnd w:id="150"/>
      <w:bookmarkEnd w:id="151"/>
      <w:r w:rsidRPr="005E1ABB">
        <w:t>2.1</w:t>
      </w:r>
      <w:r w:rsidRPr="005E1ABB">
        <w:tab/>
        <w:t>Requirements for applicants</w:t>
      </w:r>
      <w:bookmarkEnd w:id="152"/>
      <w:bookmarkEnd w:id="153"/>
      <w:bookmarkEnd w:id="154"/>
      <w:bookmarkEnd w:id="155"/>
      <w:bookmarkEnd w:id="156"/>
    </w:p>
    <w:p w14:paraId="7056E3BD" w14:textId="77777777" w:rsidR="007031C8" w:rsidRPr="00B64341" w:rsidRDefault="004343D9" w:rsidP="00BD2CD2">
      <w:pPr>
        <w:rPr>
          <w:lang w:val="en-AU"/>
        </w:rPr>
      </w:pPr>
      <w:r w:rsidRPr="00B64341">
        <w:rPr>
          <w:lang w:val="en-AU"/>
        </w:rPr>
        <w:t xml:space="preserve">This section explains who can apply for AIC allowances on behalf of a </w:t>
      </w:r>
      <w:hyperlink w:anchor="Student" w:tooltip="student" w:history="1">
        <w:r w:rsidRPr="00B64341">
          <w:rPr>
            <w:rStyle w:val="Hyperlink"/>
            <w:rFonts w:cs="Arial"/>
            <w:lang w:val="en-AU"/>
          </w:rPr>
          <w:t>stud</w:t>
        </w:r>
        <w:bookmarkStart w:id="157" w:name="_Hlt205693948"/>
        <w:r w:rsidRPr="00B64341">
          <w:rPr>
            <w:rStyle w:val="Hyperlink"/>
            <w:rFonts w:cs="Arial"/>
            <w:lang w:val="en-AU"/>
          </w:rPr>
          <w:t>e</w:t>
        </w:r>
        <w:bookmarkEnd w:id="157"/>
        <w:r w:rsidRPr="00B64341">
          <w:rPr>
            <w:rStyle w:val="Hyperlink"/>
            <w:rFonts w:cs="Arial"/>
            <w:lang w:val="en-AU"/>
          </w:rPr>
          <w:t>nt</w:t>
        </w:r>
      </w:hyperlink>
      <w:r w:rsidRPr="00B64341">
        <w:rPr>
          <w:lang w:val="en-AU"/>
        </w:rPr>
        <w:t>, and the eligibility criteria the applicant must meet for allowances to be payable.</w:t>
      </w:r>
    </w:p>
    <w:p w14:paraId="506BBA5A" w14:textId="77777777" w:rsidR="007031C8" w:rsidRPr="00B64341" w:rsidRDefault="004343D9" w:rsidP="00BD2CD2">
      <w:pPr>
        <w:rPr>
          <w:lang w:val="en-AU"/>
        </w:rPr>
      </w:pPr>
      <w:r w:rsidRPr="00B64341">
        <w:rPr>
          <w:lang w:val="en-AU"/>
        </w:rPr>
        <w:t xml:space="preserve">While any person may apply, assistance is only payable to </w:t>
      </w:r>
      <w:hyperlink w:anchor="ApprovedApplicant" w:tooltip="approved applicants" w:history="1">
        <w:r w:rsidRPr="00B64341">
          <w:rPr>
            <w:rStyle w:val="Hyperlink"/>
            <w:rFonts w:cs="Arial"/>
            <w:lang w:val="en-AU"/>
          </w:rPr>
          <w:t>approv</w:t>
        </w:r>
        <w:bookmarkStart w:id="158" w:name="_Hlt205693956"/>
        <w:r w:rsidRPr="00B64341">
          <w:rPr>
            <w:rStyle w:val="Hyperlink"/>
            <w:rFonts w:cs="Arial"/>
            <w:lang w:val="en-AU"/>
          </w:rPr>
          <w:t>e</w:t>
        </w:r>
        <w:bookmarkEnd w:id="158"/>
        <w:r w:rsidRPr="00B64341">
          <w:rPr>
            <w:rStyle w:val="Hyperlink"/>
            <w:rFonts w:cs="Arial"/>
            <w:lang w:val="en-AU"/>
          </w:rPr>
          <w:t xml:space="preserve">d </w:t>
        </w:r>
        <w:bookmarkStart w:id="159" w:name="_Hlt165526482"/>
        <w:bookmarkStart w:id="160" w:name="_Hlt165526483"/>
        <w:r w:rsidRPr="00B64341">
          <w:rPr>
            <w:rStyle w:val="Hyperlink"/>
            <w:rFonts w:cs="Arial"/>
            <w:lang w:val="en-AU"/>
          </w:rPr>
          <w:t>a</w:t>
        </w:r>
        <w:bookmarkEnd w:id="159"/>
        <w:bookmarkEnd w:id="160"/>
        <w:r w:rsidRPr="00B64341">
          <w:rPr>
            <w:rStyle w:val="Hyperlink"/>
            <w:rFonts w:cs="Arial"/>
            <w:lang w:val="en-AU"/>
          </w:rPr>
          <w:t>pplicants</w:t>
        </w:r>
      </w:hyperlink>
      <w:r w:rsidRPr="00B64341">
        <w:rPr>
          <w:lang w:val="en-AU"/>
        </w:rPr>
        <w:t xml:space="preserve"> (who may be people, institutions or organisations)</w:t>
      </w:r>
      <w:r w:rsidR="003A3BC4" w:rsidRPr="00B64341">
        <w:rPr>
          <w:lang w:val="en-AU"/>
        </w:rPr>
        <w:t xml:space="preserve">.  </w:t>
      </w:r>
      <w:r w:rsidRPr="00B64341">
        <w:rPr>
          <w:lang w:val="en-AU"/>
        </w:rPr>
        <w:t>In this section, unless otherwise stated, ‘applicant’ means ‘approved applicant’.</w:t>
      </w:r>
    </w:p>
    <w:p w14:paraId="4FD8EFBA" w14:textId="77777777" w:rsidR="007031C8" w:rsidRPr="00B64341" w:rsidRDefault="004238B4" w:rsidP="002310DB">
      <w:pPr>
        <w:pStyle w:val="ListParagraph"/>
        <w:rPr>
          <w:rFonts w:cs="Arial"/>
          <w:lang w:val="en-AU"/>
        </w:rPr>
      </w:pPr>
      <w:hyperlink w:anchor="_2.1.1_Applicants_who" w:tooltip="Applicants who can be approved" w:history="1">
        <w:r w:rsidR="004343D9" w:rsidRPr="00B64341">
          <w:rPr>
            <w:rStyle w:val="Hyperlink"/>
            <w:rFonts w:cs="Arial"/>
            <w:lang w:val="en-AU"/>
          </w:rPr>
          <w:t>2.</w:t>
        </w:r>
        <w:bookmarkStart w:id="161" w:name="_Hlt205693992"/>
        <w:r w:rsidR="004343D9" w:rsidRPr="00B64341">
          <w:rPr>
            <w:rStyle w:val="Hyperlink"/>
            <w:rFonts w:cs="Arial"/>
            <w:lang w:val="en-AU"/>
          </w:rPr>
          <w:t>1</w:t>
        </w:r>
        <w:bookmarkEnd w:id="161"/>
        <w:r w:rsidR="004343D9" w:rsidRPr="00B64341">
          <w:rPr>
            <w:rStyle w:val="Hyperlink"/>
            <w:rFonts w:cs="Arial"/>
            <w:lang w:val="en-AU"/>
          </w:rPr>
          <w:t>.1</w:t>
        </w:r>
      </w:hyperlink>
      <w:r w:rsidR="004343D9" w:rsidRPr="00B64341">
        <w:rPr>
          <w:rFonts w:cs="Arial"/>
          <w:lang w:val="en-AU"/>
        </w:rPr>
        <w:tab/>
        <w:t>Applicants who can be approved</w:t>
      </w:r>
    </w:p>
    <w:p w14:paraId="50719507" w14:textId="77777777" w:rsidR="007031C8" w:rsidRPr="00B64341" w:rsidRDefault="004238B4" w:rsidP="002310DB">
      <w:pPr>
        <w:pStyle w:val="ListParagraph"/>
        <w:rPr>
          <w:rFonts w:cs="Arial"/>
          <w:lang w:val="en-AU"/>
        </w:rPr>
      </w:pPr>
      <w:hyperlink w:anchor="_2.1.2_Applicants_who_1" w:tooltip="Applicants who cannot be approved" w:history="1">
        <w:r w:rsidR="004343D9" w:rsidRPr="00B64341">
          <w:rPr>
            <w:rStyle w:val="Hyperlink"/>
            <w:rFonts w:cs="Arial"/>
            <w:lang w:val="en-AU"/>
          </w:rPr>
          <w:t>2.1</w:t>
        </w:r>
        <w:bookmarkStart w:id="162" w:name="_Hlt205693999"/>
        <w:r w:rsidR="004343D9" w:rsidRPr="00B64341">
          <w:rPr>
            <w:rStyle w:val="Hyperlink"/>
            <w:rFonts w:cs="Arial"/>
            <w:lang w:val="en-AU"/>
          </w:rPr>
          <w:t>.</w:t>
        </w:r>
        <w:bookmarkEnd w:id="162"/>
        <w:r w:rsidR="004343D9" w:rsidRPr="00B64341">
          <w:rPr>
            <w:rStyle w:val="Hyperlink"/>
            <w:rFonts w:cs="Arial"/>
            <w:lang w:val="en-AU"/>
          </w:rPr>
          <w:t>2</w:t>
        </w:r>
      </w:hyperlink>
      <w:r w:rsidR="004343D9" w:rsidRPr="00B64341">
        <w:rPr>
          <w:rFonts w:cs="Arial"/>
          <w:lang w:val="en-AU"/>
        </w:rPr>
        <w:tab/>
        <w:t>Applicants who cannot be approved</w:t>
      </w:r>
    </w:p>
    <w:p w14:paraId="306EFAF2" w14:textId="77777777" w:rsidR="007031C8" w:rsidRPr="00B64341" w:rsidRDefault="004238B4" w:rsidP="002310DB">
      <w:pPr>
        <w:pStyle w:val="ListParagraph"/>
        <w:rPr>
          <w:rFonts w:cs="Arial"/>
          <w:lang w:val="en-AU"/>
        </w:rPr>
      </w:pPr>
      <w:hyperlink w:anchor="_2.1.3_Parents_as_1" w:tooltip="Parents as applicants" w:history="1">
        <w:r w:rsidR="004343D9" w:rsidRPr="00B64341">
          <w:rPr>
            <w:rStyle w:val="Hyperlink"/>
            <w:rFonts w:cs="Arial"/>
            <w:lang w:val="en-AU"/>
          </w:rPr>
          <w:t>2</w:t>
        </w:r>
        <w:bookmarkStart w:id="163" w:name="_Hlt205694003"/>
        <w:r w:rsidR="004343D9" w:rsidRPr="00B64341">
          <w:rPr>
            <w:rStyle w:val="Hyperlink"/>
            <w:rFonts w:cs="Arial"/>
            <w:lang w:val="en-AU"/>
          </w:rPr>
          <w:t>.</w:t>
        </w:r>
        <w:bookmarkEnd w:id="163"/>
        <w:r w:rsidR="004343D9" w:rsidRPr="00B64341">
          <w:rPr>
            <w:rStyle w:val="Hyperlink"/>
            <w:rFonts w:cs="Arial"/>
            <w:lang w:val="en-AU"/>
          </w:rPr>
          <w:t>1.3</w:t>
        </w:r>
      </w:hyperlink>
      <w:r w:rsidR="004343D9" w:rsidRPr="00B64341">
        <w:rPr>
          <w:rFonts w:cs="Arial"/>
          <w:lang w:val="en-AU"/>
        </w:rPr>
        <w:tab/>
      </w:r>
      <w:hyperlink w:anchor="Parent" w:tooltip="Parents" w:history="1">
        <w:r w:rsidR="004343D9" w:rsidRPr="00B64341">
          <w:rPr>
            <w:rStyle w:val="Hyperlink"/>
            <w:rFonts w:cs="Arial"/>
            <w:lang w:val="en-AU"/>
          </w:rPr>
          <w:t>P</w:t>
        </w:r>
        <w:bookmarkStart w:id="164" w:name="_Hlt205694008"/>
        <w:r w:rsidR="004343D9" w:rsidRPr="00B64341">
          <w:rPr>
            <w:rStyle w:val="Hyperlink"/>
            <w:rFonts w:cs="Arial"/>
            <w:lang w:val="en-AU"/>
          </w:rPr>
          <w:t>a</w:t>
        </w:r>
        <w:bookmarkEnd w:id="164"/>
        <w:r w:rsidR="004343D9" w:rsidRPr="00B64341">
          <w:rPr>
            <w:rStyle w:val="Hyperlink"/>
            <w:rFonts w:cs="Arial"/>
            <w:lang w:val="en-AU"/>
          </w:rPr>
          <w:t>rents</w:t>
        </w:r>
      </w:hyperlink>
      <w:r w:rsidR="004343D9" w:rsidRPr="00B64341">
        <w:rPr>
          <w:rFonts w:cs="Arial"/>
          <w:lang w:val="en-AU"/>
        </w:rPr>
        <w:t xml:space="preserve"> as applicants</w:t>
      </w:r>
    </w:p>
    <w:p w14:paraId="2C9DE1BE" w14:textId="77777777" w:rsidR="007031C8" w:rsidRPr="00B64341" w:rsidRDefault="004238B4" w:rsidP="002310DB">
      <w:pPr>
        <w:pStyle w:val="ListParagraph"/>
        <w:rPr>
          <w:rFonts w:cs="Arial"/>
          <w:lang w:val="en-AU"/>
        </w:rPr>
      </w:pPr>
      <w:hyperlink w:anchor="_2.1.4_Non-parents_as_1" w:tooltip="Non-parents as applicants" w:history="1">
        <w:r w:rsidR="004343D9" w:rsidRPr="00B64341">
          <w:rPr>
            <w:rStyle w:val="Hyperlink"/>
            <w:rFonts w:cs="Arial"/>
            <w:lang w:val="en-AU"/>
          </w:rPr>
          <w:t>2.</w:t>
        </w:r>
        <w:bookmarkStart w:id="165" w:name="_Hlt205694023"/>
        <w:r w:rsidR="004343D9" w:rsidRPr="00B64341">
          <w:rPr>
            <w:rStyle w:val="Hyperlink"/>
            <w:rFonts w:cs="Arial"/>
            <w:lang w:val="en-AU"/>
          </w:rPr>
          <w:t>1</w:t>
        </w:r>
        <w:bookmarkEnd w:id="165"/>
        <w:r w:rsidR="004343D9" w:rsidRPr="00B64341">
          <w:rPr>
            <w:rStyle w:val="Hyperlink"/>
            <w:rFonts w:cs="Arial"/>
            <w:lang w:val="en-AU"/>
          </w:rPr>
          <w:t>.4</w:t>
        </w:r>
      </w:hyperlink>
      <w:r w:rsidR="004343D9" w:rsidRPr="00B64341">
        <w:rPr>
          <w:rFonts w:cs="Arial"/>
          <w:lang w:val="en-AU"/>
        </w:rPr>
        <w:tab/>
      </w:r>
      <w:hyperlink w:anchor="non_parent" w:tooltip="Non-parents" w:history="1">
        <w:r w:rsidR="004343D9" w:rsidRPr="00B64341">
          <w:rPr>
            <w:rStyle w:val="Hyperlink"/>
            <w:rFonts w:cs="Arial"/>
            <w:lang w:val="en-AU"/>
          </w:rPr>
          <w:t>Non</w:t>
        </w:r>
        <w:r w:rsidR="00E45678" w:rsidRPr="00B64341">
          <w:rPr>
            <w:rStyle w:val="Hyperlink"/>
            <w:rFonts w:cs="Arial"/>
            <w:lang w:val="en-AU"/>
          </w:rPr>
          <w:t>-</w:t>
        </w:r>
        <w:r w:rsidR="004343D9" w:rsidRPr="00B64341">
          <w:rPr>
            <w:rStyle w:val="Hyperlink"/>
            <w:rFonts w:cs="Arial"/>
            <w:lang w:val="en-AU"/>
          </w:rPr>
          <w:t>parents</w:t>
        </w:r>
      </w:hyperlink>
      <w:r w:rsidR="004343D9" w:rsidRPr="00B64341">
        <w:rPr>
          <w:rFonts w:cs="Arial"/>
          <w:lang w:val="en-AU"/>
        </w:rPr>
        <w:t xml:space="preserve"> as applicants</w:t>
      </w:r>
    </w:p>
    <w:p w14:paraId="3FEA08F8" w14:textId="77777777" w:rsidR="007031C8" w:rsidRPr="00B64341" w:rsidRDefault="004238B4" w:rsidP="002310DB">
      <w:pPr>
        <w:pStyle w:val="ListParagraph"/>
        <w:rPr>
          <w:rFonts w:cs="Arial"/>
          <w:lang w:val="en-AU"/>
        </w:rPr>
      </w:pPr>
      <w:hyperlink w:anchor="_2.1.5_Organisations_or" w:tooltip="Organisations or institutions as applicants" w:history="1">
        <w:r w:rsidR="004343D9" w:rsidRPr="00B64341">
          <w:rPr>
            <w:rStyle w:val="Hyperlink"/>
            <w:rFonts w:cs="Arial"/>
            <w:lang w:val="en-AU"/>
          </w:rPr>
          <w:t>2.</w:t>
        </w:r>
        <w:bookmarkStart w:id="166" w:name="_Hlt205694047"/>
        <w:r w:rsidR="004343D9" w:rsidRPr="00B64341">
          <w:rPr>
            <w:rStyle w:val="Hyperlink"/>
            <w:rFonts w:cs="Arial"/>
            <w:lang w:val="en-AU"/>
          </w:rPr>
          <w:t>1</w:t>
        </w:r>
        <w:bookmarkEnd w:id="166"/>
        <w:r w:rsidR="004343D9" w:rsidRPr="00B64341">
          <w:rPr>
            <w:rStyle w:val="Hyperlink"/>
            <w:rFonts w:cs="Arial"/>
            <w:lang w:val="en-AU"/>
          </w:rPr>
          <w:t>.5</w:t>
        </w:r>
      </w:hyperlink>
      <w:r w:rsidR="004343D9" w:rsidRPr="00B64341">
        <w:rPr>
          <w:rFonts w:cs="Arial"/>
          <w:lang w:val="en-AU"/>
        </w:rPr>
        <w:tab/>
        <w:t>Organisations or institutions as applicants</w:t>
      </w:r>
    </w:p>
    <w:p w14:paraId="1066EEDC" w14:textId="77777777" w:rsidR="007031C8" w:rsidRPr="00B64341" w:rsidRDefault="004238B4" w:rsidP="002310DB">
      <w:pPr>
        <w:pStyle w:val="ListParagraph"/>
        <w:rPr>
          <w:rFonts w:cs="Arial"/>
          <w:lang w:val="en-AU"/>
        </w:rPr>
      </w:pPr>
      <w:hyperlink w:anchor="_2.1.6_Claims_received_1" w:tooltip="Claims received from a parent and from an organisation" w:history="1">
        <w:r w:rsidR="004343D9" w:rsidRPr="00B64341">
          <w:rPr>
            <w:rStyle w:val="Hyperlink"/>
            <w:rFonts w:cs="Arial"/>
            <w:lang w:val="en-AU"/>
          </w:rPr>
          <w:t>2</w:t>
        </w:r>
        <w:bookmarkStart w:id="167" w:name="_Hlt175029029"/>
        <w:bookmarkStart w:id="168" w:name="_Hlt175029030"/>
        <w:r w:rsidR="004343D9" w:rsidRPr="00B64341">
          <w:rPr>
            <w:rStyle w:val="Hyperlink"/>
            <w:rFonts w:cs="Arial"/>
            <w:lang w:val="en-AU"/>
          </w:rPr>
          <w:t>.</w:t>
        </w:r>
        <w:bookmarkStart w:id="169" w:name="_Hlt205694060"/>
        <w:bookmarkEnd w:id="167"/>
        <w:bookmarkEnd w:id="168"/>
        <w:r w:rsidR="004343D9" w:rsidRPr="00B64341">
          <w:rPr>
            <w:rStyle w:val="Hyperlink"/>
            <w:rFonts w:cs="Arial"/>
            <w:lang w:val="en-AU"/>
          </w:rPr>
          <w:t>1</w:t>
        </w:r>
        <w:bookmarkEnd w:id="169"/>
        <w:r w:rsidR="004343D9" w:rsidRPr="00B64341">
          <w:rPr>
            <w:rStyle w:val="Hyperlink"/>
            <w:rFonts w:cs="Arial"/>
            <w:lang w:val="en-AU"/>
          </w:rPr>
          <w:t>.6</w:t>
        </w:r>
      </w:hyperlink>
      <w:r w:rsidR="004343D9" w:rsidRPr="00B64341">
        <w:rPr>
          <w:rFonts w:cs="Arial"/>
          <w:lang w:val="en-AU"/>
        </w:rPr>
        <w:tab/>
      </w:r>
      <w:hyperlink w:anchor="Claim" w:tooltip="Claims" w:history="1">
        <w:r w:rsidR="004343D9" w:rsidRPr="00B64341">
          <w:rPr>
            <w:rStyle w:val="Hyperlink"/>
            <w:rFonts w:cs="Arial"/>
            <w:lang w:val="en-AU"/>
          </w:rPr>
          <w:t>C</w:t>
        </w:r>
        <w:bookmarkStart w:id="170" w:name="_Hlt205694078"/>
        <w:r w:rsidR="004343D9" w:rsidRPr="00B64341">
          <w:rPr>
            <w:rStyle w:val="Hyperlink"/>
            <w:rFonts w:cs="Arial"/>
            <w:lang w:val="en-AU"/>
          </w:rPr>
          <w:t>l</w:t>
        </w:r>
        <w:bookmarkEnd w:id="170"/>
        <w:r w:rsidR="004343D9" w:rsidRPr="00B64341">
          <w:rPr>
            <w:rStyle w:val="Hyperlink"/>
            <w:rFonts w:cs="Arial"/>
            <w:lang w:val="en-AU"/>
          </w:rPr>
          <w:t>aims</w:t>
        </w:r>
      </w:hyperlink>
      <w:r w:rsidR="004343D9" w:rsidRPr="00B64341">
        <w:rPr>
          <w:rFonts w:cs="Arial"/>
          <w:lang w:val="en-AU"/>
        </w:rPr>
        <w:t xml:space="preserve"> received from a parent and from an organisation</w:t>
      </w:r>
    </w:p>
    <w:p w14:paraId="57E61C74" w14:textId="77777777" w:rsidR="007031C8" w:rsidRPr="00B64341" w:rsidRDefault="004238B4" w:rsidP="002310DB">
      <w:pPr>
        <w:pStyle w:val="ListParagraph"/>
        <w:rPr>
          <w:rFonts w:cs="Arial"/>
          <w:lang w:val="en-AU"/>
        </w:rPr>
      </w:pPr>
      <w:hyperlink w:anchor="_2.1.7_Only_one" w:tooltip="Only one claim per student may be accepted" w:history="1">
        <w:r w:rsidR="004343D9" w:rsidRPr="00B64341">
          <w:rPr>
            <w:rStyle w:val="Hyperlink"/>
            <w:rFonts w:cs="Arial"/>
            <w:lang w:val="en-AU"/>
          </w:rPr>
          <w:t>2.</w:t>
        </w:r>
        <w:bookmarkStart w:id="171" w:name="_Hlt205694095"/>
        <w:r w:rsidR="004343D9" w:rsidRPr="00B64341">
          <w:rPr>
            <w:rStyle w:val="Hyperlink"/>
            <w:rFonts w:cs="Arial"/>
            <w:lang w:val="en-AU"/>
          </w:rPr>
          <w:t>1</w:t>
        </w:r>
        <w:bookmarkEnd w:id="171"/>
        <w:r w:rsidR="004343D9" w:rsidRPr="00B64341">
          <w:rPr>
            <w:rStyle w:val="Hyperlink"/>
            <w:rFonts w:cs="Arial"/>
            <w:lang w:val="en-AU"/>
          </w:rPr>
          <w:t>.</w:t>
        </w:r>
        <w:bookmarkStart w:id="172" w:name="_Hlt165488964"/>
        <w:r w:rsidR="004343D9" w:rsidRPr="00B64341">
          <w:rPr>
            <w:rStyle w:val="Hyperlink"/>
            <w:rFonts w:cs="Arial"/>
            <w:lang w:val="en-AU"/>
          </w:rPr>
          <w:t>7</w:t>
        </w:r>
        <w:bookmarkEnd w:id="172"/>
      </w:hyperlink>
      <w:r w:rsidR="004343D9" w:rsidRPr="00B64341">
        <w:rPr>
          <w:rFonts w:cs="Arial"/>
          <w:lang w:val="en-AU"/>
        </w:rPr>
        <w:tab/>
        <w:t>Only one claim per student may be accepted</w:t>
      </w:r>
    </w:p>
    <w:p w14:paraId="31DE6043" w14:textId="77777777" w:rsidR="007031C8" w:rsidRPr="00B64341" w:rsidRDefault="004238B4" w:rsidP="002310DB">
      <w:pPr>
        <w:pStyle w:val="ListParagraph"/>
        <w:rPr>
          <w:rFonts w:cs="Arial"/>
          <w:lang w:val="en-AU"/>
        </w:rPr>
      </w:pPr>
      <w:hyperlink w:anchor="_2.1.9_New_Claim_form_required_when_" w:tooltip="New claim required when applicant changes." w:history="1">
        <w:r w:rsidR="004343D9" w:rsidRPr="00B64341">
          <w:rPr>
            <w:rStyle w:val="Hyperlink"/>
            <w:rFonts w:cs="Arial"/>
            <w:lang w:val="en-AU"/>
          </w:rPr>
          <w:t>2.</w:t>
        </w:r>
        <w:bookmarkStart w:id="173" w:name="_Hlt205694109"/>
        <w:r w:rsidR="004343D9" w:rsidRPr="00B64341">
          <w:rPr>
            <w:rStyle w:val="Hyperlink"/>
            <w:rFonts w:cs="Arial"/>
            <w:lang w:val="en-AU"/>
          </w:rPr>
          <w:t>1</w:t>
        </w:r>
        <w:bookmarkEnd w:id="173"/>
        <w:r w:rsidR="004343D9" w:rsidRPr="00B64341">
          <w:rPr>
            <w:rStyle w:val="Hyperlink"/>
            <w:rFonts w:cs="Arial"/>
            <w:lang w:val="en-AU"/>
          </w:rPr>
          <w:t>.8</w:t>
        </w:r>
      </w:hyperlink>
      <w:r w:rsidR="004343D9" w:rsidRPr="00B64341">
        <w:rPr>
          <w:rFonts w:cs="Arial"/>
          <w:lang w:val="en-AU"/>
        </w:rPr>
        <w:tab/>
        <w:t>New claim required when applicant changes.</w:t>
      </w:r>
    </w:p>
    <w:p w14:paraId="3B1FC72D" w14:textId="77777777" w:rsidR="007031C8" w:rsidRPr="00B64341" w:rsidRDefault="007031C8" w:rsidP="002310DB">
      <w:pPr>
        <w:pStyle w:val="BulletTab2Last"/>
        <w:numPr>
          <w:ilvl w:val="0"/>
          <w:numId w:val="0"/>
        </w:numPr>
        <w:spacing w:after="120"/>
        <w:rPr>
          <w:rFonts w:cs="Arial"/>
          <w:lang w:val="en-AU"/>
        </w:rPr>
      </w:pPr>
    </w:p>
    <w:p w14:paraId="4D28E536" w14:textId="77777777" w:rsidR="007031C8" w:rsidRPr="00B64341" w:rsidRDefault="004343D9" w:rsidP="002310DB">
      <w:pPr>
        <w:pStyle w:val="Heading3"/>
        <w:spacing w:before="120" w:after="120"/>
        <w:rPr>
          <w:lang w:val="en-AU"/>
        </w:rPr>
      </w:pPr>
      <w:bookmarkStart w:id="174" w:name="_2.1.1_Applicants_who"/>
      <w:bookmarkStart w:id="175" w:name="_2.1.1_Applicants_who_can_be_approve"/>
      <w:bookmarkStart w:id="176" w:name="_Toc161552179"/>
      <w:bookmarkStart w:id="177" w:name="_Toc234129289"/>
      <w:bookmarkStart w:id="178" w:name="_Toc264368379"/>
      <w:bookmarkStart w:id="179" w:name="_Toc418251817"/>
      <w:bookmarkEnd w:id="174"/>
      <w:bookmarkEnd w:id="175"/>
      <w:r w:rsidRPr="00B64341">
        <w:rPr>
          <w:lang w:val="en-AU"/>
        </w:rPr>
        <w:t>2.1.1</w:t>
      </w:r>
      <w:r w:rsidRPr="00B64341">
        <w:rPr>
          <w:lang w:val="en-AU"/>
        </w:rPr>
        <w:tab/>
        <w:t>Applicants who can be approved</w:t>
      </w:r>
      <w:bookmarkEnd w:id="176"/>
      <w:bookmarkEnd w:id="177"/>
      <w:bookmarkEnd w:id="178"/>
      <w:bookmarkEnd w:id="179"/>
    </w:p>
    <w:p w14:paraId="34EE169E" w14:textId="77777777" w:rsidR="007031C8" w:rsidRPr="00B64341" w:rsidRDefault="004343D9" w:rsidP="00BD2CD2">
      <w:pPr>
        <w:rPr>
          <w:lang w:val="en-AU"/>
        </w:rPr>
      </w:pPr>
      <w:r w:rsidRPr="00B64341">
        <w:rPr>
          <w:lang w:val="en-AU"/>
        </w:rPr>
        <w:t>To be eligible for assistance, an applicant must:</w:t>
      </w:r>
    </w:p>
    <w:p w14:paraId="2CE6889C"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meet the eligibility criteria set out in </w:t>
      </w:r>
      <w:hyperlink w:anchor="_2.2_Residency_requirements" w:tooltip="Residency requirements for applicants" w:history="1">
        <w:r w:rsidR="007031C8" w:rsidRPr="00B64341">
          <w:rPr>
            <w:rStyle w:val="Hyperlink"/>
            <w:rFonts w:cs="Arial"/>
            <w:lang w:val="en-AU"/>
          </w:rPr>
          <w:t>2.2</w:t>
        </w:r>
      </w:hyperlink>
      <w:r w:rsidR="00E45678" w:rsidRPr="00B64341">
        <w:rPr>
          <w:rStyle w:val="Hyperlink"/>
          <w:rFonts w:cs="Arial"/>
          <w:lang w:val="en-AU"/>
        </w:rPr>
        <w:t>;</w:t>
      </w:r>
    </w:p>
    <w:p w14:paraId="2313A104" w14:textId="77777777" w:rsidR="007031C8" w:rsidRPr="00B64341" w:rsidRDefault="004343D9" w:rsidP="002310DB">
      <w:pPr>
        <w:pStyle w:val="Bullet"/>
        <w:numPr>
          <w:ilvl w:val="0"/>
          <w:numId w:val="0"/>
        </w:numPr>
        <w:tabs>
          <w:tab w:val="left" w:pos="266"/>
          <w:tab w:val="num" w:pos="567"/>
          <w:tab w:val="left" w:pos="1134"/>
        </w:tabs>
        <w:spacing w:after="120"/>
        <w:ind w:left="567"/>
        <w:rPr>
          <w:rFonts w:cs="Arial"/>
          <w:lang w:val="en-AU"/>
        </w:rPr>
      </w:pPr>
      <w:r w:rsidRPr="00B64341">
        <w:rPr>
          <w:rFonts w:cs="Arial"/>
          <w:lang w:val="en-AU"/>
        </w:rPr>
        <w:t>and</w:t>
      </w:r>
    </w:p>
    <w:p w14:paraId="4314CFD9"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not be receiving certain other Australian Government assistance (see </w:t>
      </w:r>
      <w:hyperlink w:anchor="_3.5_Effect_of" w:tooltip="Effect of other Australian Government payments on eligibility" w:history="1">
        <w:r w:rsidRPr="00B64341">
          <w:rPr>
            <w:rStyle w:val="Hyperlink"/>
            <w:rFonts w:cs="Arial"/>
            <w:lang w:val="en-AU"/>
          </w:rPr>
          <w:t>3</w:t>
        </w:r>
        <w:bookmarkStart w:id="180" w:name="_Hlt205694136"/>
        <w:r w:rsidRPr="00B64341">
          <w:rPr>
            <w:rStyle w:val="Hyperlink"/>
            <w:rFonts w:cs="Arial"/>
            <w:lang w:val="en-AU"/>
          </w:rPr>
          <w:t>.</w:t>
        </w:r>
        <w:bookmarkEnd w:id="180"/>
        <w:r w:rsidRPr="00B64341">
          <w:rPr>
            <w:rStyle w:val="Hyperlink"/>
            <w:rFonts w:cs="Arial"/>
            <w:lang w:val="en-AU"/>
          </w:rPr>
          <w:t>5</w:t>
        </w:r>
      </w:hyperlink>
      <w:r w:rsidRPr="00B64341">
        <w:rPr>
          <w:rFonts w:cs="Arial"/>
          <w:lang w:val="en-AU"/>
        </w:rPr>
        <w:t>).</w:t>
      </w:r>
    </w:p>
    <w:p w14:paraId="107696EB" w14:textId="77777777" w:rsidR="007031C8" w:rsidRPr="00B64341" w:rsidRDefault="004343D9" w:rsidP="00BD2CD2">
      <w:pPr>
        <w:rPr>
          <w:lang w:val="en-AU"/>
        </w:rPr>
      </w:pPr>
      <w:r w:rsidRPr="00B64341">
        <w:rPr>
          <w:lang w:val="en-AU"/>
        </w:rPr>
        <w:t xml:space="preserve">The applicant must have </w:t>
      </w:r>
      <w:r w:rsidR="008103A4" w:rsidRPr="00B64341">
        <w:rPr>
          <w:lang w:val="en-AU"/>
        </w:rPr>
        <w:t>primary</w:t>
      </w:r>
      <w:r w:rsidRPr="00B64341">
        <w:rPr>
          <w:lang w:val="en-AU"/>
        </w:rPr>
        <w:t xml:space="preserve"> (or joint) responsibility for the </w:t>
      </w:r>
      <w:hyperlink w:anchor="Student" w:tooltip="student’s" w:history="1">
        <w:r w:rsidRPr="00B64341">
          <w:rPr>
            <w:rStyle w:val="Hyperlink"/>
            <w:rFonts w:cs="Arial"/>
            <w:lang w:val="en-AU"/>
          </w:rPr>
          <w:t>stud</w:t>
        </w:r>
        <w:bookmarkStart w:id="181" w:name="_Hlt205694160"/>
        <w:r w:rsidRPr="00B64341">
          <w:rPr>
            <w:rStyle w:val="Hyperlink"/>
            <w:rFonts w:cs="Arial"/>
            <w:lang w:val="en-AU"/>
          </w:rPr>
          <w:t>e</w:t>
        </w:r>
        <w:bookmarkEnd w:id="181"/>
        <w:r w:rsidRPr="00B64341">
          <w:rPr>
            <w:rStyle w:val="Hyperlink"/>
            <w:rFonts w:cs="Arial"/>
            <w:lang w:val="en-AU"/>
          </w:rPr>
          <w:t>nt’s</w:t>
        </w:r>
      </w:hyperlink>
      <w:r w:rsidRPr="00B64341">
        <w:rPr>
          <w:lang w:val="en-AU"/>
        </w:rPr>
        <w:t xml:space="preserve"> care and support, and be either:</w:t>
      </w:r>
    </w:p>
    <w:p w14:paraId="30887C1B"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a person having legal guardianship of the student</w:t>
      </w:r>
      <w:r w:rsidR="0066209B" w:rsidRPr="00B64341">
        <w:rPr>
          <w:rFonts w:cs="Arial"/>
          <w:lang w:val="en-AU"/>
        </w:rPr>
        <w:t>;</w:t>
      </w:r>
    </w:p>
    <w:p w14:paraId="7F0DDD43"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a natural, adoptive, de facto or step </w:t>
      </w:r>
      <w:hyperlink w:anchor="Parent" w:tooltip="parent" w:history="1">
        <w:r w:rsidRPr="00B64341">
          <w:rPr>
            <w:rStyle w:val="Hyperlink"/>
            <w:rFonts w:cs="Arial"/>
            <w:lang w:val="en-AU"/>
          </w:rPr>
          <w:t>pa</w:t>
        </w:r>
        <w:bookmarkStart w:id="182" w:name="_Hlt165488969"/>
        <w:r w:rsidRPr="00B64341">
          <w:rPr>
            <w:rStyle w:val="Hyperlink"/>
            <w:rFonts w:cs="Arial"/>
            <w:lang w:val="en-AU"/>
          </w:rPr>
          <w:t>r</w:t>
        </w:r>
        <w:bookmarkEnd w:id="182"/>
        <w:r w:rsidRPr="00B64341">
          <w:rPr>
            <w:rStyle w:val="Hyperlink"/>
            <w:rFonts w:cs="Arial"/>
            <w:lang w:val="en-AU"/>
          </w:rPr>
          <w:t>en</w:t>
        </w:r>
        <w:bookmarkStart w:id="183" w:name="_Hlt205694177"/>
        <w:r w:rsidRPr="00B64341">
          <w:rPr>
            <w:rStyle w:val="Hyperlink"/>
            <w:rFonts w:cs="Arial"/>
            <w:lang w:val="en-AU"/>
          </w:rPr>
          <w:t>t</w:t>
        </w:r>
        <w:bookmarkEnd w:id="183"/>
      </w:hyperlink>
      <w:r w:rsidRPr="00B64341">
        <w:rPr>
          <w:rFonts w:cs="Arial"/>
          <w:lang w:val="en-AU"/>
        </w:rPr>
        <w:t xml:space="preserve"> of the student</w:t>
      </w:r>
      <w:r w:rsidR="0066209B" w:rsidRPr="00B64341">
        <w:rPr>
          <w:rFonts w:cs="Arial"/>
          <w:lang w:val="en-AU"/>
        </w:rPr>
        <w:t>;</w:t>
      </w:r>
    </w:p>
    <w:p w14:paraId="51EE6227"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a person with whom the student normally lives (when not living away to attend school)</w:t>
      </w:r>
      <w:r w:rsidR="0066209B" w:rsidRPr="00B64341">
        <w:rPr>
          <w:rFonts w:cs="Arial"/>
          <w:lang w:val="en-AU"/>
        </w:rPr>
        <w:t>;</w:t>
      </w:r>
    </w:p>
    <w:p w14:paraId="41385419" w14:textId="77777777" w:rsidR="007031C8" w:rsidRPr="00B64341" w:rsidRDefault="004343D9" w:rsidP="002310DB">
      <w:pPr>
        <w:pStyle w:val="andor"/>
        <w:tabs>
          <w:tab w:val="num" w:pos="567"/>
          <w:tab w:val="left" w:pos="1134"/>
        </w:tabs>
        <w:spacing w:after="120"/>
        <w:ind w:left="567"/>
        <w:rPr>
          <w:rFonts w:cs="Arial"/>
          <w:lang w:val="en-AU"/>
        </w:rPr>
      </w:pPr>
      <w:r w:rsidRPr="00B64341">
        <w:rPr>
          <w:rFonts w:cs="Arial"/>
          <w:lang w:val="en-AU"/>
        </w:rPr>
        <w:t>or</w:t>
      </w:r>
    </w:p>
    <w:p w14:paraId="28FF2C6F"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in certain circumstances, a third party, an organisation or an institution (see </w:t>
      </w:r>
      <w:hyperlink w:anchor="_2.1.5_Organisations_or" w:tooltip="Organisations or institutions as applicants" w:history="1">
        <w:r w:rsidR="007031C8" w:rsidRPr="00B64341">
          <w:rPr>
            <w:rStyle w:val="Hyperlink"/>
            <w:rFonts w:cs="Arial"/>
            <w:lang w:val="en-AU"/>
          </w:rPr>
          <w:t>2.1.5</w:t>
        </w:r>
      </w:hyperlink>
      <w:r w:rsidRPr="00B64341">
        <w:rPr>
          <w:rFonts w:cs="Arial"/>
          <w:lang w:val="en-AU"/>
        </w:rPr>
        <w:t>).</w:t>
      </w:r>
    </w:p>
    <w:p w14:paraId="605860A2" w14:textId="77777777" w:rsidR="0066209B" w:rsidRPr="00B64341" w:rsidRDefault="0066209B" w:rsidP="00BD2CD2">
      <w:pPr>
        <w:rPr>
          <w:lang w:val="en-AU"/>
        </w:rPr>
      </w:pPr>
      <w:bookmarkStart w:id="184" w:name="_2.1.2_Applicants_who"/>
      <w:bookmarkStart w:id="185" w:name="_2.1.2_Applicants_who_cannot_be_appr"/>
      <w:bookmarkStart w:id="186" w:name="_Toc161552180"/>
      <w:bookmarkStart w:id="187" w:name="_Toc234129290"/>
      <w:bookmarkStart w:id="188" w:name="_Toc264368380"/>
      <w:bookmarkEnd w:id="184"/>
      <w:bookmarkEnd w:id="185"/>
    </w:p>
    <w:p w14:paraId="39801D8A" w14:textId="77777777" w:rsidR="007031C8" w:rsidRPr="00B64341" w:rsidRDefault="004343D9" w:rsidP="002310DB">
      <w:pPr>
        <w:pStyle w:val="Heading3"/>
        <w:spacing w:before="120" w:after="120"/>
        <w:rPr>
          <w:lang w:val="en-AU"/>
        </w:rPr>
      </w:pPr>
      <w:bookmarkStart w:id="189" w:name="_2.1.2_Applicants_who_1"/>
      <w:bookmarkStart w:id="190" w:name="_Toc418251818"/>
      <w:bookmarkEnd w:id="189"/>
      <w:r w:rsidRPr="00B64341">
        <w:rPr>
          <w:lang w:val="en-AU"/>
        </w:rPr>
        <w:t>2.1.2</w:t>
      </w:r>
      <w:r w:rsidRPr="00B64341">
        <w:rPr>
          <w:lang w:val="en-AU"/>
        </w:rPr>
        <w:tab/>
        <w:t>Applicants who cannot be approved</w:t>
      </w:r>
      <w:bookmarkEnd w:id="186"/>
      <w:bookmarkEnd w:id="187"/>
      <w:bookmarkEnd w:id="188"/>
      <w:bookmarkEnd w:id="190"/>
    </w:p>
    <w:p w14:paraId="02FA0630" w14:textId="77777777" w:rsidR="007031C8" w:rsidRPr="00B64341" w:rsidRDefault="004343D9" w:rsidP="00BD2CD2">
      <w:pPr>
        <w:rPr>
          <w:lang w:val="en-AU"/>
        </w:rPr>
      </w:pPr>
      <w:r w:rsidRPr="00B64341">
        <w:rPr>
          <w:lang w:val="en-AU"/>
        </w:rPr>
        <w:t>The applicant cannot be either:</w:t>
      </w:r>
    </w:p>
    <w:p w14:paraId="4CCC04C0"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Student" w:tooltip="student" w:history="1">
        <w:r w:rsidRPr="00B64341">
          <w:rPr>
            <w:rStyle w:val="Hyperlink"/>
            <w:rFonts w:cs="Arial"/>
            <w:lang w:val="en-AU"/>
          </w:rPr>
          <w:t>stud</w:t>
        </w:r>
        <w:bookmarkStart w:id="191" w:name="_Hlt205694680"/>
        <w:r w:rsidRPr="00B64341">
          <w:rPr>
            <w:rStyle w:val="Hyperlink"/>
            <w:rFonts w:cs="Arial"/>
            <w:lang w:val="en-AU"/>
          </w:rPr>
          <w:t>e</w:t>
        </w:r>
        <w:bookmarkEnd w:id="191"/>
        <w:r w:rsidRPr="00B64341">
          <w:rPr>
            <w:rStyle w:val="Hyperlink"/>
            <w:rFonts w:cs="Arial"/>
            <w:lang w:val="en-AU"/>
          </w:rPr>
          <w:t>nt</w:t>
        </w:r>
      </w:hyperlink>
      <w:r w:rsidR="0066209B" w:rsidRPr="00B64341">
        <w:rPr>
          <w:rStyle w:val="Hyperlink"/>
          <w:rFonts w:cs="Arial"/>
          <w:lang w:val="en-AU"/>
        </w:rPr>
        <w:t>;</w:t>
      </w:r>
      <w:r w:rsidRPr="00B64341">
        <w:rPr>
          <w:rFonts w:cs="Arial"/>
          <w:lang w:val="en-AU"/>
        </w:rPr>
        <w:t xml:space="preserve"> </w:t>
      </w:r>
    </w:p>
    <w:p w14:paraId="49DF2520"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student’s </w:t>
      </w:r>
      <w:hyperlink w:anchor="Partner" w:tooltip="partner" w:history="1">
        <w:r w:rsidRPr="00E40B9B">
          <w:t>partn</w:t>
        </w:r>
        <w:bookmarkStart w:id="192" w:name="_Hlt205694692"/>
        <w:r w:rsidRPr="00E40B9B">
          <w:t>e</w:t>
        </w:r>
        <w:bookmarkEnd w:id="192"/>
        <w:r w:rsidRPr="00E40B9B">
          <w:t>r</w:t>
        </w:r>
      </w:hyperlink>
      <w:r w:rsidRPr="00B64341">
        <w:rPr>
          <w:rFonts w:cs="Arial"/>
          <w:lang w:val="en-AU"/>
        </w:rPr>
        <w:t xml:space="preserve"> (married or de facto)</w:t>
      </w:r>
      <w:r w:rsidR="0066209B" w:rsidRPr="00B64341">
        <w:rPr>
          <w:rFonts w:cs="Arial"/>
          <w:lang w:val="en-AU"/>
        </w:rPr>
        <w:t>;</w:t>
      </w:r>
    </w:p>
    <w:p w14:paraId="10A01245" w14:textId="77777777" w:rsidR="007031C8" w:rsidRPr="00B64341" w:rsidRDefault="004343D9" w:rsidP="002310DB">
      <w:pPr>
        <w:pStyle w:val="andor"/>
        <w:tabs>
          <w:tab w:val="num" w:pos="567"/>
          <w:tab w:val="left" w:pos="1134"/>
        </w:tabs>
        <w:spacing w:after="120"/>
        <w:ind w:left="567"/>
        <w:rPr>
          <w:rFonts w:cs="Arial"/>
          <w:lang w:val="en-AU"/>
        </w:rPr>
      </w:pPr>
      <w:r w:rsidRPr="00B64341">
        <w:rPr>
          <w:rFonts w:cs="Arial"/>
          <w:lang w:val="en-AU"/>
        </w:rPr>
        <w:t>or</w:t>
      </w:r>
    </w:p>
    <w:p w14:paraId="67E9AC24"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a person who is in a prison, correctional centre (including detention, remand and training centres) or</w:t>
      </w:r>
      <w:r w:rsidR="006E7428">
        <w:rPr>
          <w:rFonts w:cs="Arial"/>
          <w:lang w:val="en-AU"/>
        </w:rPr>
        <w:t> </w:t>
      </w:r>
      <w:r w:rsidRPr="00B64341">
        <w:rPr>
          <w:rFonts w:cs="Arial"/>
          <w:lang w:val="en-AU"/>
        </w:rPr>
        <w:t>psychiatric institution.</w:t>
      </w:r>
    </w:p>
    <w:p w14:paraId="0A7DE16F" w14:textId="77777777" w:rsidR="007031C8" w:rsidRPr="00B64341" w:rsidRDefault="007031C8" w:rsidP="002310DB">
      <w:pPr>
        <w:pStyle w:val="BulletLast"/>
        <w:numPr>
          <w:ilvl w:val="0"/>
          <w:numId w:val="0"/>
        </w:numPr>
        <w:tabs>
          <w:tab w:val="left" w:pos="1134"/>
        </w:tabs>
        <w:spacing w:after="120"/>
        <w:ind w:left="357" w:hanging="357"/>
        <w:rPr>
          <w:rFonts w:cs="Arial"/>
          <w:lang w:val="en-AU"/>
        </w:rPr>
      </w:pPr>
    </w:p>
    <w:p w14:paraId="1A3E1892" w14:textId="77777777" w:rsidR="007A24F6" w:rsidRDefault="007A24F6">
      <w:pPr>
        <w:spacing w:before="0" w:after="0"/>
        <w:rPr>
          <w:rFonts w:ascii="Georgia" w:hAnsi="Georgia"/>
          <w:color w:val="62B5CC"/>
          <w:sz w:val="28"/>
          <w:lang w:val="en-AU"/>
        </w:rPr>
      </w:pPr>
      <w:bookmarkStart w:id="193" w:name="_2.1.3_Parents_as"/>
      <w:bookmarkStart w:id="194" w:name="_2.1.3_Parents_as_applicants"/>
      <w:bookmarkStart w:id="195" w:name="_Toc161552181"/>
      <w:bookmarkStart w:id="196" w:name="_Toc234129291"/>
      <w:bookmarkStart w:id="197" w:name="_Toc264368381"/>
      <w:bookmarkStart w:id="198" w:name="_Toc418251819"/>
      <w:bookmarkEnd w:id="193"/>
      <w:bookmarkEnd w:id="194"/>
      <w:r>
        <w:rPr>
          <w:lang w:val="en-AU"/>
        </w:rPr>
        <w:br w:type="page"/>
      </w:r>
    </w:p>
    <w:p w14:paraId="5B416A2F" w14:textId="77777777" w:rsidR="007031C8" w:rsidRPr="00B64341" w:rsidRDefault="004343D9" w:rsidP="002310DB">
      <w:pPr>
        <w:pStyle w:val="Heading3"/>
        <w:spacing w:before="120" w:after="120"/>
        <w:rPr>
          <w:lang w:val="en-AU"/>
        </w:rPr>
      </w:pPr>
      <w:bookmarkStart w:id="199" w:name="_2.1.3_Parents_as_1"/>
      <w:bookmarkEnd w:id="199"/>
      <w:r w:rsidRPr="00B64341">
        <w:rPr>
          <w:lang w:val="en-AU"/>
        </w:rPr>
        <w:lastRenderedPageBreak/>
        <w:t>2.1.3</w:t>
      </w:r>
      <w:r w:rsidRPr="00B64341">
        <w:rPr>
          <w:lang w:val="en-AU"/>
        </w:rPr>
        <w:tab/>
        <w:t>Parents as applicants</w:t>
      </w:r>
      <w:bookmarkEnd w:id="195"/>
      <w:bookmarkEnd w:id="196"/>
      <w:bookmarkEnd w:id="197"/>
      <w:bookmarkEnd w:id="198"/>
    </w:p>
    <w:p w14:paraId="77938269" w14:textId="77777777" w:rsidR="007031C8" w:rsidRPr="00B64341" w:rsidRDefault="001165EA" w:rsidP="00227FBA">
      <w:pPr>
        <w:pStyle w:val="Heading4"/>
      </w:pPr>
      <w:bookmarkStart w:id="200" w:name="_Student_lives_with"/>
      <w:bookmarkStart w:id="201" w:name="_Toc171153464"/>
      <w:bookmarkStart w:id="202" w:name="_Toc234129292"/>
      <w:bookmarkEnd w:id="200"/>
      <w:r w:rsidRPr="00B64341">
        <w:t>2.1.3.1</w:t>
      </w:r>
      <w:r w:rsidRPr="00B64341">
        <w:tab/>
      </w:r>
      <w:r w:rsidR="004343D9" w:rsidRPr="00B64341">
        <w:t>Student lives with both parents</w:t>
      </w:r>
      <w:bookmarkEnd w:id="201"/>
      <w:bookmarkEnd w:id="202"/>
    </w:p>
    <w:p w14:paraId="70FEE137" w14:textId="77777777" w:rsidR="007031C8" w:rsidRPr="00B64341" w:rsidRDefault="004343D9" w:rsidP="00BD2CD2">
      <w:pPr>
        <w:rPr>
          <w:lang w:val="en-AU"/>
        </w:rPr>
      </w:pPr>
      <w:r w:rsidRPr="00B64341">
        <w:rPr>
          <w:lang w:val="en-AU"/>
        </w:rPr>
        <w:t xml:space="preserve">If a </w:t>
      </w:r>
      <w:hyperlink w:anchor="Student" w:tooltip="student" w:history="1">
        <w:r w:rsidRPr="00B64341">
          <w:rPr>
            <w:rStyle w:val="Hyperlink"/>
            <w:rFonts w:cs="Arial"/>
            <w:lang w:val="en-AU"/>
          </w:rPr>
          <w:t>stud</w:t>
        </w:r>
        <w:bookmarkStart w:id="203" w:name="_Hlt205694712"/>
        <w:r w:rsidRPr="00B64341">
          <w:rPr>
            <w:rStyle w:val="Hyperlink"/>
            <w:rFonts w:cs="Arial"/>
            <w:lang w:val="en-AU"/>
          </w:rPr>
          <w:t>e</w:t>
        </w:r>
        <w:bookmarkEnd w:id="203"/>
        <w:r w:rsidRPr="00B64341">
          <w:rPr>
            <w:rStyle w:val="Hyperlink"/>
            <w:rFonts w:cs="Arial"/>
            <w:lang w:val="en-AU"/>
          </w:rPr>
          <w:t>nt</w:t>
        </w:r>
      </w:hyperlink>
      <w:r w:rsidRPr="00B64341">
        <w:rPr>
          <w:lang w:val="en-AU"/>
        </w:rPr>
        <w:t xml:space="preserve"> normally lives with both </w:t>
      </w:r>
      <w:hyperlink w:anchor="Parent" w:tooltip="parents" w:history="1">
        <w:r w:rsidRPr="00B64341">
          <w:rPr>
            <w:rStyle w:val="Hyperlink"/>
            <w:rFonts w:cs="Arial"/>
            <w:lang w:val="en-AU"/>
          </w:rPr>
          <w:t>pa</w:t>
        </w:r>
        <w:bookmarkStart w:id="204" w:name="_Hlt205694722"/>
        <w:r w:rsidRPr="00B64341">
          <w:rPr>
            <w:rStyle w:val="Hyperlink"/>
            <w:rFonts w:cs="Arial"/>
            <w:lang w:val="en-AU"/>
          </w:rPr>
          <w:t>r</w:t>
        </w:r>
        <w:bookmarkEnd w:id="204"/>
        <w:r w:rsidRPr="00B64341">
          <w:rPr>
            <w:rStyle w:val="Hyperlink"/>
            <w:rFonts w:cs="Arial"/>
            <w:lang w:val="en-AU"/>
          </w:rPr>
          <w:t>ents</w:t>
        </w:r>
      </w:hyperlink>
      <w:r w:rsidRPr="00B64341">
        <w:rPr>
          <w:lang w:val="en-AU"/>
        </w:rPr>
        <w:t>, who are not separated or divorced, either parent may be the applicant.</w:t>
      </w:r>
    </w:p>
    <w:p w14:paraId="7D12EA8C" w14:textId="77777777" w:rsidR="007031C8" w:rsidRPr="00B64341" w:rsidRDefault="007031C8" w:rsidP="00BD2CD2">
      <w:pPr>
        <w:rPr>
          <w:lang w:val="en-AU"/>
        </w:rPr>
      </w:pPr>
    </w:p>
    <w:p w14:paraId="59BCE888" w14:textId="77777777" w:rsidR="007031C8" w:rsidRPr="00B64341" w:rsidRDefault="001165EA" w:rsidP="00227FBA">
      <w:pPr>
        <w:pStyle w:val="Heading4"/>
      </w:pPr>
      <w:bookmarkStart w:id="205" w:name="_Toc171153466"/>
      <w:bookmarkStart w:id="206" w:name="_Toc234129293"/>
      <w:r w:rsidRPr="00B64341">
        <w:t>2.1.3.2</w:t>
      </w:r>
      <w:r w:rsidRPr="00B64341">
        <w:tab/>
      </w:r>
      <w:r w:rsidR="004343D9" w:rsidRPr="00B64341">
        <w:t>Student lives with one parent</w:t>
      </w:r>
      <w:bookmarkEnd w:id="205"/>
      <w:bookmarkEnd w:id="206"/>
    </w:p>
    <w:p w14:paraId="3F3183FF" w14:textId="77777777" w:rsidR="007031C8" w:rsidRPr="00B64341" w:rsidRDefault="004343D9" w:rsidP="00BD2CD2">
      <w:pPr>
        <w:rPr>
          <w:lang w:val="en-AU"/>
        </w:rPr>
      </w:pPr>
      <w:r w:rsidRPr="00B64341">
        <w:rPr>
          <w:lang w:val="en-AU"/>
        </w:rPr>
        <w:t>Where the student’s parents are separated or divorced and the student normally lives with one of them, that parent is the applicant</w:t>
      </w:r>
      <w:r w:rsidR="003A3BC4" w:rsidRPr="00B64341">
        <w:rPr>
          <w:lang w:val="en-AU"/>
        </w:rPr>
        <w:t xml:space="preserve">.  </w:t>
      </w:r>
      <w:r w:rsidRPr="00B64341">
        <w:rPr>
          <w:lang w:val="en-AU"/>
        </w:rPr>
        <w:t xml:space="preserve">In addition, where the student normally lives with the parent and the parent’s </w:t>
      </w:r>
      <w:hyperlink w:anchor="Partner" w:tooltip="partner" w:history="1">
        <w:r w:rsidRPr="00B64341">
          <w:rPr>
            <w:rStyle w:val="Hyperlink"/>
            <w:rFonts w:cs="Arial"/>
            <w:lang w:val="en-AU"/>
          </w:rPr>
          <w:t>part</w:t>
        </w:r>
        <w:bookmarkStart w:id="207" w:name="_Hlt205694739"/>
        <w:r w:rsidRPr="00B64341">
          <w:rPr>
            <w:rStyle w:val="Hyperlink"/>
            <w:rFonts w:cs="Arial"/>
            <w:lang w:val="en-AU"/>
          </w:rPr>
          <w:t>n</w:t>
        </w:r>
        <w:bookmarkEnd w:id="207"/>
        <w:r w:rsidRPr="00B64341">
          <w:rPr>
            <w:rStyle w:val="Hyperlink"/>
            <w:rFonts w:cs="Arial"/>
            <w:lang w:val="en-AU"/>
          </w:rPr>
          <w:t>er</w:t>
        </w:r>
      </w:hyperlink>
      <w:r w:rsidRPr="00B64341">
        <w:rPr>
          <w:lang w:val="en-AU"/>
        </w:rPr>
        <w:t xml:space="preserve"> (regardless of the duration of their relationship), the student is taken to be in the care of </w:t>
      </w:r>
      <w:r w:rsidR="002310DB">
        <w:rPr>
          <w:lang w:val="en-AU"/>
        </w:rPr>
        <w:t>the</w:t>
      </w:r>
      <w:r w:rsidRPr="00B64341">
        <w:rPr>
          <w:lang w:val="en-AU"/>
        </w:rPr>
        <w:t xml:space="preserve"> partner</w:t>
      </w:r>
      <w:r w:rsidR="003A3BC4" w:rsidRPr="00B64341">
        <w:rPr>
          <w:lang w:val="en-AU"/>
        </w:rPr>
        <w:t xml:space="preserve">.  </w:t>
      </w:r>
      <w:r w:rsidRPr="00B64341">
        <w:rPr>
          <w:lang w:val="en-AU"/>
        </w:rPr>
        <w:t>In such circumstances, either the parent or the partner can be the applicant.</w:t>
      </w:r>
    </w:p>
    <w:p w14:paraId="69A19843" w14:textId="77777777" w:rsidR="007031C8" w:rsidRPr="00B64341" w:rsidRDefault="007031C8" w:rsidP="00BD2CD2">
      <w:pPr>
        <w:rPr>
          <w:lang w:val="en-AU"/>
        </w:rPr>
      </w:pPr>
      <w:bookmarkStart w:id="208" w:name="_2.1.4_Student_lives_with_one_parent"/>
      <w:bookmarkStart w:id="209" w:name="_Student_lives_with_1"/>
      <w:bookmarkEnd w:id="208"/>
      <w:bookmarkEnd w:id="209"/>
    </w:p>
    <w:p w14:paraId="775B3F3E" w14:textId="77777777" w:rsidR="007031C8" w:rsidRPr="00B64341" w:rsidRDefault="001165EA" w:rsidP="00227FBA">
      <w:pPr>
        <w:pStyle w:val="Heading4"/>
      </w:pPr>
      <w:bookmarkStart w:id="210" w:name="_Toc171153468"/>
      <w:bookmarkStart w:id="211" w:name="_Toc234129294"/>
      <w:r w:rsidRPr="00B64341">
        <w:t>2.1.3.3</w:t>
      </w:r>
      <w:r w:rsidRPr="00B64341">
        <w:tab/>
      </w:r>
      <w:r w:rsidR="004343D9" w:rsidRPr="00B64341">
        <w:t>Student lives with each parent separately</w:t>
      </w:r>
      <w:bookmarkEnd w:id="210"/>
      <w:bookmarkEnd w:id="211"/>
    </w:p>
    <w:p w14:paraId="029625DD" w14:textId="77777777" w:rsidR="007031C8" w:rsidRPr="00B64341" w:rsidRDefault="004343D9" w:rsidP="00BD2CD2">
      <w:pPr>
        <w:rPr>
          <w:lang w:val="en-AU"/>
        </w:rPr>
      </w:pPr>
      <w:r w:rsidRPr="00B64341">
        <w:rPr>
          <w:lang w:val="en-AU"/>
        </w:rPr>
        <w:t>If the student’s parents are separated or divorced and the student lives at different times with each parent, the following factors are taken into account to determine who the applicant can be:</w:t>
      </w:r>
    </w:p>
    <w:p w14:paraId="553737F8"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Where one parent is officially recognised as having primary care of the student (e.g. through the grant of </w:t>
      </w:r>
      <w:hyperlink w:anchor="Custody" w:tooltip="custody" w:history="1">
        <w:r w:rsidRPr="00B64341">
          <w:rPr>
            <w:rStyle w:val="Hyperlink"/>
            <w:rFonts w:cs="Arial"/>
            <w:lang w:val="en-AU"/>
          </w:rPr>
          <w:t>cust</w:t>
        </w:r>
        <w:bookmarkStart w:id="212" w:name="_Hlt205694776"/>
        <w:r w:rsidRPr="00B64341">
          <w:rPr>
            <w:rStyle w:val="Hyperlink"/>
            <w:rFonts w:cs="Arial"/>
            <w:lang w:val="en-AU"/>
          </w:rPr>
          <w:t>o</w:t>
        </w:r>
        <w:bookmarkEnd w:id="212"/>
        <w:r w:rsidRPr="00B64341">
          <w:rPr>
            <w:rStyle w:val="Hyperlink"/>
            <w:rFonts w:cs="Arial"/>
            <w:lang w:val="en-AU"/>
          </w:rPr>
          <w:t>dy</w:t>
        </w:r>
      </w:hyperlink>
      <w:r w:rsidRPr="00B64341">
        <w:rPr>
          <w:rFonts w:cs="Arial"/>
          <w:lang w:val="en-AU"/>
        </w:rPr>
        <w:t xml:space="preserve"> to that parent, removal of custody from the other parent, or receives a majority allocation of Family Tax Benefit), that parent is the applicant</w:t>
      </w:r>
      <w:r w:rsidR="0066209B" w:rsidRPr="00B64341">
        <w:rPr>
          <w:rFonts w:cs="Arial"/>
          <w:lang w:val="en-AU"/>
        </w:rPr>
        <w:t>;</w:t>
      </w:r>
    </w:p>
    <w:p w14:paraId="426B1723" w14:textId="77777777" w:rsidR="007031C8" w:rsidRPr="00B64341" w:rsidRDefault="004343D9" w:rsidP="002310DB">
      <w:pPr>
        <w:pStyle w:val="Bullet"/>
        <w:numPr>
          <w:ilvl w:val="0"/>
          <w:numId w:val="0"/>
        </w:numPr>
        <w:tabs>
          <w:tab w:val="num" w:pos="567"/>
          <w:tab w:val="left" w:pos="1134"/>
        </w:tabs>
        <w:spacing w:after="120"/>
        <w:ind w:left="567"/>
        <w:rPr>
          <w:rFonts w:cs="Arial"/>
          <w:lang w:val="en-AU"/>
        </w:rPr>
      </w:pPr>
      <w:r w:rsidRPr="00B64341">
        <w:rPr>
          <w:rFonts w:cs="Arial"/>
          <w:lang w:val="en-AU"/>
        </w:rPr>
        <w:t>or</w:t>
      </w:r>
    </w:p>
    <w:p w14:paraId="216375BB"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Where there is no such recognition of the primary carer, other evidence (outlined below, under</w:t>
      </w:r>
      <w:r w:rsidR="003D3498" w:rsidRPr="00B64341">
        <w:rPr>
          <w:rFonts w:cs="Arial"/>
          <w:lang w:val="en-AU"/>
        </w:rPr>
        <w:t xml:space="preserve"> </w:t>
      </w:r>
      <w:hyperlink w:anchor="_2.1.3.5__" w:tooltip="Disputes over which parent should apply" w:history="1">
        <w:r w:rsidR="00E248E8">
          <w:rPr>
            <w:rStyle w:val="Hyperlink"/>
            <w:rFonts w:cs="Arial"/>
            <w:lang w:val="en-AU"/>
          </w:rPr>
          <w:t>2.1.3.5 Disputes over which parent should apply</w:t>
        </w:r>
      </w:hyperlink>
      <w:r w:rsidRPr="00B64341">
        <w:rPr>
          <w:rFonts w:cs="Arial"/>
          <w:lang w:val="en-AU"/>
        </w:rPr>
        <w:t>) must be considered.</w:t>
      </w:r>
    </w:p>
    <w:p w14:paraId="7FA83C81" w14:textId="77777777" w:rsidR="007031C8" w:rsidRPr="00B64341" w:rsidRDefault="007031C8" w:rsidP="00BD2CD2">
      <w:pPr>
        <w:rPr>
          <w:lang w:val="en-AU"/>
        </w:rPr>
      </w:pPr>
    </w:p>
    <w:p w14:paraId="74261C31" w14:textId="77777777" w:rsidR="007031C8" w:rsidRPr="00B64341" w:rsidRDefault="001165EA" w:rsidP="00227FBA">
      <w:pPr>
        <w:pStyle w:val="Heading4"/>
      </w:pPr>
      <w:bookmarkStart w:id="213" w:name="_Toc171153470"/>
      <w:bookmarkStart w:id="214" w:name="_Toc234129295"/>
      <w:r w:rsidRPr="00B64341">
        <w:t>2.1.3.4</w:t>
      </w:r>
      <w:r w:rsidRPr="00B64341">
        <w:tab/>
      </w:r>
      <w:r w:rsidR="004343D9" w:rsidRPr="00B64341">
        <w:t>Equal custody situations</w:t>
      </w:r>
      <w:bookmarkEnd w:id="213"/>
      <w:bookmarkEnd w:id="214"/>
    </w:p>
    <w:p w14:paraId="75148367" w14:textId="77777777" w:rsidR="007031C8" w:rsidRPr="00B64341" w:rsidRDefault="004343D9" w:rsidP="00BD2CD2">
      <w:pPr>
        <w:rPr>
          <w:lang w:val="en-AU"/>
        </w:rPr>
      </w:pPr>
      <w:r w:rsidRPr="00B64341">
        <w:rPr>
          <w:lang w:val="en-AU"/>
        </w:rPr>
        <w:t>If parents share equal care of the student (i.e. the student spends an equal amount of time living with each parent and the turnaround of care of the student is frequent </w:t>
      </w:r>
      <w:r w:rsidRPr="00B64341">
        <w:rPr>
          <w:lang w:val="en-AU"/>
        </w:rPr>
        <w:noBreakHyphen/>
        <w:t> weekly, fortnightly or monthly), the applicant can be either parent, or a parent’s partner where the student lives with the parent and the partner.</w:t>
      </w:r>
    </w:p>
    <w:p w14:paraId="2F01ED25" w14:textId="77777777" w:rsidR="007031C8" w:rsidRPr="00B64341" w:rsidRDefault="007031C8" w:rsidP="00BD2CD2">
      <w:pPr>
        <w:rPr>
          <w:lang w:val="en-AU"/>
        </w:rPr>
      </w:pPr>
    </w:p>
    <w:p w14:paraId="77F37F7A" w14:textId="77777777" w:rsidR="007031C8" w:rsidRPr="00B64341" w:rsidRDefault="001165EA" w:rsidP="00227FBA">
      <w:pPr>
        <w:pStyle w:val="Heading4"/>
      </w:pPr>
      <w:bookmarkStart w:id="215" w:name="_2.1.3.5__"/>
      <w:bookmarkStart w:id="216" w:name="_Toc171153472"/>
      <w:bookmarkStart w:id="217" w:name="_Toc234129296"/>
      <w:bookmarkEnd w:id="215"/>
      <w:r w:rsidRPr="00B64341">
        <w:t>2.1.3.5</w:t>
      </w:r>
      <w:r w:rsidRPr="00B64341">
        <w:tab/>
      </w:r>
      <w:r w:rsidR="004343D9" w:rsidRPr="00B64341">
        <w:t>Disputes over which parent should apply</w:t>
      </w:r>
      <w:bookmarkEnd w:id="216"/>
      <w:bookmarkEnd w:id="217"/>
    </w:p>
    <w:p w14:paraId="536E5FC2" w14:textId="77777777" w:rsidR="007031C8" w:rsidRPr="00B64341" w:rsidRDefault="004343D9" w:rsidP="00BD2CD2">
      <w:pPr>
        <w:rPr>
          <w:lang w:val="en-AU"/>
        </w:rPr>
      </w:pPr>
      <w:r w:rsidRPr="00B64341">
        <w:rPr>
          <w:lang w:val="en-AU"/>
        </w:rPr>
        <w:t xml:space="preserve">Where there is no legal recognition of a primary carer or </w:t>
      </w:r>
      <w:r w:rsidR="0066209B" w:rsidRPr="00B64341">
        <w:rPr>
          <w:lang w:val="en-AU"/>
        </w:rPr>
        <w:t xml:space="preserve">there is </w:t>
      </w:r>
      <w:r w:rsidRPr="00B64341">
        <w:rPr>
          <w:lang w:val="en-AU"/>
        </w:rPr>
        <w:t>a dispute over which parent may apply for an AIC allowance, the following factors (not in order of priority) must be considered to determine which parent may be an approved applicant (and be eligible for AIC allowances):</w:t>
      </w:r>
    </w:p>
    <w:p w14:paraId="4C5C79CE"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whether the student normally lives with the parent and has done so for the past 12 months</w:t>
      </w:r>
      <w:r w:rsidR="0066209B" w:rsidRPr="00B64341">
        <w:rPr>
          <w:rFonts w:cs="Arial"/>
          <w:lang w:val="en-AU"/>
        </w:rPr>
        <w:t>;</w:t>
      </w:r>
    </w:p>
    <w:p w14:paraId="12B9B5FF"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whether the student lives with the parent during vacations</w:t>
      </w:r>
      <w:r w:rsidR="0066209B" w:rsidRPr="00B64341">
        <w:rPr>
          <w:rFonts w:cs="Arial"/>
          <w:lang w:val="en-AU"/>
        </w:rPr>
        <w:t>;</w:t>
      </w:r>
    </w:p>
    <w:p w14:paraId="7987A929"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who has principal financial responsibility for the care of the student (e.g. food, shelter etc.)</w:t>
      </w:r>
      <w:r w:rsidR="0066209B" w:rsidRPr="00B64341">
        <w:rPr>
          <w:rFonts w:cs="Arial"/>
          <w:lang w:val="en-AU"/>
        </w:rPr>
        <w:t>;</w:t>
      </w:r>
    </w:p>
    <w:p w14:paraId="64718C91"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who contributes regularly and significantly to the student’s living and education costs (this should not be limited to boarding costs)</w:t>
      </w:r>
      <w:r w:rsidR="0066209B" w:rsidRPr="00B64341">
        <w:rPr>
          <w:rFonts w:cs="Arial"/>
          <w:lang w:val="en-AU"/>
        </w:rPr>
        <w:t>;</w:t>
      </w:r>
    </w:p>
    <w:p w14:paraId="732A8E7C" w14:textId="77777777" w:rsidR="007031C8" w:rsidRPr="00B64341" w:rsidRDefault="004343D9" w:rsidP="002310DB">
      <w:pPr>
        <w:pStyle w:val="andor"/>
        <w:tabs>
          <w:tab w:val="num" w:pos="567"/>
          <w:tab w:val="left" w:pos="1134"/>
        </w:tabs>
        <w:spacing w:after="120"/>
        <w:ind w:left="567"/>
        <w:rPr>
          <w:rFonts w:cs="Arial"/>
          <w:lang w:val="en-AU"/>
        </w:rPr>
      </w:pPr>
      <w:r w:rsidRPr="00B64341">
        <w:rPr>
          <w:rFonts w:cs="Arial"/>
          <w:lang w:val="en-AU"/>
        </w:rPr>
        <w:t>and/or</w:t>
      </w:r>
    </w:p>
    <w:p w14:paraId="42A915E5"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who holds a Medicare card or receives other allowances/benefits for the student.</w:t>
      </w:r>
    </w:p>
    <w:p w14:paraId="6BB9CCED" w14:textId="77777777" w:rsidR="007031C8" w:rsidRPr="00B64341" w:rsidRDefault="007031C8" w:rsidP="00BD2CD2">
      <w:pPr>
        <w:rPr>
          <w:lang w:val="en-AU"/>
        </w:rPr>
      </w:pPr>
      <w:bookmarkStart w:id="218" w:name="_2.1.4_Non-parents_as"/>
      <w:bookmarkStart w:id="219" w:name="_Toc161552182"/>
      <w:bookmarkEnd w:id="218"/>
    </w:p>
    <w:p w14:paraId="51F79F07" w14:textId="77777777" w:rsidR="009050F6" w:rsidRDefault="009050F6">
      <w:pPr>
        <w:spacing w:before="0" w:after="0"/>
        <w:rPr>
          <w:rFonts w:ascii="Georgia" w:hAnsi="Georgia"/>
          <w:color w:val="62B5CC"/>
          <w:sz w:val="28"/>
          <w:lang w:val="en-AU"/>
        </w:rPr>
      </w:pPr>
      <w:bookmarkStart w:id="220" w:name="_2.1.4_Non-parents_as_applicants"/>
      <w:bookmarkStart w:id="221" w:name="_Toc234129297"/>
      <w:bookmarkStart w:id="222" w:name="_Toc264368382"/>
      <w:bookmarkEnd w:id="220"/>
      <w:r>
        <w:rPr>
          <w:lang w:val="en-AU"/>
        </w:rPr>
        <w:br w:type="page"/>
      </w:r>
    </w:p>
    <w:p w14:paraId="239C9DFF" w14:textId="77777777" w:rsidR="007031C8" w:rsidRPr="00B64341" w:rsidRDefault="004343D9" w:rsidP="002310DB">
      <w:pPr>
        <w:pStyle w:val="Heading3"/>
        <w:spacing w:before="120" w:after="120"/>
        <w:rPr>
          <w:lang w:val="en-AU"/>
        </w:rPr>
      </w:pPr>
      <w:bookmarkStart w:id="223" w:name="_2.1.4_Non-parents_as_1"/>
      <w:bookmarkStart w:id="224" w:name="_Toc418251820"/>
      <w:bookmarkEnd w:id="223"/>
      <w:r w:rsidRPr="00B64341">
        <w:rPr>
          <w:lang w:val="en-AU"/>
        </w:rPr>
        <w:lastRenderedPageBreak/>
        <w:t>2.1.4</w:t>
      </w:r>
      <w:r w:rsidRPr="00B64341">
        <w:rPr>
          <w:lang w:val="en-AU"/>
        </w:rPr>
        <w:tab/>
        <w:t>Non</w:t>
      </w:r>
      <w:r w:rsidRPr="00B64341">
        <w:rPr>
          <w:lang w:val="en-AU"/>
        </w:rPr>
        <w:noBreakHyphen/>
        <w:t>parents as applicants</w:t>
      </w:r>
      <w:bookmarkEnd w:id="219"/>
      <w:bookmarkEnd w:id="221"/>
      <w:bookmarkEnd w:id="222"/>
      <w:bookmarkEnd w:id="224"/>
    </w:p>
    <w:p w14:paraId="4A65F9EE" w14:textId="77777777" w:rsidR="007031C8" w:rsidRPr="00B64341" w:rsidRDefault="004343D9" w:rsidP="00BD2CD2">
      <w:pPr>
        <w:rPr>
          <w:lang w:val="en-AU"/>
        </w:rPr>
      </w:pPr>
      <w:r w:rsidRPr="00B64341">
        <w:rPr>
          <w:lang w:val="en-AU"/>
        </w:rPr>
        <w:t xml:space="preserve">If a </w:t>
      </w:r>
      <w:hyperlink w:anchor="Claim" w:tooltip="claim" w:history="1">
        <w:r w:rsidRPr="00B64341">
          <w:rPr>
            <w:rStyle w:val="Hyperlink"/>
            <w:rFonts w:cs="Arial"/>
            <w:lang w:val="en-AU"/>
          </w:rPr>
          <w:t>clai</w:t>
        </w:r>
        <w:bookmarkStart w:id="225" w:name="_Hlt205694814"/>
        <w:r w:rsidRPr="00B64341">
          <w:rPr>
            <w:rStyle w:val="Hyperlink"/>
            <w:rFonts w:cs="Arial"/>
            <w:lang w:val="en-AU"/>
          </w:rPr>
          <w:t>m</w:t>
        </w:r>
        <w:bookmarkEnd w:id="225"/>
      </w:hyperlink>
      <w:r w:rsidRPr="00B64341">
        <w:rPr>
          <w:lang w:val="en-AU"/>
        </w:rPr>
        <w:t xml:space="preserve"> is lodged by a person other than a </w:t>
      </w:r>
      <w:hyperlink w:anchor="Parent" w:tooltip="parent" w:history="1">
        <w:r w:rsidRPr="00B64341">
          <w:rPr>
            <w:rStyle w:val="Hyperlink"/>
            <w:rFonts w:cs="Arial"/>
            <w:lang w:val="en-AU"/>
          </w:rPr>
          <w:t>pa</w:t>
        </w:r>
        <w:bookmarkStart w:id="226" w:name="_Hlt205694830"/>
        <w:r w:rsidRPr="00B64341">
          <w:rPr>
            <w:rStyle w:val="Hyperlink"/>
            <w:rFonts w:cs="Arial"/>
            <w:lang w:val="en-AU"/>
          </w:rPr>
          <w:t>r</w:t>
        </w:r>
        <w:bookmarkEnd w:id="226"/>
        <w:r w:rsidRPr="00B64341">
          <w:rPr>
            <w:rStyle w:val="Hyperlink"/>
            <w:rFonts w:cs="Arial"/>
            <w:lang w:val="en-AU"/>
          </w:rPr>
          <w:t>ent</w:t>
        </w:r>
      </w:hyperlink>
      <w:r w:rsidRPr="00B64341">
        <w:rPr>
          <w:lang w:val="en-AU"/>
        </w:rPr>
        <w:t xml:space="preserve"> or parent’s </w:t>
      </w:r>
      <w:hyperlink w:anchor="Partner" w:tooltip="partner" w:history="1">
        <w:r w:rsidRPr="00B64341">
          <w:rPr>
            <w:rStyle w:val="Hyperlink"/>
            <w:rFonts w:cs="Arial"/>
            <w:lang w:val="en-AU"/>
          </w:rPr>
          <w:t>par</w:t>
        </w:r>
        <w:bookmarkStart w:id="227" w:name="_Hlt205694847"/>
        <w:r w:rsidRPr="00B64341">
          <w:rPr>
            <w:rStyle w:val="Hyperlink"/>
            <w:rFonts w:cs="Arial"/>
            <w:lang w:val="en-AU"/>
          </w:rPr>
          <w:t>t</w:t>
        </w:r>
        <w:bookmarkEnd w:id="227"/>
        <w:r w:rsidRPr="00B64341">
          <w:rPr>
            <w:rStyle w:val="Hyperlink"/>
            <w:rFonts w:cs="Arial"/>
            <w:lang w:val="en-AU"/>
          </w:rPr>
          <w:t>ner</w:t>
        </w:r>
      </w:hyperlink>
      <w:r w:rsidRPr="00B64341">
        <w:rPr>
          <w:lang w:val="en-AU"/>
        </w:rPr>
        <w:t>, the case will be considered on its merits, and will need to be supported by evidence that:</w:t>
      </w:r>
    </w:p>
    <w:p w14:paraId="45320570"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non_parent" w:tooltip="non-parent" w:history="1">
        <w:r w:rsidRPr="00B64341">
          <w:rPr>
            <w:rStyle w:val="Hyperlink"/>
            <w:rFonts w:cs="Arial"/>
            <w:lang w:val="en-AU"/>
          </w:rPr>
          <w:t>no</w:t>
        </w:r>
        <w:bookmarkStart w:id="228" w:name="_Hlt203369744"/>
        <w:r w:rsidRPr="00B64341">
          <w:rPr>
            <w:rStyle w:val="Hyperlink"/>
            <w:rFonts w:cs="Arial"/>
            <w:lang w:val="en-AU"/>
          </w:rPr>
          <w:t>n</w:t>
        </w:r>
        <w:bookmarkEnd w:id="228"/>
        <w:r w:rsidR="0066209B" w:rsidRPr="00B64341">
          <w:rPr>
            <w:rStyle w:val="Hyperlink"/>
            <w:rFonts w:cs="Arial"/>
            <w:lang w:val="en-AU"/>
          </w:rPr>
          <w:t>-</w:t>
        </w:r>
        <w:r w:rsidRPr="00B64341">
          <w:rPr>
            <w:rStyle w:val="Hyperlink"/>
            <w:rFonts w:cs="Arial"/>
            <w:lang w:val="en-AU"/>
          </w:rPr>
          <w:t>pa</w:t>
        </w:r>
        <w:bookmarkStart w:id="229" w:name="_Hlt205695002"/>
        <w:r w:rsidRPr="00B64341">
          <w:rPr>
            <w:rStyle w:val="Hyperlink"/>
            <w:rFonts w:cs="Arial"/>
            <w:lang w:val="en-AU"/>
          </w:rPr>
          <w:t>r</w:t>
        </w:r>
        <w:bookmarkStart w:id="230" w:name="_Hlt204587536"/>
        <w:bookmarkEnd w:id="229"/>
        <w:r w:rsidRPr="00B64341">
          <w:rPr>
            <w:rStyle w:val="Hyperlink"/>
            <w:rFonts w:cs="Arial"/>
            <w:lang w:val="en-AU"/>
          </w:rPr>
          <w:t>e</w:t>
        </w:r>
        <w:bookmarkEnd w:id="230"/>
        <w:r w:rsidRPr="00B64341">
          <w:rPr>
            <w:rStyle w:val="Hyperlink"/>
            <w:rFonts w:cs="Arial"/>
            <w:lang w:val="en-AU"/>
          </w:rPr>
          <w:t>nt</w:t>
        </w:r>
      </w:hyperlink>
      <w:r w:rsidRPr="00B64341">
        <w:rPr>
          <w:rFonts w:cs="Arial"/>
          <w:lang w:val="en-AU"/>
        </w:rPr>
        <w:t xml:space="preserve"> has </w:t>
      </w:r>
      <w:r w:rsidR="008103A4" w:rsidRPr="00B64341">
        <w:rPr>
          <w:rFonts w:cs="Arial"/>
          <w:lang w:val="en-AU"/>
        </w:rPr>
        <w:t>primary</w:t>
      </w:r>
      <w:r w:rsidRPr="00B64341">
        <w:rPr>
          <w:rFonts w:cs="Arial"/>
          <w:lang w:val="en-AU"/>
        </w:rPr>
        <w:t xml:space="preserve"> (or joint) responsibility for the </w:t>
      </w:r>
      <w:hyperlink w:anchor="Student" w:tooltip="student’s" w:history="1">
        <w:r w:rsidRPr="00B64341">
          <w:rPr>
            <w:rStyle w:val="Hyperlink"/>
            <w:rFonts w:cs="Arial"/>
            <w:lang w:val="en-AU"/>
          </w:rPr>
          <w:t>stud</w:t>
        </w:r>
        <w:bookmarkStart w:id="231" w:name="_Hlt205695013"/>
        <w:r w:rsidRPr="00B64341">
          <w:rPr>
            <w:rStyle w:val="Hyperlink"/>
            <w:rFonts w:cs="Arial"/>
            <w:lang w:val="en-AU"/>
          </w:rPr>
          <w:t>e</w:t>
        </w:r>
        <w:bookmarkEnd w:id="231"/>
        <w:r w:rsidRPr="00B64341">
          <w:rPr>
            <w:rStyle w:val="Hyperlink"/>
            <w:rFonts w:cs="Arial"/>
            <w:lang w:val="en-AU"/>
          </w:rPr>
          <w:t>nt’s</w:t>
        </w:r>
      </w:hyperlink>
      <w:r w:rsidRPr="00B64341">
        <w:rPr>
          <w:rFonts w:cs="Arial"/>
          <w:lang w:val="en-AU"/>
        </w:rPr>
        <w:t xml:space="preserve"> care</w:t>
      </w:r>
      <w:r w:rsidR="0066209B" w:rsidRPr="00B64341">
        <w:rPr>
          <w:rFonts w:cs="Arial"/>
          <w:lang w:val="en-AU"/>
        </w:rPr>
        <w:t>;</w:t>
      </w:r>
    </w:p>
    <w:p w14:paraId="2B077BB2"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the non</w:t>
      </w:r>
      <w:r w:rsidR="0066209B" w:rsidRPr="00B64341">
        <w:rPr>
          <w:rFonts w:cs="Arial"/>
          <w:lang w:val="en-AU"/>
        </w:rPr>
        <w:t>-</w:t>
      </w:r>
      <w:r w:rsidRPr="00B64341">
        <w:rPr>
          <w:rFonts w:cs="Arial"/>
          <w:lang w:val="en-AU"/>
        </w:rPr>
        <w:t>p</w:t>
      </w:r>
      <w:bookmarkStart w:id="232" w:name="_Hlt203369968"/>
      <w:r w:rsidRPr="00B64341">
        <w:rPr>
          <w:rFonts w:cs="Arial"/>
          <w:lang w:val="en-AU"/>
        </w:rPr>
        <w:t>a</w:t>
      </w:r>
      <w:bookmarkEnd w:id="232"/>
      <w:r w:rsidRPr="00B64341">
        <w:rPr>
          <w:rFonts w:cs="Arial"/>
          <w:lang w:val="en-AU"/>
        </w:rPr>
        <w:t>rent supports the student wholly or substantially</w:t>
      </w:r>
      <w:r w:rsidR="0066209B" w:rsidRPr="00B64341">
        <w:rPr>
          <w:rFonts w:cs="Arial"/>
          <w:lang w:val="en-AU"/>
        </w:rPr>
        <w:t>;</w:t>
      </w:r>
    </w:p>
    <w:p w14:paraId="5921259E" w14:textId="77777777" w:rsidR="007031C8" w:rsidRPr="00B64341" w:rsidRDefault="004343D9" w:rsidP="002310D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67AD02F3"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the arrangement is bona fide.</w:t>
      </w:r>
    </w:p>
    <w:p w14:paraId="73571B56" w14:textId="77777777" w:rsidR="007031C8" w:rsidRPr="00B64341" w:rsidRDefault="004343D9" w:rsidP="00BD2CD2">
      <w:pPr>
        <w:rPr>
          <w:lang w:val="en-AU"/>
        </w:rPr>
      </w:pPr>
      <w:r w:rsidRPr="00B64341">
        <w:rPr>
          <w:lang w:val="en-AU"/>
        </w:rPr>
        <w:t>A student is not wholly or substantially dependent on a non</w:t>
      </w:r>
      <w:r w:rsidR="006144AA" w:rsidRPr="00B64341">
        <w:rPr>
          <w:lang w:val="en-AU"/>
        </w:rPr>
        <w:t>-</w:t>
      </w:r>
      <w:r w:rsidRPr="00B64341">
        <w:rPr>
          <w:lang w:val="en-AU"/>
        </w:rPr>
        <w:t xml:space="preserve">parent if the student’s parent (or parent’s </w:t>
      </w:r>
      <w:hyperlink w:anchor="Partner" w:tooltip="partner" w:history="1">
        <w:r w:rsidR="003224A3" w:rsidRPr="00B64341">
          <w:rPr>
            <w:rStyle w:val="Hyperlink"/>
            <w:rFonts w:cs="Arial"/>
            <w:lang w:val="en-AU"/>
          </w:rPr>
          <w:t>partner</w:t>
        </w:r>
      </w:hyperlink>
      <w:r w:rsidRPr="00B64341">
        <w:rPr>
          <w:lang w:val="en-AU"/>
        </w:rPr>
        <w:t>) is:</w:t>
      </w:r>
    </w:p>
    <w:p w14:paraId="6FC0A421"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supporting the student in the non</w:t>
      </w:r>
      <w:r w:rsidR="006144AA" w:rsidRPr="00B64341">
        <w:rPr>
          <w:rFonts w:cs="Arial"/>
          <w:lang w:val="en-AU"/>
        </w:rPr>
        <w:t>-</w:t>
      </w:r>
      <w:r w:rsidRPr="00B64341">
        <w:rPr>
          <w:rFonts w:cs="Arial"/>
          <w:lang w:val="en-AU"/>
        </w:rPr>
        <w:t>parent’s home</w:t>
      </w:r>
      <w:r w:rsidR="006144AA" w:rsidRPr="00B64341">
        <w:rPr>
          <w:rFonts w:cs="Arial"/>
          <w:lang w:val="en-AU"/>
        </w:rPr>
        <w:t>;</w:t>
      </w:r>
    </w:p>
    <w:p w14:paraId="4C6589C9" w14:textId="77777777" w:rsidR="007031C8" w:rsidRPr="00B64341" w:rsidRDefault="004343D9" w:rsidP="002310DB">
      <w:pPr>
        <w:pStyle w:val="Bullet"/>
        <w:numPr>
          <w:ilvl w:val="0"/>
          <w:numId w:val="0"/>
        </w:numPr>
        <w:tabs>
          <w:tab w:val="left" w:pos="1134"/>
        </w:tabs>
        <w:spacing w:after="120"/>
        <w:ind w:left="567"/>
        <w:rPr>
          <w:rFonts w:cs="Arial"/>
          <w:lang w:val="en-AU"/>
        </w:rPr>
      </w:pPr>
      <w:r w:rsidRPr="00B64341">
        <w:rPr>
          <w:rFonts w:cs="Arial"/>
          <w:lang w:val="en-AU"/>
        </w:rPr>
        <w:t>or</w:t>
      </w:r>
    </w:p>
    <w:p w14:paraId="6E63D156"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providing financial assistance, directly or indirectly, to the non</w:t>
      </w:r>
      <w:r w:rsidR="006144AA" w:rsidRPr="00B64341">
        <w:rPr>
          <w:rFonts w:cs="Arial"/>
          <w:lang w:val="en-AU"/>
        </w:rPr>
        <w:t>-</w:t>
      </w:r>
      <w:r w:rsidRPr="00B64341">
        <w:rPr>
          <w:rFonts w:cs="Arial"/>
          <w:lang w:val="en-AU"/>
        </w:rPr>
        <w:t>parent to support the student.</w:t>
      </w:r>
    </w:p>
    <w:p w14:paraId="0662D0F9" w14:textId="77777777" w:rsidR="007031C8" w:rsidRPr="00B64341" w:rsidRDefault="004343D9" w:rsidP="00BD2CD2">
      <w:pPr>
        <w:rPr>
          <w:lang w:val="en-AU"/>
        </w:rPr>
      </w:pPr>
      <w:r w:rsidRPr="00B64341">
        <w:rPr>
          <w:lang w:val="en-AU"/>
        </w:rPr>
        <w:t>If a student has been placed in the care of a foster parent by welfare authorities, the</w:t>
      </w:r>
      <w:r w:rsidR="006144AA" w:rsidRPr="00B64341">
        <w:rPr>
          <w:lang w:val="en-AU"/>
        </w:rPr>
        <w:t> </w:t>
      </w:r>
      <w:r w:rsidRPr="00B64341">
        <w:rPr>
          <w:lang w:val="en-AU"/>
        </w:rPr>
        <w:t>foster parent is the applicant</w:t>
      </w:r>
      <w:r w:rsidR="0093742F" w:rsidRPr="00B64341">
        <w:rPr>
          <w:lang w:val="en-AU"/>
        </w:rPr>
        <w:t xml:space="preserve">.  </w:t>
      </w:r>
      <w:r w:rsidRPr="00B64341">
        <w:rPr>
          <w:lang w:val="en-AU"/>
        </w:rPr>
        <w:t xml:space="preserve">In such cases, the student’s </w:t>
      </w:r>
      <w:hyperlink w:anchor="PrincipalFamilyHome" w:tooltip="principal family home" w:history="1">
        <w:r w:rsidR="007031C8" w:rsidRPr="00B64341">
          <w:rPr>
            <w:rStyle w:val="Hyperlink"/>
            <w:rFonts w:cs="Arial"/>
            <w:lang w:val="en-AU"/>
          </w:rPr>
          <w:t>principal family home</w:t>
        </w:r>
      </w:hyperlink>
      <w:r w:rsidRPr="00B64341">
        <w:rPr>
          <w:lang w:val="en-AU"/>
        </w:rPr>
        <w:t xml:space="preserve"> is the foster parent’s home.</w:t>
      </w:r>
    </w:p>
    <w:p w14:paraId="17F79655" w14:textId="77777777" w:rsidR="007031C8" w:rsidRPr="00B64341" w:rsidRDefault="007031C8" w:rsidP="00BD2CD2">
      <w:pPr>
        <w:rPr>
          <w:lang w:val="en-AU"/>
        </w:rPr>
      </w:pPr>
    </w:p>
    <w:p w14:paraId="104F055C" w14:textId="77777777" w:rsidR="007031C8" w:rsidRPr="00B64341" w:rsidRDefault="004343D9" w:rsidP="002310DB">
      <w:pPr>
        <w:pStyle w:val="Heading3"/>
        <w:spacing w:before="120" w:after="120"/>
        <w:rPr>
          <w:lang w:val="en-AU"/>
        </w:rPr>
      </w:pPr>
      <w:bookmarkStart w:id="233" w:name="_2.1.5_Organisations_or"/>
      <w:bookmarkStart w:id="234" w:name="_2.1.5_Organisations_or_institutions"/>
      <w:bookmarkStart w:id="235" w:name="_Toc161552183"/>
      <w:bookmarkStart w:id="236" w:name="_Toc234129298"/>
      <w:bookmarkStart w:id="237" w:name="_Toc264368383"/>
      <w:bookmarkStart w:id="238" w:name="_Toc418251821"/>
      <w:bookmarkEnd w:id="233"/>
      <w:bookmarkEnd w:id="234"/>
      <w:r w:rsidRPr="00B64341">
        <w:rPr>
          <w:lang w:val="en-AU"/>
        </w:rPr>
        <w:t>2.1.5</w:t>
      </w:r>
      <w:r w:rsidRPr="00B64341">
        <w:rPr>
          <w:lang w:val="en-AU"/>
        </w:rPr>
        <w:tab/>
        <w:t>Organisations or institutions as applicants</w:t>
      </w:r>
      <w:bookmarkEnd w:id="235"/>
      <w:bookmarkEnd w:id="236"/>
      <w:bookmarkEnd w:id="237"/>
      <w:bookmarkEnd w:id="238"/>
    </w:p>
    <w:p w14:paraId="428D6307" w14:textId="77777777" w:rsidR="007031C8" w:rsidRPr="00B64341" w:rsidRDefault="004343D9" w:rsidP="00BD2CD2">
      <w:pPr>
        <w:rPr>
          <w:lang w:val="en-AU"/>
        </w:rPr>
      </w:pPr>
      <w:r w:rsidRPr="00B64341">
        <w:rPr>
          <w:lang w:val="en-AU"/>
        </w:rPr>
        <w:t xml:space="preserve">An organisation or institution (referred to here as an organisation) can be an applicant only where it is clear that the organisation cares for the </w:t>
      </w:r>
      <w:hyperlink w:anchor="Student" w:tooltip="student" w:history="1">
        <w:r w:rsidRPr="00B64341">
          <w:rPr>
            <w:rStyle w:val="Hyperlink"/>
            <w:rFonts w:cs="Arial"/>
            <w:lang w:val="en-AU"/>
          </w:rPr>
          <w:t>st</w:t>
        </w:r>
        <w:bookmarkStart w:id="239" w:name="_Hlt205695073"/>
        <w:r w:rsidRPr="00B64341">
          <w:rPr>
            <w:rStyle w:val="Hyperlink"/>
            <w:rFonts w:cs="Arial"/>
            <w:lang w:val="en-AU"/>
          </w:rPr>
          <w:t>u</w:t>
        </w:r>
        <w:bookmarkEnd w:id="239"/>
        <w:r w:rsidRPr="00B64341">
          <w:rPr>
            <w:rStyle w:val="Hyperlink"/>
            <w:rFonts w:cs="Arial"/>
            <w:lang w:val="en-AU"/>
          </w:rPr>
          <w:t>dent</w:t>
        </w:r>
      </w:hyperlink>
      <w:r w:rsidRPr="00B64341">
        <w:rPr>
          <w:lang w:val="en-AU"/>
        </w:rPr>
        <w:t xml:space="preserve"> without any contribution from a </w:t>
      </w:r>
      <w:hyperlink w:anchor="Parent" w:tooltip="parent" w:history="1">
        <w:r w:rsidRPr="00B64341">
          <w:rPr>
            <w:rStyle w:val="Hyperlink"/>
            <w:rFonts w:cs="Arial"/>
            <w:lang w:val="en-AU"/>
          </w:rPr>
          <w:t>par</w:t>
        </w:r>
        <w:bookmarkStart w:id="240" w:name="_Hlt205695113"/>
        <w:r w:rsidRPr="00B64341">
          <w:rPr>
            <w:rStyle w:val="Hyperlink"/>
            <w:rFonts w:cs="Arial"/>
            <w:lang w:val="en-AU"/>
          </w:rPr>
          <w:t>e</w:t>
        </w:r>
        <w:bookmarkEnd w:id="240"/>
        <w:r w:rsidRPr="00B64341">
          <w:rPr>
            <w:rStyle w:val="Hyperlink"/>
            <w:rFonts w:cs="Arial"/>
            <w:lang w:val="en-AU"/>
          </w:rPr>
          <w:t>nt</w:t>
        </w:r>
      </w:hyperlink>
      <w:r w:rsidR="0093742F" w:rsidRPr="00B64341">
        <w:rPr>
          <w:lang w:val="en-AU"/>
        </w:rPr>
        <w:t xml:space="preserve">.  </w:t>
      </w:r>
      <w:r w:rsidRPr="00B64341">
        <w:rPr>
          <w:lang w:val="en-AU"/>
        </w:rPr>
        <w:t>Where a student and one or more parents live with an organisation, the parent is the applicant (and the organisation’s premises are considered the student’s home).</w:t>
      </w:r>
    </w:p>
    <w:p w14:paraId="451CDDC2" w14:textId="77777777" w:rsidR="007031C8" w:rsidRPr="00B64341" w:rsidRDefault="004343D9" w:rsidP="00BD2CD2">
      <w:pPr>
        <w:rPr>
          <w:lang w:val="en-AU"/>
        </w:rPr>
      </w:pPr>
      <w:r w:rsidRPr="00B64341">
        <w:rPr>
          <w:lang w:val="en-AU"/>
        </w:rPr>
        <w:t>To be an applicant, an organisation must be a non-government body, must not be receiving a foster care or similar allowance for the student, and must have full responsibility for the upkeep of the student (‘full responsibility’ is defined below).</w:t>
      </w:r>
    </w:p>
    <w:p w14:paraId="7F7429A0" w14:textId="77777777" w:rsidR="007031C8" w:rsidRPr="00B64341" w:rsidRDefault="004343D9" w:rsidP="00BD2CD2">
      <w:pPr>
        <w:rPr>
          <w:lang w:val="en-AU"/>
        </w:rPr>
      </w:pPr>
      <w:r w:rsidRPr="00B64341">
        <w:rPr>
          <w:lang w:val="en-AU"/>
        </w:rPr>
        <w:t xml:space="preserve">The </w:t>
      </w:r>
      <w:hyperlink w:anchor="Claim" w:tooltip="claim" w:history="1">
        <w:r w:rsidRPr="00B64341">
          <w:rPr>
            <w:rStyle w:val="Hyperlink"/>
            <w:rFonts w:cs="Arial"/>
            <w:lang w:val="en-AU"/>
          </w:rPr>
          <w:t>cl</w:t>
        </w:r>
        <w:bookmarkStart w:id="241" w:name="_Hlt205695149"/>
        <w:r w:rsidRPr="00B64341">
          <w:rPr>
            <w:rStyle w:val="Hyperlink"/>
            <w:rFonts w:cs="Arial"/>
            <w:lang w:val="en-AU"/>
          </w:rPr>
          <w:t>a</w:t>
        </w:r>
        <w:bookmarkEnd w:id="241"/>
        <w:r w:rsidRPr="00B64341">
          <w:rPr>
            <w:rStyle w:val="Hyperlink"/>
            <w:rFonts w:cs="Arial"/>
            <w:lang w:val="en-AU"/>
          </w:rPr>
          <w:t>i</w:t>
        </w:r>
        <w:bookmarkStart w:id="242" w:name="_Hlt204587633"/>
        <w:r w:rsidRPr="00B64341">
          <w:rPr>
            <w:rStyle w:val="Hyperlink"/>
            <w:rFonts w:cs="Arial"/>
            <w:lang w:val="en-AU"/>
          </w:rPr>
          <w:t>m</w:t>
        </w:r>
        <w:bookmarkEnd w:id="242"/>
      </w:hyperlink>
      <w:r w:rsidRPr="00B64341">
        <w:rPr>
          <w:lang w:val="en-AU"/>
        </w:rPr>
        <w:t xml:space="preserve"> must be signed by the organisation’s chief officer or another officer with the power to act on behalf</w:t>
      </w:r>
      <w:r w:rsidR="00E248E8">
        <w:rPr>
          <w:lang w:val="en-AU"/>
        </w:rPr>
        <w:t> </w:t>
      </w:r>
      <w:r w:rsidRPr="00B64341">
        <w:rPr>
          <w:lang w:val="en-AU"/>
        </w:rPr>
        <w:t>of the organisation (e.g. the principal, manager, executive officer or director)</w:t>
      </w:r>
      <w:r w:rsidR="0093742F" w:rsidRPr="00B64341">
        <w:rPr>
          <w:lang w:val="en-AU"/>
        </w:rPr>
        <w:t xml:space="preserve">.  </w:t>
      </w:r>
      <w:r w:rsidRPr="00B64341">
        <w:rPr>
          <w:lang w:val="en-AU"/>
        </w:rPr>
        <w:t>By</w:t>
      </w:r>
      <w:r w:rsidR="008E1786" w:rsidRPr="00B64341">
        <w:t> </w:t>
      </w:r>
      <w:r w:rsidRPr="00B64341">
        <w:rPr>
          <w:lang w:val="en-AU"/>
        </w:rPr>
        <w:t>signing the claim, the</w:t>
      </w:r>
      <w:r w:rsidR="00E248E8">
        <w:rPr>
          <w:lang w:val="en-AU"/>
        </w:rPr>
        <w:t> </w:t>
      </w:r>
      <w:r w:rsidRPr="00B64341">
        <w:rPr>
          <w:lang w:val="en-AU"/>
        </w:rPr>
        <w:t xml:space="preserve">officer accepts the obligations set out in </w:t>
      </w:r>
      <w:hyperlink w:anchor="_7.2.1_Obligations_1" w:tooltip="Obligations" w:history="1">
        <w:r w:rsidRPr="00B64341">
          <w:rPr>
            <w:rStyle w:val="Hyperlink"/>
            <w:rFonts w:cs="Arial"/>
            <w:lang w:val="en-AU"/>
          </w:rPr>
          <w:t>7.2</w:t>
        </w:r>
        <w:bookmarkStart w:id="243" w:name="_Hlt205695165"/>
        <w:r w:rsidRPr="00B64341">
          <w:rPr>
            <w:rStyle w:val="Hyperlink"/>
            <w:rFonts w:cs="Arial"/>
            <w:lang w:val="en-AU"/>
          </w:rPr>
          <w:t>.</w:t>
        </w:r>
        <w:bookmarkEnd w:id="243"/>
        <w:r w:rsidRPr="00B64341">
          <w:rPr>
            <w:rStyle w:val="Hyperlink"/>
            <w:rFonts w:cs="Arial"/>
            <w:lang w:val="en-AU"/>
          </w:rPr>
          <w:t>1</w:t>
        </w:r>
      </w:hyperlink>
      <w:r w:rsidRPr="00B64341">
        <w:rPr>
          <w:lang w:val="en-AU"/>
        </w:rPr>
        <w:t xml:space="preserve"> on behalf of the organisation.</w:t>
      </w:r>
    </w:p>
    <w:p w14:paraId="266DCA46" w14:textId="77777777" w:rsidR="007031C8" w:rsidRPr="00B64341" w:rsidRDefault="004343D9" w:rsidP="00BD2CD2">
      <w:pPr>
        <w:rPr>
          <w:lang w:val="en-AU"/>
        </w:rPr>
      </w:pPr>
      <w:r w:rsidRPr="00B64341">
        <w:rPr>
          <w:lang w:val="en-AU"/>
        </w:rPr>
        <w:t xml:space="preserve">Where an organisation is </w:t>
      </w:r>
      <w:r w:rsidR="008103A4" w:rsidRPr="00B64341">
        <w:rPr>
          <w:lang w:val="en-AU"/>
        </w:rPr>
        <w:t xml:space="preserve">the </w:t>
      </w:r>
      <w:r w:rsidRPr="00B64341">
        <w:rPr>
          <w:lang w:val="en-AU"/>
        </w:rPr>
        <w:t xml:space="preserve">applicant, the income test for Additional Boarding Allowance is waived (see </w:t>
      </w:r>
      <w:hyperlink w:anchor="_6_The_Parental" w:tooltip="Reduction for Parental Income " w:history="1">
        <w:r w:rsidR="007031C8" w:rsidRPr="00B64341">
          <w:rPr>
            <w:rStyle w:val="Hyperlink"/>
            <w:rFonts w:cs="Arial"/>
            <w:lang w:val="en-AU"/>
          </w:rPr>
          <w:t>Part 6</w:t>
        </w:r>
      </w:hyperlink>
      <w:r w:rsidRPr="00B64341">
        <w:rPr>
          <w:lang w:val="en-AU"/>
        </w:rPr>
        <w:t>).</w:t>
      </w:r>
    </w:p>
    <w:p w14:paraId="5CF5AFAD" w14:textId="77777777" w:rsidR="007031C8" w:rsidRPr="00B64341" w:rsidRDefault="004343D9" w:rsidP="00BD2CD2">
      <w:pPr>
        <w:rPr>
          <w:lang w:val="en-AU"/>
        </w:rPr>
      </w:pPr>
      <w:r w:rsidRPr="00B64341">
        <w:rPr>
          <w:lang w:val="en-AU"/>
        </w:rPr>
        <w:t xml:space="preserve">Organisations may also be nominated by applicants as agents to receive allowance payments on the applicant’s behalf (see </w:t>
      </w:r>
      <w:hyperlink w:anchor="_5.1.8_Payee_for" w:tooltip="Payee for allowances" w:history="1">
        <w:r w:rsidR="007031C8" w:rsidRPr="00B64341">
          <w:rPr>
            <w:rStyle w:val="Hyperlink"/>
            <w:rFonts w:cs="Arial"/>
            <w:lang w:val="en-AU"/>
          </w:rPr>
          <w:t>5.1.6</w:t>
        </w:r>
      </w:hyperlink>
      <w:r w:rsidRPr="00B64341">
        <w:rPr>
          <w:lang w:val="en-AU"/>
        </w:rPr>
        <w:t>).</w:t>
      </w:r>
    </w:p>
    <w:p w14:paraId="58616E4A" w14:textId="77777777" w:rsidR="007031C8" w:rsidRPr="00B64341" w:rsidRDefault="007031C8" w:rsidP="00BD2CD2">
      <w:pPr>
        <w:rPr>
          <w:lang w:val="en-AU"/>
        </w:rPr>
      </w:pPr>
    </w:p>
    <w:p w14:paraId="2CD1030C" w14:textId="77777777" w:rsidR="007031C8" w:rsidRPr="00B64341" w:rsidRDefault="00C334A9" w:rsidP="00227FBA">
      <w:pPr>
        <w:pStyle w:val="Heading4"/>
      </w:pPr>
      <w:bookmarkStart w:id="244" w:name="_Toc171153478"/>
      <w:bookmarkStart w:id="245" w:name="_Toc234129299"/>
      <w:r w:rsidRPr="00B64341">
        <w:t>2.1.5.1</w:t>
      </w:r>
      <w:r w:rsidRPr="00B64341">
        <w:tab/>
      </w:r>
      <w:r w:rsidR="004343D9" w:rsidRPr="00B64341">
        <w:t>Definition of ‘full responsibility’ for a student</w:t>
      </w:r>
      <w:bookmarkEnd w:id="244"/>
      <w:bookmarkEnd w:id="245"/>
    </w:p>
    <w:p w14:paraId="696EA7FE" w14:textId="77777777" w:rsidR="007031C8" w:rsidRPr="00B64341" w:rsidRDefault="004343D9" w:rsidP="00BD2CD2">
      <w:pPr>
        <w:rPr>
          <w:lang w:val="en-AU"/>
        </w:rPr>
      </w:pPr>
      <w:r w:rsidRPr="00B64341">
        <w:rPr>
          <w:lang w:val="en-AU"/>
        </w:rPr>
        <w:t xml:space="preserve">If the student has been formally placed in the care of the organisation by a </w:t>
      </w:r>
      <w:r w:rsidR="0096795F">
        <w:rPr>
          <w:lang w:val="en-AU"/>
        </w:rPr>
        <w:t>state or territory</w:t>
      </w:r>
      <w:r w:rsidRPr="00B64341">
        <w:rPr>
          <w:lang w:val="en-AU"/>
        </w:rPr>
        <w:t xml:space="preserve"> authority or a court, the organisation is considered to have full responsibility for the student.</w:t>
      </w:r>
    </w:p>
    <w:p w14:paraId="552FA3CC" w14:textId="77777777" w:rsidR="007031C8" w:rsidRPr="00B64341" w:rsidRDefault="004343D9" w:rsidP="00BD2CD2">
      <w:pPr>
        <w:rPr>
          <w:lang w:val="en-AU"/>
        </w:rPr>
      </w:pPr>
      <w:r w:rsidRPr="00B64341">
        <w:rPr>
          <w:lang w:val="en-AU"/>
        </w:rPr>
        <w:t>In other cases, the organisation must clearly show that the student’s parents are not involved in decisions about the care of the student, that they do not provide financial support for the student, and that either:</w:t>
      </w:r>
    </w:p>
    <w:p w14:paraId="1FABB1DD"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unsuccessful attempts have been made to locate the parents</w:t>
      </w:r>
      <w:r w:rsidR="00AF1602">
        <w:rPr>
          <w:rFonts w:cs="Arial"/>
          <w:lang w:val="en-AU"/>
        </w:rPr>
        <w:t>;</w:t>
      </w:r>
    </w:p>
    <w:p w14:paraId="18D31C37" w14:textId="77777777" w:rsidR="007031C8" w:rsidRPr="00B64341" w:rsidRDefault="004343D9" w:rsidP="002310DB">
      <w:pPr>
        <w:pStyle w:val="Bullet"/>
        <w:numPr>
          <w:ilvl w:val="0"/>
          <w:numId w:val="0"/>
        </w:numPr>
        <w:tabs>
          <w:tab w:val="left" w:pos="1134"/>
        </w:tabs>
        <w:spacing w:after="120"/>
        <w:ind w:left="567"/>
        <w:rPr>
          <w:rFonts w:cs="Arial"/>
          <w:lang w:val="en-AU"/>
        </w:rPr>
      </w:pPr>
      <w:r w:rsidRPr="00B64341">
        <w:rPr>
          <w:rFonts w:cs="Arial"/>
          <w:lang w:val="en-AU"/>
        </w:rPr>
        <w:t>or</w:t>
      </w:r>
    </w:p>
    <w:p w14:paraId="75EE34E8"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the parents have been asked to complete a claim for the student but have been unwilling to do so (i.e.</w:t>
      </w:r>
      <w:r w:rsidR="00E248E8">
        <w:rPr>
          <w:rFonts w:cs="Arial"/>
          <w:lang w:val="en-AU"/>
        </w:rPr>
        <w:t> </w:t>
      </w:r>
      <w:r w:rsidRPr="00B64341">
        <w:rPr>
          <w:rFonts w:cs="Arial"/>
          <w:lang w:val="en-AU"/>
        </w:rPr>
        <w:t>they have refused to accept responsibility for supporting the student).</w:t>
      </w:r>
    </w:p>
    <w:p w14:paraId="4E709AB2" w14:textId="77777777" w:rsidR="009050F6" w:rsidRDefault="004343D9" w:rsidP="009050F6">
      <w:pPr>
        <w:rPr>
          <w:rFonts w:ascii="Georgia" w:hAnsi="Georgia"/>
          <w:color w:val="62B5CC"/>
          <w:sz w:val="28"/>
          <w:lang w:val="en-AU"/>
        </w:rPr>
      </w:pPr>
      <w:r w:rsidRPr="00B64341">
        <w:rPr>
          <w:i/>
          <w:lang w:val="en-AU"/>
        </w:rPr>
        <w:t>Note</w:t>
      </w:r>
      <w:r w:rsidR="006F5F30" w:rsidRPr="00B64341">
        <w:rPr>
          <w:lang w:val="en-AU"/>
        </w:rPr>
        <w:t xml:space="preserve">:  </w:t>
      </w:r>
      <w:r w:rsidRPr="00B64341">
        <w:rPr>
          <w:lang w:val="en-AU"/>
        </w:rPr>
        <w:t>Some parents need help to complete the claim</w:t>
      </w:r>
      <w:r w:rsidR="0093742F" w:rsidRPr="00B64341">
        <w:rPr>
          <w:lang w:val="en-AU"/>
        </w:rPr>
        <w:t xml:space="preserve">.  </w:t>
      </w:r>
      <w:r w:rsidRPr="00B64341">
        <w:rPr>
          <w:lang w:val="en-AU"/>
        </w:rPr>
        <w:t>However, where a parent makes decisions about the student’s care (such as enrolling them in a particular institution) or contributes to the student’s upkeep (even if only to the extent of AIC allowance entitlement), the parent and not the organisation should be the applicant.</w:t>
      </w:r>
      <w:bookmarkStart w:id="246" w:name="_2.1.6_Claims_received"/>
      <w:bookmarkStart w:id="247" w:name="_2.1.6_Claims_received_from_a_parent"/>
      <w:bookmarkStart w:id="248" w:name="_Toc161552184"/>
      <w:bookmarkStart w:id="249" w:name="_Toc234129300"/>
      <w:bookmarkStart w:id="250" w:name="_Toc264368384"/>
      <w:bookmarkEnd w:id="246"/>
      <w:bookmarkEnd w:id="247"/>
      <w:r w:rsidR="009050F6">
        <w:rPr>
          <w:lang w:val="en-AU"/>
        </w:rPr>
        <w:br w:type="page"/>
      </w:r>
    </w:p>
    <w:p w14:paraId="50EB8697" w14:textId="77777777" w:rsidR="007031C8" w:rsidRPr="00B64341" w:rsidRDefault="004343D9" w:rsidP="009050F6">
      <w:pPr>
        <w:pStyle w:val="Heading3"/>
        <w:rPr>
          <w:lang w:val="en-AU"/>
        </w:rPr>
      </w:pPr>
      <w:bookmarkStart w:id="251" w:name="_2.1.6_Claims_received_1"/>
      <w:bookmarkStart w:id="252" w:name="_Toc418251822"/>
      <w:bookmarkEnd w:id="251"/>
      <w:r w:rsidRPr="00B64341">
        <w:rPr>
          <w:lang w:val="en-AU"/>
        </w:rPr>
        <w:lastRenderedPageBreak/>
        <w:t>2.1.6</w:t>
      </w:r>
      <w:r w:rsidRPr="00B64341">
        <w:rPr>
          <w:lang w:val="en-AU"/>
        </w:rPr>
        <w:tab/>
        <w:t>Claims received from a parent and from an organisation</w:t>
      </w:r>
      <w:bookmarkEnd w:id="248"/>
      <w:bookmarkEnd w:id="249"/>
      <w:bookmarkEnd w:id="250"/>
      <w:bookmarkEnd w:id="252"/>
    </w:p>
    <w:p w14:paraId="76972638" w14:textId="77777777" w:rsidR="007031C8" w:rsidRPr="00B64341" w:rsidRDefault="004343D9" w:rsidP="00BD2CD2">
      <w:pPr>
        <w:rPr>
          <w:lang w:val="en-AU"/>
        </w:rPr>
      </w:pPr>
      <w:r w:rsidRPr="00B64341">
        <w:rPr>
          <w:lang w:val="en-AU"/>
        </w:rPr>
        <w:t xml:space="preserve">If a </w:t>
      </w:r>
      <w:hyperlink w:anchor="Parent" w:tooltip="parent" w:history="1">
        <w:r w:rsidRPr="00B64341">
          <w:rPr>
            <w:rStyle w:val="Hyperlink"/>
            <w:rFonts w:cs="Arial"/>
            <w:lang w:val="en-AU"/>
          </w:rPr>
          <w:t>pare</w:t>
        </w:r>
        <w:bookmarkStart w:id="253" w:name="_Hlt205695302"/>
        <w:r w:rsidRPr="00B64341">
          <w:rPr>
            <w:rStyle w:val="Hyperlink"/>
            <w:rFonts w:cs="Arial"/>
            <w:lang w:val="en-AU"/>
          </w:rPr>
          <w:t>n</w:t>
        </w:r>
        <w:bookmarkEnd w:id="253"/>
        <w:r w:rsidRPr="00B64341">
          <w:rPr>
            <w:rStyle w:val="Hyperlink"/>
            <w:rFonts w:cs="Arial"/>
            <w:lang w:val="en-AU"/>
          </w:rPr>
          <w:t>t</w:t>
        </w:r>
      </w:hyperlink>
      <w:r w:rsidRPr="00B64341">
        <w:rPr>
          <w:lang w:val="en-AU"/>
        </w:rPr>
        <w:t xml:space="preserve"> and an organisation both apply for the same </w:t>
      </w:r>
      <w:hyperlink w:anchor="Student" w:tooltip="student" w:history="1">
        <w:r w:rsidRPr="00B64341">
          <w:rPr>
            <w:rStyle w:val="Hyperlink"/>
            <w:rFonts w:cs="Arial"/>
            <w:lang w:val="en-AU"/>
          </w:rPr>
          <w:t>stu</w:t>
        </w:r>
        <w:bookmarkStart w:id="254" w:name="_Hlt205695312"/>
        <w:r w:rsidRPr="00B64341">
          <w:rPr>
            <w:rStyle w:val="Hyperlink"/>
            <w:rFonts w:cs="Arial"/>
            <w:lang w:val="en-AU"/>
          </w:rPr>
          <w:t>d</w:t>
        </w:r>
        <w:bookmarkEnd w:id="254"/>
        <w:r w:rsidRPr="00B64341">
          <w:rPr>
            <w:rStyle w:val="Hyperlink"/>
            <w:rFonts w:cs="Arial"/>
            <w:lang w:val="en-AU"/>
          </w:rPr>
          <w:t>ent</w:t>
        </w:r>
      </w:hyperlink>
      <w:r w:rsidRPr="00B64341">
        <w:rPr>
          <w:lang w:val="en-AU"/>
        </w:rPr>
        <w:t>, evidence will need to show whether the parent or the organisation has primary responsibility for the student</w:t>
      </w:r>
      <w:r w:rsidR="0093742F" w:rsidRPr="00B64341">
        <w:rPr>
          <w:lang w:val="en-AU"/>
        </w:rPr>
        <w:t xml:space="preserve">.  </w:t>
      </w:r>
      <w:r w:rsidRPr="00B64341">
        <w:rPr>
          <w:lang w:val="en-AU"/>
        </w:rPr>
        <w:t>The following factors may be used to decide the approved applicant:</w:t>
      </w:r>
    </w:p>
    <w:p w14:paraId="1FA22A9B"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If the parent directs the AIC allowance payment to the organisation where the student normally lives, this indicates that the parent is contributing to the student’s financial upkeep, and the parent is the applicant</w:t>
      </w:r>
      <w:r w:rsidR="00AF1602">
        <w:rPr>
          <w:rFonts w:cs="Arial"/>
          <w:lang w:val="en-AU"/>
        </w:rPr>
        <w:t>;</w:t>
      </w:r>
    </w:p>
    <w:p w14:paraId="2B494451" w14:textId="77777777" w:rsidR="007031C8" w:rsidRPr="00B64341" w:rsidRDefault="004343D9" w:rsidP="002310DB">
      <w:pPr>
        <w:pStyle w:val="Bullet"/>
        <w:numPr>
          <w:ilvl w:val="0"/>
          <w:numId w:val="0"/>
        </w:numPr>
        <w:tabs>
          <w:tab w:val="left" w:pos="1134"/>
        </w:tabs>
        <w:spacing w:after="120"/>
        <w:ind w:left="567"/>
        <w:rPr>
          <w:rFonts w:cs="Arial"/>
          <w:lang w:val="en-AU"/>
        </w:rPr>
      </w:pPr>
      <w:r w:rsidRPr="00B64341">
        <w:rPr>
          <w:rFonts w:cs="Arial"/>
          <w:lang w:val="en-AU"/>
        </w:rPr>
        <w:t>or</w:t>
      </w:r>
    </w:p>
    <w:p w14:paraId="34CEA042"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If the parent does not direct the AIC allowance payment to the organisation, the</w:t>
      </w:r>
      <w:r w:rsidR="00115F4C" w:rsidRPr="00B64341">
        <w:rPr>
          <w:rFonts w:cs="Arial"/>
          <w:lang w:val="en-AU"/>
        </w:rPr>
        <w:t> </w:t>
      </w:r>
      <w:r w:rsidRPr="00B64341">
        <w:rPr>
          <w:rFonts w:cs="Arial"/>
          <w:lang w:val="en-AU"/>
        </w:rPr>
        <w:t xml:space="preserve">parent should be asked to comment on the </w:t>
      </w:r>
      <w:hyperlink w:anchor="Claim" w:tooltip="claim" w:history="1">
        <w:r w:rsidRPr="00B64341">
          <w:rPr>
            <w:rStyle w:val="Hyperlink"/>
            <w:rFonts w:cs="Arial"/>
            <w:lang w:val="en-AU"/>
          </w:rPr>
          <w:t>clai</w:t>
        </w:r>
        <w:bookmarkStart w:id="255" w:name="_Hlt205695328"/>
        <w:r w:rsidRPr="00B64341">
          <w:rPr>
            <w:rStyle w:val="Hyperlink"/>
            <w:rFonts w:cs="Arial"/>
            <w:lang w:val="en-AU"/>
          </w:rPr>
          <w:t>m</w:t>
        </w:r>
        <w:bookmarkEnd w:id="255"/>
      </w:hyperlink>
      <w:r w:rsidRPr="00B64341">
        <w:rPr>
          <w:rFonts w:cs="Arial"/>
          <w:lang w:val="en-AU"/>
        </w:rPr>
        <w:t xml:space="preserve"> that they do not support the</w:t>
      </w:r>
      <w:r w:rsidR="00115F4C" w:rsidRPr="00B64341">
        <w:rPr>
          <w:rFonts w:cs="Arial"/>
          <w:lang w:val="en-AU"/>
        </w:rPr>
        <w:t> </w:t>
      </w:r>
      <w:r w:rsidRPr="00B64341">
        <w:rPr>
          <w:rFonts w:cs="Arial"/>
          <w:lang w:val="en-AU"/>
        </w:rPr>
        <w:t>student (particularly financially)</w:t>
      </w:r>
      <w:r w:rsidR="0093742F" w:rsidRPr="00B64341">
        <w:rPr>
          <w:rFonts w:cs="Arial"/>
          <w:lang w:val="en-AU"/>
        </w:rPr>
        <w:t xml:space="preserve">.  </w:t>
      </w:r>
      <w:r w:rsidRPr="00B64341">
        <w:rPr>
          <w:rFonts w:cs="Arial"/>
          <w:lang w:val="en-AU"/>
        </w:rPr>
        <w:t>If they cannot demonstrate such support, the</w:t>
      </w:r>
      <w:r w:rsidR="00115F4C" w:rsidRPr="00B64341">
        <w:rPr>
          <w:rFonts w:cs="Arial"/>
          <w:lang w:val="en-AU"/>
        </w:rPr>
        <w:t> </w:t>
      </w:r>
      <w:r w:rsidRPr="00B64341">
        <w:rPr>
          <w:rFonts w:cs="Arial"/>
          <w:lang w:val="en-AU"/>
        </w:rPr>
        <w:t>organisation may be the applicant.</w:t>
      </w:r>
    </w:p>
    <w:p w14:paraId="75E6CCBB" w14:textId="77777777" w:rsidR="007031C8" w:rsidRPr="00B64341" w:rsidRDefault="007031C8" w:rsidP="002310DB">
      <w:pPr>
        <w:pStyle w:val="BulletLast"/>
        <w:numPr>
          <w:ilvl w:val="0"/>
          <w:numId w:val="0"/>
        </w:numPr>
        <w:tabs>
          <w:tab w:val="left" w:pos="1134"/>
        </w:tabs>
        <w:spacing w:after="120"/>
        <w:rPr>
          <w:rFonts w:cs="Arial"/>
          <w:lang w:val="en-AU"/>
        </w:rPr>
      </w:pPr>
    </w:p>
    <w:p w14:paraId="32490A16" w14:textId="77777777" w:rsidR="007031C8" w:rsidRPr="00B64341" w:rsidRDefault="004343D9" w:rsidP="002310DB">
      <w:pPr>
        <w:pStyle w:val="Heading3"/>
        <w:spacing w:before="120" w:after="120"/>
        <w:rPr>
          <w:lang w:val="en-AU"/>
        </w:rPr>
      </w:pPr>
      <w:bookmarkStart w:id="256" w:name="_2.1.7_Only_one"/>
      <w:bookmarkStart w:id="257" w:name="_2.1.7_Only_one_claim_per_student_ma"/>
      <w:bookmarkStart w:id="258" w:name="_Toc161552185"/>
      <w:bookmarkStart w:id="259" w:name="_Toc234129301"/>
      <w:bookmarkStart w:id="260" w:name="_Toc264368385"/>
      <w:bookmarkStart w:id="261" w:name="_Toc418251823"/>
      <w:bookmarkEnd w:id="256"/>
      <w:bookmarkEnd w:id="257"/>
      <w:r w:rsidRPr="00B64341">
        <w:rPr>
          <w:lang w:val="en-AU"/>
        </w:rPr>
        <w:t>2.1.7</w:t>
      </w:r>
      <w:r w:rsidRPr="00B64341">
        <w:rPr>
          <w:lang w:val="en-AU"/>
        </w:rPr>
        <w:tab/>
        <w:t>Only one claim per student may be accepted</w:t>
      </w:r>
      <w:bookmarkEnd w:id="258"/>
      <w:bookmarkEnd w:id="259"/>
      <w:bookmarkEnd w:id="260"/>
      <w:bookmarkEnd w:id="261"/>
    </w:p>
    <w:p w14:paraId="3714B40D" w14:textId="77777777" w:rsidR="007031C8" w:rsidRPr="00B64341" w:rsidRDefault="004343D9" w:rsidP="00BD2CD2">
      <w:pPr>
        <w:rPr>
          <w:lang w:val="en-AU"/>
        </w:rPr>
      </w:pPr>
      <w:r w:rsidRPr="00B64341">
        <w:rPr>
          <w:lang w:val="en-AU"/>
        </w:rPr>
        <w:t xml:space="preserve">While there may be more than one </w:t>
      </w:r>
      <w:hyperlink w:anchor="ApprovedApplicant" w:tooltip="approved applicant" w:history="1">
        <w:r w:rsidRPr="00B64341">
          <w:rPr>
            <w:rStyle w:val="Hyperlink"/>
            <w:rFonts w:cs="Arial"/>
            <w:lang w:val="en-AU"/>
          </w:rPr>
          <w:t xml:space="preserve">approved </w:t>
        </w:r>
        <w:bookmarkStart w:id="262" w:name="_Hlt205695360"/>
        <w:r w:rsidRPr="00B64341">
          <w:rPr>
            <w:rStyle w:val="Hyperlink"/>
            <w:rFonts w:cs="Arial"/>
            <w:lang w:val="en-AU"/>
          </w:rPr>
          <w:t>a</w:t>
        </w:r>
        <w:bookmarkEnd w:id="262"/>
        <w:r w:rsidRPr="00B64341">
          <w:rPr>
            <w:rStyle w:val="Hyperlink"/>
            <w:rFonts w:cs="Arial"/>
            <w:lang w:val="en-AU"/>
          </w:rPr>
          <w:t>pplicant</w:t>
        </w:r>
      </w:hyperlink>
      <w:r w:rsidRPr="00B64341">
        <w:rPr>
          <w:lang w:val="en-AU"/>
        </w:rPr>
        <w:t xml:space="preserve"> for a </w:t>
      </w:r>
      <w:hyperlink w:anchor="Student" w:tooltip="student" w:history="1">
        <w:r w:rsidRPr="00B64341">
          <w:rPr>
            <w:rStyle w:val="Hyperlink"/>
            <w:rFonts w:cs="Arial"/>
            <w:lang w:val="en-AU"/>
          </w:rPr>
          <w:t>st</w:t>
        </w:r>
        <w:bookmarkStart w:id="263" w:name="_Hlt205695369"/>
        <w:r w:rsidRPr="00B64341">
          <w:rPr>
            <w:rStyle w:val="Hyperlink"/>
            <w:rFonts w:cs="Arial"/>
            <w:lang w:val="en-AU"/>
          </w:rPr>
          <w:t>u</w:t>
        </w:r>
        <w:bookmarkEnd w:id="263"/>
        <w:r w:rsidRPr="00B64341">
          <w:rPr>
            <w:rStyle w:val="Hyperlink"/>
            <w:rFonts w:cs="Arial"/>
            <w:lang w:val="en-AU"/>
          </w:rPr>
          <w:t>dent</w:t>
        </w:r>
      </w:hyperlink>
      <w:r w:rsidRPr="00B64341">
        <w:rPr>
          <w:lang w:val="en-AU"/>
        </w:rPr>
        <w:t xml:space="preserve">, only one </w:t>
      </w:r>
      <w:hyperlink w:anchor="Claim" w:tooltip="claim" w:history="1">
        <w:r w:rsidRPr="00B64341">
          <w:rPr>
            <w:rStyle w:val="Hyperlink"/>
            <w:rFonts w:cs="Arial"/>
            <w:lang w:val="en-AU"/>
          </w:rPr>
          <w:t>clai</w:t>
        </w:r>
        <w:bookmarkStart w:id="264" w:name="_Hlt205695377"/>
        <w:r w:rsidRPr="00B64341">
          <w:rPr>
            <w:rStyle w:val="Hyperlink"/>
            <w:rFonts w:cs="Arial"/>
            <w:lang w:val="en-AU"/>
          </w:rPr>
          <w:t>m</w:t>
        </w:r>
        <w:bookmarkEnd w:id="264"/>
      </w:hyperlink>
      <w:r w:rsidRPr="00B64341">
        <w:rPr>
          <w:lang w:val="en-AU"/>
        </w:rPr>
        <w:t xml:space="preserve"> can be accepted for the student for a particular period.</w:t>
      </w:r>
    </w:p>
    <w:p w14:paraId="304C2A32" w14:textId="77777777" w:rsidR="007031C8" w:rsidRPr="00B64341" w:rsidRDefault="007031C8" w:rsidP="00BD2CD2">
      <w:pPr>
        <w:rPr>
          <w:lang w:val="en-AU"/>
        </w:rPr>
      </w:pPr>
    </w:p>
    <w:p w14:paraId="74FB80F9" w14:textId="77777777" w:rsidR="007031C8" w:rsidRPr="00B64341" w:rsidRDefault="004343D9" w:rsidP="002310DB">
      <w:pPr>
        <w:pStyle w:val="Heading3"/>
        <w:spacing w:before="120" w:after="120"/>
        <w:rPr>
          <w:lang w:val="en-AU"/>
        </w:rPr>
      </w:pPr>
      <w:bookmarkStart w:id="265" w:name="_2.1.9_New_Claim_form_required_when_"/>
      <w:bookmarkStart w:id="266" w:name="_2.1.8_New_claim"/>
      <w:bookmarkStart w:id="267" w:name="_2.1.8_New_claim_required_when_appli"/>
      <w:bookmarkStart w:id="268" w:name="_Toc161552186"/>
      <w:bookmarkStart w:id="269" w:name="_Toc234129302"/>
      <w:bookmarkStart w:id="270" w:name="_Toc264368386"/>
      <w:bookmarkStart w:id="271" w:name="_Toc418251824"/>
      <w:bookmarkEnd w:id="265"/>
      <w:bookmarkEnd w:id="266"/>
      <w:bookmarkEnd w:id="267"/>
      <w:r w:rsidRPr="00B64341">
        <w:rPr>
          <w:lang w:val="en-AU"/>
        </w:rPr>
        <w:t>2.1.8</w:t>
      </w:r>
      <w:r w:rsidRPr="00B64341">
        <w:rPr>
          <w:lang w:val="en-AU"/>
        </w:rPr>
        <w:tab/>
        <w:t>New claim required when applicant changes</w:t>
      </w:r>
      <w:bookmarkEnd w:id="268"/>
      <w:bookmarkEnd w:id="269"/>
      <w:bookmarkEnd w:id="270"/>
      <w:bookmarkEnd w:id="271"/>
    </w:p>
    <w:p w14:paraId="6F8FD53A" w14:textId="77777777" w:rsidR="007031C8" w:rsidRPr="00B64341" w:rsidRDefault="004343D9" w:rsidP="00BD2CD2">
      <w:pPr>
        <w:rPr>
          <w:lang w:val="en-AU"/>
        </w:rPr>
      </w:pPr>
      <w:r w:rsidRPr="00B64341">
        <w:rPr>
          <w:lang w:val="en-AU"/>
        </w:rPr>
        <w:t xml:space="preserve">If the </w:t>
      </w:r>
      <w:hyperlink w:anchor="ApprovedApplicant" w:tooltip="approved applicant" w:history="1">
        <w:r w:rsidRPr="00B64341">
          <w:rPr>
            <w:rStyle w:val="Hyperlink"/>
            <w:rFonts w:cs="Arial"/>
            <w:lang w:val="en-AU"/>
          </w:rPr>
          <w:t xml:space="preserve">approved </w:t>
        </w:r>
        <w:bookmarkStart w:id="272" w:name="_Hlt205695390"/>
        <w:r w:rsidRPr="00B64341">
          <w:rPr>
            <w:rStyle w:val="Hyperlink"/>
            <w:rFonts w:cs="Arial"/>
            <w:lang w:val="en-AU"/>
          </w:rPr>
          <w:t>a</w:t>
        </w:r>
        <w:bookmarkEnd w:id="272"/>
        <w:r w:rsidRPr="00B64341">
          <w:rPr>
            <w:rStyle w:val="Hyperlink"/>
            <w:rFonts w:cs="Arial"/>
            <w:lang w:val="en-AU"/>
          </w:rPr>
          <w:t>pplicant</w:t>
        </w:r>
      </w:hyperlink>
      <w:r w:rsidRPr="00B64341">
        <w:rPr>
          <w:lang w:val="en-AU"/>
        </w:rPr>
        <w:t xml:space="preserve"> changes, a new claim is required.</w:t>
      </w:r>
    </w:p>
    <w:p w14:paraId="7BF40D2D" w14:textId="77777777" w:rsidR="007031C8" w:rsidRPr="00B64341" w:rsidRDefault="007031C8" w:rsidP="00BD2CD2">
      <w:pPr>
        <w:rPr>
          <w:lang w:val="en-AU"/>
        </w:rPr>
      </w:pPr>
    </w:p>
    <w:p w14:paraId="5CAA61F8" w14:textId="77777777" w:rsidR="007031C8" w:rsidRPr="005E1ABB" w:rsidRDefault="004343D9" w:rsidP="002310DB">
      <w:pPr>
        <w:pStyle w:val="Heading2"/>
        <w:spacing w:before="120" w:after="120"/>
      </w:pPr>
      <w:bookmarkStart w:id="273" w:name="_2.2_Residency_requirements"/>
      <w:bookmarkStart w:id="274" w:name="_2.2_Residency_requirements_for_appl"/>
      <w:bookmarkStart w:id="275" w:name="_Toc161552187"/>
      <w:bookmarkStart w:id="276" w:name="_Toc234129303"/>
      <w:bookmarkStart w:id="277" w:name="_Toc264368387"/>
      <w:bookmarkStart w:id="278" w:name="_Toc418251825"/>
      <w:bookmarkStart w:id="279" w:name="_Toc469647157"/>
      <w:bookmarkEnd w:id="273"/>
      <w:bookmarkEnd w:id="274"/>
      <w:r w:rsidRPr="005E1ABB">
        <w:t>2.2</w:t>
      </w:r>
      <w:r w:rsidRPr="005E1ABB">
        <w:tab/>
        <w:t>Residency requirements for applicants</w:t>
      </w:r>
      <w:bookmarkEnd w:id="275"/>
      <w:bookmarkEnd w:id="276"/>
      <w:bookmarkEnd w:id="277"/>
      <w:bookmarkEnd w:id="278"/>
      <w:bookmarkEnd w:id="279"/>
    </w:p>
    <w:p w14:paraId="0F7D5338" w14:textId="77777777" w:rsidR="007031C8" w:rsidRPr="00B64341" w:rsidRDefault="004343D9" w:rsidP="00BD2CD2">
      <w:pPr>
        <w:rPr>
          <w:lang w:val="en-AU"/>
        </w:rPr>
      </w:pPr>
      <w:r w:rsidRPr="00B64341">
        <w:rPr>
          <w:lang w:val="en-AU"/>
        </w:rPr>
        <w:t xml:space="preserve">This section </w:t>
      </w:r>
      <w:r w:rsidR="00141EED" w:rsidRPr="00B64341">
        <w:rPr>
          <w:lang w:val="en-AU"/>
        </w:rPr>
        <w:t>details the</w:t>
      </w:r>
      <w:r w:rsidRPr="00B64341">
        <w:rPr>
          <w:lang w:val="en-AU"/>
        </w:rPr>
        <w:t xml:space="preserve"> residency requirements for applicants</w:t>
      </w:r>
      <w:r w:rsidR="0093742F" w:rsidRPr="00B64341">
        <w:rPr>
          <w:lang w:val="en-AU"/>
        </w:rPr>
        <w:t xml:space="preserve">.  </w:t>
      </w:r>
      <w:r w:rsidR="004F2EEC" w:rsidRPr="00B64341">
        <w:rPr>
          <w:lang w:val="en-AU"/>
        </w:rPr>
        <w:t xml:space="preserve">These </w:t>
      </w:r>
      <w:r w:rsidR="00141EED" w:rsidRPr="00B64341">
        <w:rPr>
          <w:lang w:val="en-AU"/>
        </w:rPr>
        <w:t xml:space="preserve">depend </w:t>
      </w:r>
      <w:r w:rsidR="004F2EEC" w:rsidRPr="00B64341">
        <w:rPr>
          <w:lang w:val="en-AU"/>
        </w:rPr>
        <w:t xml:space="preserve">on </w:t>
      </w:r>
      <w:r w:rsidR="00141EED" w:rsidRPr="00B64341">
        <w:rPr>
          <w:lang w:val="en-AU"/>
        </w:rPr>
        <w:t>an applicant’s</w:t>
      </w:r>
      <w:r w:rsidR="004F2EEC" w:rsidRPr="00B64341">
        <w:rPr>
          <w:lang w:val="en-AU"/>
        </w:rPr>
        <w:t xml:space="preserve"> immigration </w:t>
      </w:r>
      <w:r w:rsidR="00141EED" w:rsidRPr="00B64341">
        <w:rPr>
          <w:lang w:val="en-AU"/>
        </w:rPr>
        <w:t>or</w:t>
      </w:r>
      <w:r w:rsidR="004F2EEC" w:rsidRPr="00B64341">
        <w:rPr>
          <w:lang w:val="en-AU"/>
        </w:rPr>
        <w:t xml:space="preserve"> residency status</w:t>
      </w:r>
      <w:r w:rsidR="00115F4C" w:rsidRPr="00B64341">
        <w:rPr>
          <w:lang w:val="en-AU"/>
        </w:rPr>
        <w:t>.</w:t>
      </w:r>
    </w:p>
    <w:p w14:paraId="55EE42F1" w14:textId="77777777" w:rsidR="007031C8" w:rsidRPr="00B64341" w:rsidRDefault="004238B4" w:rsidP="00E248E8">
      <w:pPr>
        <w:pStyle w:val="Links"/>
      </w:pPr>
      <w:hyperlink w:anchor="_2.2.1_Australian_citizenship" w:tooltip="Australian citizenship or permanent residency" w:history="1">
        <w:r w:rsidR="004343D9" w:rsidRPr="00B64341">
          <w:rPr>
            <w:rStyle w:val="Hyperlink"/>
          </w:rPr>
          <w:t>2.2.</w:t>
        </w:r>
        <w:bookmarkStart w:id="280" w:name="_Hlt205695424"/>
        <w:r w:rsidR="004343D9" w:rsidRPr="00B64341">
          <w:rPr>
            <w:rStyle w:val="Hyperlink"/>
          </w:rPr>
          <w:t>1</w:t>
        </w:r>
        <w:bookmarkEnd w:id="280"/>
      </w:hyperlink>
      <w:r w:rsidR="004343D9" w:rsidRPr="00B64341">
        <w:tab/>
        <w:t>Australian citizenship or permanent residency</w:t>
      </w:r>
    </w:p>
    <w:p w14:paraId="308AE8D9" w14:textId="77777777" w:rsidR="007031C8" w:rsidRPr="00B64341" w:rsidRDefault="004238B4" w:rsidP="00E248E8">
      <w:pPr>
        <w:pStyle w:val="Links"/>
      </w:pPr>
      <w:hyperlink w:anchor="_2.2.2_New_Zealand_1" w:tooltip="New Zealand citizenship and permanent settlement in Australia" w:history="1">
        <w:r w:rsidR="004343D9" w:rsidRPr="00B64341">
          <w:rPr>
            <w:rStyle w:val="Hyperlink"/>
          </w:rPr>
          <w:t>2.2</w:t>
        </w:r>
        <w:bookmarkStart w:id="281" w:name="_Hlt205695433"/>
        <w:r w:rsidR="004343D9" w:rsidRPr="00B64341">
          <w:rPr>
            <w:rStyle w:val="Hyperlink"/>
          </w:rPr>
          <w:t>.</w:t>
        </w:r>
        <w:bookmarkEnd w:id="281"/>
        <w:r w:rsidR="004343D9" w:rsidRPr="00B64341">
          <w:rPr>
            <w:rStyle w:val="Hyperlink"/>
          </w:rPr>
          <w:t>2</w:t>
        </w:r>
      </w:hyperlink>
      <w:r w:rsidR="004343D9" w:rsidRPr="00B64341">
        <w:tab/>
        <w:t xml:space="preserve">New Zealand citizenship and permanent settlement in </w:t>
      </w:r>
      <w:hyperlink w:anchor="Australia" w:tooltip="Australia" w:history="1">
        <w:r w:rsidR="007031C8" w:rsidRPr="00B64341">
          <w:rPr>
            <w:rStyle w:val="Hyperlink"/>
          </w:rPr>
          <w:t>Australia</w:t>
        </w:r>
      </w:hyperlink>
    </w:p>
    <w:p w14:paraId="5C13A9BE" w14:textId="77777777" w:rsidR="007031C8" w:rsidRPr="00B64341" w:rsidRDefault="004238B4" w:rsidP="00E248E8">
      <w:pPr>
        <w:pStyle w:val="Links"/>
      </w:pPr>
      <w:hyperlink w:anchor="_2.2.3_Applicant_must" w:tooltip="Applicant must normally live in Australia" w:history="1">
        <w:r w:rsidR="004343D9" w:rsidRPr="00B64341">
          <w:rPr>
            <w:rStyle w:val="Hyperlink"/>
          </w:rPr>
          <w:t>2.</w:t>
        </w:r>
        <w:bookmarkStart w:id="282" w:name="_Hlt205695452"/>
        <w:r w:rsidR="004343D9" w:rsidRPr="00B64341">
          <w:rPr>
            <w:rStyle w:val="Hyperlink"/>
          </w:rPr>
          <w:t>2</w:t>
        </w:r>
        <w:bookmarkEnd w:id="282"/>
        <w:r w:rsidR="004343D9" w:rsidRPr="00B64341">
          <w:rPr>
            <w:rStyle w:val="Hyperlink"/>
          </w:rPr>
          <w:t>.3</w:t>
        </w:r>
      </w:hyperlink>
      <w:r w:rsidR="004343D9" w:rsidRPr="00B64341">
        <w:tab/>
        <w:t xml:space="preserve">Applicant </w:t>
      </w:r>
      <w:r w:rsidR="00115F4C" w:rsidRPr="00B64341">
        <w:t>must normally live in Australia</w:t>
      </w:r>
    </w:p>
    <w:p w14:paraId="7963C0DA" w14:textId="77777777" w:rsidR="007031C8" w:rsidRPr="00B64341" w:rsidRDefault="007031C8" w:rsidP="002310DB">
      <w:pPr>
        <w:pStyle w:val="BulletTab2Last"/>
        <w:numPr>
          <w:ilvl w:val="0"/>
          <w:numId w:val="0"/>
        </w:numPr>
        <w:spacing w:after="120"/>
        <w:rPr>
          <w:rFonts w:cs="Arial"/>
          <w:lang w:val="en-AU"/>
        </w:rPr>
      </w:pPr>
    </w:p>
    <w:p w14:paraId="02EA5B71" w14:textId="77777777" w:rsidR="007031C8" w:rsidRPr="00B64341" w:rsidRDefault="004343D9" w:rsidP="002310DB">
      <w:pPr>
        <w:pStyle w:val="Heading3"/>
        <w:spacing w:before="120" w:after="120"/>
        <w:rPr>
          <w:lang w:val="en-AU"/>
        </w:rPr>
      </w:pPr>
      <w:bookmarkStart w:id="283" w:name="_2.2.1_Australian_citizenship"/>
      <w:bookmarkStart w:id="284" w:name="_2.2.1_Australian_citizenship_or_per"/>
      <w:bookmarkStart w:id="285" w:name="_Toc161552188"/>
      <w:bookmarkStart w:id="286" w:name="_Toc234129304"/>
      <w:bookmarkStart w:id="287" w:name="_Toc264368388"/>
      <w:bookmarkStart w:id="288" w:name="_Toc418251826"/>
      <w:bookmarkEnd w:id="283"/>
      <w:bookmarkEnd w:id="284"/>
      <w:r w:rsidRPr="00B64341">
        <w:rPr>
          <w:lang w:val="en-AU"/>
        </w:rPr>
        <w:t>2.2.1</w:t>
      </w:r>
      <w:r w:rsidRPr="00B64341">
        <w:rPr>
          <w:lang w:val="en-AU"/>
        </w:rPr>
        <w:tab/>
        <w:t>Australian citizenship or permanent residency</w:t>
      </w:r>
      <w:bookmarkEnd w:id="285"/>
      <w:bookmarkEnd w:id="286"/>
      <w:bookmarkEnd w:id="287"/>
      <w:bookmarkEnd w:id="288"/>
    </w:p>
    <w:p w14:paraId="73C2B56C" w14:textId="77777777" w:rsidR="007031C8" w:rsidRPr="00B64341" w:rsidRDefault="004343D9" w:rsidP="00BD2CD2">
      <w:pPr>
        <w:rPr>
          <w:lang w:val="en-AU"/>
        </w:rPr>
      </w:pPr>
      <w:r w:rsidRPr="00B64341">
        <w:rPr>
          <w:lang w:val="en-AU"/>
        </w:rPr>
        <w:t xml:space="preserve">An applicant must normally live in </w:t>
      </w:r>
      <w:hyperlink w:anchor="Australia" w:tooltip="Australia" w:history="1">
        <w:r w:rsidRPr="00B64341">
          <w:rPr>
            <w:rStyle w:val="Hyperlink"/>
            <w:rFonts w:cs="Arial"/>
            <w:lang w:val="en-AU"/>
          </w:rPr>
          <w:t>Au</w:t>
        </w:r>
        <w:bookmarkStart w:id="289" w:name="_Hlt205695456"/>
        <w:r w:rsidRPr="00B64341">
          <w:rPr>
            <w:rStyle w:val="Hyperlink"/>
            <w:rFonts w:cs="Arial"/>
            <w:lang w:val="en-AU"/>
          </w:rPr>
          <w:t>s</w:t>
        </w:r>
        <w:bookmarkEnd w:id="289"/>
        <w:r w:rsidRPr="00B64341">
          <w:rPr>
            <w:rStyle w:val="Hyperlink"/>
            <w:rFonts w:cs="Arial"/>
            <w:lang w:val="en-AU"/>
          </w:rPr>
          <w:t>tralia</w:t>
        </w:r>
      </w:hyperlink>
      <w:r w:rsidRPr="00B64341">
        <w:rPr>
          <w:lang w:val="en-AU"/>
        </w:rPr>
        <w:t xml:space="preserve"> (see </w:t>
      </w:r>
      <w:hyperlink w:anchor="_2.2.3_Applicant_must" w:tooltip="Applicant must normally live in Australia" w:history="1">
        <w:r w:rsidRPr="00B64341">
          <w:rPr>
            <w:rStyle w:val="Hyperlink"/>
            <w:rFonts w:cs="Arial"/>
            <w:lang w:val="en-AU"/>
          </w:rPr>
          <w:t>2.</w:t>
        </w:r>
        <w:bookmarkStart w:id="290" w:name="_Hlt205695465"/>
        <w:r w:rsidRPr="00B64341">
          <w:rPr>
            <w:rStyle w:val="Hyperlink"/>
            <w:rFonts w:cs="Arial"/>
            <w:lang w:val="en-AU"/>
          </w:rPr>
          <w:t>2</w:t>
        </w:r>
        <w:bookmarkEnd w:id="290"/>
        <w:r w:rsidRPr="00B64341">
          <w:rPr>
            <w:rStyle w:val="Hyperlink"/>
            <w:rFonts w:cs="Arial"/>
            <w:lang w:val="en-AU"/>
          </w:rPr>
          <w:t>.3</w:t>
        </w:r>
      </w:hyperlink>
      <w:r w:rsidRPr="00B64341">
        <w:rPr>
          <w:lang w:val="en-AU"/>
        </w:rPr>
        <w:t>) and be either:</w:t>
      </w:r>
    </w:p>
    <w:p w14:paraId="0FB6D2FF"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an Australian citizen</w:t>
      </w:r>
      <w:r w:rsidR="00115F4C" w:rsidRPr="00B64341">
        <w:rPr>
          <w:rFonts w:cs="Arial"/>
          <w:lang w:val="en-AU"/>
        </w:rPr>
        <w:t>;</w:t>
      </w:r>
    </w:p>
    <w:p w14:paraId="73C93442"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an Australian permanent resident within the meaning of regulation 1.03 of the </w:t>
      </w:r>
      <w:r w:rsidRPr="00B64341">
        <w:rPr>
          <w:rFonts w:cs="Arial"/>
          <w:i/>
          <w:lang w:val="en-AU"/>
        </w:rPr>
        <w:t>Migration Regulations 1994</w:t>
      </w:r>
      <w:r w:rsidR="00115F4C" w:rsidRPr="00B64341">
        <w:rPr>
          <w:rFonts w:cs="Arial"/>
          <w:lang w:val="en-AU"/>
        </w:rPr>
        <w:t>;</w:t>
      </w:r>
    </w:p>
    <w:p w14:paraId="08E6CDF4" w14:textId="77777777" w:rsidR="007031C8" w:rsidRPr="00B64341" w:rsidRDefault="004343D9" w:rsidP="002310DB">
      <w:pPr>
        <w:pStyle w:val="andor"/>
        <w:tabs>
          <w:tab w:val="num" w:pos="567"/>
          <w:tab w:val="left" w:pos="1134"/>
        </w:tabs>
        <w:spacing w:after="120"/>
        <w:ind w:left="567"/>
        <w:rPr>
          <w:rFonts w:cs="Arial"/>
          <w:lang w:val="en-AU"/>
        </w:rPr>
      </w:pPr>
      <w:r w:rsidRPr="00B64341">
        <w:rPr>
          <w:rFonts w:cs="Arial"/>
          <w:lang w:val="en-AU"/>
        </w:rPr>
        <w:t>or</w:t>
      </w:r>
    </w:p>
    <w:p w14:paraId="1977B46D"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 New Zealand citizen who meets the permanent settlement rule set out in </w:t>
      </w:r>
      <w:hyperlink w:anchor="_2.2.2_New_Zealand_1" w:tooltip="New Zealand citizenship and permanent settlement in Australia" w:history="1">
        <w:r w:rsidR="007031C8" w:rsidRPr="00B64341">
          <w:rPr>
            <w:rStyle w:val="Hyperlink"/>
            <w:rFonts w:cs="Arial"/>
            <w:lang w:val="en-AU"/>
          </w:rPr>
          <w:t>2.2.2</w:t>
        </w:r>
      </w:hyperlink>
      <w:r w:rsidRPr="00B64341">
        <w:rPr>
          <w:rFonts w:cs="Arial"/>
          <w:lang w:val="en-AU"/>
        </w:rPr>
        <w:t>.</w:t>
      </w:r>
    </w:p>
    <w:p w14:paraId="20518893" w14:textId="77777777" w:rsidR="007031C8" w:rsidRPr="00B64341" w:rsidRDefault="004343D9" w:rsidP="00BD2CD2">
      <w:pPr>
        <w:rPr>
          <w:lang w:val="en-AU"/>
        </w:rPr>
      </w:pPr>
      <w:r w:rsidRPr="00B64341">
        <w:rPr>
          <w:lang w:val="en-AU"/>
        </w:rPr>
        <w:t xml:space="preserve">An applicant who is not an Australian citizen must provide evidence to support their </w:t>
      </w:r>
      <w:hyperlink w:anchor="Claim" w:tooltip="claim" w:history="1">
        <w:r w:rsidRPr="00B64341">
          <w:rPr>
            <w:rStyle w:val="Hyperlink"/>
            <w:rFonts w:cs="Arial"/>
            <w:lang w:val="en-AU"/>
          </w:rPr>
          <w:t>cla</w:t>
        </w:r>
        <w:bookmarkStart w:id="291" w:name="_Hlt205695478"/>
        <w:r w:rsidRPr="00B64341">
          <w:rPr>
            <w:rStyle w:val="Hyperlink"/>
            <w:rFonts w:cs="Arial"/>
            <w:lang w:val="en-AU"/>
          </w:rPr>
          <w:t>i</w:t>
        </w:r>
        <w:bookmarkEnd w:id="291"/>
        <w:r w:rsidRPr="00B64341">
          <w:rPr>
            <w:rStyle w:val="Hyperlink"/>
            <w:rFonts w:cs="Arial"/>
            <w:lang w:val="en-AU"/>
          </w:rPr>
          <w:t>m</w:t>
        </w:r>
      </w:hyperlink>
      <w:r w:rsidRPr="00B64341">
        <w:rPr>
          <w:lang w:val="en-AU"/>
        </w:rPr>
        <w:t xml:space="preserve"> of permanent residency or settlement.</w:t>
      </w:r>
    </w:p>
    <w:p w14:paraId="72F1341C" w14:textId="77777777" w:rsidR="007031C8" w:rsidRPr="00B64341" w:rsidRDefault="007031C8" w:rsidP="00BD2CD2">
      <w:pPr>
        <w:rPr>
          <w:lang w:val="en-AU"/>
        </w:rPr>
      </w:pPr>
    </w:p>
    <w:p w14:paraId="2A6905AB" w14:textId="77777777" w:rsidR="00BC77D6" w:rsidRDefault="00BC77D6" w:rsidP="00BD2CD2">
      <w:pPr>
        <w:rPr>
          <w:rFonts w:ascii="Georgia" w:hAnsi="Georgia"/>
          <w:color w:val="7030A0"/>
          <w:sz w:val="28"/>
          <w:lang w:val="en-AU"/>
        </w:rPr>
      </w:pPr>
      <w:bookmarkStart w:id="292" w:name="_2.2.2_New_Zealand"/>
      <w:bookmarkStart w:id="293" w:name="_2.2.2_New_Zealand_citizenship_and_p"/>
      <w:bookmarkStart w:id="294" w:name="_Toc161552189"/>
      <w:bookmarkStart w:id="295" w:name="_Toc234129305"/>
      <w:bookmarkStart w:id="296" w:name="_Toc264368389"/>
      <w:bookmarkEnd w:id="292"/>
      <w:bookmarkEnd w:id="293"/>
      <w:r>
        <w:rPr>
          <w:lang w:val="en-AU"/>
        </w:rPr>
        <w:br w:type="page"/>
      </w:r>
    </w:p>
    <w:p w14:paraId="1A0B2F64" w14:textId="77777777" w:rsidR="007031C8" w:rsidRPr="00B64341" w:rsidRDefault="004343D9" w:rsidP="002310DB">
      <w:pPr>
        <w:pStyle w:val="Heading3"/>
        <w:spacing w:before="120" w:after="120"/>
        <w:rPr>
          <w:lang w:val="en-AU"/>
        </w:rPr>
      </w:pPr>
      <w:bookmarkStart w:id="297" w:name="_2.2.2_New_Zealand_1"/>
      <w:bookmarkStart w:id="298" w:name="_Toc418251827"/>
      <w:bookmarkEnd w:id="297"/>
      <w:r w:rsidRPr="00B64341">
        <w:rPr>
          <w:lang w:val="en-AU"/>
        </w:rPr>
        <w:lastRenderedPageBreak/>
        <w:t>2.2.2</w:t>
      </w:r>
      <w:r w:rsidRPr="00B64341">
        <w:rPr>
          <w:lang w:val="en-AU"/>
        </w:rPr>
        <w:tab/>
        <w:t>New Zealand citizenship and permanent settlement in Australia</w:t>
      </w:r>
      <w:bookmarkEnd w:id="294"/>
      <w:bookmarkEnd w:id="295"/>
      <w:bookmarkEnd w:id="296"/>
      <w:bookmarkEnd w:id="298"/>
    </w:p>
    <w:p w14:paraId="3A25C0A2" w14:textId="77777777" w:rsidR="007031C8" w:rsidRPr="00B64341" w:rsidRDefault="004343D9" w:rsidP="00BD2CD2">
      <w:pPr>
        <w:rPr>
          <w:lang w:val="en-AU"/>
        </w:rPr>
      </w:pPr>
      <w:r w:rsidRPr="00B64341">
        <w:rPr>
          <w:lang w:val="en-AU"/>
        </w:rPr>
        <w:t xml:space="preserve">An applicant who is a New Zealand citizen can be eligible if they are </w:t>
      </w:r>
      <w:hyperlink w:anchor="PermanentlySettled" w:tooltip="permanently settled" w:history="1">
        <w:r w:rsidRPr="00B64341">
          <w:rPr>
            <w:rStyle w:val="Hyperlink"/>
            <w:rFonts w:cs="Arial"/>
            <w:lang w:val="en-AU"/>
          </w:rPr>
          <w:t>perma</w:t>
        </w:r>
        <w:bookmarkStart w:id="299" w:name="_Hlt205695499"/>
        <w:r w:rsidRPr="00B64341">
          <w:rPr>
            <w:rStyle w:val="Hyperlink"/>
            <w:rFonts w:cs="Arial"/>
            <w:lang w:val="en-AU"/>
          </w:rPr>
          <w:t>n</w:t>
        </w:r>
        <w:bookmarkEnd w:id="299"/>
        <w:r w:rsidRPr="00B64341">
          <w:rPr>
            <w:rStyle w:val="Hyperlink"/>
            <w:rFonts w:cs="Arial"/>
            <w:lang w:val="en-AU"/>
          </w:rPr>
          <w:t>ently settled</w:t>
        </w:r>
      </w:hyperlink>
      <w:r w:rsidRPr="00B64341">
        <w:rPr>
          <w:lang w:val="en-AU"/>
        </w:rPr>
        <w:t xml:space="preserve"> in </w:t>
      </w:r>
      <w:hyperlink w:anchor="Australia" w:tooltip="Australia" w:history="1">
        <w:r w:rsidRPr="00B64341">
          <w:rPr>
            <w:rStyle w:val="Hyperlink"/>
            <w:rFonts w:cs="Arial"/>
            <w:lang w:val="en-AU"/>
          </w:rPr>
          <w:t>Aus</w:t>
        </w:r>
        <w:bookmarkStart w:id="300" w:name="_Hlt205695511"/>
        <w:r w:rsidRPr="00B64341">
          <w:rPr>
            <w:rStyle w:val="Hyperlink"/>
            <w:rFonts w:cs="Arial"/>
            <w:lang w:val="en-AU"/>
          </w:rPr>
          <w:t>t</w:t>
        </w:r>
        <w:bookmarkEnd w:id="300"/>
        <w:r w:rsidRPr="00B64341">
          <w:rPr>
            <w:rStyle w:val="Hyperlink"/>
            <w:rFonts w:cs="Arial"/>
            <w:lang w:val="en-AU"/>
          </w:rPr>
          <w:t>ralia</w:t>
        </w:r>
      </w:hyperlink>
      <w:r w:rsidRPr="00B64341">
        <w:rPr>
          <w:lang w:val="en-AU"/>
        </w:rPr>
        <w:t xml:space="preserve"> and have lived either:</w:t>
      </w:r>
    </w:p>
    <w:p w14:paraId="555BCE42" w14:textId="32F83045"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continuously in Australia for six months or more</w:t>
      </w:r>
      <w:r w:rsidR="00C45C2F" w:rsidRPr="00B64341">
        <w:rPr>
          <w:rFonts w:cs="Arial"/>
          <w:lang w:val="en-AU"/>
        </w:rPr>
        <w:t>;</w:t>
      </w:r>
    </w:p>
    <w:p w14:paraId="3E0497CA" w14:textId="070A2A56" w:rsidR="00052C3B" w:rsidRPr="005E01C9" w:rsidRDefault="00052C3B" w:rsidP="004238B4">
      <w:pPr>
        <w:pStyle w:val="Bullet"/>
        <w:tabs>
          <w:tab w:val="clear" w:pos="360"/>
          <w:tab w:val="num" w:pos="567"/>
          <w:tab w:val="left" w:pos="1134"/>
        </w:tabs>
        <w:spacing w:after="120"/>
        <w:ind w:left="567" w:hanging="567"/>
        <w:rPr>
          <w:rFonts w:cs="Arial"/>
          <w:lang w:val="en-AU"/>
        </w:rPr>
      </w:pPr>
      <w:r w:rsidRPr="005E01C9">
        <w:rPr>
          <w:rFonts w:cs="Arial"/>
          <w:lang w:val="en-AU"/>
        </w:rPr>
        <w:t>if there is an absence within the six month period</w:t>
      </w:r>
      <w:r w:rsidR="00F20CBD">
        <w:rPr>
          <w:rFonts w:cs="Arial"/>
          <w:lang w:val="en-AU"/>
        </w:rPr>
        <w:t>, only one absence is permissible and</w:t>
      </w:r>
      <w:r w:rsidRPr="005E01C9">
        <w:rPr>
          <w:rFonts w:cs="Arial"/>
          <w:lang w:val="en-AU"/>
        </w:rPr>
        <w:t xml:space="preserve"> it must be for less than a</w:t>
      </w:r>
      <w:r w:rsidR="00F20CBD" w:rsidRPr="005E01C9">
        <w:rPr>
          <w:rFonts w:cs="Arial"/>
          <w:lang w:val="en-AU"/>
        </w:rPr>
        <w:t xml:space="preserve"> </w:t>
      </w:r>
      <w:r w:rsidRPr="005E01C9">
        <w:rPr>
          <w:rFonts w:cs="Arial"/>
          <w:lang w:val="en-AU"/>
        </w:rPr>
        <w:t>two</w:t>
      </w:r>
      <w:r w:rsidR="00C45C2F" w:rsidRPr="005E01C9">
        <w:rPr>
          <w:rFonts w:cs="Arial"/>
          <w:lang w:val="en-AU"/>
        </w:rPr>
        <w:t> </w:t>
      </w:r>
      <w:r w:rsidRPr="005E01C9">
        <w:rPr>
          <w:rFonts w:cs="Arial"/>
          <w:lang w:val="en-AU"/>
        </w:rPr>
        <w:t xml:space="preserve">week period </w:t>
      </w:r>
      <w:r w:rsidR="00AF475C" w:rsidRPr="005E01C9">
        <w:rPr>
          <w:rFonts w:cs="Arial"/>
          <w:b/>
          <w:lang w:val="en-AU"/>
        </w:rPr>
        <w:t>and</w:t>
      </w:r>
      <w:r w:rsidRPr="005E01C9">
        <w:rPr>
          <w:rFonts w:cs="Arial"/>
          <w:lang w:val="en-AU"/>
        </w:rPr>
        <w:t xml:space="preserve"> the applicant must show that the student is still enrolled in schooling within Australia and can demonstrate continuity of residence in Australia in that period</w:t>
      </w:r>
      <w:r w:rsidR="00C45C2F" w:rsidRPr="005E01C9">
        <w:rPr>
          <w:rFonts w:cs="Arial"/>
          <w:lang w:val="en-AU"/>
        </w:rPr>
        <w:t>;</w:t>
      </w:r>
    </w:p>
    <w:p w14:paraId="513FE3BE" w14:textId="77777777" w:rsidR="00AF475C"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in Australia for the past 12 months, with no more than two months absence in that period</w:t>
      </w:r>
      <w:r w:rsidR="00C45C2F" w:rsidRPr="00B64341">
        <w:rPr>
          <w:rFonts w:cs="Arial"/>
          <w:lang w:val="en-AU"/>
        </w:rPr>
        <w:t>;</w:t>
      </w:r>
    </w:p>
    <w:p w14:paraId="1B10D52E" w14:textId="77777777" w:rsidR="007031C8" w:rsidRPr="00AF475C" w:rsidRDefault="004343D9" w:rsidP="002310DB">
      <w:pPr>
        <w:pStyle w:val="Bullet"/>
        <w:numPr>
          <w:ilvl w:val="0"/>
          <w:numId w:val="0"/>
        </w:numPr>
        <w:tabs>
          <w:tab w:val="num" w:pos="567"/>
          <w:tab w:val="left" w:pos="1134"/>
        </w:tabs>
        <w:spacing w:after="120"/>
        <w:ind w:left="567"/>
        <w:rPr>
          <w:rFonts w:cs="Arial"/>
          <w:lang w:val="en-AU"/>
        </w:rPr>
      </w:pPr>
      <w:r w:rsidRPr="00AF475C">
        <w:rPr>
          <w:rFonts w:cs="Arial"/>
          <w:lang w:val="en-AU"/>
        </w:rPr>
        <w:t>o</w:t>
      </w:r>
      <w:r w:rsidR="00AF475C">
        <w:rPr>
          <w:rFonts w:cs="Arial"/>
          <w:lang w:val="en-AU"/>
        </w:rPr>
        <w:t>r</w:t>
      </w:r>
    </w:p>
    <w:p w14:paraId="6FCF016D"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in Australia for the past 12 months, with more than two months absence, but can demonstrate continuity of residence in Australia in that period.</w:t>
      </w:r>
    </w:p>
    <w:p w14:paraId="7376A9E1" w14:textId="77777777" w:rsidR="007031C8" w:rsidRPr="00B64341" w:rsidRDefault="004343D9" w:rsidP="00BD2CD2">
      <w:pPr>
        <w:rPr>
          <w:lang w:val="en-AU"/>
        </w:rPr>
      </w:pPr>
      <w:r w:rsidRPr="00B64341">
        <w:rPr>
          <w:lang w:val="en-AU"/>
        </w:rPr>
        <w:t xml:space="preserve">An applicant with a </w:t>
      </w:r>
      <w:hyperlink w:anchor="Partner" w:tooltip="partner" w:history="1">
        <w:r w:rsidR="003224A3" w:rsidRPr="00B64341">
          <w:rPr>
            <w:rStyle w:val="Hyperlink"/>
            <w:rFonts w:cs="Arial"/>
            <w:lang w:val="en-AU"/>
          </w:rPr>
          <w:t>partner</w:t>
        </w:r>
      </w:hyperlink>
      <w:r w:rsidRPr="00B64341">
        <w:rPr>
          <w:lang w:val="en-AU"/>
        </w:rPr>
        <w:t xml:space="preserve"> or dependent children living in New Zealand should not normally be considered permanently settled in Australia, unless:</w:t>
      </w:r>
    </w:p>
    <w:p w14:paraId="2A602389"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they can show that the </w:t>
      </w:r>
      <w:hyperlink w:anchor="Family" w:tooltip="family" w:history="1">
        <w:r w:rsidRPr="00B64341">
          <w:rPr>
            <w:rStyle w:val="Hyperlink"/>
            <w:rFonts w:cs="Arial"/>
            <w:lang w:val="en-AU"/>
          </w:rPr>
          <w:t>fa</w:t>
        </w:r>
        <w:bookmarkStart w:id="301" w:name="_Hlt205695788"/>
        <w:r w:rsidRPr="00B64341">
          <w:rPr>
            <w:rStyle w:val="Hyperlink"/>
            <w:rFonts w:cs="Arial"/>
            <w:lang w:val="en-AU"/>
          </w:rPr>
          <w:t>m</w:t>
        </w:r>
        <w:bookmarkEnd w:id="301"/>
        <w:r w:rsidRPr="00B64341">
          <w:rPr>
            <w:rStyle w:val="Hyperlink"/>
            <w:rFonts w:cs="Arial"/>
            <w:lang w:val="en-AU"/>
          </w:rPr>
          <w:t>ily</w:t>
        </w:r>
      </w:hyperlink>
      <w:r w:rsidRPr="00B64341">
        <w:rPr>
          <w:rFonts w:cs="Arial"/>
          <w:lang w:val="en-AU"/>
        </w:rPr>
        <w:t xml:space="preserve"> will be moving to Australia within six months</w:t>
      </w:r>
      <w:r w:rsidR="00C45C2F" w:rsidRPr="00B64341">
        <w:rPr>
          <w:rFonts w:cs="Arial"/>
          <w:lang w:val="en-AU"/>
        </w:rPr>
        <w:t>;</w:t>
      </w:r>
    </w:p>
    <w:p w14:paraId="45400FEB" w14:textId="77777777" w:rsidR="007031C8" w:rsidRPr="00AF475C" w:rsidRDefault="004343D9" w:rsidP="002310DB">
      <w:pPr>
        <w:pStyle w:val="andor"/>
        <w:tabs>
          <w:tab w:val="num" w:pos="567"/>
          <w:tab w:val="left" w:pos="1134"/>
        </w:tabs>
        <w:spacing w:after="120"/>
        <w:ind w:left="567"/>
        <w:rPr>
          <w:rFonts w:cs="Arial"/>
          <w:lang w:val="en-AU"/>
        </w:rPr>
      </w:pPr>
      <w:r w:rsidRPr="00AF475C">
        <w:rPr>
          <w:rFonts w:cs="Arial"/>
          <w:lang w:val="en-AU"/>
        </w:rPr>
        <w:t>or</w:t>
      </w:r>
    </w:p>
    <w:p w14:paraId="45AF7958"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they are permanently estranged from their former partner or children.</w:t>
      </w:r>
    </w:p>
    <w:p w14:paraId="77CF100A" w14:textId="77777777" w:rsidR="007031C8" w:rsidRPr="00B64341" w:rsidRDefault="007031C8" w:rsidP="002310DB">
      <w:pPr>
        <w:pStyle w:val="BulletLast"/>
        <w:numPr>
          <w:ilvl w:val="0"/>
          <w:numId w:val="0"/>
        </w:numPr>
        <w:tabs>
          <w:tab w:val="left" w:pos="1134"/>
        </w:tabs>
        <w:spacing w:after="120"/>
        <w:rPr>
          <w:rFonts w:cs="Arial"/>
          <w:lang w:val="en-AU"/>
        </w:rPr>
      </w:pPr>
      <w:bookmarkStart w:id="302" w:name="_2.2.3_What_is_meant_by_‘settled_per"/>
      <w:bookmarkStart w:id="303" w:name="_2.2.4_Indicators_that_applicant_is_"/>
      <w:bookmarkEnd w:id="302"/>
      <w:bookmarkEnd w:id="303"/>
    </w:p>
    <w:p w14:paraId="5DA73F20" w14:textId="77777777" w:rsidR="007031C8" w:rsidRPr="00B64341" w:rsidRDefault="004343D9" w:rsidP="002310DB">
      <w:pPr>
        <w:pStyle w:val="Heading3"/>
        <w:spacing w:before="120" w:after="120"/>
        <w:rPr>
          <w:lang w:val="en-AU"/>
        </w:rPr>
      </w:pPr>
      <w:bookmarkStart w:id="304" w:name="_2.2.3_Applicant_must"/>
      <w:bookmarkStart w:id="305" w:name="_2.2.3_Applicant_must_normally_live_"/>
      <w:bookmarkStart w:id="306" w:name="_Toc161552190"/>
      <w:bookmarkStart w:id="307" w:name="_Toc234129306"/>
      <w:bookmarkStart w:id="308" w:name="_Toc264368390"/>
      <w:bookmarkStart w:id="309" w:name="_Toc418251828"/>
      <w:bookmarkEnd w:id="304"/>
      <w:bookmarkEnd w:id="305"/>
      <w:r w:rsidRPr="00B64341">
        <w:rPr>
          <w:lang w:val="en-AU"/>
        </w:rPr>
        <w:t>2.2.3</w:t>
      </w:r>
      <w:r w:rsidRPr="00B64341">
        <w:rPr>
          <w:lang w:val="en-AU"/>
        </w:rPr>
        <w:tab/>
        <w:t>Applicant must normally live in Australia</w:t>
      </w:r>
      <w:bookmarkEnd w:id="306"/>
      <w:bookmarkEnd w:id="307"/>
      <w:bookmarkEnd w:id="308"/>
      <w:bookmarkEnd w:id="309"/>
    </w:p>
    <w:p w14:paraId="742D9340" w14:textId="77777777" w:rsidR="007031C8" w:rsidRPr="00B64341" w:rsidRDefault="004343D9" w:rsidP="00BD2CD2">
      <w:pPr>
        <w:rPr>
          <w:lang w:val="en-AU"/>
        </w:rPr>
      </w:pPr>
      <w:r w:rsidRPr="00B64341">
        <w:rPr>
          <w:lang w:val="en-AU"/>
        </w:rPr>
        <w:t xml:space="preserve">The applicant must normally live in </w:t>
      </w:r>
      <w:hyperlink w:anchor="Australia" w:tooltip="Australia" w:history="1">
        <w:r w:rsidRPr="00B64341">
          <w:rPr>
            <w:rStyle w:val="Hyperlink"/>
            <w:rFonts w:cs="Arial"/>
            <w:lang w:val="en-AU"/>
          </w:rPr>
          <w:t>Austr</w:t>
        </w:r>
        <w:bookmarkStart w:id="310" w:name="_Hlt205695859"/>
        <w:r w:rsidRPr="00B64341">
          <w:rPr>
            <w:rStyle w:val="Hyperlink"/>
            <w:rFonts w:cs="Arial"/>
            <w:lang w:val="en-AU"/>
          </w:rPr>
          <w:t>a</w:t>
        </w:r>
        <w:bookmarkEnd w:id="310"/>
        <w:r w:rsidRPr="00B64341">
          <w:rPr>
            <w:rStyle w:val="Hyperlink"/>
            <w:rFonts w:cs="Arial"/>
            <w:lang w:val="en-AU"/>
          </w:rPr>
          <w:t>lia</w:t>
        </w:r>
      </w:hyperlink>
      <w:r w:rsidRPr="00B64341">
        <w:rPr>
          <w:lang w:val="en-AU"/>
        </w:rPr>
        <w:t xml:space="preserve"> during the </w:t>
      </w:r>
      <w:hyperlink w:anchor="SchoolYear" w:tooltip="school year" w:history="1">
        <w:r w:rsidRPr="00B64341">
          <w:rPr>
            <w:rStyle w:val="Hyperlink"/>
            <w:rFonts w:cs="Arial"/>
            <w:lang w:val="en-AU"/>
          </w:rPr>
          <w:t>school y</w:t>
        </w:r>
        <w:bookmarkStart w:id="311" w:name="_Hlt205695871"/>
        <w:r w:rsidRPr="00B64341">
          <w:rPr>
            <w:rStyle w:val="Hyperlink"/>
            <w:rFonts w:cs="Arial"/>
            <w:lang w:val="en-AU"/>
          </w:rPr>
          <w:t>e</w:t>
        </w:r>
        <w:bookmarkEnd w:id="311"/>
        <w:r w:rsidRPr="00B64341">
          <w:rPr>
            <w:rStyle w:val="Hyperlink"/>
            <w:rFonts w:cs="Arial"/>
            <w:lang w:val="en-AU"/>
          </w:rPr>
          <w:t>ar</w:t>
        </w:r>
      </w:hyperlink>
      <w:r w:rsidRPr="00B64341">
        <w:rPr>
          <w:lang w:val="en-AU"/>
        </w:rPr>
        <w:t xml:space="preserve"> for which benefits are sought</w:t>
      </w:r>
      <w:r w:rsidR="0093742F" w:rsidRPr="00B64341">
        <w:rPr>
          <w:lang w:val="en-AU"/>
        </w:rPr>
        <w:t xml:space="preserve">.  </w:t>
      </w:r>
      <w:r w:rsidRPr="00B64341">
        <w:rPr>
          <w:lang w:val="en-AU"/>
        </w:rPr>
        <w:t xml:space="preserve">However, an applicant living overseas can receive benefits for an </w:t>
      </w:r>
      <w:hyperlink w:anchor="EligibleStudent" w:tooltip="eligible student" w:history="1">
        <w:r w:rsidRPr="00B64341">
          <w:rPr>
            <w:rStyle w:val="Hyperlink"/>
            <w:rFonts w:cs="Arial"/>
            <w:lang w:val="en-AU"/>
          </w:rPr>
          <w:t>eligi</w:t>
        </w:r>
        <w:bookmarkStart w:id="312" w:name="_Hlt205696055"/>
        <w:r w:rsidRPr="00B64341">
          <w:rPr>
            <w:rStyle w:val="Hyperlink"/>
            <w:rFonts w:cs="Arial"/>
            <w:lang w:val="en-AU"/>
          </w:rPr>
          <w:t>b</w:t>
        </w:r>
        <w:bookmarkEnd w:id="312"/>
        <w:r w:rsidRPr="00B64341">
          <w:rPr>
            <w:rStyle w:val="Hyperlink"/>
            <w:rFonts w:cs="Arial"/>
            <w:lang w:val="en-AU"/>
          </w:rPr>
          <w:t>le student</w:t>
        </w:r>
      </w:hyperlink>
      <w:r w:rsidRPr="00B64341">
        <w:rPr>
          <w:lang w:val="en-AU"/>
        </w:rPr>
        <w:t xml:space="preserve"> who is studying in Australia, provided:</w:t>
      </w:r>
    </w:p>
    <w:p w14:paraId="1376FC48"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applicant is an Australian citizen or permanent resident as defined in </w:t>
      </w:r>
      <w:hyperlink w:anchor="_2.2.1_Australian_citizenship" w:tooltip="Australian citizenship or permanent residency" w:history="1">
        <w:r w:rsidR="007031C8" w:rsidRPr="00B64341">
          <w:rPr>
            <w:rStyle w:val="Hyperlink"/>
            <w:rFonts w:cs="Arial"/>
            <w:lang w:val="en-AU"/>
          </w:rPr>
          <w:t>2.2.1</w:t>
        </w:r>
      </w:hyperlink>
      <w:r w:rsidR="00C45C2F" w:rsidRPr="00B64341">
        <w:rPr>
          <w:rStyle w:val="Hyperlink"/>
          <w:rFonts w:cs="Arial"/>
          <w:lang w:val="en-AU"/>
        </w:rPr>
        <w:t>;</w:t>
      </w:r>
    </w:p>
    <w:p w14:paraId="56B91DB6"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the applicant normally lives full-time in Australia</w:t>
      </w:r>
      <w:r w:rsidR="00C45C2F" w:rsidRPr="00B64341">
        <w:rPr>
          <w:rFonts w:cs="Arial"/>
          <w:lang w:val="en-AU"/>
        </w:rPr>
        <w:t>;</w:t>
      </w:r>
      <w:r w:rsidR="00D15B76">
        <w:rPr>
          <w:rFonts w:cs="Arial"/>
          <w:lang w:val="en-AU"/>
        </w:rPr>
        <w:t xml:space="preserve"> </w:t>
      </w:r>
    </w:p>
    <w:p w14:paraId="16B5BADE" w14:textId="77777777" w:rsidR="007031C8" w:rsidRPr="00B64341" w:rsidRDefault="004343D9" w:rsidP="002310D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54CE91C4"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there is evidence their absence is temporary (e.g. for work or holiday purposes) and they will be returning to Australia within two years.</w:t>
      </w:r>
    </w:p>
    <w:p w14:paraId="13BAF21C" w14:textId="77777777" w:rsidR="007031C8" w:rsidRPr="00B64341" w:rsidRDefault="004343D9" w:rsidP="00BD2CD2">
      <w:pPr>
        <w:rPr>
          <w:lang w:val="en-AU"/>
        </w:rPr>
      </w:pPr>
      <w:r w:rsidRPr="00B64341">
        <w:rPr>
          <w:lang w:val="en-AU"/>
        </w:rPr>
        <w:t xml:space="preserve">The </w:t>
      </w:r>
      <w:hyperlink w:anchor="PrincipalFamilyHome" w:tooltip="principal family home" w:history="1">
        <w:r w:rsidRPr="00B64341">
          <w:rPr>
            <w:rStyle w:val="Hyperlink"/>
            <w:rFonts w:cs="Arial"/>
            <w:lang w:val="en-AU"/>
          </w:rPr>
          <w:t>principal family hom</w:t>
        </w:r>
        <w:bookmarkStart w:id="313" w:name="_Hlt205696089"/>
        <w:r w:rsidRPr="00B64341">
          <w:rPr>
            <w:rStyle w:val="Hyperlink"/>
            <w:rFonts w:cs="Arial"/>
            <w:lang w:val="en-AU"/>
          </w:rPr>
          <w:t>e</w:t>
        </w:r>
        <w:bookmarkEnd w:id="313"/>
      </w:hyperlink>
      <w:r w:rsidRPr="00B64341">
        <w:rPr>
          <w:lang w:val="en-AU"/>
        </w:rPr>
        <w:t xml:space="preserve"> must also be in Australia and must continue to meet an isolation condition, where applicable (see </w:t>
      </w:r>
      <w:hyperlink w:anchor="_4_Isolation_conditions" w:tooltip="Isolation conditions and special needs" w:history="1">
        <w:r w:rsidR="00C45C2F" w:rsidRPr="00B64341">
          <w:rPr>
            <w:rStyle w:val="Hyperlink"/>
            <w:rFonts w:cs="Arial"/>
            <w:lang w:val="en-AU"/>
          </w:rPr>
          <w:t>Part 4</w:t>
        </w:r>
      </w:hyperlink>
      <w:r w:rsidRPr="00B64341">
        <w:rPr>
          <w:lang w:val="en-AU"/>
        </w:rPr>
        <w:t>).</w:t>
      </w:r>
    </w:p>
    <w:p w14:paraId="05E6D0DA" w14:textId="77777777" w:rsidR="007031C8" w:rsidRPr="00B64341" w:rsidRDefault="007031C8" w:rsidP="00BD2CD2">
      <w:pPr>
        <w:rPr>
          <w:lang w:val="en-AU"/>
        </w:rPr>
      </w:pPr>
    </w:p>
    <w:p w14:paraId="02E6E2E9" w14:textId="77777777" w:rsidR="007031C8" w:rsidRPr="005E1ABB" w:rsidRDefault="004343D9" w:rsidP="002310DB">
      <w:pPr>
        <w:pStyle w:val="Heading2"/>
        <w:spacing w:before="120" w:after="120"/>
      </w:pPr>
      <w:bookmarkStart w:id="314" w:name="_2.3_Death_of_applicant"/>
      <w:bookmarkStart w:id="315" w:name="_Toc161552195"/>
      <w:bookmarkStart w:id="316" w:name="_Toc234129307"/>
      <w:bookmarkStart w:id="317" w:name="_Toc264368391"/>
      <w:bookmarkStart w:id="318" w:name="_Toc418251829"/>
      <w:bookmarkStart w:id="319" w:name="_Toc469647158"/>
      <w:bookmarkEnd w:id="314"/>
      <w:r w:rsidRPr="005E1ABB">
        <w:t>2.3</w:t>
      </w:r>
      <w:r w:rsidRPr="005E1ABB">
        <w:tab/>
        <w:t>Death of applicant</w:t>
      </w:r>
      <w:bookmarkEnd w:id="315"/>
      <w:bookmarkEnd w:id="316"/>
      <w:bookmarkEnd w:id="317"/>
      <w:bookmarkEnd w:id="318"/>
      <w:bookmarkEnd w:id="319"/>
    </w:p>
    <w:p w14:paraId="6E9BC275" w14:textId="77777777" w:rsidR="007031C8" w:rsidRPr="00B64341" w:rsidRDefault="004343D9" w:rsidP="00BD2CD2">
      <w:pPr>
        <w:rPr>
          <w:lang w:val="en-AU"/>
        </w:rPr>
      </w:pPr>
      <w:r w:rsidRPr="00B64341">
        <w:rPr>
          <w:lang w:val="en-AU"/>
        </w:rPr>
        <w:t xml:space="preserve">This section outlines the process for dealing with the death of an </w:t>
      </w:r>
      <w:hyperlink w:anchor="ApprovedApplicant" w:tooltip="approved applicant" w:history="1">
        <w:r w:rsidR="007031C8" w:rsidRPr="00B64341">
          <w:rPr>
            <w:rStyle w:val="Hyperlink"/>
            <w:rFonts w:cs="Arial"/>
            <w:lang w:val="en-AU"/>
          </w:rPr>
          <w:t>approved applicant</w:t>
        </w:r>
      </w:hyperlink>
      <w:r w:rsidRPr="00B64341">
        <w:rPr>
          <w:lang w:val="en-AU"/>
        </w:rPr>
        <w:t>.</w:t>
      </w:r>
    </w:p>
    <w:p w14:paraId="687FFD16" w14:textId="77777777" w:rsidR="007031C8" w:rsidRPr="00B64341" w:rsidRDefault="004238B4" w:rsidP="00E248E8">
      <w:pPr>
        <w:pStyle w:val="Links"/>
      </w:pPr>
      <w:hyperlink w:anchor="_2.3.1_Where_there" w:tooltip="Where there is more than one applicant" w:history="1">
        <w:r w:rsidR="004343D9" w:rsidRPr="00B64341">
          <w:rPr>
            <w:rStyle w:val="Hyperlink"/>
          </w:rPr>
          <w:t>2.3</w:t>
        </w:r>
        <w:bookmarkStart w:id="320" w:name="_Hlt205696127"/>
        <w:r w:rsidR="004343D9" w:rsidRPr="00B64341">
          <w:rPr>
            <w:rStyle w:val="Hyperlink"/>
          </w:rPr>
          <w:t>.</w:t>
        </w:r>
        <w:bookmarkEnd w:id="320"/>
        <w:r w:rsidR="004343D9" w:rsidRPr="00B64341">
          <w:rPr>
            <w:rStyle w:val="Hyperlink"/>
          </w:rPr>
          <w:t>1</w:t>
        </w:r>
      </w:hyperlink>
      <w:r w:rsidR="004343D9" w:rsidRPr="00B64341">
        <w:tab/>
        <w:t>Where there is more than one applicant</w:t>
      </w:r>
    </w:p>
    <w:p w14:paraId="111D2C35" w14:textId="77777777" w:rsidR="007031C8" w:rsidRPr="00B64341" w:rsidRDefault="004238B4" w:rsidP="00E248E8">
      <w:pPr>
        <w:pStyle w:val="Links"/>
      </w:pPr>
      <w:hyperlink w:anchor="_2.3.2_Where_there_2" w:tooltip="Where there is only one applicant" w:history="1">
        <w:r w:rsidR="004343D9" w:rsidRPr="00B64341">
          <w:rPr>
            <w:rStyle w:val="Hyperlink"/>
          </w:rPr>
          <w:t>2.3</w:t>
        </w:r>
        <w:bookmarkStart w:id="321" w:name="_Hlt205696133"/>
        <w:r w:rsidR="004343D9" w:rsidRPr="00B64341">
          <w:rPr>
            <w:rStyle w:val="Hyperlink"/>
          </w:rPr>
          <w:t>.</w:t>
        </w:r>
        <w:bookmarkEnd w:id="321"/>
        <w:r w:rsidR="004343D9" w:rsidRPr="00B64341">
          <w:rPr>
            <w:rStyle w:val="Hyperlink"/>
          </w:rPr>
          <w:t>2</w:t>
        </w:r>
      </w:hyperlink>
      <w:r w:rsidR="004343D9" w:rsidRPr="00B64341">
        <w:tab/>
        <w:t>Where there is only one applicant</w:t>
      </w:r>
    </w:p>
    <w:p w14:paraId="2735A05B" w14:textId="77777777" w:rsidR="007031C8" w:rsidRPr="00B64341" w:rsidRDefault="004238B4" w:rsidP="00E248E8">
      <w:pPr>
        <w:pStyle w:val="Links"/>
      </w:pPr>
      <w:hyperlink w:anchor="_2.3.3_Payments_around" w:tooltip="Payments around the date of death" w:history="1">
        <w:r w:rsidR="004343D9" w:rsidRPr="00B64341">
          <w:rPr>
            <w:rStyle w:val="Hyperlink"/>
          </w:rPr>
          <w:t>2.</w:t>
        </w:r>
        <w:bookmarkStart w:id="322" w:name="_Hlt205696136"/>
        <w:r w:rsidR="004343D9" w:rsidRPr="00B64341">
          <w:rPr>
            <w:rStyle w:val="Hyperlink"/>
          </w:rPr>
          <w:t>3</w:t>
        </w:r>
        <w:bookmarkEnd w:id="322"/>
        <w:r w:rsidR="004343D9" w:rsidRPr="00B64341">
          <w:rPr>
            <w:rStyle w:val="Hyperlink"/>
          </w:rPr>
          <w:t>.3</w:t>
        </w:r>
      </w:hyperlink>
      <w:r w:rsidR="004343D9" w:rsidRPr="00B64341">
        <w:tab/>
        <w:t>Pa</w:t>
      </w:r>
      <w:r w:rsidR="00C45C2F" w:rsidRPr="00B64341">
        <w:t>yments around the date of death</w:t>
      </w:r>
    </w:p>
    <w:p w14:paraId="4F559840" w14:textId="77777777" w:rsidR="007031C8" w:rsidRPr="00B64341" w:rsidRDefault="007031C8" w:rsidP="002310DB">
      <w:pPr>
        <w:pStyle w:val="BulletTab2Last"/>
        <w:numPr>
          <w:ilvl w:val="0"/>
          <w:numId w:val="0"/>
        </w:numPr>
        <w:spacing w:after="120"/>
        <w:rPr>
          <w:rFonts w:cs="Arial"/>
          <w:lang w:val="en-AU"/>
        </w:rPr>
      </w:pPr>
    </w:p>
    <w:p w14:paraId="21BEBD3F" w14:textId="77777777" w:rsidR="007031C8" w:rsidRPr="00B64341" w:rsidRDefault="004343D9" w:rsidP="002310DB">
      <w:pPr>
        <w:pStyle w:val="Heading3"/>
        <w:spacing w:before="120" w:after="120"/>
        <w:rPr>
          <w:lang w:val="en-AU"/>
        </w:rPr>
      </w:pPr>
      <w:bookmarkStart w:id="323" w:name="_2.3.1_Where_there"/>
      <w:bookmarkStart w:id="324" w:name="_2.3.1_Where_there_is_more_than_one_"/>
      <w:bookmarkStart w:id="325" w:name="_Toc161552196"/>
      <w:bookmarkStart w:id="326" w:name="_Toc234129308"/>
      <w:bookmarkStart w:id="327" w:name="_Toc264368392"/>
      <w:bookmarkStart w:id="328" w:name="_Toc418251830"/>
      <w:bookmarkEnd w:id="323"/>
      <w:bookmarkEnd w:id="324"/>
      <w:r w:rsidRPr="00B64341">
        <w:rPr>
          <w:lang w:val="en-AU"/>
        </w:rPr>
        <w:t>2.3.1</w:t>
      </w:r>
      <w:r w:rsidRPr="00B64341">
        <w:rPr>
          <w:lang w:val="en-AU"/>
        </w:rPr>
        <w:tab/>
        <w:t>Where there is more than one applicant</w:t>
      </w:r>
      <w:bookmarkEnd w:id="325"/>
      <w:bookmarkEnd w:id="326"/>
      <w:bookmarkEnd w:id="327"/>
      <w:bookmarkEnd w:id="328"/>
    </w:p>
    <w:p w14:paraId="2D6EE63D" w14:textId="77777777" w:rsidR="007031C8" w:rsidRPr="00B64341" w:rsidRDefault="004343D9" w:rsidP="00BD2CD2">
      <w:pPr>
        <w:rPr>
          <w:lang w:val="en-AU"/>
        </w:rPr>
      </w:pPr>
      <w:r w:rsidRPr="00B64341">
        <w:rPr>
          <w:lang w:val="en-AU"/>
        </w:rPr>
        <w:t xml:space="preserve">If the </w:t>
      </w:r>
      <w:hyperlink w:anchor="Student" w:tooltip="student" w:history="1">
        <w:r w:rsidRPr="00B64341">
          <w:rPr>
            <w:rStyle w:val="Hyperlink"/>
            <w:rFonts w:cs="Arial"/>
            <w:lang w:val="en-AU"/>
          </w:rPr>
          <w:t>studen</w:t>
        </w:r>
        <w:bookmarkStart w:id="329" w:name="_Hlt205696168"/>
        <w:r w:rsidRPr="00B64341">
          <w:rPr>
            <w:rStyle w:val="Hyperlink"/>
            <w:rFonts w:cs="Arial"/>
            <w:lang w:val="en-AU"/>
          </w:rPr>
          <w:t>t</w:t>
        </w:r>
        <w:bookmarkEnd w:id="329"/>
      </w:hyperlink>
      <w:r w:rsidRPr="00B64341">
        <w:rPr>
          <w:lang w:val="en-AU"/>
        </w:rPr>
        <w:t xml:space="preserve"> lives with more than one possible applicant (e.g. with both </w:t>
      </w:r>
      <w:hyperlink w:anchor="Parent" w:tooltip="parents" w:history="1">
        <w:r w:rsidRPr="00B64341">
          <w:rPr>
            <w:rStyle w:val="Hyperlink"/>
            <w:rFonts w:cs="Arial"/>
            <w:lang w:val="en-AU"/>
          </w:rPr>
          <w:t>par</w:t>
        </w:r>
        <w:bookmarkStart w:id="330" w:name="_Hlt205696180"/>
        <w:r w:rsidRPr="00B64341">
          <w:rPr>
            <w:rStyle w:val="Hyperlink"/>
            <w:rFonts w:cs="Arial"/>
            <w:lang w:val="en-AU"/>
          </w:rPr>
          <w:t>e</w:t>
        </w:r>
        <w:bookmarkEnd w:id="330"/>
        <w:r w:rsidRPr="00B64341">
          <w:rPr>
            <w:rStyle w:val="Hyperlink"/>
            <w:rFonts w:cs="Arial"/>
            <w:lang w:val="en-AU"/>
          </w:rPr>
          <w:t>nts</w:t>
        </w:r>
      </w:hyperlink>
      <w:r w:rsidRPr="00B64341">
        <w:rPr>
          <w:lang w:val="en-AU"/>
        </w:rPr>
        <w:t>) and the one who applied for benefits dies, the other is entitled to receive remaining entitlements for the year</w:t>
      </w:r>
      <w:r w:rsidR="0093742F" w:rsidRPr="00B64341">
        <w:rPr>
          <w:lang w:val="en-AU"/>
        </w:rPr>
        <w:t xml:space="preserve">.  </w:t>
      </w:r>
      <w:r w:rsidRPr="00B64341">
        <w:rPr>
          <w:lang w:val="en-AU"/>
        </w:rPr>
        <w:t xml:space="preserve">However, they will need to lodge a new </w:t>
      </w:r>
      <w:hyperlink w:anchor="Claim" w:tooltip="claim" w:history="1">
        <w:r w:rsidR="007031C8" w:rsidRPr="00B64341">
          <w:rPr>
            <w:rStyle w:val="Hyperlink"/>
            <w:rFonts w:cs="Arial"/>
            <w:lang w:val="en-AU"/>
          </w:rPr>
          <w:t>claim</w:t>
        </w:r>
      </w:hyperlink>
      <w:r w:rsidRPr="00B64341">
        <w:rPr>
          <w:lang w:val="en-AU"/>
        </w:rPr>
        <w:t>.</w:t>
      </w:r>
    </w:p>
    <w:p w14:paraId="12838F86" w14:textId="77777777" w:rsidR="007031C8" w:rsidRPr="00B64341" w:rsidRDefault="007031C8" w:rsidP="00BD2CD2">
      <w:pPr>
        <w:rPr>
          <w:lang w:val="en-AU"/>
        </w:rPr>
      </w:pPr>
    </w:p>
    <w:p w14:paraId="5C25C798" w14:textId="77777777" w:rsidR="009050F6" w:rsidRDefault="009050F6">
      <w:pPr>
        <w:spacing w:before="0" w:after="0"/>
        <w:rPr>
          <w:rFonts w:ascii="Georgia" w:hAnsi="Georgia"/>
          <w:color w:val="62B5CC"/>
          <w:sz w:val="28"/>
          <w:lang w:val="en-AU"/>
        </w:rPr>
      </w:pPr>
      <w:bookmarkStart w:id="331" w:name="_2.3.2_Where_there"/>
      <w:bookmarkStart w:id="332" w:name="_2.3.2_Where_there_is_only_one_appli"/>
      <w:bookmarkStart w:id="333" w:name="_2.3.2_Where_there_1"/>
      <w:bookmarkStart w:id="334" w:name="_Toc161552197"/>
      <w:bookmarkStart w:id="335" w:name="_Toc234129309"/>
      <w:bookmarkStart w:id="336" w:name="_Toc264368393"/>
      <w:bookmarkEnd w:id="331"/>
      <w:bookmarkEnd w:id="332"/>
      <w:bookmarkEnd w:id="333"/>
      <w:r>
        <w:rPr>
          <w:lang w:val="en-AU"/>
        </w:rPr>
        <w:br w:type="page"/>
      </w:r>
    </w:p>
    <w:p w14:paraId="3066E9BC" w14:textId="77777777" w:rsidR="007031C8" w:rsidRPr="00B64341" w:rsidRDefault="004343D9" w:rsidP="002310DB">
      <w:pPr>
        <w:pStyle w:val="Heading3"/>
        <w:spacing w:before="120" w:after="120"/>
        <w:rPr>
          <w:lang w:val="en-AU"/>
        </w:rPr>
      </w:pPr>
      <w:bookmarkStart w:id="337" w:name="_2.3.2_Where_there_2"/>
      <w:bookmarkStart w:id="338" w:name="_Toc418251831"/>
      <w:bookmarkEnd w:id="337"/>
      <w:r w:rsidRPr="00B64341">
        <w:rPr>
          <w:lang w:val="en-AU"/>
        </w:rPr>
        <w:lastRenderedPageBreak/>
        <w:t>2.3.2</w:t>
      </w:r>
      <w:r w:rsidRPr="00B64341">
        <w:rPr>
          <w:lang w:val="en-AU"/>
        </w:rPr>
        <w:tab/>
        <w:t>Where there is only one applicant</w:t>
      </w:r>
      <w:bookmarkEnd w:id="334"/>
      <w:bookmarkEnd w:id="335"/>
      <w:bookmarkEnd w:id="336"/>
      <w:bookmarkEnd w:id="338"/>
    </w:p>
    <w:p w14:paraId="7721B121" w14:textId="77777777" w:rsidR="007031C8" w:rsidRPr="00B64341" w:rsidRDefault="004343D9" w:rsidP="00BD2CD2">
      <w:pPr>
        <w:rPr>
          <w:lang w:val="en-AU"/>
        </w:rPr>
      </w:pPr>
      <w:r w:rsidRPr="00B64341">
        <w:rPr>
          <w:lang w:val="en-AU"/>
        </w:rPr>
        <w:t xml:space="preserve">If the </w:t>
      </w:r>
      <w:hyperlink w:anchor="Student" w:tooltip="student" w:history="1">
        <w:r w:rsidRPr="00B64341">
          <w:rPr>
            <w:rStyle w:val="Hyperlink"/>
            <w:rFonts w:cs="Arial"/>
            <w:lang w:val="en-AU"/>
          </w:rPr>
          <w:t>stud</w:t>
        </w:r>
        <w:bookmarkStart w:id="339" w:name="_Hlt205696206"/>
        <w:r w:rsidRPr="00B64341">
          <w:rPr>
            <w:rStyle w:val="Hyperlink"/>
            <w:rFonts w:cs="Arial"/>
            <w:lang w:val="en-AU"/>
          </w:rPr>
          <w:t>e</w:t>
        </w:r>
        <w:bookmarkEnd w:id="339"/>
        <w:r w:rsidRPr="00B64341">
          <w:rPr>
            <w:rStyle w:val="Hyperlink"/>
            <w:rFonts w:cs="Arial"/>
            <w:lang w:val="en-AU"/>
          </w:rPr>
          <w:t>nt</w:t>
        </w:r>
      </w:hyperlink>
      <w:r w:rsidRPr="00B64341">
        <w:rPr>
          <w:lang w:val="en-AU"/>
        </w:rPr>
        <w:t xml:space="preserve"> lives with only one applicant (e.g. a sole parent) and the applicant dies, the continuing eligibility of the student and the payment of benefits for the rest of the year will depend on who now has responsibility for the student and what now constitutes the </w:t>
      </w:r>
      <w:hyperlink w:anchor="PrincipalFamilyHome" w:tooltip="principal family home" w:history="1">
        <w:r w:rsidRPr="00B64341">
          <w:rPr>
            <w:rStyle w:val="Hyperlink"/>
            <w:rFonts w:cs="Arial"/>
            <w:lang w:val="en-AU"/>
          </w:rPr>
          <w:t xml:space="preserve">principal family </w:t>
        </w:r>
        <w:bookmarkStart w:id="340" w:name="_Hlt205696217"/>
        <w:r w:rsidRPr="00B64341">
          <w:rPr>
            <w:rStyle w:val="Hyperlink"/>
            <w:rFonts w:cs="Arial"/>
            <w:lang w:val="en-AU"/>
          </w:rPr>
          <w:t>h</w:t>
        </w:r>
        <w:bookmarkEnd w:id="340"/>
        <w:r w:rsidRPr="00B64341">
          <w:rPr>
            <w:rStyle w:val="Hyperlink"/>
            <w:rFonts w:cs="Arial"/>
            <w:lang w:val="en-AU"/>
          </w:rPr>
          <w:t>ome</w:t>
        </w:r>
      </w:hyperlink>
      <w:r w:rsidR="0093742F" w:rsidRPr="00B64341">
        <w:rPr>
          <w:lang w:val="en-AU"/>
        </w:rPr>
        <w:t xml:space="preserve">.  </w:t>
      </w:r>
      <w:r w:rsidRPr="00B64341">
        <w:rPr>
          <w:lang w:val="en-AU"/>
        </w:rPr>
        <w:t xml:space="preserve">The continuity of schooling concession (see </w:t>
      </w:r>
      <w:hyperlink w:anchor="_4.4.5_Continuation_and" w:tooltip="Continuation and concessions   " w:history="1">
        <w:r w:rsidRPr="00B64341">
          <w:rPr>
            <w:rStyle w:val="Hyperlink"/>
            <w:rFonts w:cs="Arial"/>
            <w:lang w:val="en-AU"/>
          </w:rPr>
          <w:t>4.</w:t>
        </w:r>
        <w:bookmarkStart w:id="341" w:name="_Hlt205696237"/>
        <w:r w:rsidRPr="00B64341">
          <w:rPr>
            <w:rStyle w:val="Hyperlink"/>
            <w:rFonts w:cs="Arial"/>
            <w:lang w:val="en-AU"/>
          </w:rPr>
          <w:t>4</w:t>
        </w:r>
        <w:bookmarkEnd w:id="341"/>
        <w:r w:rsidRPr="00B64341">
          <w:rPr>
            <w:rStyle w:val="Hyperlink"/>
            <w:rFonts w:cs="Arial"/>
            <w:lang w:val="en-AU"/>
          </w:rPr>
          <w:t>.5</w:t>
        </w:r>
      </w:hyperlink>
      <w:r w:rsidRPr="00B64341">
        <w:rPr>
          <w:lang w:val="en-AU"/>
        </w:rPr>
        <w:t>) may apply in such cases.</w:t>
      </w:r>
    </w:p>
    <w:p w14:paraId="6295250A" w14:textId="77777777" w:rsidR="007031C8" w:rsidRPr="00B64341" w:rsidRDefault="007031C8" w:rsidP="00BD2CD2">
      <w:pPr>
        <w:rPr>
          <w:lang w:val="en-AU"/>
        </w:rPr>
      </w:pPr>
    </w:p>
    <w:p w14:paraId="0EBAD9C3" w14:textId="77777777" w:rsidR="007031C8" w:rsidRPr="00B64341" w:rsidRDefault="004343D9" w:rsidP="002310DB">
      <w:pPr>
        <w:pStyle w:val="Heading3"/>
        <w:spacing w:before="120" w:after="120"/>
        <w:rPr>
          <w:lang w:val="en-AU"/>
        </w:rPr>
      </w:pPr>
      <w:bookmarkStart w:id="342" w:name="_2.3.3_Payments_around"/>
      <w:bookmarkStart w:id="343" w:name="_2.3.3_Payments_around_the_date_of_d"/>
      <w:bookmarkStart w:id="344" w:name="_Toc161552198"/>
      <w:bookmarkStart w:id="345" w:name="_Toc234129310"/>
      <w:bookmarkStart w:id="346" w:name="_Toc264368394"/>
      <w:bookmarkStart w:id="347" w:name="_Toc418251832"/>
      <w:bookmarkEnd w:id="342"/>
      <w:bookmarkEnd w:id="343"/>
      <w:r w:rsidRPr="00B64341">
        <w:rPr>
          <w:lang w:val="en-AU"/>
        </w:rPr>
        <w:t>2.3.3</w:t>
      </w:r>
      <w:r w:rsidRPr="00B64341">
        <w:rPr>
          <w:lang w:val="en-AU"/>
        </w:rPr>
        <w:tab/>
        <w:t>Payments around the date of death</w:t>
      </w:r>
      <w:bookmarkEnd w:id="344"/>
      <w:bookmarkEnd w:id="345"/>
      <w:bookmarkEnd w:id="346"/>
      <w:bookmarkEnd w:id="347"/>
    </w:p>
    <w:p w14:paraId="3140BB3F" w14:textId="77777777" w:rsidR="007031C8" w:rsidRPr="00B64341" w:rsidRDefault="004343D9" w:rsidP="00BD2CD2">
      <w:pPr>
        <w:rPr>
          <w:lang w:val="en-AU"/>
        </w:rPr>
      </w:pPr>
      <w:r w:rsidRPr="00B64341">
        <w:rPr>
          <w:lang w:val="en-AU"/>
        </w:rPr>
        <w:t xml:space="preserve">In the circumstances described in </w:t>
      </w:r>
      <w:hyperlink w:anchor="_2.3.1_Where_there" w:tooltip="Where there is more than one applicant" w:history="1">
        <w:r w:rsidRPr="00E248E8">
          <w:rPr>
            <w:rStyle w:val="Hyperlink"/>
            <w:lang w:val="en-AU"/>
          </w:rPr>
          <w:t>2.3.1</w:t>
        </w:r>
      </w:hyperlink>
      <w:r w:rsidRPr="00B64341">
        <w:rPr>
          <w:lang w:val="en-AU"/>
        </w:rPr>
        <w:t xml:space="preserve"> and </w:t>
      </w:r>
      <w:hyperlink w:anchor="_2.3.2_Where_there_2" w:tooltip="Where there is only one applicant" w:history="1">
        <w:r w:rsidRPr="00E248E8">
          <w:rPr>
            <w:rStyle w:val="Hyperlink"/>
            <w:lang w:val="en-AU"/>
          </w:rPr>
          <w:t>2.3.2</w:t>
        </w:r>
      </w:hyperlink>
      <w:r w:rsidRPr="00B64341">
        <w:rPr>
          <w:lang w:val="en-AU"/>
        </w:rPr>
        <w:t>:</w:t>
      </w:r>
    </w:p>
    <w:p w14:paraId="1B5C3C93"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 xml:space="preserve">If the </w:t>
      </w:r>
      <w:hyperlink w:anchor="ApprovedApplicant" w:tooltip="approved applicant" w:history="1">
        <w:r w:rsidRPr="00B64341">
          <w:rPr>
            <w:rStyle w:val="Hyperlink"/>
            <w:rFonts w:cs="Arial"/>
            <w:lang w:val="en-AU"/>
          </w:rPr>
          <w:t>approved app</w:t>
        </w:r>
        <w:bookmarkStart w:id="348" w:name="_Hlt205696259"/>
        <w:r w:rsidRPr="00B64341">
          <w:rPr>
            <w:rStyle w:val="Hyperlink"/>
            <w:rFonts w:cs="Arial"/>
            <w:lang w:val="en-AU"/>
          </w:rPr>
          <w:t>l</w:t>
        </w:r>
        <w:bookmarkEnd w:id="348"/>
        <w:r w:rsidRPr="00B64341">
          <w:rPr>
            <w:rStyle w:val="Hyperlink"/>
            <w:rFonts w:cs="Arial"/>
            <w:lang w:val="en-AU"/>
          </w:rPr>
          <w:t>icant</w:t>
        </w:r>
      </w:hyperlink>
      <w:r w:rsidRPr="00B64341">
        <w:rPr>
          <w:rFonts w:cs="Arial"/>
          <w:lang w:val="en-AU"/>
        </w:rPr>
        <w:t xml:space="preserve"> dies after receiving a term instalment in advance, that instalment stands as</w:t>
      </w:r>
      <w:r w:rsidR="00990ED5">
        <w:rPr>
          <w:rFonts w:cs="Arial"/>
          <w:lang w:val="en-AU"/>
        </w:rPr>
        <w:t> </w:t>
      </w:r>
      <w:r w:rsidRPr="00B64341">
        <w:rPr>
          <w:rFonts w:cs="Arial"/>
          <w:lang w:val="en-AU"/>
        </w:rPr>
        <w:t>the correct payment for the term</w:t>
      </w:r>
      <w:r w:rsidR="0093742F" w:rsidRPr="00B64341">
        <w:rPr>
          <w:rFonts w:cs="Arial"/>
          <w:lang w:val="en-AU"/>
        </w:rPr>
        <w:t xml:space="preserve">.  </w:t>
      </w:r>
      <w:r w:rsidRPr="00B64341">
        <w:rPr>
          <w:rFonts w:cs="Arial"/>
          <w:lang w:val="en-AU"/>
        </w:rPr>
        <w:t xml:space="preserve">Any entitlement due to a person who then assumes responsibility for the </w:t>
      </w:r>
      <w:hyperlink w:anchor="Student" w:tooltip="student" w:history="1">
        <w:r w:rsidRPr="00B64341">
          <w:rPr>
            <w:rStyle w:val="Hyperlink"/>
            <w:rFonts w:cs="Arial"/>
            <w:lang w:val="en-AU"/>
          </w:rPr>
          <w:t>stud</w:t>
        </w:r>
        <w:bookmarkStart w:id="349" w:name="_Hlt205696272"/>
        <w:r w:rsidRPr="00B64341">
          <w:rPr>
            <w:rStyle w:val="Hyperlink"/>
            <w:rFonts w:cs="Arial"/>
            <w:lang w:val="en-AU"/>
          </w:rPr>
          <w:t>e</w:t>
        </w:r>
        <w:bookmarkEnd w:id="349"/>
        <w:r w:rsidRPr="00B64341">
          <w:rPr>
            <w:rStyle w:val="Hyperlink"/>
            <w:rFonts w:cs="Arial"/>
            <w:lang w:val="en-AU"/>
          </w:rPr>
          <w:t>nt</w:t>
        </w:r>
      </w:hyperlink>
      <w:r w:rsidRPr="00B64341">
        <w:rPr>
          <w:rFonts w:cs="Arial"/>
          <w:lang w:val="en-AU"/>
        </w:rPr>
        <w:t xml:space="preserve"> commences at the beginning of the following term.</w:t>
      </w:r>
    </w:p>
    <w:p w14:paraId="3C8CA154" w14:textId="77777777" w:rsidR="007031C8" w:rsidRPr="00B64341" w:rsidRDefault="004343D9" w:rsidP="0000749D">
      <w:pPr>
        <w:pStyle w:val="BulletLast"/>
        <w:tabs>
          <w:tab w:val="clear" w:pos="360"/>
          <w:tab w:val="num" w:pos="567"/>
          <w:tab w:val="left" w:pos="1134"/>
        </w:tabs>
        <w:spacing w:after="120"/>
        <w:ind w:left="567" w:hanging="567"/>
        <w:rPr>
          <w:rFonts w:cs="Arial"/>
          <w:lang w:val="en-AU"/>
        </w:rPr>
      </w:pPr>
      <w:r w:rsidRPr="00B64341">
        <w:rPr>
          <w:rFonts w:cs="Arial"/>
          <w:lang w:val="en-AU"/>
        </w:rPr>
        <w:t>If the approved applicant dies after receiving a fortnightly in arrears payment, the</w:t>
      </w:r>
      <w:r w:rsidR="00C45C2F" w:rsidRPr="00B64341">
        <w:rPr>
          <w:rFonts w:cs="Arial"/>
          <w:lang w:val="en-AU"/>
        </w:rPr>
        <w:t> </w:t>
      </w:r>
      <w:r w:rsidRPr="00B64341">
        <w:rPr>
          <w:rFonts w:cs="Arial"/>
          <w:lang w:val="en-AU"/>
        </w:rPr>
        <w:t>payment made immediately (i.e. up to 14 days) after the applicant’s death stands as the correct payment</w:t>
      </w:r>
      <w:r w:rsidR="0093742F" w:rsidRPr="00B64341">
        <w:rPr>
          <w:rFonts w:cs="Arial"/>
          <w:lang w:val="en-AU"/>
        </w:rPr>
        <w:t xml:space="preserve">.  </w:t>
      </w:r>
      <w:r w:rsidRPr="00B64341">
        <w:rPr>
          <w:rFonts w:cs="Arial"/>
          <w:lang w:val="en-AU"/>
        </w:rPr>
        <w:t>Any</w:t>
      </w:r>
      <w:r w:rsidR="00990ED5">
        <w:rPr>
          <w:rFonts w:cs="Arial"/>
          <w:lang w:val="en-AU"/>
        </w:rPr>
        <w:t> </w:t>
      </w:r>
      <w:r w:rsidRPr="00B64341">
        <w:rPr>
          <w:rFonts w:cs="Arial"/>
          <w:lang w:val="en-AU"/>
        </w:rPr>
        <w:t>entitlement due to a person who then assumes responsibility for the student commences at</w:t>
      </w:r>
      <w:r w:rsidR="00990ED5">
        <w:rPr>
          <w:rFonts w:cs="Arial"/>
          <w:lang w:val="en-AU"/>
        </w:rPr>
        <w:t> </w:t>
      </w:r>
      <w:r w:rsidRPr="00B64341">
        <w:rPr>
          <w:rFonts w:cs="Arial"/>
          <w:lang w:val="en-AU"/>
        </w:rPr>
        <w:t>the</w:t>
      </w:r>
      <w:r w:rsidR="00990ED5">
        <w:rPr>
          <w:rFonts w:cs="Arial"/>
          <w:lang w:val="en-AU"/>
        </w:rPr>
        <w:t> </w:t>
      </w:r>
      <w:r w:rsidRPr="00B64341">
        <w:rPr>
          <w:rFonts w:cs="Arial"/>
          <w:lang w:val="en-AU"/>
        </w:rPr>
        <w:t>beginning of the pay period immediately following the death.</w:t>
      </w:r>
    </w:p>
    <w:p w14:paraId="7A15E9C1" w14:textId="77777777" w:rsidR="00F564C0" w:rsidRDefault="00F564C0" w:rsidP="002310DB">
      <w:pPr>
        <w:pStyle w:val="BulletLast"/>
        <w:numPr>
          <w:ilvl w:val="0"/>
          <w:numId w:val="0"/>
        </w:numPr>
        <w:tabs>
          <w:tab w:val="left" w:pos="1134"/>
        </w:tabs>
        <w:spacing w:after="120"/>
        <w:rPr>
          <w:rFonts w:cs="Arial"/>
          <w:lang w:val="en-AU"/>
        </w:rPr>
      </w:pPr>
    </w:p>
    <w:p w14:paraId="35B593F0" w14:textId="77777777" w:rsidR="00F564C0" w:rsidRDefault="00F564C0" w:rsidP="002310DB">
      <w:pPr>
        <w:pStyle w:val="BulletLast"/>
        <w:numPr>
          <w:ilvl w:val="0"/>
          <w:numId w:val="0"/>
        </w:numPr>
        <w:tabs>
          <w:tab w:val="left" w:pos="1134"/>
        </w:tabs>
        <w:spacing w:after="120"/>
        <w:rPr>
          <w:rFonts w:cs="Arial"/>
          <w:lang w:val="en-AU"/>
        </w:rPr>
        <w:sectPr w:rsidR="00F564C0" w:rsidSect="009033D6">
          <w:headerReference w:type="even" r:id="rId35"/>
          <w:headerReference w:type="default" r:id="rId36"/>
          <w:footerReference w:type="even" r:id="rId37"/>
          <w:footerReference w:type="default" r:id="rId38"/>
          <w:headerReference w:type="first" r:id="rId39"/>
          <w:type w:val="oddPage"/>
          <w:pgSz w:w="11909" w:h="16834" w:code="9"/>
          <w:pgMar w:top="674" w:right="1134" w:bottom="851" w:left="1134" w:header="283" w:footer="709" w:gutter="0"/>
          <w:cols w:space="720"/>
          <w:docGrid w:linePitch="299"/>
        </w:sectPr>
      </w:pPr>
    </w:p>
    <w:p w14:paraId="11F93DB9" w14:textId="77777777" w:rsidR="007031C8" w:rsidRPr="00227FBA" w:rsidRDefault="004343D9" w:rsidP="00227FBA">
      <w:pPr>
        <w:pStyle w:val="Heading1"/>
      </w:pPr>
      <w:bookmarkStart w:id="350" w:name="_3_Student_eligibility"/>
      <w:bookmarkStart w:id="351" w:name="_Toc161552199"/>
      <w:bookmarkStart w:id="352" w:name="_Toc234129311"/>
      <w:bookmarkStart w:id="353" w:name="_Toc264368395"/>
      <w:bookmarkStart w:id="354" w:name="_Toc418251833"/>
      <w:bookmarkStart w:id="355" w:name="_Toc469647159"/>
      <w:bookmarkEnd w:id="350"/>
      <w:r w:rsidRPr="00227FBA">
        <w:lastRenderedPageBreak/>
        <w:t>3</w:t>
      </w:r>
      <w:r w:rsidRPr="00227FBA">
        <w:tab/>
        <w:t>Student eligibility</w:t>
      </w:r>
      <w:bookmarkEnd w:id="351"/>
      <w:bookmarkEnd w:id="352"/>
      <w:bookmarkEnd w:id="353"/>
      <w:bookmarkEnd w:id="354"/>
      <w:bookmarkEnd w:id="355"/>
    </w:p>
    <w:p w14:paraId="21C1AC63" w14:textId="77777777" w:rsidR="007031C8" w:rsidRPr="005E1ABB" w:rsidRDefault="004343D9" w:rsidP="002310DB">
      <w:pPr>
        <w:pStyle w:val="Heading2"/>
        <w:spacing w:before="120" w:after="120"/>
      </w:pPr>
      <w:bookmarkStart w:id="356" w:name="_3.1_Overview_of_student_eligibility"/>
      <w:bookmarkStart w:id="357" w:name="_Toc161552200"/>
      <w:bookmarkStart w:id="358" w:name="_Toc234129312"/>
      <w:bookmarkStart w:id="359" w:name="_Toc264368396"/>
      <w:bookmarkStart w:id="360" w:name="_Toc418251834"/>
      <w:bookmarkStart w:id="361" w:name="_Toc469647160"/>
      <w:bookmarkEnd w:id="356"/>
      <w:r w:rsidRPr="005E1ABB">
        <w:t>3.1</w:t>
      </w:r>
      <w:r w:rsidRPr="005E1ABB">
        <w:tab/>
        <w:t>Overview of student eligibility</w:t>
      </w:r>
      <w:bookmarkEnd w:id="357"/>
      <w:bookmarkEnd w:id="358"/>
      <w:bookmarkEnd w:id="359"/>
      <w:bookmarkEnd w:id="360"/>
      <w:bookmarkEnd w:id="361"/>
    </w:p>
    <w:p w14:paraId="1DFF2510" w14:textId="77777777" w:rsidR="007031C8" w:rsidRPr="00B64341" w:rsidRDefault="004343D9" w:rsidP="00BD2CD2">
      <w:pPr>
        <w:rPr>
          <w:lang w:val="en-AU"/>
        </w:rPr>
      </w:pPr>
      <w:r w:rsidRPr="00B64341">
        <w:rPr>
          <w:lang w:val="en-AU"/>
        </w:rPr>
        <w:t xml:space="preserve">For AIC allowances to be payable for a </w:t>
      </w:r>
      <w:hyperlink w:anchor="Student" w:tooltip="student" w:history="1">
        <w:r w:rsidR="007031C8" w:rsidRPr="00B64341">
          <w:rPr>
            <w:rStyle w:val="Hyperlink"/>
            <w:rFonts w:cs="Arial"/>
            <w:lang w:val="en-AU"/>
          </w:rPr>
          <w:t>student</w:t>
        </w:r>
      </w:hyperlink>
      <w:r w:rsidRPr="00B64341">
        <w:rPr>
          <w:lang w:val="en-AU"/>
        </w:rPr>
        <w:t>, the student must:</w:t>
      </w:r>
    </w:p>
    <w:p w14:paraId="603D9B25" w14:textId="77777777" w:rsidR="007031C8" w:rsidRPr="00B64341" w:rsidRDefault="004343D9" w:rsidP="00990ED5">
      <w:pPr>
        <w:pStyle w:val="Bullet"/>
        <w:tabs>
          <w:tab w:val="clear" w:pos="360"/>
          <w:tab w:val="num" w:pos="567"/>
          <w:tab w:val="left" w:pos="1134"/>
        </w:tabs>
        <w:spacing w:after="120"/>
        <w:ind w:left="567" w:hanging="567"/>
        <w:rPr>
          <w:rFonts w:cs="Arial"/>
          <w:lang w:val="en-AU"/>
        </w:rPr>
      </w:pPr>
      <w:r w:rsidRPr="00B64341">
        <w:rPr>
          <w:rFonts w:cs="Arial"/>
          <w:lang w:val="en-AU"/>
        </w:rPr>
        <w:t xml:space="preserve">be an Australian citizen or permanent resident who lives in </w:t>
      </w:r>
      <w:hyperlink w:anchor="Australia" w:tooltip="Australia" w:history="1">
        <w:r w:rsidRPr="00B64341">
          <w:rPr>
            <w:rStyle w:val="Hyperlink"/>
            <w:rFonts w:cs="Arial"/>
            <w:lang w:val="en-AU"/>
          </w:rPr>
          <w:t>Au</w:t>
        </w:r>
        <w:bookmarkStart w:id="362" w:name="_Hlt205696306"/>
        <w:r w:rsidRPr="00B64341">
          <w:rPr>
            <w:rStyle w:val="Hyperlink"/>
            <w:rFonts w:cs="Arial"/>
            <w:lang w:val="en-AU"/>
          </w:rPr>
          <w:t>s</w:t>
        </w:r>
        <w:bookmarkEnd w:id="362"/>
        <w:r w:rsidRPr="00B64341">
          <w:rPr>
            <w:rStyle w:val="Hyperlink"/>
            <w:rFonts w:cs="Arial"/>
            <w:lang w:val="en-AU"/>
          </w:rPr>
          <w:t>tralia</w:t>
        </w:r>
      </w:hyperlink>
      <w:r w:rsidRPr="00B64341">
        <w:rPr>
          <w:rFonts w:cs="Arial"/>
          <w:lang w:val="en-AU"/>
        </w:rPr>
        <w:t xml:space="preserve"> during the </w:t>
      </w:r>
      <w:hyperlink w:anchor="SchoolYear" w:tooltip="school year" w:history="1">
        <w:r w:rsidRPr="00B64341">
          <w:rPr>
            <w:rStyle w:val="Hyperlink"/>
            <w:rFonts w:cs="Arial"/>
            <w:lang w:val="en-AU"/>
          </w:rPr>
          <w:t>scho</w:t>
        </w:r>
        <w:bookmarkStart w:id="363" w:name="_Hlt205696317"/>
        <w:r w:rsidRPr="00B64341">
          <w:rPr>
            <w:rStyle w:val="Hyperlink"/>
            <w:rFonts w:cs="Arial"/>
            <w:lang w:val="en-AU"/>
          </w:rPr>
          <w:t>o</w:t>
        </w:r>
        <w:bookmarkEnd w:id="363"/>
        <w:r w:rsidRPr="00B64341">
          <w:rPr>
            <w:rStyle w:val="Hyperlink"/>
            <w:rFonts w:cs="Arial"/>
            <w:lang w:val="en-AU"/>
          </w:rPr>
          <w:t>l year</w:t>
        </w:r>
      </w:hyperlink>
      <w:r w:rsidRPr="00B64341">
        <w:rPr>
          <w:rFonts w:cs="Arial"/>
          <w:lang w:val="en-AU"/>
        </w:rPr>
        <w:t xml:space="preserve"> (see </w:t>
      </w:r>
      <w:hyperlink w:anchor="_3.2_Residency_requirements" w:tooltip="Residency requirements for students" w:history="1">
        <w:r w:rsidRPr="00B64341">
          <w:rPr>
            <w:rStyle w:val="Hyperlink"/>
            <w:rFonts w:cs="Arial"/>
            <w:lang w:val="en-AU"/>
          </w:rPr>
          <w:t>3</w:t>
        </w:r>
        <w:bookmarkStart w:id="364" w:name="_Hlt205696328"/>
        <w:r w:rsidRPr="00B64341">
          <w:rPr>
            <w:rStyle w:val="Hyperlink"/>
            <w:rFonts w:cs="Arial"/>
            <w:lang w:val="en-AU"/>
          </w:rPr>
          <w:t>.</w:t>
        </w:r>
        <w:bookmarkEnd w:id="364"/>
        <w:r w:rsidRPr="00B64341">
          <w:rPr>
            <w:rStyle w:val="Hyperlink"/>
            <w:rFonts w:cs="Arial"/>
            <w:lang w:val="en-AU"/>
          </w:rPr>
          <w:t>2</w:t>
        </w:r>
      </w:hyperlink>
      <w:r w:rsidRPr="00B64341">
        <w:rPr>
          <w:rFonts w:cs="Arial"/>
          <w:lang w:val="en-AU"/>
        </w:rPr>
        <w:t>)</w:t>
      </w:r>
      <w:r w:rsidR="00C45C2F" w:rsidRPr="00B64341">
        <w:rPr>
          <w:rFonts w:cs="Arial"/>
          <w:lang w:val="en-AU"/>
        </w:rPr>
        <w:t>;</w:t>
      </w:r>
    </w:p>
    <w:p w14:paraId="3675CD75" w14:textId="77777777" w:rsidR="007031C8" w:rsidRPr="00B64341" w:rsidRDefault="004343D9" w:rsidP="00990ED5">
      <w:pPr>
        <w:pStyle w:val="Bullet"/>
        <w:tabs>
          <w:tab w:val="clear" w:pos="360"/>
          <w:tab w:val="num" w:pos="567"/>
          <w:tab w:val="left" w:pos="1134"/>
        </w:tabs>
        <w:spacing w:after="120"/>
        <w:ind w:left="567" w:hanging="567"/>
        <w:rPr>
          <w:rFonts w:cs="Arial"/>
          <w:lang w:val="en-AU"/>
        </w:rPr>
      </w:pPr>
      <w:r w:rsidRPr="00B64341">
        <w:rPr>
          <w:rFonts w:cs="Arial"/>
          <w:lang w:val="en-AU"/>
        </w:rPr>
        <w:t xml:space="preserve">meet the age criteria (see </w:t>
      </w:r>
      <w:hyperlink w:anchor="_3.3_Age_limits" w:tooltip="Age limits" w:history="1">
        <w:r w:rsidRPr="00B64341">
          <w:rPr>
            <w:rStyle w:val="Hyperlink"/>
            <w:rFonts w:cs="Arial"/>
            <w:lang w:val="en-AU"/>
          </w:rPr>
          <w:t>3</w:t>
        </w:r>
        <w:bookmarkStart w:id="365" w:name="_Hlt205696337"/>
        <w:r w:rsidRPr="00B64341">
          <w:rPr>
            <w:rStyle w:val="Hyperlink"/>
            <w:rFonts w:cs="Arial"/>
            <w:lang w:val="en-AU"/>
          </w:rPr>
          <w:t>.</w:t>
        </w:r>
        <w:bookmarkEnd w:id="365"/>
        <w:r w:rsidRPr="00B64341">
          <w:rPr>
            <w:rStyle w:val="Hyperlink"/>
            <w:rFonts w:cs="Arial"/>
            <w:lang w:val="en-AU"/>
          </w:rPr>
          <w:t>3</w:t>
        </w:r>
      </w:hyperlink>
      <w:r w:rsidRPr="00B64341">
        <w:rPr>
          <w:rFonts w:cs="Arial"/>
          <w:lang w:val="en-AU"/>
        </w:rPr>
        <w:t>)</w:t>
      </w:r>
      <w:r w:rsidR="00C45C2F" w:rsidRPr="00B64341">
        <w:rPr>
          <w:rFonts w:cs="Arial"/>
          <w:lang w:val="en-AU"/>
        </w:rPr>
        <w:t>;</w:t>
      </w:r>
    </w:p>
    <w:p w14:paraId="6057D45F" w14:textId="77777777" w:rsidR="007031C8" w:rsidRPr="00B64341" w:rsidRDefault="004343D9" w:rsidP="00990ED5">
      <w:pPr>
        <w:pStyle w:val="Bullet"/>
        <w:tabs>
          <w:tab w:val="clear" w:pos="360"/>
          <w:tab w:val="num" w:pos="567"/>
          <w:tab w:val="left" w:pos="1134"/>
        </w:tabs>
        <w:spacing w:after="120"/>
        <w:ind w:left="567" w:hanging="567"/>
        <w:rPr>
          <w:rFonts w:cs="Arial"/>
          <w:lang w:val="en-AU"/>
        </w:rPr>
      </w:pPr>
      <w:r w:rsidRPr="00B64341">
        <w:rPr>
          <w:rFonts w:cs="Arial"/>
          <w:lang w:val="en-AU"/>
        </w:rPr>
        <w:t xml:space="preserve">be undertaking approved studies (see </w:t>
      </w:r>
      <w:hyperlink w:anchor="_3.4_Approved_studies" w:tooltip="Approved studies" w:history="1">
        <w:r w:rsidRPr="00B64341">
          <w:rPr>
            <w:rStyle w:val="Hyperlink"/>
            <w:rFonts w:cs="Arial"/>
            <w:lang w:val="en-AU"/>
          </w:rPr>
          <w:t>3</w:t>
        </w:r>
        <w:bookmarkStart w:id="366" w:name="_Hlt205696344"/>
        <w:r w:rsidRPr="00B64341">
          <w:rPr>
            <w:rStyle w:val="Hyperlink"/>
            <w:rFonts w:cs="Arial"/>
            <w:lang w:val="en-AU"/>
          </w:rPr>
          <w:t>.</w:t>
        </w:r>
        <w:bookmarkEnd w:id="366"/>
        <w:r w:rsidRPr="00B64341">
          <w:rPr>
            <w:rStyle w:val="Hyperlink"/>
            <w:rFonts w:cs="Arial"/>
            <w:lang w:val="en-AU"/>
          </w:rPr>
          <w:t>4</w:t>
        </w:r>
      </w:hyperlink>
      <w:r w:rsidRPr="00B64341">
        <w:rPr>
          <w:rFonts w:cs="Arial"/>
          <w:lang w:val="en-AU"/>
        </w:rPr>
        <w:t>)</w:t>
      </w:r>
      <w:r w:rsidR="00C45C2F" w:rsidRPr="00B64341">
        <w:rPr>
          <w:rFonts w:cs="Arial"/>
          <w:lang w:val="en-AU"/>
        </w:rPr>
        <w:t>;</w:t>
      </w:r>
    </w:p>
    <w:p w14:paraId="247B3CAB" w14:textId="77777777" w:rsidR="007031C8" w:rsidRPr="00B64341" w:rsidRDefault="004343D9" w:rsidP="00990ED5">
      <w:pPr>
        <w:pStyle w:val="Bullet"/>
        <w:tabs>
          <w:tab w:val="clear" w:pos="360"/>
          <w:tab w:val="num" w:pos="567"/>
          <w:tab w:val="left" w:pos="1134"/>
        </w:tabs>
        <w:spacing w:after="120"/>
        <w:ind w:left="567" w:hanging="567"/>
        <w:rPr>
          <w:rFonts w:cs="Arial"/>
          <w:lang w:val="en-AU"/>
        </w:rPr>
      </w:pPr>
      <w:r w:rsidRPr="00B64341">
        <w:rPr>
          <w:rFonts w:cs="Arial"/>
          <w:lang w:val="en-AU"/>
        </w:rPr>
        <w:t xml:space="preserve">not be receiving certain other Australian Government assistance (see </w:t>
      </w:r>
      <w:hyperlink w:anchor="_3.5_Effect_of" w:tooltip="Effect of other Australian Government payments on eligibility" w:history="1">
        <w:r w:rsidRPr="00B64341">
          <w:rPr>
            <w:rStyle w:val="Hyperlink"/>
            <w:rFonts w:cs="Arial"/>
            <w:lang w:val="en-AU"/>
          </w:rPr>
          <w:t>3</w:t>
        </w:r>
        <w:bookmarkStart w:id="367" w:name="_Hlt205696375"/>
        <w:r w:rsidRPr="00B64341">
          <w:rPr>
            <w:rStyle w:val="Hyperlink"/>
            <w:rFonts w:cs="Arial"/>
            <w:lang w:val="en-AU"/>
          </w:rPr>
          <w:t>.</w:t>
        </w:r>
        <w:bookmarkEnd w:id="367"/>
        <w:r w:rsidRPr="00B64341">
          <w:rPr>
            <w:rStyle w:val="Hyperlink"/>
            <w:rFonts w:cs="Arial"/>
            <w:lang w:val="en-AU"/>
          </w:rPr>
          <w:t>5</w:t>
        </w:r>
      </w:hyperlink>
      <w:r w:rsidRPr="00B64341">
        <w:rPr>
          <w:rFonts w:cs="Arial"/>
          <w:lang w:val="en-AU"/>
        </w:rPr>
        <w:t>)</w:t>
      </w:r>
      <w:r w:rsidR="00C45C2F" w:rsidRPr="00B64341">
        <w:rPr>
          <w:rFonts w:cs="Arial"/>
          <w:lang w:val="en-AU"/>
        </w:rPr>
        <w:t>;</w:t>
      </w:r>
    </w:p>
    <w:p w14:paraId="26D34523" w14:textId="77777777" w:rsidR="007031C8" w:rsidRPr="00B64341" w:rsidRDefault="004343D9" w:rsidP="00990ED5">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12102177" w14:textId="77777777" w:rsidR="007031C8" w:rsidRPr="00B64341" w:rsidRDefault="004343D9" w:rsidP="00990ED5">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not be in a custodial institution or certain </w:t>
      </w:r>
      <w:hyperlink w:anchor="Stateauthorisedcare" w:tooltip="state-authorised care" w:history="1">
        <w:r w:rsidRPr="00B64341">
          <w:rPr>
            <w:rStyle w:val="Hyperlink"/>
            <w:rFonts w:cs="Arial"/>
            <w:lang w:val="en-AU"/>
          </w:rPr>
          <w:t>state-autho</w:t>
        </w:r>
        <w:bookmarkStart w:id="368" w:name="_Hlt205696400"/>
        <w:r w:rsidRPr="00B64341">
          <w:rPr>
            <w:rStyle w:val="Hyperlink"/>
            <w:rFonts w:cs="Arial"/>
            <w:lang w:val="en-AU"/>
          </w:rPr>
          <w:t>r</w:t>
        </w:r>
        <w:bookmarkEnd w:id="368"/>
        <w:r w:rsidRPr="00B64341">
          <w:rPr>
            <w:rStyle w:val="Hyperlink"/>
            <w:rFonts w:cs="Arial"/>
            <w:lang w:val="en-AU"/>
          </w:rPr>
          <w:t>ised care</w:t>
        </w:r>
      </w:hyperlink>
      <w:r w:rsidRPr="00B64341">
        <w:rPr>
          <w:rFonts w:cs="Arial"/>
          <w:lang w:val="en-AU"/>
        </w:rPr>
        <w:t xml:space="preserve"> situations (see </w:t>
      </w:r>
      <w:hyperlink w:anchor="_3.6_Students_in" w:tooltip="Students in lawful custody or state-authorised care" w:history="1">
        <w:r w:rsidRPr="00B64341">
          <w:rPr>
            <w:rStyle w:val="Hyperlink"/>
            <w:rFonts w:cs="Arial"/>
            <w:lang w:val="en-AU"/>
          </w:rPr>
          <w:t>3</w:t>
        </w:r>
        <w:bookmarkStart w:id="369" w:name="_Hlt205696406"/>
        <w:r w:rsidRPr="00B64341">
          <w:rPr>
            <w:rStyle w:val="Hyperlink"/>
            <w:rFonts w:cs="Arial"/>
            <w:lang w:val="en-AU"/>
          </w:rPr>
          <w:t>.</w:t>
        </w:r>
        <w:bookmarkEnd w:id="369"/>
        <w:r w:rsidRPr="00B64341">
          <w:rPr>
            <w:rStyle w:val="Hyperlink"/>
            <w:rFonts w:cs="Arial"/>
            <w:lang w:val="en-AU"/>
          </w:rPr>
          <w:t>6</w:t>
        </w:r>
      </w:hyperlink>
      <w:r w:rsidRPr="00B64341">
        <w:rPr>
          <w:rFonts w:cs="Arial"/>
          <w:lang w:val="en-AU"/>
        </w:rPr>
        <w:t>).</w:t>
      </w:r>
    </w:p>
    <w:p w14:paraId="0FE08C3A" w14:textId="77777777" w:rsidR="007031C8" w:rsidRPr="00B64341" w:rsidRDefault="004343D9" w:rsidP="00BD2CD2">
      <w:pPr>
        <w:rPr>
          <w:lang w:val="en-AU"/>
        </w:rPr>
      </w:pPr>
      <w:r w:rsidRPr="00B64341">
        <w:rPr>
          <w:lang w:val="en-AU"/>
        </w:rPr>
        <w:t>The student must also meet one of the isolation conditions (</w:t>
      </w:r>
      <w:hyperlink w:anchor="_4_Isolation_conditions" w:tooltip="Isolation conditions and special needs" w:history="1">
        <w:r w:rsidRPr="00B64341">
          <w:rPr>
            <w:rStyle w:val="Hyperlink"/>
            <w:rFonts w:cs="Arial"/>
            <w:lang w:val="en-AU"/>
          </w:rPr>
          <w:t>Part </w:t>
        </w:r>
        <w:bookmarkStart w:id="370" w:name="_Hlt205696419"/>
        <w:r w:rsidRPr="00B64341">
          <w:rPr>
            <w:rStyle w:val="Hyperlink"/>
            <w:rFonts w:cs="Arial"/>
            <w:lang w:val="en-AU"/>
          </w:rPr>
          <w:t>4</w:t>
        </w:r>
        <w:bookmarkEnd w:id="370"/>
      </w:hyperlink>
      <w:r w:rsidRPr="00B64341">
        <w:rPr>
          <w:lang w:val="en-AU"/>
        </w:rPr>
        <w:t>) and qualify for an allowance (</w:t>
      </w:r>
      <w:hyperlink w:anchor="_5_AIC_Scheme" w:tooltip="AIC allowances" w:history="1">
        <w:r w:rsidRPr="00B64341">
          <w:rPr>
            <w:rStyle w:val="Hyperlink"/>
            <w:rFonts w:cs="Arial"/>
            <w:lang w:val="en-AU"/>
          </w:rPr>
          <w:t>P</w:t>
        </w:r>
        <w:bookmarkStart w:id="371" w:name="_Hlt205696430"/>
        <w:r w:rsidRPr="00B64341">
          <w:rPr>
            <w:rStyle w:val="Hyperlink"/>
            <w:rFonts w:cs="Arial"/>
            <w:lang w:val="en-AU"/>
          </w:rPr>
          <w:t>a</w:t>
        </w:r>
        <w:bookmarkEnd w:id="371"/>
        <w:r w:rsidRPr="00B64341">
          <w:rPr>
            <w:rStyle w:val="Hyperlink"/>
            <w:rFonts w:cs="Arial"/>
            <w:lang w:val="en-AU"/>
          </w:rPr>
          <w:t>rt 5</w:t>
        </w:r>
      </w:hyperlink>
      <w:r w:rsidRPr="00B64341">
        <w:rPr>
          <w:lang w:val="en-AU"/>
        </w:rPr>
        <w:t>).</w:t>
      </w:r>
    </w:p>
    <w:p w14:paraId="3470572D" w14:textId="77777777" w:rsidR="007031C8" w:rsidRPr="00B64341" w:rsidRDefault="004343D9" w:rsidP="00BD2CD2">
      <w:pPr>
        <w:rPr>
          <w:lang w:val="en-AU"/>
        </w:rPr>
      </w:pPr>
      <w:r w:rsidRPr="00B64341">
        <w:rPr>
          <w:lang w:val="en-AU"/>
        </w:rPr>
        <w:t xml:space="preserve">Rules for the student’s period of eligibility are set down in </w:t>
      </w:r>
      <w:hyperlink w:anchor="_3.6.1_Students_in_lawful_custody" w:tooltip="Eligibility period" w:history="1">
        <w:r w:rsidR="007031C8" w:rsidRPr="00B64341">
          <w:rPr>
            <w:rStyle w:val="Hyperlink"/>
            <w:rFonts w:cs="Arial"/>
            <w:lang w:val="en-AU"/>
          </w:rPr>
          <w:t>3.7</w:t>
        </w:r>
      </w:hyperlink>
      <w:r w:rsidRPr="00B64341">
        <w:rPr>
          <w:lang w:val="en-AU"/>
        </w:rPr>
        <w:t>.</w:t>
      </w:r>
    </w:p>
    <w:p w14:paraId="54CD2579" w14:textId="77777777" w:rsidR="007031C8" w:rsidRPr="00B64341" w:rsidRDefault="007031C8" w:rsidP="00BD2CD2">
      <w:pPr>
        <w:rPr>
          <w:lang w:val="en-AU"/>
        </w:rPr>
      </w:pPr>
    </w:p>
    <w:p w14:paraId="5D2381C6" w14:textId="77777777" w:rsidR="007031C8" w:rsidRPr="005E1ABB" w:rsidRDefault="004343D9" w:rsidP="002310DB">
      <w:pPr>
        <w:pStyle w:val="Heading2"/>
        <w:spacing w:before="120" w:after="120"/>
      </w:pPr>
      <w:bookmarkStart w:id="372" w:name="_3.2_Residency_requirements"/>
      <w:bookmarkStart w:id="373" w:name="_3.2_Residency_requirements_for_stud"/>
      <w:bookmarkStart w:id="374" w:name="_Toc161552201"/>
      <w:bookmarkStart w:id="375" w:name="_Toc234129313"/>
      <w:bookmarkStart w:id="376" w:name="_Toc264368397"/>
      <w:bookmarkStart w:id="377" w:name="_Toc418251835"/>
      <w:bookmarkStart w:id="378" w:name="_Toc469647161"/>
      <w:bookmarkEnd w:id="372"/>
      <w:bookmarkEnd w:id="373"/>
      <w:r w:rsidRPr="005E1ABB">
        <w:t>3.2</w:t>
      </w:r>
      <w:r w:rsidRPr="005E1ABB">
        <w:tab/>
        <w:t>Residency requirements for students</w:t>
      </w:r>
      <w:bookmarkEnd w:id="374"/>
      <w:bookmarkEnd w:id="375"/>
      <w:bookmarkEnd w:id="376"/>
      <w:bookmarkEnd w:id="377"/>
      <w:bookmarkEnd w:id="378"/>
    </w:p>
    <w:p w14:paraId="36367B92" w14:textId="77777777" w:rsidR="007031C8" w:rsidRPr="00B64341" w:rsidRDefault="004343D9" w:rsidP="00BD2CD2">
      <w:pPr>
        <w:rPr>
          <w:lang w:val="en-AU"/>
        </w:rPr>
      </w:pPr>
      <w:r w:rsidRPr="00B64341">
        <w:rPr>
          <w:lang w:val="en-AU"/>
        </w:rPr>
        <w:t xml:space="preserve">This section outlines the citizenship and residency requirements for </w:t>
      </w:r>
      <w:hyperlink w:anchor="Student" w:tooltip="students" w:history="1">
        <w:r w:rsidR="007031C8" w:rsidRPr="00B64341">
          <w:rPr>
            <w:rStyle w:val="Hyperlink"/>
            <w:rFonts w:cs="Arial"/>
            <w:lang w:val="en-AU"/>
          </w:rPr>
          <w:t>students</w:t>
        </w:r>
      </w:hyperlink>
      <w:r w:rsidRPr="00B64341">
        <w:rPr>
          <w:lang w:val="en-AU"/>
        </w:rPr>
        <w:t>.</w:t>
      </w:r>
    </w:p>
    <w:p w14:paraId="632F666E" w14:textId="77777777" w:rsidR="007031C8" w:rsidRPr="00B64341" w:rsidRDefault="004238B4" w:rsidP="00E248E8">
      <w:pPr>
        <w:pStyle w:val="Links"/>
      </w:pPr>
      <w:hyperlink w:anchor="_3.2.1_Australian_citizenship" w:tooltip="Australian citizenship or permanent residency" w:history="1">
        <w:r w:rsidR="004343D9" w:rsidRPr="00B64341">
          <w:rPr>
            <w:rStyle w:val="Hyperlink"/>
          </w:rPr>
          <w:t>3.2</w:t>
        </w:r>
        <w:bookmarkStart w:id="379" w:name="_Hlt205696464"/>
        <w:r w:rsidR="004343D9" w:rsidRPr="00B64341">
          <w:rPr>
            <w:rStyle w:val="Hyperlink"/>
          </w:rPr>
          <w:t>.</w:t>
        </w:r>
        <w:bookmarkEnd w:id="379"/>
        <w:r w:rsidR="004343D9" w:rsidRPr="00B64341">
          <w:rPr>
            <w:rStyle w:val="Hyperlink"/>
          </w:rPr>
          <w:t>1</w:t>
        </w:r>
      </w:hyperlink>
      <w:r w:rsidR="004343D9" w:rsidRPr="00B64341">
        <w:tab/>
        <w:t>Australian citizenship or permanent residency</w:t>
      </w:r>
    </w:p>
    <w:p w14:paraId="2C79745C" w14:textId="77777777" w:rsidR="007031C8" w:rsidRPr="00B64341" w:rsidRDefault="004238B4" w:rsidP="00E248E8">
      <w:pPr>
        <w:pStyle w:val="Links"/>
      </w:pPr>
      <w:hyperlink w:anchor="_3.2.2_New_Zealand_1" w:tooltip="New Zealand citizenship and permanent settlement" w:history="1">
        <w:r w:rsidR="004343D9" w:rsidRPr="00B64341">
          <w:rPr>
            <w:rStyle w:val="Hyperlink"/>
          </w:rPr>
          <w:t>3.2</w:t>
        </w:r>
        <w:bookmarkStart w:id="380" w:name="_Hlt205696468"/>
        <w:r w:rsidR="004343D9" w:rsidRPr="00B64341">
          <w:rPr>
            <w:rStyle w:val="Hyperlink"/>
          </w:rPr>
          <w:t>.</w:t>
        </w:r>
        <w:bookmarkEnd w:id="380"/>
        <w:r w:rsidR="004343D9" w:rsidRPr="00B64341">
          <w:rPr>
            <w:rStyle w:val="Hyperlink"/>
          </w:rPr>
          <w:t>2</w:t>
        </w:r>
      </w:hyperlink>
      <w:r w:rsidR="004343D9" w:rsidRPr="00B64341">
        <w:tab/>
        <w:t>New Zealand citizenship and permanent settlement</w:t>
      </w:r>
    </w:p>
    <w:p w14:paraId="4A71C490" w14:textId="77777777" w:rsidR="007031C8" w:rsidRPr="00B64341" w:rsidRDefault="004238B4" w:rsidP="00E248E8">
      <w:pPr>
        <w:pStyle w:val="Links"/>
      </w:pPr>
      <w:hyperlink w:anchor="_3.2.3_Student_must" w:tooltip="Student must live in Australia during the period of study" w:history="1">
        <w:r w:rsidR="004343D9" w:rsidRPr="00B64341">
          <w:rPr>
            <w:rStyle w:val="Hyperlink"/>
          </w:rPr>
          <w:t>3.2.</w:t>
        </w:r>
        <w:bookmarkStart w:id="381" w:name="_Hlt205696471"/>
        <w:r w:rsidR="004343D9" w:rsidRPr="00B64341">
          <w:rPr>
            <w:rStyle w:val="Hyperlink"/>
          </w:rPr>
          <w:t>3</w:t>
        </w:r>
        <w:bookmarkEnd w:id="381"/>
      </w:hyperlink>
      <w:r w:rsidR="004343D9" w:rsidRPr="00B64341">
        <w:tab/>
        <w:t xml:space="preserve">Student must live in </w:t>
      </w:r>
      <w:hyperlink w:anchor="Australia" w:tooltip="Australia" w:history="1">
        <w:r w:rsidR="004343D9" w:rsidRPr="00B64341">
          <w:rPr>
            <w:rStyle w:val="Hyperlink"/>
          </w:rPr>
          <w:t>Austra</w:t>
        </w:r>
        <w:bookmarkStart w:id="382" w:name="_Hlt205696474"/>
        <w:r w:rsidR="004343D9" w:rsidRPr="00B64341">
          <w:rPr>
            <w:rStyle w:val="Hyperlink"/>
          </w:rPr>
          <w:t>l</w:t>
        </w:r>
        <w:bookmarkEnd w:id="382"/>
        <w:r w:rsidR="004343D9" w:rsidRPr="00B64341">
          <w:rPr>
            <w:rStyle w:val="Hyperlink"/>
          </w:rPr>
          <w:t>ia</w:t>
        </w:r>
      </w:hyperlink>
      <w:r w:rsidR="004343D9" w:rsidRPr="00B64341">
        <w:t xml:space="preserve"> during the period of study</w:t>
      </w:r>
    </w:p>
    <w:p w14:paraId="098EABAC" w14:textId="77777777" w:rsidR="007031C8" w:rsidRPr="00B64341" w:rsidRDefault="004238B4" w:rsidP="00E248E8">
      <w:pPr>
        <w:pStyle w:val="Links"/>
      </w:pPr>
      <w:hyperlink w:anchor="_3.2.4_International_student" w:tooltip="International student exchange" w:history="1">
        <w:r w:rsidR="004343D9" w:rsidRPr="00B64341">
          <w:rPr>
            <w:rStyle w:val="Hyperlink"/>
          </w:rPr>
          <w:t>3.2.</w:t>
        </w:r>
        <w:bookmarkStart w:id="383" w:name="_Hlt205696491"/>
        <w:r w:rsidR="004343D9" w:rsidRPr="00B64341">
          <w:rPr>
            <w:rStyle w:val="Hyperlink"/>
          </w:rPr>
          <w:t>4</w:t>
        </w:r>
        <w:bookmarkEnd w:id="383"/>
      </w:hyperlink>
      <w:r w:rsidR="00C45C2F" w:rsidRPr="00B64341">
        <w:tab/>
        <w:t>International student exchange</w:t>
      </w:r>
    </w:p>
    <w:p w14:paraId="415C936A" w14:textId="77777777" w:rsidR="007031C8" w:rsidRPr="00B64341" w:rsidRDefault="007031C8" w:rsidP="002310DB">
      <w:pPr>
        <w:pStyle w:val="BulletTab2Last"/>
        <w:numPr>
          <w:ilvl w:val="0"/>
          <w:numId w:val="0"/>
        </w:numPr>
        <w:spacing w:after="120"/>
        <w:rPr>
          <w:rFonts w:cs="Arial"/>
          <w:lang w:val="en-AU"/>
        </w:rPr>
      </w:pPr>
    </w:p>
    <w:p w14:paraId="1790309D" w14:textId="77777777" w:rsidR="007031C8" w:rsidRPr="00B64341" w:rsidRDefault="004343D9" w:rsidP="002310DB">
      <w:pPr>
        <w:pStyle w:val="Heading3"/>
        <w:spacing w:before="120" w:after="120"/>
        <w:rPr>
          <w:lang w:val="en-AU"/>
        </w:rPr>
      </w:pPr>
      <w:bookmarkStart w:id="384" w:name="_3.2.1_Australian_citizenship"/>
      <w:bookmarkStart w:id="385" w:name="_3.2.1_Australian_citizenship_or_per"/>
      <w:bookmarkStart w:id="386" w:name="_Toc161552202"/>
      <w:bookmarkStart w:id="387" w:name="_Toc234129314"/>
      <w:bookmarkStart w:id="388" w:name="_Toc264368398"/>
      <w:bookmarkStart w:id="389" w:name="_Toc418251836"/>
      <w:bookmarkEnd w:id="384"/>
      <w:bookmarkEnd w:id="385"/>
      <w:r w:rsidRPr="00B64341">
        <w:rPr>
          <w:lang w:val="en-AU"/>
        </w:rPr>
        <w:t>3.2.1</w:t>
      </w:r>
      <w:r w:rsidRPr="00B64341">
        <w:rPr>
          <w:lang w:val="en-AU"/>
        </w:rPr>
        <w:tab/>
        <w:t>Australian citizenship or permanent residency</w:t>
      </w:r>
      <w:bookmarkEnd w:id="386"/>
      <w:bookmarkEnd w:id="387"/>
      <w:bookmarkEnd w:id="388"/>
      <w:bookmarkEnd w:id="389"/>
    </w:p>
    <w:p w14:paraId="11A5A81E" w14:textId="77777777" w:rsidR="007031C8" w:rsidRPr="00B64341" w:rsidRDefault="004343D9" w:rsidP="00BD2CD2">
      <w:pPr>
        <w:rPr>
          <w:lang w:val="en-AU"/>
        </w:rPr>
      </w:pPr>
      <w:r w:rsidRPr="00B64341">
        <w:rPr>
          <w:lang w:val="en-AU"/>
        </w:rPr>
        <w:t xml:space="preserve">To be eligible for assistance a </w:t>
      </w:r>
      <w:hyperlink w:anchor="Student" w:tooltip="student" w:history="1">
        <w:r w:rsidRPr="00B64341">
          <w:rPr>
            <w:rStyle w:val="Hyperlink"/>
            <w:rFonts w:cs="Arial"/>
            <w:lang w:val="en-AU"/>
          </w:rPr>
          <w:t>stud</w:t>
        </w:r>
        <w:bookmarkStart w:id="390" w:name="_Hlt205696495"/>
        <w:r w:rsidRPr="00B64341">
          <w:rPr>
            <w:rStyle w:val="Hyperlink"/>
            <w:rFonts w:cs="Arial"/>
            <w:lang w:val="en-AU"/>
          </w:rPr>
          <w:t>e</w:t>
        </w:r>
        <w:bookmarkEnd w:id="390"/>
        <w:r w:rsidRPr="00B64341">
          <w:rPr>
            <w:rStyle w:val="Hyperlink"/>
            <w:rFonts w:cs="Arial"/>
            <w:lang w:val="en-AU"/>
          </w:rPr>
          <w:t>nt</w:t>
        </w:r>
      </w:hyperlink>
      <w:r w:rsidRPr="00B64341">
        <w:rPr>
          <w:lang w:val="en-AU"/>
        </w:rPr>
        <w:t xml:space="preserve"> must live in </w:t>
      </w:r>
      <w:hyperlink w:anchor="Australia" w:tooltip="Australia" w:history="1">
        <w:r w:rsidRPr="00B64341">
          <w:rPr>
            <w:rStyle w:val="Hyperlink"/>
            <w:rFonts w:cs="Arial"/>
            <w:lang w:val="en-AU"/>
          </w:rPr>
          <w:t>Aus</w:t>
        </w:r>
        <w:bookmarkStart w:id="391" w:name="_Hlt205696502"/>
        <w:r w:rsidRPr="00B64341">
          <w:rPr>
            <w:rStyle w:val="Hyperlink"/>
            <w:rFonts w:cs="Arial"/>
            <w:lang w:val="en-AU"/>
          </w:rPr>
          <w:t>t</w:t>
        </w:r>
        <w:bookmarkEnd w:id="391"/>
        <w:r w:rsidRPr="00B64341">
          <w:rPr>
            <w:rStyle w:val="Hyperlink"/>
            <w:rFonts w:cs="Arial"/>
            <w:lang w:val="en-AU"/>
          </w:rPr>
          <w:t>ralia</w:t>
        </w:r>
      </w:hyperlink>
      <w:r w:rsidRPr="00B64341">
        <w:rPr>
          <w:lang w:val="en-AU"/>
        </w:rPr>
        <w:t xml:space="preserve"> during the period of study (see </w:t>
      </w:r>
      <w:hyperlink w:anchor="_3.2.3_Student_must" w:tooltip="Student must live in Australia during the period of study" w:history="1">
        <w:r w:rsidRPr="00B64341">
          <w:rPr>
            <w:rStyle w:val="Hyperlink"/>
            <w:rFonts w:cs="Arial"/>
            <w:lang w:val="en-AU"/>
          </w:rPr>
          <w:t>3.2</w:t>
        </w:r>
        <w:bookmarkStart w:id="392" w:name="_Hlt205696519"/>
        <w:r w:rsidRPr="00B64341">
          <w:rPr>
            <w:rStyle w:val="Hyperlink"/>
            <w:rFonts w:cs="Arial"/>
            <w:lang w:val="en-AU"/>
          </w:rPr>
          <w:t>.</w:t>
        </w:r>
        <w:bookmarkEnd w:id="392"/>
        <w:r w:rsidRPr="00B64341">
          <w:rPr>
            <w:rStyle w:val="Hyperlink"/>
            <w:rFonts w:cs="Arial"/>
            <w:lang w:val="en-AU"/>
          </w:rPr>
          <w:t>3</w:t>
        </w:r>
      </w:hyperlink>
      <w:r w:rsidRPr="00B64341">
        <w:rPr>
          <w:lang w:val="en-AU"/>
        </w:rPr>
        <w:t>) and be either:</w:t>
      </w:r>
    </w:p>
    <w:p w14:paraId="1B2F3967"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an Australian citizen</w:t>
      </w:r>
      <w:r w:rsidR="00C45C2F" w:rsidRPr="00B64341">
        <w:rPr>
          <w:rFonts w:cs="Arial"/>
          <w:lang w:val="en-AU"/>
        </w:rPr>
        <w:t>;</w:t>
      </w:r>
    </w:p>
    <w:p w14:paraId="7DB9E83A" w14:textId="77777777" w:rsidR="007031C8" w:rsidRPr="00B64341" w:rsidRDefault="004343D9" w:rsidP="0000749D">
      <w:pPr>
        <w:pStyle w:val="Bullet"/>
        <w:tabs>
          <w:tab w:val="clear" w:pos="360"/>
          <w:tab w:val="num" w:pos="567"/>
          <w:tab w:val="left" w:pos="1134"/>
        </w:tabs>
        <w:spacing w:after="120"/>
        <w:ind w:left="567" w:hanging="567"/>
        <w:rPr>
          <w:rFonts w:cs="Arial"/>
          <w:i/>
          <w:lang w:val="en-AU"/>
        </w:rPr>
      </w:pPr>
      <w:r w:rsidRPr="00B64341">
        <w:rPr>
          <w:rFonts w:cs="Arial"/>
          <w:lang w:val="en-AU"/>
        </w:rPr>
        <w:t xml:space="preserve">an Australian permanent resident within the meaning of regulation 1.03 of the </w:t>
      </w:r>
      <w:r w:rsidRPr="00B64341">
        <w:rPr>
          <w:rFonts w:cs="Arial"/>
          <w:i/>
          <w:lang w:val="en-AU"/>
        </w:rPr>
        <w:t>Migration Regulations 1994</w:t>
      </w:r>
      <w:r w:rsidR="00C45C2F" w:rsidRPr="00B64341">
        <w:rPr>
          <w:rFonts w:cs="Arial"/>
          <w:lang w:val="en-AU"/>
        </w:rPr>
        <w:t>;</w:t>
      </w:r>
    </w:p>
    <w:p w14:paraId="600EE1AB" w14:textId="77777777" w:rsidR="007031C8" w:rsidRPr="00B64341" w:rsidRDefault="004343D9" w:rsidP="0000749D">
      <w:pPr>
        <w:pStyle w:val="andor"/>
        <w:tabs>
          <w:tab w:val="num" w:pos="567"/>
          <w:tab w:val="left" w:pos="1134"/>
        </w:tabs>
        <w:spacing w:after="120"/>
        <w:ind w:left="567"/>
        <w:rPr>
          <w:rFonts w:cs="Arial"/>
          <w:lang w:val="en-AU"/>
        </w:rPr>
      </w:pPr>
      <w:r w:rsidRPr="00B64341">
        <w:rPr>
          <w:rFonts w:cs="Arial"/>
          <w:lang w:val="en-AU"/>
        </w:rPr>
        <w:t>or</w:t>
      </w:r>
    </w:p>
    <w:p w14:paraId="35F44CD7" w14:textId="77777777" w:rsidR="007031C8" w:rsidRPr="00B64341" w:rsidRDefault="004343D9" w:rsidP="0000749D">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 New Zealand citizen who meets the permanent settlement rule set out in </w:t>
      </w:r>
      <w:hyperlink w:anchor="_3.2.2_New_Zealand_1" w:tooltip="New Zealand citizenship and permanent settlement" w:history="1">
        <w:r w:rsidR="00C45C2F" w:rsidRPr="00B64341">
          <w:rPr>
            <w:rStyle w:val="Hyperlink"/>
            <w:rFonts w:cs="Arial"/>
            <w:lang w:val="en-AU"/>
          </w:rPr>
          <w:t>3.2.2</w:t>
        </w:r>
      </w:hyperlink>
      <w:r w:rsidRPr="00B64341">
        <w:rPr>
          <w:rFonts w:cs="Arial"/>
          <w:lang w:val="en-AU"/>
        </w:rPr>
        <w:t>.</w:t>
      </w:r>
    </w:p>
    <w:p w14:paraId="7834A746" w14:textId="77777777" w:rsidR="007031C8" w:rsidRPr="00B64341" w:rsidRDefault="004343D9" w:rsidP="00BD2CD2">
      <w:pPr>
        <w:rPr>
          <w:lang w:val="en-AU"/>
        </w:rPr>
      </w:pPr>
      <w:r w:rsidRPr="00B64341">
        <w:rPr>
          <w:lang w:val="en-AU"/>
        </w:rPr>
        <w:t>Where the student is not an Australian citizen, evidence must be provided to support the claim of permanent residency or settlement.</w:t>
      </w:r>
    </w:p>
    <w:p w14:paraId="17021A19" w14:textId="77777777" w:rsidR="007031C8" w:rsidRPr="00B64341" w:rsidRDefault="007031C8" w:rsidP="00BD2CD2">
      <w:pPr>
        <w:rPr>
          <w:lang w:val="en-AU"/>
        </w:rPr>
      </w:pPr>
    </w:p>
    <w:p w14:paraId="46AFF9B0" w14:textId="77777777" w:rsidR="00AF1602" w:rsidRDefault="00AF1602">
      <w:pPr>
        <w:spacing w:before="0" w:after="0"/>
        <w:rPr>
          <w:rFonts w:ascii="Georgia" w:hAnsi="Georgia"/>
          <w:color w:val="62B5CC"/>
          <w:sz w:val="28"/>
          <w:lang w:val="en-AU"/>
        </w:rPr>
      </w:pPr>
      <w:bookmarkStart w:id="393" w:name="_3.2.2_New_Zealand"/>
      <w:bookmarkStart w:id="394" w:name="_3.2.2_New_Zealand_citizenship_and_p"/>
      <w:bookmarkStart w:id="395" w:name="_Toc161552203"/>
      <w:bookmarkStart w:id="396" w:name="_Toc176080276"/>
      <w:bookmarkStart w:id="397" w:name="_Toc234129315"/>
      <w:bookmarkStart w:id="398" w:name="_Toc264368399"/>
      <w:bookmarkEnd w:id="393"/>
      <w:bookmarkEnd w:id="394"/>
      <w:r>
        <w:rPr>
          <w:lang w:val="en-AU"/>
        </w:rPr>
        <w:br w:type="page"/>
      </w:r>
    </w:p>
    <w:p w14:paraId="680AAF26" w14:textId="77777777" w:rsidR="007031C8" w:rsidRPr="00B64341" w:rsidRDefault="004343D9" w:rsidP="002310DB">
      <w:pPr>
        <w:pStyle w:val="Heading3"/>
        <w:spacing w:before="120" w:after="120"/>
        <w:rPr>
          <w:lang w:val="en-AU"/>
        </w:rPr>
      </w:pPr>
      <w:bookmarkStart w:id="399" w:name="_3.2.2_New_Zealand_1"/>
      <w:bookmarkStart w:id="400" w:name="_Toc418251837"/>
      <w:bookmarkEnd w:id="399"/>
      <w:r w:rsidRPr="00B64341">
        <w:rPr>
          <w:lang w:val="en-AU"/>
        </w:rPr>
        <w:lastRenderedPageBreak/>
        <w:t>3.2.2</w:t>
      </w:r>
      <w:r w:rsidRPr="00B64341">
        <w:rPr>
          <w:lang w:val="en-AU"/>
        </w:rPr>
        <w:tab/>
        <w:t>New Zealand citizenship and permanent settlement in Australia</w:t>
      </w:r>
      <w:bookmarkEnd w:id="395"/>
      <w:bookmarkEnd w:id="396"/>
      <w:bookmarkEnd w:id="397"/>
      <w:bookmarkEnd w:id="398"/>
      <w:bookmarkEnd w:id="400"/>
    </w:p>
    <w:p w14:paraId="7CEE3951" w14:textId="77777777"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studen</w:t>
        </w:r>
        <w:bookmarkStart w:id="401" w:name="_Hlt205696796"/>
        <w:r w:rsidRPr="00B64341">
          <w:rPr>
            <w:rStyle w:val="Hyperlink"/>
            <w:rFonts w:cs="Arial"/>
            <w:lang w:val="en-AU"/>
          </w:rPr>
          <w:t>t</w:t>
        </w:r>
        <w:bookmarkEnd w:id="401"/>
      </w:hyperlink>
      <w:r w:rsidRPr="00B64341">
        <w:rPr>
          <w:lang w:val="en-AU"/>
        </w:rPr>
        <w:t xml:space="preserve"> who is a New Zealand citizen can be eligible for AIC allowances if they are </w:t>
      </w:r>
      <w:hyperlink w:anchor="PermanentlySettled" w:tooltip="permanently settled" w:history="1">
        <w:r w:rsidRPr="00B64341">
          <w:rPr>
            <w:rStyle w:val="Hyperlink"/>
            <w:rFonts w:cs="Arial"/>
            <w:lang w:val="en-AU"/>
          </w:rPr>
          <w:t>permanen</w:t>
        </w:r>
        <w:bookmarkStart w:id="402" w:name="_Hlt205697889"/>
        <w:r w:rsidRPr="00B64341">
          <w:rPr>
            <w:rStyle w:val="Hyperlink"/>
            <w:rFonts w:cs="Arial"/>
            <w:lang w:val="en-AU"/>
          </w:rPr>
          <w:t>t</w:t>
        </w:r>
        <w:bookmarkEnd w:id="402"/>
        <w:r w:rsidRPr="00B64341">
          <w:rPr>
            <w:rStyle w:val="Hyperlink"/>
            <w:rFonts w:cs="Arial"/>
            <w:lang w:val="en-AU"/>
          </w:rPr>
          <w:t>ly settled</w:t>
        </w:r>
      </w:hyperlink>
      <w:r w:rsidRPr="00B64341">
        <w:rPr>
          <w:lang w:val="en-AU"/>
        </w:rPr>
        <w:t xml:space="preserve"> in </w:t>
      </w:r>
      <w:hyperlink w:anchor="Australia" w:tooltip="Australia" w:history="1">
        <w:r w:rsidRPr="00B64341">
          <w:rPr>
            <w:rStyle w:val="Hyperlink"/>
            <w:rFonts w:cs="Arial"/>
            <w:lang w:val="en-AU"/>
          </w:rPr>
          <w:t>Austr</w:t>
        </w:r>
        <w:bookmarkStart w:id="403" w:name="_Hlt205697899"/>
        <w:r w:rsidRPr="00B64341">
          <w:rPr>
            <w:rStyle w:val="Hyperlink"/>
            <w:rFonts w:cs="Arial"/>
            <w:lang w:val="en-AU"/>
          </w:rPr>
          <w:t>a</w:t>
        </w:r>
        <w:bookmarkEnd w:id="403"/>
        <w:r w:rsidRPr="00B64341">
          <w:rPr>
            <w:rStyle w:val="Hyperlink"/>
            <w:rFonts w:cs="Arial"/>
            <w:lang w:val="en-AU"/>
          </w:rPr>
          <w:t>lia</w:t>
        </w:r>
      </w:hyperlink>
      <w:r w:rsidRPr="00B64341">
        <w:rPr>
          <w:lang w:val="en-AU"/>
        </w:rPr>
        <w:t xml:space="preserve"> and have lived either:</w:t>
      </w:r>
    </w:p>
    <w:p w14:paraId="5A19C392" w14:textId="2A777A0D" w:rsidR="001B7467"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continuously in Australia for six months or more</w:t>
      </w:r>
      <w:r w:rsidR="005E01C9">
        <w:rPr>
          <w:rFonts w:cs="Arial"/>
          <w:lang w:val="en-AU"/>
        </w:rPr>
        <w:t>,</w:t>
      </w:r>
      <w:r w:rsidR="001B7467" w:rsidRPr="00B64341">
        <w:rPr>
          <w:rFonts w:cs="Arial"/>
          <w:lang w:val="en-AU"/>
        </w:rPr>
        <w:t xml:space="preserve"> with </w:t>
      </w:r>
      <w:r w:rsidR="00F20CBD">
        <w:rPr>
          <w:rFonts w:cs="Arial"/>
          <w:lang w:val="en-AU"/>
        </w:rPr>
        <w:t xml:space="preserve">one period of absence permissible that is </w:t>
      </w:r>
      <w:r w:rsidR="001B7467" w:rsidRPr="00B64341">
        <w:rPr>
          <w:rFonts w:cs="Arial"/>
          <w:lang w:val="en-AU"/>
        </w:rPr>
        <w:t>less than a two week period out of the country</w:t>
      </w:r>
      <w:r w:rsidR="00B066D4">
        <w:rPr>
          <w:rFonts w:cs="Arial"/>
          <w:lang w:val="en-AU"/>
        </w:rPr>
        <w:t xml:space="preserve"> in that six month period</w:t>
      </w:r>
      <w:r w:rsidR="005E01C9">
        <w:rPr>
          <w:rFonts w:cs="Arial"/>
          <w:lang w:val="en-AU"/>
        </w:rPr>
        <w:t>,</w:t>
      </w:r>
      <w:r w:rsidR="001B7467" w:rsidRPr="00B64341">
        <w:rPr>
          <w:rFonts w:cs="Arial"/>
          <w:lang w:val="en-AU"/>
        </w:rPr>
        <w:t xml:space="preserve"> </w:t>
      </w:r>
      <w:r w:rsidR="00355A54" w:rsidRPr="00355A54">
        <w:rPr>
          <w:rFonts w:cs="Arial"/>
          <w:b/>
          <w:lang w:val="en-AU"/>
        </w:rPr>
        <w:t>and</w:t>
      </w:r>
      <w:r w:rsidR="001B7467" w:rsidRPr="00B64341">
        <w:rPr>
          <w:rFonts w:cs="Arial"/>
          <w:lang w:val="en-AU"/>
        </w:rPr>
        <w:t xml:space="preserve"> can show that the</w:t>
      </w:r>
      <w:r w:rsidR="005E01C9">
        <w:rPr>
          <w:rFonts w:cs="Arial"/>
          <w:lang w:val="en-AU"/>
        </w:rPr>
        <w:t>y</w:t>
      </w:r>
      <w:r w:rsidR="001B7467" w:rsidRPr="00B64341">
        <w:rPr>
          <w:rFonts w:cs="Arial"/>
          <w:lang w:val="en-AU"/>
        </w:rPr>
        <w:t xml:space="preserve"> </w:t>
      </w:r>
      <w:r w:rsidR="005E01C9">
        <w:rPr>
          <w:rFonts w:cs="Arial"/>
          <w:lang w:val="en-AU"/>
        </w:rPr>
        <w:t>are</w:t>
      </w:r>
      <w:r w:rsidR="001B7467" w:rsidRPr="00B64341">
        <w:rPr>
          <w:rFonts w:cs="Arial"/>
          <w:lang w:val="en-AU"/>
        </w:rPr>
        <w:t xml:space="preserve"> still enrolled in schooling within Australia and can demonstrate continuity of residence in Australia in that period</w:t>
      </w:r>
      <w:r w:rsidR="00C45C2F" w:rsidRPr="00B64341">
        <w:rPr>
          <w:rFonts w:cs="Arial"/>
          <w:lang w:val="en-AU"/>
        </w:rPr>
        <w:t>;</w:t>
      </w:r>
    </w:p>
    <w:p w14:paraId="2970AEA7"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in Australia for the past 12 months, with no more than two months absence in that period</w:t>
      </w:r>
      <w:r w:rsidR="00C45C2F" w:rsidRPr="00B64341">
        <w:rPr>
          <w:rFonts w:cs="Arial"/>
          <w:lang w:val="en-AU"/>
        </w:rPr>
        <w:t>;</w:t>
      </w:r>
    </w:p>
    <w:p w14:paraId="62E904BF" w14:textId="77777777" w:rsidR="007031C8" w:rsidRPr="00B64341" w:rsidRDefault="004343D9" w:rsidP="0000749D">
      <w:pPr>
        <w:pStyle w:val="Bullet"/>
        <w:numPr>
          <w:ilvl w:val="0"/>
          <w:numId w:val="0"/>
        </w:numPr>
        <w:tabs>
          <w:tab w:val="left" w:pos="1134"/>
        </w:tabs>
        <w:spacing w:after="120"/>
        <w:ind w:left="567"/>
        <w:rPr>
          <w:rFonts w:cs="Arial"/>
          <w:lang w:val="en-AU"/>
        </w:rPr>
      </w:pPr>
      <w:r w:rsidRPr="00B64341">
        <w:rPr>
          <w:rFonts w:cs="Arial"/>
          <w:lang w:val="en-AU"/>
        </w:rPr>
        <w:t>or</w:t>
      </w:r>
    </w:p>
    <w:p w14:paraId="2068098D"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in Australia for the past 12 months, with more than two months absence, but can demonstrate continuity of residence in Australia in that period.</w:t>
      </w:r>
    </w:p>
    <w:p w14:paraId="52432ADB" w14:textId="77777777" w:rsidR="007031C8" w:rsidRPr="00B64341" w:rsidRDefault="007031C8" w:rsidP="00BD2CD2">
      <w:pPr>
        <w:rPr>
          <w:lang w:val="en-AU"/>
        </w:rPr>
      </w:pPr>
      <w:bookmarkStart w:id="404" w:name="_3.2.3_What_is_meant_by_‘settled_per"/>
      <w:bookmarkEnd w:id="404"/>
    </w:p>
    <w:p w14:paraId="75CFFC15" w14:textId="77777777" w:rsidR="007031C8" w:rsidRPr="00B64341" w:rsidRDefault="004343D9" w:rsidP="002310DB">
      <w:pPr>
        <w:pStyle w:val="Heading3"/>
        <w:spacing w:before="120" w:after="120"/>
        <w:rPr>
          <w:lang w:val="en-AU"/>
        </w:rPr>
      </w:pPr>
      <w:bookmarkStart w:id="405" w:name="_3.2.3_Student_must"/>
      <w:bookmarkStart w:id="406" w:name="_3.2.3_Student_must_live_in_Australi"/>
      <w:bookmarkStart w:id="407" w:name="_Toc161552204"/>
      <w:bookmarkStart w:id="408" w:name="_Toc234129316"/>
      <w:bookmarkStart w:id="409" w:name="_Toc264368400"/>
      <w:bookmarkStart w:id="410" w:name="_Toc418251838"/>
      <w:bookmarkEnd w:id="405"/>
      <w:bookmarkEnd w:id="406"/>
      <w:r w:rsidRPr="00B64341">
        <w:rPr>
          <w:lang w:val="en-AU"/>
        </w:rPr>
        <w:t>3.2.3</w:t>
      </w:r>
      <w:r w:rsidRPr="00B64341">
        <w:rPr>
          <w:lang w:val="en-AU"/>
        </w:rPr>
        <w:tab/>
        <w:t>Student must live in Australia during the period of study</w:t>
      </w:r>
      <w:bookmarkEnd w:id="407"/>
      <w:bookmarkEnd w:id="408"/>
      <w:bookmarkEnd w:id="409"/>
      <w:bookmarkEnd w:id="410"/>
    </w:p>
    <w:p w14:paraId="47069A61" w14:textId="77777777" w:rsidR="005D7F43" w:rsidRPr="00B64341" w:rsidRDefault="004343D9" w:rsidP="00BD2CD2">
      <w:pPr>
        <w:rPr>
          <w:lang w:val="en-AU"/>
        </w:rPr>
      </w:pPr>
      <w:r w:rsidRPr="00B64341">
        <w:rPr>
          <w:lang w:val="en-AU"/>
        </w:rPr>
        <w:t xml:space="preserve">To be eligible for assistance, the </w:t>
      </w:r>
      <w:hyperlink w:anchor="Student" w:tooltip="student" w:history="1">
        <w:r w:rsidRPr="00B64341">
          <w:rPr>
            <w:rStyle w:val="Hyperlink"/>
            <w:rFonts w:cs="Arial"/>
            <w:lang w:val="en-AU"/>
          </w:rPr>
          <w:t>stu</w:t>
        </w:r>
        <w:bookmarkStart w:id="411" w:name="_Hlt205697913"/>
        <w:r w:rsidRPr="00B64341">
          <w:rPr>
            <w:rStyle w:val="Hyperlink"/>
            <w:rFonts w:cs="Arial"/>
            <w:lang w:val="en-AU"/>
          </w:rPr>
          <w:t>d</w:t>
        </w:r>
        <w:bookmarkEnd w:id="411"/>
        <w:r w:rsidRPr="00B64341">
          <w:rPr>
            <w:rStyle w:val="Hyperlink"/>
            <w:rFonts w:cs="Arial"/>
            <w:lang w:val="en-AU"/>
          </w:rPr>
          <w:t>ent</w:t>
        </w:r>
      </w:hyperlink>
      <w:r w:rsidRPr="00B64341">
        <w:rPr>
          <w:lang w:val="en-AU"/>
        </w:rPr>
        <w:t xml:space="preserve"> must be living in </w:t>
      </w:r>
      <w:hyperlink w:anchor="Australia" w:tooltip="Australia" w:history="1">
        <w:r w:rsidRPr="00B64341">
          <w:rPr>
            <w:rStyle w:val="Hyperlink"/>
            <w:rFonts w:cs="Arial"/>
            <w:lang w:val="en-AU"/>
          </w:rPr>
          <w:t>Austr</w:t>
        </w:r>
        <w:bookmarkStart w:id="412" w:name="_Hlt205697955"/>
        <w:r w:rsidRPr="00B64341">
          <w:rPr>
            <w:rStyle w:val="Hyperlink"/>
            <w:rFonts w:cs="Arial"/>
            <w:lang w:val="en-AU"/>
          </w:rPr>
          <w:t>a</w:t>
        </w:r>
        <w:bookmarkEnd w:id="412"/>
        <w:r w:rsidRPr="00B64341">
          <w:rPr>
            <w:rStyle w:val="Hyperlink"/>
            <w:rFonts w:cs="Arial"/>
            <w:lang w:val="en-AU"/>
          </w:rPr>
          <w:t>lia</w:t>
        </w:r>
      </w:hyperlink>
      <w:r w:rsidRPr="00B64341">
        <w:rPr>
          <w:lang w:val="en-AU"/>
        </w:rPr>
        <w:t xml:space="preserve"> during the period of study, except where they are participating in a student exchange as described in </w:t>
      </w:r>
      <w:hyperlink w:anchor="_3.2.4_International_student" w:tooltip="International student exchange" w:history="1">
        <w:r w:rsidR="00C45C2F" w:rsidRPr="00B64341">
          <w:rPr>
            <w:rStyle w:val="Hyperlink"/>
            <w:rFonts w:cs="Arial"/>
            <w:lang w:val="en-AU"/>
          </w:rPr>
          <w:t>3.2.4</w:t>
        </w:r>
      </w:hyperlink>
      <w:r w:rsidR="00C45C2F" w:rsidRPr="00B64341">
        <w:rPr>
          <w:rStyle w:val="Hyperlink"/>
          <w:rFonts w:cs="Arial"/>
          <w:lang w:val="en-AU"/>
        </w:rPr>
        <w:t xml:space="preserve"> </w:t>
      </w:r>
      <w:r w:rsidR="000B3B99" w:rsidRPr="00B64341">
        <w:rPr>
          <w:lang w:val="en-AU"/>
        </w:rPr>
        <w:t>or if they continue their enrolment at a recogni</w:t>
      </w:r>
      <w:r w:rsidR="00927C5F" w:rsidRPr="00B64341">
        <w:rPr>
          <w:lang w:val="en-AU"/>
        </w:rPr>
        <w:t>s</w:t>
      </w:r>
      <w:r w:rsidR="000B3B99" w:rsidRPr="00B64341">
        <w:rPr>
          <w:lang w:val="en-AU"/>
        </w:rPr>
        <w:t xml:space="preserve">ed </w:t>
      </w:r>
      <w:r w:rsidR="00736831" w:rsidRPr="00B64341">
        <w:rPr>
          <w:lang w:val="en-AU"/>
        </w:rPr>
        <w:t xml:space="preserve">Australian distance education </w:t>
      </w:r>
      <w:r w:rsidR="00B96547" w:rsidRPr="00B64341">
        <w:rPr>
          <w:lang w:val="en-AU"/>
        </w:rPr>
        <w:t>institution</w:t>
      </w:r>
      <w:r w:rsidR="00736831" w:rsidRPr="00B64341">
        <w:rPr>
          <w:lang w:val="en-AU"/>
        </w:rPr>
        <w:t xml:space="preserve"> and provide assurance they will continue to undertake the required school work on a full</w:t>
      </w:r>
      <w:r w:rsidR="00B96547" w:rsidRPr="00B64341">
        <w:rPr>
          <w:lang w:val="en-AU"/>
        </w:rPr>
        <w:t>-</w:t>
      </w:r>
      <w:r w:rsidR="00736831" w:rsidRPr="00B64341">
        <w:rPr>
          <w:lang w:val="en-AU"/>
        </w:rPr>
        <w:t>time basis</w:t>
      </w:r>
      <w:r w:rsidR="0093742F" w:rsidRPr="00B64341">
        <w:rPr>
          <w:lang w:val="en-AU"/>
        </w:rPr>
        <w:t xml:space="preserve">.  </w:t>
      </w:r>
      <w:r w:rsidR="00B96547" w:rsidRPr="00B64341">
        <w:rPr>
          <w:lang w:val="en-AU"/>
        </w:rPr>
        <w:t>A</w:t>
      </w:r>
      <w:r w:rsidR="00736831" w:rsidRPr="00B64341">
        <w:rPr>
          <w:lang w:val="en-AU"/>
        </w:rPr>
        <w:t xml:space="preserve">ssistance </w:t>
      </w:r>
      <w:r w:rsidR="00B96547" w:rsidRPr="00B64341">
        <w:rPr>
          <w:lang w:val="en-AU"/>
        </w:rPr>
        <w:t xml:space="preserve">for the continuation of distance education </w:t>
      </w:r>
      <w:r w:rsidR="00736831" w:rsidRPr="00B64341">
        <w:rPr>
          <w:lang w:val="en-AU"/>
        </w:rPr>
        <w:t xml:space="preserve">will only be granted to those students who are </w:t>
      </w:r>
      <w:r w:rsidR="008B610B" w:rsidRPr="00B64341">
        <w:rPr>
          <w:lang w:val="en-AU"/>
        </w:rPr>
        <w:t xml:space="preserve">overseas </w:t>
      </w:r>
      <w:r w:rsidR="00B001E8" w:rsidRPr="00B64341">
        <w:rPr>
          <w:lang w:val="en-AU"/>
        </w:rPr>
        <w:t>for less than 12 months</w:t>
      </w:r>
      <w:r w:rsidR="0093742F" w:rsidRPr="00B64341">
        <w:rPr>
          <w:lang w:val="en-AU"/>
        </w:rPr>
        <w:t xml:space="preserve">.  </w:t>
      </w:r>
    </w:p>
    <w:p w14:paraId="635D52AE" w14:textId="77777777" w:rsidR="007031C8" w:rsidRPr="00B64341" w:rsidRDefault="007031C8" w:rsidP="00BD2CD2">
      <w:pPr>
        <w:rPr>
          <w:lang w:val="en-AU"/>
        </w:rPr>
      </w:pPr>
    </w:p>
    <w:p w14:paraId="0E39B614" w14:textId="77777777" w:rsidR="007031C8" w:rsidRPr="00B64341" w:rsidRDefault="004343D9" w:rsidP="002310DB">
      <w:pPr>
        <w:pStyle w:val="Heading3"/>
        <w:spacing w:before="120" w:after="120"/>
        <w:rPr>
          <w:lang w:val="en-AU"/>
        </w:rPr>
      </w:pPr>
      <w:bookmarkStart w:id="413" w:name="_3.2.4_International_student"/>
      <w:bookmarkStart w:id="414" w:name="_3.2.4_International_student_exchang"/>
      <w:bookmarkStart w:id="415" w:name="_Toc161552205"/>
      <w:bookmarkStart w:id="416" w:name="_Toc234129317"/>
      <w:bookmarkStart w:id="417" w:name="_Toc264368401"/>
      <w:bookmarkStart w:id="418" w:name="_Toc418251839"/>
      <w:bookmarkEnd w:id="413"/>
      <w:bookmarkEnd w:id="414"/>
      <w:r w:rsidRPr="00B64341">
        <w:rPr>
          <w:lang w:val="en-AU"/>
        </w:rPr>
        <w:t>3.2.4</w:t>
      </w:r>
      <w:r w:rsidRPr="00B64341">
        <w:rPr>
          <w:lang w:val="en-AU"/>
        </w:rPr>
        <w:tab/>
        <w:t>International student exchange</w:t>
      </w:r>
      <w:bookmarkEnd w:id="415"/>
      <w:bookmarkEnd w:id="416"/>
      <w:bookmarkEnd w:id="417"/>
      <w:bookmarkEnd w:id="418"/>
    </w:p>
    <w:p w14:paraId="570AE113" w14:textId="77777777" w:rsidR="007031C8" w:rsidRPr="00B64341" w:rsidRDefault="004343D9" w:rsidP="00BD2CD2">
      <w:pPr>
        <w:rPr>
          <w:lang w:val="en-AU"/>
        </w:rPr>
      </w:pPr>
      <w:r w:rsidRPr="00B64341">
        <w:rPr>
          <w:lang w:val="en-AU"/>
        </w:rPr>
        <w:t xml:space="preserve">Applicants can continue receiving AIC allowances for a </w:t>
      </w:r>
      <w:hyperlink w:anchor="Student" w:tooltip="student" w:history="1">
        <w:r w:rsidRPr="00B64341">
          <w:rPr>
            <w:rStyle w:val="Hyperlink"/>
            <w:rFonts w:cs="Arial"/>
            <w:lang w:val="en-AU"/>
          </w:rPr>
          <w:t>stud</w:t>
        </w:r>
        <w:bookmarkStart w:id="419" w:name="_Hlt205697966"/>
        <w:r w:rsidRPr="00B64341">
          <w:rPr>
            <w:rStyle w:val="Hyperlink"/>
            <w:rFonts w:cs="Arial"/>
            <w:lang w:val="en-AU"/>
          </w:rPr>
          <w:t>e</w:t>
        </w:r>
        <w:bookmarkEnd w:id="419"/>
        <w:r w:rsidRPr="00B64341">
          <w:rPr>
            <w:rStyle w:val="Hyperlink"/>
            <w:rFonts w:cs="Arial"/>
            <w:lang w:val="en-AU"/>
          </w:rPr>
          <w:t>nt</w:t>
        </w:r>
      </w:hyperlink>
      <w:r w:rsidRPr="00B64341">
        <w:rPr>
          <w:lang w:val="en-AU"/>
        </w:rPr>
        <w:t xml:space="preserve"> who is participating in an international student exchange if:</w:t>
      </w:r>
    </w:p>
    <w:p w14:paraId="57697E80"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 remains enrolled at an Australian education institution and the overseas study is credited to their Australian studies (however, if a student is paid AIC allowances while studying overseas but then needs to repeat all or part of that study in </w:t>
      </w:r>
      <w:hyperlink w:anchor="Australia" w:tooltip="Australia" w:history="1">
        <w:r w:rsidRPr="00B64341">
          <w:rPr>
            <w:rStyle w:val="Hyperlink"/>
            <w:rFonts w:cs="Arial"/>
            <w:lang w:val="en-AU"/>
          </w:rPr>
          <w:t>Aust</w:t>
        </w:r>
        <w:bookmarkStart w:id="420" w:name="_Hlt205697980"/>
        <w:r w:rsidRPr="00B64341">
          <w:rPr>
            <w:rStyle w:val="Hyperlink"/>
            <w:rFonts w:cs="Arial"/>
            <w:lang w:val="en-AU"/>
          </w:rPr>
          <w:t>r</w:t>
        </w:r>
        <w:bookmarkEnd w:id="420"/>
        <w:r w:rsidRPr="00B64341">
          <w:rPr>
            <w:rStyle w:val="Hyperlink"/>
            <w:rFonts w:cs="Arial"/>
            <w:lang w:val="en-AU"/>
          </w:rPr>
          <w:t>alia</w:t>
        </w:r>
      </w:hyperlink>
      <w:r w:rsidRPr="00B64341">
        <w:rPr>
          <w:rFonts w:cs="Arial"/>
          <w:lang w:val="en-AU"/>
        </w:rPr>
        <w:t>, allowances are not payable for the period of overseas study that does not count towards their Australian studies)</w:t>
      </w:r>
      <w:r w:rsidR="00927C5F" w:rsidRPr="00B64341">
        <w:rPr>
          <w:rFonts w:cs="Arial"/>
          <w:lang w:val="en-AU"/>
        </w:rPr>
        <w:t>;</w:t>
      </w:r>
    </w:p>
    <w:p w14:paraId="0526E439"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the student is continuing to incur the costs in Australia for which the allowance is being paid (e.g. if the Australian boarding school is still charging full boarding fees while the student is on exchange);</w:t>
      </w:r>
    </w:p>
    <w:p w14:paraId="400E0B84" w14:textId="77777777" w:rsidR="007031C8" w:rsidRPr="00B64341" w:rsidRDefault="004343D9" w:rsidP="0000749D">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75DC9241"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the student continues to meet all other eligibility criteria.</w:t>
      </w:r>
    </w:p>
    <w:p w14:paraId="29E3B682" w14:textId="77777777" w:rsidR="007031C8" w:rsidRPr="00B64341" w:rsidRDefault="007031C8" w:rsidP="002310DB">
      <w:pPr>
        <w:pStyle w:val="BulletLast"/>
        <w:numPr>
          <w:ilvl w:val="0"/>
          <w:numId w:val="0"/>
        </w:numPr>
        <w:tabs>
          <w:tab w:val="left" w:pos="1134"/>
        </w:tabs>
        <w:spacing w:after="120"/>
        <w:rPr>
          <w:rFonts w:cs="Arial"/>
          <w:lang w:val="en-AU"/>
        </w:rPr>
      </w:pPr>
    </w:p>
    <w:p w14:paraId="1FDD6C79" w14:textId="77777777" w:rsidR="007031C8" w:rsidRPr="005E1ABB" w:rsidRDefault="004343D9" w:rsidP="002310DB">
      <w:pPr>
        <w:pStyle w:val="Heading2"/>
        <w:spacing w:before="120" w:after="120"/>
      </w:pPr>
      <w:bookmarkStart w:id="421" w:name="_3.3_Age_limits"/>
      <w:bookmarkStart w:id="422" w:name="_Toc161552206"/>
      <w:bookmarkStart w:id="423" w:name="_Toc234129318"/>
      <w:bookmarkStart w:id="424" w:name="_Toc264368402"/>
      <w:bookmarkStart w:id="425" w:name="_Toc418251840"/>
      <w:bookmarkStart w:id="426" w:name="_Toc469647162"/>
      <w:bookmarkEnd w:id="421"/>
      <w:r w:rsidRPr="005E1ABB">
        <w:t>3.3</w:t>
      </w:r>
      <w:r w:rsidRPr="005E1ABB">
        <w:tab/>
        <w:t>Age limits</w:t>
      </w:r>
      <w:bookmarkEnd w:id="422"/>
      <w:bookmarkEnd w:id="423"/>
      <w:bookmarkEnd w:id="424"/>
      <w:bookmarkEnd w:id="425"/>
      <w:bookmarkEnd w:id="426"/>
    </w:p>
    <w:p w14:paraId="0C97303B" w14:textId="77777777" w:rsidR="007031C8" w:rsidRPr="00B64341" w:rsidRDefault="004343D9" w:rsidP="00BD2CD2">
      <w:pPr>
        <w:rPr>
          <w:lang w:val="en-AU"/>
        </w:rPr>
      </w:pPr>
      <w:r w:rsidRPr="00B64341">
        <w:rPr>
          <w:lang w:val="en-AU"/>
        </w:rPr>
        <w:t xml:space="preserve">This section outlines the age limits for </w:t>
      </w:r>
      <w:hyperlink w:anchor="Student" w:tooltip="student" w:history="1">
        <w:r w:rsidR="007031C8" w:rsidRPr="00B64341">
          <w:rPr>
            <w:rStyle w:val="Hyperlink"/>
            <w:rFonts w:cs="Arial"/>
            <w:lang w:val="en-AU"/>
          </w:rPr>
          <w:t>student</w:t>
        </w:r>
      </w:hyperlink>
      <w:r w:rsidRPr="00B64341">
        <w:rPr>
          <w:lang w:val="en-AU"/>
        </w:rPr>
        <w:t xml:space="preserve"> eligibility.</w:t>
      </w:r>
    </w:p>
    <w:p w14:paraId="1F220BD8" w14:textId="77777777" w:rsidR="007031C8" w:rsidRPr="00B64341" w:rsidRDefault="004238B4" w:rsidP="00E248E8">
      <w:pPr>
        <w:pStyle w:val="Links"/>
      </w:pPr>
      <w:hyperlink w:anchor="_3.3.1_Age_limits_1" w:tooltip="Age limits" w:history="1">
        <w:r w:rsidR="004343D9" w:rsidRPr="00B64341">
          <w:rPr>
            <w:rStyle w:val="Hyperlink"/>
          </w:rPr>
          <w:t>3.</w:t>
        </w:r>
        <w:bookmarkStart w:id="427" w:name="_Hlt205698001"/>
        <w:r w:rsidR="004343D9" w:rsidRPr="00B64341">
          <w:rPr>
            <w:rStyle w:val="Hyperlink"/>
          </w:rPr>
          <w:t>3</w:t>
        </w:r>
        <w:bookmarkEnd w:id="427"/>
        <w:r w:rsidR="004343D9" w:rsidRPr="00B64341">
          <w:rPr>
            <w:rStyle w:val="Hyperlink"/>
          </w:rPr>
          <w:t>.1</w:t>
        </w:r>
      </w:hyperlink>
      <w:r w:rsidR="004343D9" w:rsidRPr="00B64341">
        <w:tab/>
        <w:t>Age limits</w:t>
      </w:r>
    </w:p>
    <w:p w14:paraId="782D3116" w14:textId="77777777" w:rsidR="007031C8" w:rsidRPr="00B64341" w:rsidRDefault="004238B4" w:rsidP="00E248E8">
      <w:pPr>
        <w:pStyle w:val="Links"/>
      </w:pPr>
      <w:hyperlink w:anchor="_3.3.2_Extension_to" w:tooltip="Extension to age limits in special circumstances" w:history="1">
        <w:r w:rsidR="004343D9" w:rsidRPr="00B64341">
          <w:rPr>
            <w:rStyle w:val="Hyperlink"/>
          </w:rPr>
          <w:t>3</w:t>
        </w:r>
        <w:bookmarkStart w:id="428" w:name="_Hlt205698005"/>
        <w:r w:rsidR="004343D9" w:rsidRPr="00B64341">
          <w:rPr>
            <w:rStyle w:val="Hyperlink"/>
          </w:rPr>
          <w:t>.</w:t>
        </w:r>
        <w:bookmarkEnd w:id="428"/>
        <w:r w:rsidR="004343D9" w:rsidRPr="00B64341">
          <w:rPr>
            <w:rStyle w:val="Hyperlink"/>
          </w:rPr>
          <w:t>3.2</w:t>
        </w:r>
      </w:hyperlink>
      <w:r w:rsidR="004343D9" w:rsidRPr="00B64341">
        <w:tab/>
        <w:t xml:space="preserve">Extension to age </w:t>
      </w:r>
      <w:r w:rsidR="00927C5F" w:rsidRPr="00B64341">
        <w:t>limits in special circumstances</w:t>
      </w:r>
    </w:p>
    <w:p w14:paraId="78C10E1A" w14:textId="77777777" w:rsidR="007031C8" w:rsidRPr="00B64341" w:rsidRDefault="007031C8" w:rsidP="002310DB">
      <w:pPr>
        <w:pStyle w:val="BulletTab2Last"/>
        <w:numPr>
          <w:ilvl w:val="0"/>
          <w:numId w:val="0"/>
        </w:numPr>
        <w:spacing w:after="120"/>
        <w:rPr>
          <w:rFonts w:cs="Arial"/>
          <w:lang w:val="en-AU"/>
        </w:rPr>
      </w:pPr>
    </w:p>
    <w:p w14:paraId="2146F80E" w14:textId="77777777" w:rsidR="00AF1602" w:rsidRDefault="00AF1602">
      <w:pPr>
        <w:spacing w:before="0" w:after="0"/>
        <w:rPr>
          <w:rFonts w:ascii="Georgia" w:hAnsi="Georgia"/>
          <w:color w:val="62B5CC"/>
          <w:sz w:val="28"/>
          <w:lang w:val="en-AU"/>
        </w:rPr>
      </w:pPr>
      <w:bookmarkStart w:id="429" w:name="_3.3.1_Age_limits"/>
      <w:bookmarkStart w:id="430" w:name="_Toc161552207"/>
      <w:bookmarkStart w:id="431" w:name="_Toc234129319"/>
      <w:bookmarkStart w:id="432" w:name="_Toc264368403"/>
      <w:bookmarkEnd w:id="429"/>
      <w:r>
        <w:rPr>
          <w:lang w:val="en-AU"/>
        </w:rPr>
        <w:br w:type="page"/>
      </w:r>
    </w:p>
    <w:p w14:paraId="3AA6E742" w14:textId="77777777" w:rsidR="007031C8" w:rsidRPr="00B64341" w:rsidRDefault="004343D9" w:rsidP="002310DB">
      <w:pPr>
        <w:pStyle w:val="Heading3"/>
        <w:spacing w:before="120" w:after="120"/>
        <w:rPr>
          <w:lang w:val="en-AU"/>
        </w:rPr>
      </w:pPr>
      <w:bookmarkStart w:id="433" w:name="_3.3.1_Age_limits_1"/>
      <w:bookmarkStart w:id="434" w:name="_Toc418251841"/>
      <w:bookmarkEnd w:id="433"/>
      <w:r w:rsidRPr="00B64341">
        <w:rPr>
          <w:lang w:val="en-AU"/>
        </w:rPr>
        <w:lastRenderedPageBreak/>
        <w:t>3.3.1</w:t>
      </w:r>
      <w:r w:rsidRPr="00B64341">
        <w:rPr>
          <w:lang w:val="en-AU"/>
        </w:rPr>
        <w:tab/>
        <w:t>Age limits</w:t>
      </w:r>
      <w:bookmarkEnd w:id="430"/>
      <w:bookmarkEnd w:id="431"/>
      <w:bookmarkEnd w:id="432"/>
      <w:bookmarkEnd w:id="434"/>
    </w:p>
    <w:p w14:paraId="3002B554" w14:textId="77777777" w:rsidR="007031C8" w:rsidRPr="00B64341" w:rsidRDefault="004343D9" w:rsidP="00BD2CD2">
      <w:pPr>
        <w:rPr>
          <w:lang w:val="en-AU"/>
        </w:rPr>
      </w:pPr>
      <w:r w:rsidRPr="00B64341">
        <w:rPr>
          <w:lang w:val="en-AU"/>
        </w:rPr>
        <w:t xml:space="preserve">AIC allowances can only be paid for </w:t>
      </w:r>
      <w:hyperlink w:anchor="Student" w:tooltip="students" w:history="1">
        <w:r w:rsidRPr="00B64341">
          <w:rPr>
            <w:rStyle w:val="Hyperlink"/>
            <w:rFonts w:cs="Arial"/>
            <w:lang w:val="en-AU"/>
          </w:rPr>
          <w:t>stud</w:t>
        </w:r>
        <w:bookmarkStart w:id="435" w:name="_Hlt205698011"/>
        <w:r w:rsidRPr="00B64341">
          <w:rPr>
            <w:rStyle w:val="Hyperlink"/>
            <w:rFonts w:cs="Arial"/>
            <w:lang w:val="en-AU"/>
          </w:rPr>
          <w:t>e</w:t>
        </w:r>
        <w:bookmarkEnd w:id="435"/>
        <w:r w:rsidRPr="00B64341">
          <w:rPr>
            <w:rStyle w:val="Hyperlink"/>
            <w:rFonts w:cs="Arial"/>
            <w:lang w:val="en-AU"/>
          </w:rPr>
          <w:t>nts</w:t>
        </w:r>
      </w:hyperlink>
      <w:r w:rsidRPr="00B64341">
        <w:rPr>
          <w:lang w:val="en-AU"/>
        </w:rPr>
        <w:t xml:space="preserve"> who either:</w:t>
      </w:r>
    </w:p>
    <w:p w14:paraId="72F335FF"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have reached the minimum primary school entry age for their state or territory</w:t>
      </w:r>
      <w:r w:rsidR="00927C5F" w:rsidRPr="00B64341">
        <w:rPr>
          <w:rFonts w:cs="Arial"/>
          <w:lang w:val="en-AU"/>
        </w:rPr>
        <w:t>;</w:t>
      </w:r>
    </w:p>
    <w:p w14:paraId="776B79B6" w14:textId="77777777" w:rsidR="007031C8" w:rsidRPr="00B64341" w:rsidRDefault="004343D9" w:rsidP="002310DB">
      <w:pPr>
        <w:pStyle w:val="Bullet"/>
        <w:numPr>
          <w:ilvl w:val="0"/>
          <w:numId w:val="0"/>
        </w:numPr>
        <w:tabs>
          <w:tab w:val="left" w:pos="1134"/>
        </w:tabs>
        <w:spacing w:after="120"/>
        <w:ind w:left="567"/>
        <w:rPr>
          <w:rFonts w:cs="Arial"/>
          <w:lang w:val="en-AU"/>
        </w:rPr>
      </w:pPr>
      <w:r w:rsidRPr="00B64341">
        <w:rPr>
          <w:rFonts w:cs="Arial"/>
          <w:lang w:val="en-AU"/>
        </w:rPr>
        <w:t>and are either:</w:t>
      </w:r>
    </w:p>
    <w:p w14:paraId="5155AD89" w14:textId="77777777" w:rsidR="008E0D6C" w:rsidRDefault="004343D9" w:rsidP="006510D3">
      <w:pPr>
        <w:pStyle w:val="Bullet"/>
        <w:numPr>
          <w:ilvl w:val="0"/>
          <w:numId w:val="16"/>
        </w:numPr>
        <w:tabs>
          <w:tab w:val="left" w:pos="1134"/>
        </w:tabs>
        <w:spacing w:after="120"/>
        <w:ind w:left="1134" w:hanging="567"/>
        <w:rPr>
          <w:rFonts w:cs="Arial"/>
          <w:lang w:val="en-AU"/>
        </w:rPr>
      </w:pPr>
      <w:r w:rsidRPr="00B64341">
        <w:rPr>
          <w:rFonts w:cs="Arial"/>
          <w:lang w:val="en-AU"/>
        </w:rPr>
        <w:t xml:space="preserve">primary, secondary or ungraded level students (see </w:t>
      </w:r>
      <w:hyperlink w:anchor="_3.4.4_Approved_level_1" w:tooltip="Approved level of study" w:history="1">
        <w:r w:rsidR="007031C8" w:rsidRPr="00B64341">
          <w:rPr>
            <w:rStyle w:val="Hyperlink"/>
            <w:rFonts w:cs="Arial"/>
            <w:lang w:val="en-AU"/>
          </w:rPr>
          <w:t>3.4.4</w:t>
        </w:r>
      </w:hyperlink>
      <w:r w:rsidRPr="00B64341">
        <w:rPr>
          <w:rFonts w:cs="Arial"/>
          <w:lang w:val="en-AU"/>
        </w:rPr>
        <w:t>) under 19 years of age on 1 January of the year of study</w:t>
      </w:r>
      <w:r w:rsidR="00742DAC" w:rsidRPr="00B64341">
        <w:rPr>
          <w:rFonts w:cs="Arial"/>
          <w:lang w:val="en-AU"/>
        </w:rPr>
        <w:t>;</w:t>
      </w:r>
    </w:p>
    <w:p w14:paraId="7129218B" w14:textId="696FB20E" w:rsidR="00990ED5" w:rsidRDefault="008E0D6C" w:rsidP="006510D3">
      <w:pPr>
        <w:pStyle w:val="Bullet"/>
        <w:numPr>
          <w:ilvl w:val="0"/>
          <w:numId w:val="16"/>
        </w:numPr>
        <w:tabs>
          <w:tab w:val="left" w:pos="1134"/>
        </w:tabs>
        <w:spacing w:after="120"/>
        <w:ind w:left="1134" w:hanging="567"/>
        <w:rPr>
          <w:rFonts w:cs="Arial"/>
          <w:lang w:val="en-AU"/>
        </w:rPr>
      </w:pPr>
      <w:r>
        <w:rPr>
          <w:rFonts w:cs="Arial"/>
          <w:lang w:val="en-AU"/>
        </w:rPr>
        <w:t xml:space="preserve">secondary students undertaking home </w:t>
      </w:r>
      <w:r w:rsidR="006E47A6">
        <w:rPr>
          <w:rFonts w:cs="Arial"/>
          <w:lang w:val="en-AU"/>
        </w:rPr>
        <w:t xml:space="preserve">education </w:t>
      </w:r>
      <w:r>
        <w:rPr>
          <w:rFonts w:cs="Arial"/>
          <w:lang w:val="en-AU"/>
        </w:rPr>
        <w:t xml:space="preserve">and under the minimum age </w:t>
      </w:r>
      <w:r w:rsidRPr="00B64341">
        <w:rPr>
          <w:rFonts w:cs="Arial"/>
          <w:lang w:val="en-AU"/>
        </w:rPr>
        <w:t>at which the state or territory</w:t>
      </w:r>
      <w:r>
        <w:rPr>
          <w:rFonts w:cs="Arial"/>
          <w:lang w:val="en-AU"/>
        </w:rPr>
        <w:t xml:space="preserve"> </w:t>
      </w:r>
      <w:r w:rsidR="00CB7ED9">
        <w:rPr>
          <w:rFonts w:cs="Arial"/>
          <w:lang w:val="en-AU"/>
        </w:rPr>
        <w:t>require</w:t>
      </w:r>
      <w:r w:rsidR="001F0B56">
        <w:rPr>
          <w:rFonts w:cs="Arial"/>
          <w:lang w:val="en-AU"/>
        </w:rPr>
        <w:t>s</w:t>
      </w:r>
      <w:r w:rsidR="00CB7ED9">
        <w:rPr>
          <w:rFonts w:cs="Arial"/>
          <w:lang w:val="en-AU"/>
        </w:rPr>
        <w:t xml:space="preserve"> them to be </w:t>
      </w:r>
      <w:r>
        <w:rPr>
          <w:rFonts w:cs="Arial"/>
          <w:lang w:val="en-AU"/>
        </w:rPr>
        <w:t>register</w:t>
      </w:r>
      <w:r w:rsidR="00CB7ED9">
        <w:rPr>
          <w:rFonts w:cs="Arial"/>
          <w:lang w:val="en-AU"/>
        </w:rPr>
        <w:t xml:space="preserve">ed </w:t>
      </w:r>
      <w:r>
        <w:rPr>
          <w:rFonts w:cs="Arial"/>
          <w:lang w:val="en-AU"/>
        </w:rPr>
        <w:t xml:space="preserve">for home </w:t>
      </w:r>
      <w:r w:rsidR="006E47A6">
        <w:rPr>
          <w:rFonts w:cs="Arial"/>
          <w:lang w:val="en-AU"/>
        </w:rPr>
        <w:t>education</w:t>
      </w:r>
      <w:r>
        <w:rPr>
          <w:rFonts w:cs="Arial"/>
          <w:lang w:val="en-AU"/>
        </w:rPr>
        <w:t xml:space="preserve"> </w:t>
      </w:r>
      <w:r w:rsidR="00742DAC" w:rsidRPr="00B64341">
        <w:rPr>
          <w:rFonts w:cs="Arial"/>
          <w:lang w:val="en-AU"/>
        </w:rPr>
        <w:t xml:space="preserve"> </w:t>
      </w:r>
    </w:p>
    <w:p w14:paraId="51F8B706" w14:textId="77777777" w:rsidR="007031C8" w:rsidRPr="00B64341" w:rsidRDefault="00742DAC" w:rsidP="00990ED5">
      <w:pPr>
        <w:pStyle w:val="Bullet"/>
        <w:numPr>
          <w:ilvl w:val="0"/>
          <w:numId w:val="0"/>
        </w:numPr>
        <w:tabs>
          <w:tab w:val="left" w:pos="1134"/>
        </w:tabs>
        <w:spacing w:after="120"/>
        <w:ind w:left="1134"/>
        <w:rPr>
          <w:rFonts w:cs="Arial"/>
          <w:lang w:val="en-AU"/>
        </w:rPr>
      </w:pPr>
      <w:r w:rsidRPr="00B64341">
        <w:rPr>
          <w:rFonts w:cs="Arial"/>
          <w:lang w:val="en-AU"/>
        </w:rPr>
        <w:t>or</w:t>
      </w:r>
    </w:p>
    <w:p w14:paraId="4D923FD0" w14:textId="77777777" w:rsidR="007031C8" w:rsidRPr="00B64341" w:rsidRDefault="004343D9" w:rsidP="006510D3">
      <w:pPr>
        <w:pStyle w:val="Bullet"/>
        <w:numPr>
          <w:ilvl w:val="0"/>
          <w:numId w:val="16"/>
        </w:numPr>
        <w:tabs>
          <w:tab w:val="left" w:pos="1134"/>
        </w:tabs>
        <w:spacing w:after="120"/>
        <w:ind w:left="1134" w:hanging="567"/>
        <w:rPr>
          <w:rFonts w:cs="Arial"/>
          <w:lang w:val="en-AU"/>
        </w:rPr>
      </w:pPr>
      <w:r w:rsidRPr="00B64341">
        <w:rPr>
          <w:rFonts w:cs="Arial"/>
          <w:lang w:val="en-AU"/>
        </w:rPr>
        <w:t xml:space="preserve">tertiary level students (see </w:t>
      </w:r>
      <w:hyperlink w:anchor="_3.4.4_Approved_level_1" w:tooltip="Approved level of study" w:history="1">
        <w:r w:rsidRPr="00B64341">
          <w:rPr>
            <w:rStyle w:val="Hyperlink"/>
            <w:rFonts w:cs="Arial"/>
            <w:lang w:val="en-AU"/>
          </w:rPr>
          <w:t>3.4</w:t>
        </w:r>
        <w:bookmarkStart w:id="436" w:name="_Hlt205698046"/>
        <w:r w:rsidRPr="00B64341">
          <w:rPr>
            <w:rStyle w:val="Hyperlink"/>
            <w:rFonts w:cs="Arial"/>
            <w:lang w:val="en-AU"/>
          </w:rPr>
          <w:t>.</w:t>
        </w:r>
        <w:bookmarkEnd w:id="436"/>
        <w:r w:rsidRPr="00B64341">
          <w:rPr>
            <w:rStyle w:val="Hyperlink"/>
            <w:rFonts w:cs="Arial"/>
            <w:lang w:val="en-AU"/>
          </w:rPr>
          <w:t>4</w:t>
        </w:r>
      </w:hyperlink>
      <w:r w:rsidRPr="00B64341">
        <w:rPr>
          <w:rFonts w:cs="Arial"/>
          <w:lang w:val="en-AU"/>
        </w:rPr>
        <w:t xml:space="preserve">) and under the minimum age at which the state or territory requires them to participate in education (this may apply, for example, to some TAFE </w:t>
      </w:r>
      <w:r w:rsidR="00D13157" w:rsidRPr="00B64341">
        <w:rPr>
          <w:rFonts w:cs="Arial"/>
          <w:lang w:val="en-AU"/>
        </w:rPr>
        <w:t xml:space="preserve">or vocational education </w:t>
      </w:r>
      <w:r w:rsidR="00455337" w:rsidRPr="00B64341">
        <w:rPr>
          <w:rFonts w:cs="Arial"/>
          <w:lang w:val="en-AU"/>
        </w:rPr>
        <w:t xml:space="preserve">and training </w:t>
      </w:r>
      <w:r w:rsidRPr="00B64341">
        <w:rPr>
          <w:rFonts w:cs="Arial"/>
          <w:lang w:val="en-AU"/>
        </w:rPr>
        <w:t>students)</w:t>
      </w:r>
      <w:r w:rsidR="00927C5F" w:rsidRPr="00B64341">
        <w:rPr>
          <w:rFonts w:cs="Arial"/>
          <w:lang w:val="en-AU"/>
        </w:rPr>
        <w:t>;</w:t>
      </w:r>
    </w:p>
    <w:p w14:paraId="7EA6F835" w14:textId="77777777" w:rsidR="007031C8" w:rsidRPr="00B64341" w:rsidRDefault="004343D9" w:rsidP="002310DB">
      <w:pPr>
        <w:pStyle w:val="Bullet"/>
        <w:numPr>
          <w:ilvl w:val="0"/>
          <w:numId w:val="0"/>
        </w:numPr>
        <w:tabs>
          <w:tab w:val="left" w:pos="1134"/>
        </w:tabs>
        <w:spacing w:after="120"/>
        <w:ind w:left="567"/>
        <w:rPr>
          <w:rFonts w:cs="Arial"/>
          <w:lang w:val="en-AU"/>
        </w:rPr>
      </w:pPr>
      <w:r w:rsidRPr="00B64341">
        <w:rPr>
          <w:rFonts w:cs="Arial"/>
          <w:lang w:val="en-AU"/>
        </w:rPr>
        <w:t>or</w:t>
      </w:r>
    </w:p>
    <w:p w14:paraId="668D0DCD" w14:textId="77777777" w:rsidR="004343D9"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receive a concession to the above age limits under Section </w:t>
      </w:r>
      <w:hyperlink w:anchor="_3.3.2_Extension_to" w:tooltip="Extension to age limits in special circumstances" w:history="1">
        <w:r w:rsidR="007031C8" w:rsidRPr="00B64341">
          <w:rPr>
            <w:rStyle w:val="Hyperlink"/>
            <w:rFonts w:cs="Arial"/>
            <w:lang w:val="en-AU"/>
          </w:rPr>
          <w:t>3.3.2</w:t>
        </w:r>
      </w:hyperlink>
      <w:r w:rsidRPr="00B64341">
        <w:rPr>
          <w:rFonts w:cs="Arial"/>
          <w:lang w:val="en-AU"/>
        </w:rPr>
        <w:t>.</w:t>
      </w:r>
    </w:p>
    <w:p w14:paraId="4C5757C0" w14:textId="77777777" w:rsidR="007031C8" w:rsidRPr="00B64341" w:rsidRDefault="004343D9" w:rsidP="00BD2CD2">
      <w:pPr>
        <w:rPr>
          <w:lang w:val="en-AU"/>
        </w:rPr>
      </w:pPr>
      <w:r w:rsidRPr="00B64341">
        <w:rPr>
          <w:lang w:val="en-AU"/>
        </w:rPr>
        <w:t xml:space="preserve">The first year of primary schooling is known by various names in different states (see </w:t>
      </w:r>
      <w:hyperlink w:anchor="_Table_1_The" w:tooltip="Table 1" w:history="1">
        <w:r w:rsidRPr="00990ED5">
          <w:rPr>
            <w:rStyle w:val="Hyperlink"/>
            <w:lang w:val="en-AU"/>
          </w:rPr>
          <w:t>Table 1</w:t>
        </w:r>
      </w:hyperlink>
      <w:r w:rsidRPr="00B64341">
        <w:rPr>
          <w:lang w:val="en-AU"/>
        </w:rPr>
        <w:t>), but must always be a five day per week or full</w:t>
      </w:r>
      <w:r w:rsidR="00927C5F" w:rsidRPr="00B64341">
        <w:rPr>
          <w:lang w:val="en-AU"/>
        </w:rPr>
        <w:t>-</w:t>
      </w:r>
      <w:r w:rsidRPr="00B64341">
        <w:rPr>
          <w:lang w:val="en-AU"/>
        </w:rPr>
        <w:t xml:space="preserve">time program (see </w:t>
      </w:r>
      <w:hyperlink w:anchor="_3.4.1_Full-time_study_1" w:tooltip="Full-time study load" w:history="1">
        <w:r w:rsidR="007031C8" w:rsidRPr="00B64341">
          <w:rPr>
            <w:rStyle w:val="Hyperlink"/>
            <w:rFonts w:cs="Arial"/>
            <w:lang w:val="en-AU"/>
          </w:rPr>
          <w:t>3.4.1</w:t>
        </w:r>
      </w:hyperlink>
      <w:r w:rsidRPr="00B64341">
        <w:rPr>
          <w:lang w:val="en-AU"/>
        </w:rPr>
        <w:t>).</w:t>
      </w:r>
    </w:p>
    <w:p w14:paraId="4DCE3844" w14:textId="77777777" w:rsidR="007031C8" w:rsidRPr="00990ED5" w:rsidRDefault="004343D9" w:rsidP="00990ED5">
      <w:pPr>
        <w:pStyle w:val="Heading4"/>
      </w:pPr>
      <w:bookmarkStart w:id="437" w:name="_Table_1_The"/>
      <w:bookmarkEnd w:id="437"/>
      <w:r w:rsidRPr="00990ED5">
        <w:t>Table 1</w:t>
      </w:r>
      <w:r w:rsidRPr="00990ED5">
        <w:tab/>
        <w:t>The structure of Australian schooling</w:t>
      </w:r>
      <w:r w:rsidR="00B04EF7" w:rsidRPr="00990ED5">
        <w:t xml:space="preserve"> (</w:t>
      </w:r>
      <w:r w:rsidR="000E4B34" w:rsidRPr="00990ED5">
        <w:t>from</w:t>
      </w:r>
      <w:r w:rsidR="00B04EF7" w:rsidRPr="00990ED5">
        <w:t xml:space="preserve"> 2015)</w:t>
      </w:r>
    </w:p>
    <w:tbl>
      <w:tblPr>
        <w:tblW w:w="9538" w:type="dxa"/>
        <w:tblInd w:w="93" w:type="dxa"/>
        <w:tblLook w:val="04A0" w:firstRow="1" w:lastRow="0" w:firstColumn="1" w:lastColumn="0" w:noHBand="0" w:noVBand="1"/>
      </w:tblPr>
      <w:tblGrid>
        <w:gridCol w:w="1858"/>
        <w:gridCol w:w="960"/>
        <w:gridCol w:w="960"/>
        <w:gridCol w:w="960"/>
        <w:gridCol w:w="960"/>
        <w:gridCol w:w="960"/>
        <w:gridCol w:w="960"/>
        <w:gridCol w:w="960"/>
        <w:gridCol w:w="960"/>
      </w:tblGrid>
      <w:tr w:rsidR="002720DA" w:rsidRPr="00AF1602" w14:paraId="5CE13D7C" w14:textId="77777777" w:rsidTr="00AF1602">
        <w:trPr>
          <w:trHeight w:val="227"/>
        </w:trPr>
        <w:tc>
          <w:tcPr>
            <w:tcW w:w="1858"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7B516888" w14:textId="77777777" w:rsidR="0000749D" w:rsidRPr="00AF1602" w:rsidRDefault="002720DA" w:rsidP="00BD2CD2">
            <w:pPr>
              <w:rPr>
                <w:rFonts w:cs="Arial"/>
                <w:sz w:val="18"/>
                <w:szCs w:val="18"/>
                <w:lang w:val="en-AU" w:eastAsia="en-AU"/>
              </w:rPr>
            </w:pPr>
            <w:r w:rsidRPr="00AF1602">
              <w:rPr>
                <w:rFonts w:cs="Arial"/>
                <w:sz w:val="18"/>
                <w:szCs w:val="18"/>
                <w:lang w:val="en-AU" w:eastAsia="en-AU"/>
              </w:rPr>
              <w:t>School year level</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7D2435D2"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SA</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7131A269"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NSW</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1830905B"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ACT</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1A1EB06D"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VIC</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2663165F"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TAS</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425E0D02"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QLD</w:t>
            </w:r>
          </w:p>
        </w:tc>
        <w:tc>
          <w:tcPr>
            <w:tcW w:w="960" w:type="dxa"/>
            <w:tcBorders>
              <w:top w:val="single" w:sz="4" w:space="0" w:color="auto"/>
              <w:left w:val="nil"/>
              <w:bottom w:val="single" w:sz="8" w:space="0" w:color="auto"/>
              <w:right w:val="single" w:sz="8" w:space="0" w:color="auto"/>
            </w:tcBorders>
            <w:shd w:val="clear" w:color="auto" w:fill="auto"/>
            <w:vAlign w:val="center"/>
            <w:hideMark/>
          </w:tcPr>
          <w:p w14:paraId="2D25DF0B"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NT</w:t>
            </w:r>
          </w:p>
        </w:tc>
        <w:tc>
          <w:tcPr>
            <w:tcW w:w="960" w:type="dxa"/>
            <w:tcBorders>
              <w:top w:val="single" w:sz="4" w:space="0" w:color="auto"/>
              <w:left w:val="nil"/>
              <w:bottom w:val="single" w:sz="8" w:space="0" w:color="auto"/>
              <w:right w:val="single" w:sz="4" w:space="0" w:color="auto"/>
            </w:tcBorders>
            <w:shd w:val="clear" w:color="auto" w:fill="auto"/>
            <w:vAlign w:val="center"/>
            <w:hideMark/>
          </w:tcPr>
          <w:p w14:paraId="20EA7041"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WA</w:t>
            </w:r>
          </w:p>
        </w:tc>
      </w:tr>
      <w:tr w:rsidR="002720DA" w:rsidRPr="00AF1602" w14:paraId="2EEF6C53"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4800B003"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12</w:t>
            </w:r>
          </w:p>
        </w:tc>
        <w:tc>
          <w:tcPr>
            <w:tcW w:w="960" w:type="dxa"/>
            <w:vMerge w:val="restart"/>
            <w:tcBorders>
              <w:top w:val="nil"/>
              <w:left w:val="single" w:sz="8" w:space="0" w:color="auto"/>
              <w:bottom w:val="dotted" w:sz="4" w:space="0" w:color="000000"/>
              <w:right w:val="nil"/>
            </w:tcBorders>
            <w:shd w:val="clear" w:color="auto" w:fill="auto"/>
            <w:vAlign w:val="center"/>
            <w:hideMark/>
          </w:tcPr>
          <w:p w14:paraId="5D6D477E"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 </w:t>
            </w:r>
          </w:p>
        </w:tc>
        <w:tc>
          <w:tcPr>
            <w:tcW w:w="6720" w:type="dxa"/>
            <w:gridSpan w:val="7"/>
            <w:vMerge w:val="restart"/>
            <w:tcBorders>
              <w:top w:val="single" w:sz="8" w:space="0" w:color="auto"/>
              <w:left w:val="nil"/>
              <w:bottom w:val="dashed" w:sz="4" w:space="0" w:color="000000"/>
              <w:right w:val="single" w:sz="4" w:space="0" w:color="auto"/>
            </w:tcBorders>
            <w:shd w:val="clear" w:color="auto" w:fill="auto"/>
            <w:vAlign w:val="center"/>
            <w:hideMark/>
          </w:tcPr>
          <w:p w14:paraId="445C95E6" w14:textId="77777777" w:rsidR="002720DA" w:rsidRPr="00AF1602" w:rsidRDefault="002720DA" w:rsidP="00AF1602">
            <w:pPr>
              <w:ind w:left="1342"/>
              <w:rPr>
                <w:rFonts w:cs="Arial"/>
                <w:sz w:val="18"/>
                <w:szCs w:val="18"/>
                <w:lang w:val="en-AU" w:eastAsia="en-AU"/>
              </w:rPr>
            </w:pPr>
            <w:r w:rsidRPr="00AF1602">
              <w:rPr>
                <w:rFonts w:cs="Arial"/>
                <w:sz w:val="18"/>
                <w:szCs w:val="18"/>
                <w:lang w:val="en-AU" w:eastAsia="en-AU"/>
              </w:rPr>
              <w:t>Secondary</w:t>
            </w:r>
          </w:p>
        </w:tc>
      </w:tr>
      <w:tr w:rsidR="002720DA" w:rsidRPr="00AF1602" w14:paraId="27133145"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321B88D7"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11</w:t>
            </w:r>
          </w:p>
        </w:tc>
        <w:tc>
          <w:tcPr>
            <w:tcW w:w="960" w:type="dxa"/>
            <w:vMerge/>
            <w:tcBorders>
              <w:top w:val="nil"/>
              <w:left w:val="single" w:sz="8" w:space="0" w:color="auto"/>
              <w:bottom w:val="dotted" w:sz="4" w:space="0" w:color="000000"/>
              <w:right w:val="nil"/>
            </w:tcBorders>
            <w:vAlign w:val="center"/>
            <w:hideMark/>
          </w:tcPr>
          <w:p w14:paraId="655D6E07"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single" w:sz="8" w:space="0" w:color="auto"/>
              <w:left w:val="nil"/>
              <w:bottom w:val="dashed" w:sz="4" w:space="0" w:color="000000"/>
              <w:right w:val="single" w:sz="4" w:space="0" w:color="auto"/>
            </w:tcBorders>
            <w:vAlign w:val="center"/>
            <w:hideMark/>
          </w:tcPr>
          <w:p w14:paraId="4C52FF26"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45DF3852"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2655DD17"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10</w:t>
            </w:r>
          </w:p>
        </w:tc>
        <w:tc>
          <w:tcPr>
            <w:tcW w:w="960" w:type="dxa"/>
            <w:vMerge/>
            <w:tcBorders>
              <w:top w:val="nil"/>
              <w:left w:val="single" w:sz="8" w:space="0" w:color="auto"/>
              <w:bottom w:val="dotted" w:sz="4" w:space="0" w:color="000000"/>
              <w:right w:val="nil"/>
            </w:tcBorders>
            <w:vAlign w:val="center"/>
            <w:hideMark/>
          </w:tcPr>
          <w:p w14:paraId="470F7799"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single" w:sz="8" w:space="0" w:color="auto"/>
              <w:left w:val="nil"/>
              <w:bottom w:val="dashed" w:sz="4" w:space="0" w:color="000000"/>
              <w:right w:val="single" w:sz="4" w:space="0" w:color="auto"/>
            </w:tcBorders>
            <w:vAlign w:val="center"/>
            <w:hideMark/>
          </w:tcPr>
          <w:p w14:paraId="376C03EC"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3786BD1E"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1F80757C"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9</w:t>
            </w:r>
          </w:p>
        </w:tc>
        <w:tc>
          <w:tcPr>
            <w:tcW w:w="960" w:type="dxa"/>
            <w:vMerge/>
            <w:tcBorders>
              <w:top w:val="nil"/>
              <w:left w:val="single" w:sz="8" w:space="0" w:color="auto"/>
              <w:bottom w:val="dotted" w:sz="4" w:space="0" w:color="000000"/>
              <w:right w:val="nil"/>
            </w:tcBorders>
            <w:vAlign w:val="center"/>
            <w:hideMark/>
          </w:tcPr>
          <w:p w14:paraId="1E27EBC4"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single" w:sz="8" w:space="0" w:color="auto"/>
              <w:left w:val="nil"/>
              <w:bottom w:val="dashed" w:sz="4" w:space="0" w:color="000000"/>
              <w:right w:val="single" w:sz="4" w:space="0" w:color="auto"/>
            </w:tcBorders>
            <w:vAlign w:val="center"/>
            <w:hideMark/>
          </w:tcPr>
          <w:p w14:paraId="7C8C903F"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2AB43D53"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47120808"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8</w:t>
            </w:r>
          </w:p>
        </w:tc>
        <w:tc>
          <w:tcPr>
            <w:tcW w:w="960" w:type="dxa"/>
            <w:vMerge/>
            <w:tcBorders>
              <w:top w:val="nil"/>
              <w:left w:val="single" w:sz="8" w:space="0" w:color="auto"/>
              <w:bottom w:val="dotted" w:sz="4" w:space="0" w:color="000000"/>
              <w:right w:val="nil"/>
            </w:tcBorders>
            <w:vAlign w:val="center"/>
            <w:hideMark/>
          </w:tcPr>
          <w:p w14:paraId="19CAF679"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single" w:sz="8" w:space="0" w:color="auto"/>
              <w:left w:val="nil"/>
              <w:bottom w:val="dashed" w:sz="4" w:space="0" w:color="000000"/>
              <w:right w:val="single" w:sz="4" w:space="0" w:color="auto"/>
            </w:tcBorders>
            <w:vAlign w:val="center"/>
            <w:hideMark/>
          </w:tcPr>
          <w:p w14:paraId="1A5E3216"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01986274"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5FA16FFE"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7</w:t>
            </w:r>
          </w:p>
        </w:tc>
        <w:tc>
          <w:tcPr>
            <w:tcW w:w="960" w:type="dxa"/>
            <w:tcBorders>
              <w:top w:val="nil"/>
              <w:left w:val="nil"/>
              <w:bottom w:val="nil"/>
              <w:right w:val="dotted" w:sz="4" w:space="0" w:color="auto"/>
            </w:tcBorders>
            <w:shd w:val="clear" w:color="000000" w:fill="D9D9D9"/>
            <w:vAlign w:val="center"/>
            <w:hideMark/>
          </w:tcPr>
          <w:p w14:paraId="4F52511E"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 </w:t>
            </w:r>
          </w:p>
        </w:tc>
        <w:tc>
          <w:tcPr>
            <w:tcW w:w="6720" w:type="dxa"/>
            <w:gridSpan w:val="7"/>
            <w:vMerge/>
            <w:tcBorders>
              <w:top w:val="nil"/>
              <w:left w:val="nil"/>
              <w:bottom w:val="nil"/>
              <w:right w:val="single" w:sz="4" w:space="0" w:color="auto"/>
            </w:tcBorders>
            <w:vAlign w:val="center"/>
            <w:hideMark/>
          </w:tcPr>
          <w:p w14:paraId="23FED0AE"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78EFC587"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4E05BB4E"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6</w:t>
            </w:r>
          </w:p>
        </w:tc>
        <w:tc>
          <w:tcPr>
            <w:tcW w:w="960" w:type="dxa"/>
            <w:vMerge w:val="restart"/>
            <w:tcBorders>
              <w:top w:val="nil"/>
              <w:left w:val="single" w:sz="8" w:space="0" w:color="auto"/>
              <w:bottom w:val="nil"/>
              <w:right w:val="nil"/>
            </w:tcBorders>
            <w:shd w:val="clear" w:color="000000" w:fill="D9D9D9"/>
            <w:vAlign w:val="center"/>
            <w:hideMark/>
          </w:tcPr>
          <w:p w14:paraId="4CEF7DE5"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 </w:t>
            </w:r>
          </w:p>
        </w:tc>
        <w:tc>
          <w:tcPr>
            <w:tcW w:w="6720" w:type="dxa"/>
            <w:gridSpan w:val="7"/>
            <w:vMerge w:val="restart"/>
            <w:tcBorders>
              <w:top w:val="dashed" w:sz="4" w:space="0" w:color="auto"/>
              <w:left w:val="nil"/>
              <w:bottom w:val="nil"/>
              <w:right w:val="single" w:sz="4" w:space="0" w:color="auto"/>
            </w:tcBorders>
            <w:shd w:val="clear" w:color="000000" w:fill="D9D9D9"/>
            <w:vAlign w:val="center"/>
            <w:hideMark/>
          </w:tcPr>
          <w:p w14:paraId="1ABDA857" w14:textId="77777777" w:rsidR="002720DA" w:rsidRPr="00AF1602" w:rsidRDefault="002720DA" w:rsidP="00AF1602">
            <w:pPr>
              <w:ind w:left="1342"/>
              <w:rPr>
                <w:rFonts w:cs="Arial"/>
                <w:sz w:val="18"/>
                <w:szCs w:val="18"/>
                <w:lang w:val="en-AU" w:eastAsia="en-AU"/>
              </w:rPr>
            </w:pPr>
            <w:r w:rsidRPr="00AF1602">
              <w:rPr>
                <w:rFonts w:cs="Arial"/>
                <w:sz w:val="18"/>
                <w:szCs w:val="18"/>
                <w:lang w:val="en-AU" w:eastAsia="en-AU"/>
              </w:rPr>
              <w:t>Primary</w:t>
            </w:r>
          </w:p>
        </w:tc>
      </w:tr>
      <w:tr w:rsidR="002720DA" w:rsidRPr="00AF1602" w14:paraId="2144B40F"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2179C787"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5</w:t>
            </w:r>
          </w:p>
        </w:tc>
        <w:tc>
          <w:tcPr>
            <w:tcW w:w="960" w:type="dxa"/>
            <w:vMerge/>
            <w:tcBorders>
              <w:top w:val="nil"/>
              <w:left w:val="single" w:sz="8" w:space="0" w:color="auto"/>
              <w:bottom w:val="nil"/>
              <w:right w:val="nil"/>
            </w:tcBorders>
            <w:vAlign w:val="center"/>
            <w:hideMark/>
          </w:tcPr>
          <w:p w14:paraId="57E846B4"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dashed" w:sz="4" w:space="0" w:color="auto"/>
              <w:left w:val="nil"/>
              <w:bottom w:val="nil"/>
              <w:right w:val="single" w:sz="4" w:space="0" w:color="auto"/>
            </w:tcBorders>
            <w:vAlign w:val="center"/>
            <w:hideMark/>
          </w:tcPr>
          <w:p w14:paraId="04ED5E3B"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6C99D16A"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63BC66E2"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4</w:t>
            </w:r>
          </w:p>
        </w:tc>
        <w:tc>
          <w:tcPr>
            <w:tcW w:w="960" w:type="dxa"/>
            <w:vMerge/>
            <w:tcBorders>
              <w:top w:val="nil"/>
              <w:left w:val="single" w:sz="8" w:space="0" w:color="auto"/>
              <w:bottom w:val="nil"/>
              <w:right w:val="nil"/>
            </w:tcBorders>
            <w:vAlign w:val="center"/>
            <w:hideMark/>
          </w:tcPr>
          <w:p w14:paraId="4DC3D839"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dashed" w:sz="4" w:space="0" w:color="auto"/>
              <w:left w:val="nil"/>
              <w:bottom w:val="nil"/>
              <w:right w:val="single" w:sz="4" w:space="0" w:color="auto"/>
            </w:tcBorders>
            <w:vAlign w:val="center"/>
            <w:hideMark/>
          </w:tcPr>
          <w:p w14:paraId="6D4AE0AA"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78540C90"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6403D2DB"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3</w:t>
            </w:r>
          </w:p>
        </w:tc>
        <w:tc>
          <w:tcPr>
            <w:tcW w:w="960" w:type="dxa"/>
            <w:vMerge/>
            <w:tcBorders>
              <w:top w:val="nil"/>
              <w:left w:val="single" w:sz="8" w:space="0" w:color="auto"/>
              <w:bottom w:val="nil"/>
              <w:right w:val="nil"/>
            </w:tcBorders>
            <w:vAlign w:val="center"/>
            <w:hideMark/>
          </w:tcPr>
          <w:p w14:paraId="01BD0570"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dashed" w:sz="4" w:space="0" w:color="auto"/>
              <w:left w:val="nil"/>
              <w:bottom w:val="nil"/>
              <w:right w:val="single" w:sz="4" w:space="0" w:color="auto"/>
            </w:tcBorders>
            <w:vAlign w:val="center"/>
            <w:hideMark/>
          </w:tcPr>
          <w:p w14:paraId="4B86400D"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6ACB1866"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4B72D8FD"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2</w:t>
            </w:r>
          </w:p>
        </w:tc>
        <w:tc>
          <w:tcPr>
            <w:tcW w:w="960" w:type="dxa"/>
            <w:vMerge/>
            <w:tcBorders>
              <w:top w:val="nil"/>
              <w:left w:val="single" w:sz="8" w:space="0" w:color="auto"/>
              <w:bottom w:val="nil"/>
              <w:right w:val="nil"/>
            </w:tcBorders>
            <w:vAlign w:val="center"/>
            <w:hideMark/>
          </w:tcPr>
          <w:p w14:paraId="0FFB3250"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dashed" w:sz="4" w:space="0" w:color="auto"/>
              <w:left w:val="nil"/>
              <w:bottom w:val="nil"/>
              <w:right w:val="single" w:sz="4" w:space="0" w:color="auto"/>
            </w:tcBorders>
            <w:vAlign w:val="center"/>
            <w:hideMark/>
          </w:tcPr>
          <w:p w14:paraId="32C5D6B8"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2EFE1E51" w14:textId="77777777" w:rsidTr="00AF1602">
        <w:trPr>
          <w:trHeight w:val="227"/>
        </w:trPr>
        <w:tc>
          <w:tcPr>
            <w:tcW w:w="1858" w:type="dxa"/>
            <w:tcBorders>
              <w:top w:val="nil"/>
              <w:left w:val="single" w:sz="4" w:space="0" w:color="auto"/>
              <w:bottom w:val="single" w:sz="8" w:space="0" w:color="auto"/>
              <w:right w:val="single" w:sz="8" w:space="0" w:color="auto"/>
            </w:tcBorders>
            <w:shd w:val="clear" w:color="auto" w:fill="auto"/>
            <w:vAlign w:val="center"/>
            <w:hideMark/>
          </w:tcPr>
          <w:p w14:paraId="0C73ECCE"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1</w:t>
            </w:r>
          </w:p>
        </w:tc>
        <w:tc>
          <w:tcPr>
            <w:tcW w:w="960" w:type="dxa"/>
            <w:vMerge/>
            <w:tcBorders>
              <w:top w:val="nil"/>
              <w:left w:val="single" w:sz="8" w:space="0" w:color="auto"/>
              <w:bottom w:val="nil"/>
              <w:right w:val="nil"/>
            </w:tcBorders>
            <w:vAlign w:val="center"/>
            <w:hideMark/>
          </w:tcPr>
          <w:p w14:paraId="5650561A" w14:textId="77777777" w:rsidR="002720DA" w:rsidRPr="00AF1602" w:rsidRDefault="002720DA" w:rsidP="0000749D">
            <w:pPr>
              <w:spacing w:before="100" w:after="100"/>
              <w:rPr>
                <w:rFonts w:cs="Arial"/>
                <w:color w:val="000000"/>
                <w:sz w:val="18"/>
                <w:szCs w:val="18"/>
                <w:lang w:val="en-AU" w:eastAsia="en-AU"/>
              </w:rPr>
            </w:pPr>
          </w:p>
        </w:tc>
        <w:tc>
          <w:tcPr>
            <w:tcW w:w="6720" w:type="dxa"/>
            <w:gridSpan w:val="7"/>
            <w:vMerge/>
            <w:tcBorders>
              <w:top w:val="dashed" w:sz="4" w:space="0" w:color="auto"/>
              <w:left w:val="nil"/>
              <w:bottom w:val="nil"/>
              <w:right w:val="single" w:sz="4" w:space="0" w:color="auto"/>
            </w:tcBorders>
            <w:vAlign w:val="center"/>
            <w:hideMark/>
          </w:tcPr>
          <w:p w14:paraId="63041748" w14:textId="77777777" w:rsidR="002720DA" w:rsidRPr="00AF1602" w:rsidRDefault="002720DA" w:rsidP="0000749D">
            <w:pPr>
              <w:spacing w:before="100" w:after="100"/>
              <w:rPr>
                <w:rFonts w:cs="Arial"/>
                <w:color w:val="000000"/>
                <w:sz w:val="18"/>
                <w:szCs w:val="18"/>
                <w:lang w:val="en-AU" w:eastAsia="en-AU"/>
              </w:rPr>
            </w:pPr>
          </w:p>
        </w:tc>
      </w:tr>
      <w:tr w:rsidR="002720DA" w:rsidRPr="00AF1602" w14:paraId="6E1F22DD" w14:textId="77777777" w:rsidTr="00AF1602">
        <w:trPr>
          <w:trHeight w:val="1136"/>
        </w:trPr>
        <w:tc>
          <w:tcPr>
            <w:tcW w:w="1858" w:type="dxa"/>
            <w:tcBorders>
              <w:top w:val="nil"/>
              <w:left w:val="single" w:sz="4" w:space="0" w:color="auto"/>
              <w:bottom w:val="single" w:sz="4" w:space="0" w:color="auto"/>
              <w:right w:val="single" w:sz="8" w:space="0" w:color="auto"/>
            </w:tcBorders>
            <w:shd w:val="clear" w:color="auto" w:fill="auto"/>
            <w:vAlign w:val="center"/>
            <w:hideMark/>
          </w:tcPr>
          <w:p w14:paraId="65DDD840"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Pre-Year 1</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0ABDEC64"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Reception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33226357"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Kindergarten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4949BE1F"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Kindergarten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2D0F89F9"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Preparatory</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482CDFB6"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Preparatory</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7C8F232D"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Preparatory</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1A45824A"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Transition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center"/>
            <w:hideMark/>
          </w:tcPr>
          <w:p w14:paraId="77A41DFB" w14:textId="77777777" w:rsidR="002720DA" w:rsidRPr="00AF1602" w:rsidRDefault="002720DA" w:rsidP="00BD2CD2">
            <w:pPr>
              <w:rPr>
                <w:rFonts w:cs="Arial"/>
                <w:sz w:val="18"/>
                <w:szCs w:val="18"/>
                <w:lang w:val="en-AU" w:eastAsia="en-AU"/>
              </w:rPr>
            </w:pPr>
            <w:r w:rsidRPr="00AF1602">
              <w:rPr>
                <w:rFonts w:cs="Arial"/>
                <w:sz w:val="18"/>
                <w:szCs w:val="18"/>
                <w:lang w:val="en-AU" w:eastAsia="en-AU"/>
              </w:rPr>
              <w:t>Pre-primary</w:t>
            </w:r>
          </w:p>
        </w:tc>
      </w:tr>
    </w:tbl>
    <w:p w14:paraId="3B895BB7" w14:textId="77777777" w:rsidR="007031C8" w:rsidRPr="00B64341" w:rsidRDefault="004343D9" w:rsidP="00BD2CD2">
      <w:pPr>
        <w:rPr>
          <w:lang w:val="en-AU"/>
        </w:rPr>
      </w:pPr>
      <w:r w:rsidRPr="00B64341">
        <w:rPr>
          <w:lang w:val="en-AU"/>
        </w:rPr>
        <w:t>AIC allowances are normally not payable for children before they enter one of the programs listed in Table 1</w:t>
      </w:r>
      <w:r w:rsidR="0093742F" w:rsidRPr="00B64341">
        <w:rPr>
          <w:lang w:val="en-AU"/>
        </w:rPr>
        <w:t xml:space="preserve">.  </w:t>
      </w:r>
      <w:r w:rsidRPr="00B64341">
        <w:rPr>
          <w:lang w:val="en-AU"/>
        </w:rPr>
        <w:t>That is, allowances are not payable for children attending institutions outside the mainstream primary system, such as pre-schools (a term commonly used in New South Wales, Queensland, South Australia, the</w:t>
      </w:r>
      <w:r w:rsidR="00990ED5">
        <w:rPr>
          <w:lang w:val="en-AU"/>
        </w:rPr>
        <w:t> </w:t>
      </w:r>
      <w:r w:rsidRPr="00B64341">
        <w:rPr>
          <w:lang w:val="en-AU"/>
        </w:rPr>
        <w:t>Northern Territory and the Australian Capital Territory), kindergartens (a term used in Victoria, Queensland, Western Australia, South Australia and Tasmania), crèches and other child care centres.</w:t>
      </w:r>
    </w:p>
    <w:p w14:paraId="1F9056D2" w14:textId="77777777" w:rsidR="007031C8" w:rsidRPr="00B64341" w:rsidRDefault="004343D9" w:rsidP="00BD2CD2">
      <w:pPr>
        <w:rPr>
          <w:lang w:val="en-AU"/>
        </w:rPr>
      </w:pPr>
      <w:r w:rsidRPr="00B64341">
        <w:rPr>
          <w:lang w:val="en-AU"/>
        </w:rPr>
        <w:lastRenderedPageBreak/>
        <w:t xml:space="preserve">If the child is not yet five years old, the student must either attend a primary school (rather than a child care centre) or be eligible for a concession under </w:t>
      </w:r>
      <w:hyperlink w:anchor="_3.3.2_Extension_to" w:tooltip="Extension to age limits in special circumstances" w:history="1">
        <w:r w:rsidR="00DE36D4" w:rsidRPr="00B64341">
          <w:rPr>
            <w:rStyle w:val="Hyperlink"/>
            <w:rFonts w:cs="Arial"/>
            <w:lang w:val="en-AU"/>
          </w:rPr>
          <w:t>3.3.2</w:t>
        </w:r>
      </w:hyperlink>
      <w:r w:rsidRPr="00B64341">
        <w:rPr>
          <w:lang w:val="en-AU"/>
        </w:rPr>
        <w:t>.</w:t>
      </w:r>
    </w:p>
    <w:p w14:paraId="7F5F79DF" w14:textId="77777777" w:rsidR="007031C8" w:rsidRPr="00B64341" w:rsidRDefault="007031C8" w:rsidP="00BD2CD2">
      <w:pPr>
        <w:rPr>
          <w:lang w:val="en-AU"/>
        </w:rPr>
      </w:pPr>
    </w:p>
    <w:p w14:paraId="0CD35A13" w14:textId="77777777" w:rsidR="007031C8" w:rsidRPr="00B64341" w:rsidRDefault="004343D9" w:rsidP="002310DB">
      <w:pPr>
        <w:pStyle w:val="Heading3"/>
        <w:spacing w:before="120" w:after="120"/>
        <w:rPr>
          <w:lang w:val="en-AU"/>
        </w:rPr>
      </w:pPr>
      <w:bookmarkStart w:id="438" w:name="_3.3.2_Extension_to"/>
      <w:bookmarkStart w:id="439" w:name="_3.3.2_Extension_to_age_limits_in_sp"/>
      <w:bookmarkStart w:id="440" w:name="_Toc161552208"/>
      <w:bookmarkStart w:id="441" w:name="_Toc234129320"/>
      <w:bookmarkStart w:id="442" w:name="_Toc264368404"/>
      <w:bookmarkStart w:id="443" w:name="_Toc418251842"/>
      <w:bookmarkEnd w:id="438"/>
      <w:bookmarkEnd w:id="439"/>
      <w:r w:rsidRPr="00B64341">
        <w:rPr>
          <w:lang w:val="en-AU"/>
        </w:rPr>
        <w:t>3.3.2</w:t>
      </w:r>
      <w:r w:rsidRPr="00B64341">
        <w:rPr>
          <w:lang w:val="en-AU"/>
        </w:rPr>
        <w:tab/>
        <w:t>Extension to age limit</w:t>
      </w:r>
      <w:bookmarkEnd w:id="440"/>
      <w:r w:rsidRPr="00B64341">
        <w:rPr>
          <w:lang w:val="en-AU"/>
        </w:rPr>
        <w:t>s in special circumstances</w:t>
      </w:r>
      <w:bookmarkEnd w:id="441"/>
      <w:bookmarkEnd w:id="442"/>
      <w:bookmarkEnd w:id="443"/>
    </w:p>
    <w:p w14:paraId="23333A56" w14:textId="77777777" w:rsidR="007031C8" w:rsidRPr="00B64341" w:rsidRDefault="000F5A98" w:rsidP="00227FBA">
      <w:pPr>
        <w:pStyle w:val="Heading4"/>
      </w:pPr>
      <w:bookmarkStart w:id="444" w:name="_Toc171153521"/>
      <w:bookmarkStart w:id="445" w:name="_Toc234129321"/>
      <w:r w:rsidRPr="00B64341">
        <w:t>3.3.2.1</w:t>
      </w:r>
      <w:r w:rsidRPr="00B64341">
        <w:tab/>
      </w:r>
      <w:r w:rsidR="004343D9" w:rsidRPr="00B64341">
        <w:t>Extension to minimum age</w:t>
      </w:r>
      <w:bookmarkEnd w:id="444"/>
      <w:bookmarkEnd w:id="445"/>
    </w:p>
    <w:p w14:paraId="7F51A7E4" w14:textId="77777777" w:rsidR="004343D9" w:rsidRPr="00B64341" w:rsidRDefault="004343D9" w:rsidP="00BD2CD2">
      <w:pPr>
        <w:rPr>
          <w:lang w:val="en-AU"/>
        </w:rPr>
      </w:pPr>
      <w:r w:rsidRPr="00B64341">
        <w:rPr>
          <w:lang w:val="en-AU"/>
        </w:rPr>
        <w:t xml:space="preserve">A child may be eligible for an allowance from the age of three years and six months if they have a </w:t>
      </w:r>
      <w:hyperlink w:anchor="DisabilityOrOtherCondition" w:tooltip="disability or other health-related condition" w:history="1">
        <w:r w:rsidRPr="00B64341">
          <w:rPr>
            <w:rStyle w:val="Hyperlink"/>
            <w:rFonts w:cs="Arial"/>
            <w:lang w:val="en-AU"/>
          </w:rPr>
          <w:t>disability or other health-relat</w:t>
        </w:r>
        <w:bookmarkStart w:id="446" w:name="_Hlt205698160"/>
        <w:r w:rsidRPr="00B64341">
          <w:rPr>
            <w:rStyle w:val="Hyperlink"/>
            <w:rFonts w:cs="Arial"/>
            <w:lang w:val="en-AU"/>
          </w:rPr>
          <w:t>e</w:t>
        </w:r>
        <w:bookmarkEnd w:id="446"/>
        <w:r w:rsidRPr="00B64341">
          <w:rPr>
            <w:rStyle w:val="Hyperlink"/>
            <w:rFonts w:cs="Arial"/>
            <w:lang w:val="en-AU"/>
          </w:rPr>
          <w:t>d condition</w:t>
        </w:r>
      </w:hyperlink>
      <w:r w:rsidRPr="00B64341">
        <w:rPr>
          <w:lang w:val="en-AU"/>
        </w:rPr>
        <w:t xml:space="preserve"> that requires them to live away from the </w:t>
      </w:r>
      <w:hyperlink w:anchor="PrincipalFamilyHome" w:tooltip="principal family home" w:history="1">
        <w:r w:rsidRPr="00B64341">
          <w:rPr>
            <w:rStyle w:val="Hyperlink"/>
            <w:rFonts w:cs="Arial"/>
            <w:lang w:val="en-AU"/>
          </w:rPr>
          <w:t>principal fa</w:t>
        </w:r>
        <w:bookmarkStart w:id="447" w:name="_Hlt205698172"/>
        <w:r w:rsidRPr="00B64341">
          <w:rPr>
            <w:rStyle w:val="Hyperlink"/>
            <w:rFonts w:cs="Arial"/>
            <w:lang w:val="en-AU"/>
          </w:rPr>
          <w:t>m</w:t>
        </w:r>
        <w:bookmarkEnd w:id="447"/>
        <w:r w:rsidRPr="00B64341">
          <w:rPr>
            <w:rStyle w:val="Hyperlink"/>
            <w:rFonts w:cs="Arial"/>
            <w:lang w:val="en-AU"/>
          </w:rPr>
          <w:t>ily home</w:t>
        </w:r>
      </w:hyperlink>
      <w:r w:rsidRPr="00B64341">
        <w:rPr>
          <w:lang w:val="en-AU"/>
        </w:rPr>
        <w:t xml:space="preserve"> (see </w:t>
      </w:r>
      <w:hyperlink w:anchor="_4.3_Students_with_1" w:tooltip="Students with special needs" w:history="1">
        <w:r w:rsidR="007031C8" w:rsidRPr="00B64341">
          <w:rPr>
            <w:rStyle w:val="Hyperlink"/>
            <w:rFonts w:cs="Arial"/>
            <w:lang w:val="en-AU"/>
          </w:rPr>
          <w:t>4.3</w:t>
        </w:r>
      </w:hyperlink>
      <w:r w:rsidRPr="00B64341">
        <w:rPr>
          <w:lang w:val="en-AU"/>
        </w:rPr>
        <w:t>).</w:t>
      </w:r>
    </w:p>
    <w:p w14:paraId="7AA2CDEF" w14:textId="77777777" w:rsidR="00276CB4" w:rsidRPr="00B64341" w:rsidRDefault="00276CB4" w:rsidP="00BD2CD2">
      <w:bookmarkStart w:id="448" w:name="_Toc171153522"/>
      <w:bookmarkStart w:id="449" w:name="_Toc234129322"/>
    </w:p>
    <w:p w14:paraId="52C3509F" w14:textId="77777777" w:rsidR="007031C8" w:rsidRPr="00B64341" w:rsidRDefault="000F5A98" w:rsidP="00227FBA">
      <w:pPr>
        <w:pStyle w:val="Heading4"/>
      </w:pPr>
      <w:r w:rsidRPr="00B64341">
        <w:t>3.3.2</w:t>
      </w:r>
      <w:r w:rsidR="00306267" w:rsidRPr="00B64341">
        <w:t>.2</w:t>
      </w:r>
      <w:r w:rsidRPr="00B64341">
        <w:tab/>
      </w:r>
      <w:r w:rsidR="004343D9" w:rsidRPr="00B64341">
        <w:t>Extension to maximum age</w:t>
      </w:r>
      <w:bookmarkEnd w:id="448"/>
      <w:bookmarkEnd w:id="449"/>
    </w:p>
    <w:p w14:paraId="29F8B4E9" w14:textId="77777777" w:rsidR="007031C8" w:rsidRPr="00B64341" w:rsidRDefault="004343D9" w:rsidP="00BD2CD2">
      <w:pPr>
        <w:rPr>
          <w:lang w:val="en-AU"/>
        </w:rPr>
      </w:pPr>
      <w:r w:rsidRPr="00B64341">
        <w:rPr>
          <w:lang w:val="en-AU"/>
        </w:rPr>
        <w:t xml:space="preserve">The maximum age limit for primary, secondary and ungraded level </w:t>
      </w:r>
      <w:hyperlink w:anchor="Student" w:tooltip="students" w:history="1">
        <w:r w:rsidRPr="00B64341">
          <w:rPr>
            <w:rStyle w:val="Hyperlink"/>
            <w:rFonts w:cs="Arial"/>
            <w:lang w:val="en-AU"/>
          </w:rPr>
          <w:t>stud</w:t>
        </w:r>
        <w:bookmarkStart w:id="450" w:name="_Hlt205698191"/>
        <w:r w:rsidRPr="00B64341">
          <w:rPr>
            <w:rStyle w:val="Hyperlink"/>
            <w:rFonts w:cs="Arial"/>
            <w:lang w:val="en-AU"/>
          </w:rPr>
          <w:t>e</w:t>
        </w:r>
        <w:bookmarkEnd w:id="450"/>
        <w:r w:rsidRPr="00B64341">
          <w:rPr>
            <w:rStyle w:val="Hyperlink"/>
            <w:rFonts w:cs="Arial"/>
            <w:lang w:val="en-AU"/>
          </w:rPr>
          <w:t>nts</w:t>
        </w:r>
      </w:hyperlink>
      <w:r w:rsidRPr="00B64341">
        <w:rPr>
          <w:lang w:val="en-AU"/>
        </w:rPr>
        <w:t xml:space="preserve"> may be extended by either:</w:t>
      </w:r>
    </w:p>
    <w:p w14:paraId="45411D9E" w14:textId="77777777" w:rsidR="007031C8" w:rsidRPr="00B64341"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one year (i.e. the student must be under 20 years of age at 1 January in the year of study) if the student’s progress through school has been delayed by special circumstances (such as illness, English language difficulties, transfer from a different education system or periods of employment or training)</w:t>
      </w:r>
      <w:r w:rsidR="00DE36D4" w:rsidRPr="00B64341">
        <w:rPr>
          <w:rFonts w:cs="Arial"/>
          <w:lang w:val="en-AU"/>
        </w:rPr>
        <w:t>;</w:t>
      </w:r>
    </w:p>
    <w:p w14:paraId="6E1A2178" w14:textId="77777777" w:rsidR="007031C8" w:rsidRPr="00B64341" w:rsidRDefault="004343D9" w:rsidP="0000749D">
      <w:pPr>
        <w:pStyle w:val="Bullet"/>
        <w:numPr>
          <w:ilvl w:val="0"/>
          <w:numId w:val="0"/>
        </w:numPr>
        <w:tabs>
          <w:tab w:val="num" w:pos="567"/>
          <w:tab w:val="left" w:pos="1134"/>
        </w:tabs>
        <w:spacing w:after="120"/>
        <w:ind w:left="567"/>
        <w:rPr>
          <w:rFonts w:cs="Arial"/>
          <w:lang w:val="en-AU"/>
        </w:rPr>
      </w:pPr>
      <w:r w:rsidRPr="00B64341">
        <w:rPr>
          <w:rFonts w:cs="Arial"/>
          <w:lang w:val="en-AU"/>
        </w:rPr>
        <w:t>or</w:t>
      </w:r>
    </w:p>
    <w:p w14:paraId="7B82E815" w14:textId="77777777" w:rsidR="007031C8" w:rsidRDefault="004343D9" w:rsidP="0000749D">
      <w:pPr>
        <w:pStyle w:val="Bullet"/>
        <w:tabs>
          <w:tab w:val="clear" w:pos="360"/>
          <w:tab w:val="num" w:pos="567"/>
          <w:tab w:val="left" w:pos="1134"/>
        </w:tabs>
        <w:spacing w:after="120"/>
        <w:ind w:left="567" w:hanging="567"/>
        <w:rPr>
          <w:rFonts w:cs="Arial"/>
          <w:lang w:val="en-AU"/>
        </w:rPr>
      </w:pPr>
      <w:r w:rsidRPr="00B64341">
        <w:rPr>
          <w:rFonts w:cs="Arial"/>
          <w:lang w:val="en-AU"/>
        </w:rPr>
        <w:t xml:space="preserve">until they turn 21 (see </w:t>
      </w:r>
      <w:hyperlink w:anchor="_5.5_Pensioner_Education" w:tooltip="Pensioner Education Supplement" w:history="1">
        <w:r w:rsidRPr="00B64341">
          <w:rPr>
            <w:rStyle w:val="Hyperlink"/>
            <w:rFonts w:cs="Arial"/>
            <w:lang w:val="en-AU"/>
          </w:rPr>
          <w:t>5.</w:t>
        </w:r>
        <w:bookmarkStart w:id="451" w:name="_Hlt205698206"/>
        <w:r w:rsidRPr="00B64341">
          <w:rPr>
            <w:rStyle w:val="Hyperlink"/>
            <w:rFonts w:cs="Arial"/>
            <w:lang w:val="en-AU"/>
          </w:rPr>
          <w:t>5</w:t>
        </w:r>
        <w:bookmarkEnd w:id="451"/>
      </w:hyperlink>
      <w:r w:rsidRPr="00B64341">
        <w:rPr>
          <w:rFonts w:cs="Arial"/>
          <w:lang w:val="en-AU"/>
        </w:rPr>
        <w:t xml:space="preserve">) if a student who receives a Disability Support Pension or Parenting Payment (Single) and is studying full-time at primary or equivalent ungraded level (see </w:t>
      </w:r>
      <w:hyperlink w:anchor="_3.4.4_Approved_level_1" w:tooltip="Approved level of study" w:history="1">
        <w:r w:rsidRPr="00B64341">
          <w:rPr>
            <w:rStyle w:val="Hyperlink"/>
            <w:rFonts w:cs="Arial"/>
            <w:lang w:val="en-AU"/>
          </w:rPr>
          <w:t>3.</w:t>
        </w:r>
        <w:bookmarkStart w:id="452" w:name="_Hlt205698214"/>
        <w:r w:rsidRPr="00B64341">
          <w:rPr>
            <w:rStyle w:val="Hyperlink"/>
            <w:rFonts w:cs="Arial"/>
            <w:lang w:val="en-AU"/>
          </w:rPr>
          <w:t>4</w:t>
        </w:r>
        <w:bookmarkEnd w:id="452"/>
        <w:r w:rsidRPr="00B64341">
          <w:rPr>
            <w:rStyle w:val="Hyperlink"/>
            <w:rFonts w:cs="Arial"/>
            <w:lang w:val="en-AU"/>
          </w:rPr>
          <w:t>.4</w:t>
        </w:r>
      </w:hyperlink>
      <w:r w:rsidRPr="00B64341">
        <w:rPr>
          <w:rFonts w:cs="Arial"/>
          <w:lang w:val="en-AU"/>
        </w:rPr>
        <w:t>)</w:t>
      </w:r>
      <w:r w:rsidR="0093742F" w:rsidRPr="00B64341">
        <w:rPr>
          <w:rFonts w:cs="Arial"/>
          <w:lang w:val="en-AU"/>
        </w:rPr>
        <w:t xml:space="preserve">.  </w:t>
      </w:r>
      <w:r w:rsidRPr="00B64341">
        <w:rPr>
          <w:rFonts w:cs="Arial"/>
          <w:lang w:val="en-AU"/>
        </w:rPr>
        <w:t>They</w:t>
      </w:r>
      <w:r w:rsidR="00990ED5">
        <w:rPr>
          <w:rFonts w:cs="Arial"/>
          <w:lang w:val="en-AU"/>
        </w:rPr>
        <w:t> </w:t>
      </w:r>
      <w:r w:rsidRPr="00B64341">
        <w:rPr>
          <w:rFonts w:cs="Arial"/>
          <w:lang w:val="en-AU"/>
        </w:rPr>
        <w:t>may receive the Pensioner Education Supplement under the AIC Scheme.</w:t>
      </w:r>
    </w:p>
    <w:p w14:paraId="680E789E" w14:textId="279629A0" w:rsidR="007031C8" w:rsidRPr="00B64341" w:rsidRDefault="00222D3D" w:rsidP="00936DFB">
      <w:pPr>
        <w:pStyle w:val="Bullet"/>
        <w:numPr>
          <w:ilvl w:val="0"/>
          <w:numId w:val="0"/>
        </w:numPr>
        <w:rPr>
          <w:lang w:val="en-AU"/>
        </w:rPr>
      </w:pPr>
      <w:r w:rsidRPr="00222D3D">
        <w:rPr>
          <w:rFonts w:cs="Arial"/>
          <w:lang w:val="en-AU"/>
        </w:rPr>
        <w:t>An extension of the maximum age can only be granted where it can be demonstrated that the student is continuing the same approved course of study they were undertaking immediately prior to reaching the maximum age and this can be verified by the relevant state or territory education authority.</w:t>
      </w:r>
      <w:r w:rsidR="006C16E7">
        <w:rPr>
          <w:rFonts w:cs="Arial"/>
          <w:lang w:val="en-AU"/>
        </w:rPr>
        <w:t xml:space="preserve">  In situations where a student is home schooled and their enrolment and participation in their course of study is not verified by </w:t>
      </w:r>
      <w:r w:rsidR="00C00115">
        <w:rPr>
          <w:rFonts w:cs="Arial"/>
          <w:lang w:val="en-AU"/>
        </w:rPr>
        <w:t>a state or territory education authority, AIC will not be payable.</w:t>
      </w:r>
    </w:p>
    <w:p w14:paraId="0E364382" w14:textId="77777777" w:rsidR="007031C8" w:rsidRPr="005E1ABB" w:rsidRDefault="004343D9" w:rsidP="002310DB">
      <w:pPr>
        <w:pStyle w:val="Heading2"/>
        <w:spacing w:before="120" w:after="120"/>
      </w:pPr>
      <w:bookmarkStart w:id="453" w:name="_3.4_Approved_studies"/>
      <w:bookmarkStart w:id="454" w:name="_Toc161552209"/>
      <w:bookmarkStart w:id="455" w:name="_Toc234129323"/>
      <w:bookmarkStart w:id="456" w:name="_Toc264368405"/>
      <w:bookmarkStart w:id="457" w:name="_Toc418251843"/>
      <w:bookmarkStart w:id="458" w:name="_Toc469647163"/>
      <w:bookmarkEnd w:id="453"/>
      <w:r w:rsidRPr="005E1ABB">
        <w:t>3.4</w:t>
      </w:r>
      <w:r w:rsidRPr="005E1ABB">
        <w:tab/>
        <w:t>Approved studies</w:t>
      </w:r>
      <w:bookmarkEnd w:id="454"/>
      <w:bookmarkEnd w:id="455"/>
      <w:bookmarkEnd w:id="456"/>
      <w:bookmarkEnd w:id="457"/>
      <w:bookmarkEnd w:id="458"/>
    </w:p>
    <w:p w14:paraId="52C87A3D" w14:textId="77777777" w:rsidR="007031C8" w:rsidRPr="00B64341" w:rsidRDefault="004343D9" w:rsidP="00BD2CD2">
      <w:pPr>
        <w:rPr>
          <w:lang w:val="en-AU"/>
        </w:rPr>
      </w:pPr>
      <w:r w:rsidRPr="00B64341">
        <w:rPr>
          <w:lang w:val="en-AU"/>
        </w:rPr>
        <w:t>This section outlines the level, load and type of approved studies</w:t>
      </w:r>
      <w:r w:rsidR="0093742F" w:rsidRPr="00B64341">
        <w:rPr>
          <w:lang w:val="en-AU"/>
        </w:rPr>
        <w:t xml:space="preserve">.  </w:t>
      </w:r>
      <w:r w:rsidRPr="00B64341">
        <w:rPr>
          <w:lang w:val="en-AU"/>
        </w:rPr>
        <w:t>To be eligible, a</w:t>
      </w:r>
      <w:r w:rsidR="00130B71" w:rsidRPr="00B64341">
        <w:rPr>
          <w:lang w:val="en-AU"/>
        </w:rPr>
        <w:t> </w:t>
      </w:r>
      <w:hyperlink w:anchor="Student" w:tooltip="student" w:history="1">
        <w:r w:rsidRPr="00B64341">
          <w:rPr>
            <w:rStyle w:val="Hyperlink"/>
            <w:rFonts w:cs="Arial"/>
            <w:lang w:val="en-AU"/>
          </w:rPr>
          <w:t>stud</w:t>
        </w:r>
        <w:bookmarkStart w:id="459" w:name="_Hlt205698226"/>
        <w:r w:rsidRPr="00B64341">
          <w:rPr>
            <w:rStyle w:val="Hyperlink"/>
            <w:rFonts w:cs="Arial"/>
            <w:lang w:val="en-AU"/>
          </w:rPr>
          <w:t>e</w:t>
        </w:r>
        <w:bookmarkEnd w:id="459"/>
        <w:r w:rsidRPr="00B64341">
          <w:rPr>
            <w:rStyle w:val="Hyperlink"/>
            <w:rFonts w:cs="Arial"/>
            <w:lang w:val="en-AU"/>
          </w:rPr>
          <w:t>nt</w:t>
        </w:r>
      </w:hyperlink>
      <w:r w:rsidRPr="00B64341">
        <w:rPr>
          <w:lang w:val="en-AU"/>
        </w:rPr>
        <w:t xml:space="preserve"> must be enrolled in and undertaking a full-time study load, offered by an approved institution, in an approved course, at</w:t>
      </w:r>
      <w:r w:rsidR="00990ED5">
        <w:rPr>
          <w:lang w:val="en-AU"/>
        </w:rPr>
        <w:t> </w:t>
      </w:r>
      <w:r w:rsidRPr="00B64341">
        <w:rPr>
          <w:lang w:val="en-AU"/>
        </w:rPr>
        <w:t>an</w:t>
      </w:r>
      <w:r w:rsidR="00990ED5">
        <w:rPr>
          <w:lang w:val="en-AU"/>
        </w:rPr>
        <w:t> </w:t>
      </w:r>
      <w:r w:rsidRPr="00B64341">
        <w:rPr>
          <w:lang w:val="en-AU"/>
        </w:rPr>
        <w:t>approved level of study.</w:t>
      </w:r>
    </w:p>
    <w:p w14:paraId="70064FD9" w14:textId="77777777" w:rsidR="007031C8" w:rsidRPr="00B64341" w:rsidRDefault="004238B4" w:rsidP="00E248E8">
      <w:pPr>
        <w:pStyle w:val="Links"/>
      </w:pPr>
      <w:hyperlink w:anchor="_3.4.1_Full-time_study_1" w:tooltip="Full-time study load" w:history="1">
        <w:r w:rsidR="004343D9" w:rsidRPr="00B64341">
          <w:rPr>
            <w:rStyle w:val="Hyperlink"/>
          </w:rPr>
          <w:t>3.4</w:t>
        </w:r>
        <w:bookmarkStart w:id="460" w:name="_Hlt205698251"/>
        <w:r w:rsidR="004343D9" w:rsidRPr="00B64341">
          <w:rPr>
            <w:rStyle w:val="Hyperlink"/>
          </w:rPr>
          <w:t>.</w:t>
        </w:r>
        <w:bookmarkEnd w:id="460"/>
        <w:r w:rsidR="004343D9" w:rsidRPr="00B64341">
          <w:rPr>
            <w:rStyle w:val="Hyperlink"/>
          </w:rPr>
          <w:t>1</w:t>
        </w:r>
      </w:hyperlink>
      <w:r w:rsidR="004343D9" w:rsidRPr="00B64341">
        <w:tab/>
        <w:t>Full-time study load</w:t>
      </w:r>
    </w:p>
    <w:p w14:paraId="3D3221EE" w14:textId="77777777" w:rsidR="007031C8" w:rsidRPr="00B64341" w:rsidRDefault="004238B4" w:rsidP="00E248E8">
      <w:pPr>
        <w:pStyle w:val="Links"/>
      </w:pPr>
      <w:hyperlink w:anchor="_3.4.2_Approved_institution_1" w:tooltip="Approved institution" w:history="1">
        <w:r w:rsidR="004343D9" w:rsidRPr="00B64341">
          <w:rPr>
            <w:rStyle w:val="Hyperlink"/>
          </w:rPr>
          <w:t>3.4.</w:t>
        </w:r>
        <w:bookmarkStart w:id="461" w:name="_Hlt205698255"/>
        <w:r w:rsidR="004343D9" w:rsidRPr="00B64341">
          <w:rPr>
            <w:rStyle w:val="Hyperlink"/>
          </w:rPr>
          <w:t>2</w:t>
        </w:r>
        <w:bookmarkEnd w:id="461"/>
      </w:hyperlink>
      <w:r w:rsidR="004343D9" w:rsidRPr="00B64341">
        <w:tab/>
        <w:t>Approved institution</w:t>
      </w:r>
    </w:p>
    <w:p w14:paraId="474C8918" w14:textId="77777777" w:rsidR="007031C8" w:rsidRPr="00B64341" w:rsidRDefault="004238B4" w:rsidP="00E248E8">
      <w:pPr>
        <w:pStyle w:val="Links"/>
      </w:pPr>
      <w:hyperlink w:anchor="_3.4.3_Approved_course" w:tooltip="Approved course" w:history="1">
        <w:r w:rsidR="004343D9" w:rsidRPr="00B64341">
          <w:rPr>
            <w:rStyle w:val="Hyperlink"/>
          </w:rPr>
          <w:t>3.4</w:t>
        </w:r>
        <w:bookmarkStart w:id="462" w:name="_Hlt205698258"/>
        <w:r w:rsidR="004343D9" w:rsidRPr="00B64341">
          <w:rPr>
            <w:rStyle w:val="Hyperlink"/>
          </w:rPr>
          <w:t>.</w:t>
        </w:r>
        <w:bookmarkEnd w:id="462"/>
        <w:r w:rsidR="004343D9" w:rsidRPr="00B64341">
          <w:rPr>
            <w:rStyle w:val="Hyperlink"/>
          </w:rPr>
          <w:t>3</w:t>
        </w:r>
      </w:hyperlink>
      <w:r w:rsidR="004343D9" w:rsidRPr="00B64341">
        <w:tab/>
        <w:t>Approved course</w:t>
      </w:r>
    </w:p>
    <w:p w14:paraId="5E342B31" w14:textId="77777777" w:rsidR="007031C8" w:rsidRPr="00B64341" w:rsidRDefault="004238B4" w:rsidP="00E248E8">
      <w:pPr>
        <w:pStyle w:val="Links"/>
      </w:pPr>
      <w:hyperlink w:anchor="_3.4.4_Approved_level_1" w:tooltip="Approved level of study" w:history="1">
        <w:r w:rsidR="004343D9" w:rsidRPr="00B64341">
          <w:rPr>
            <w:rStyle w:val="Hyperlink"/>
          </w:rPr>
          <w:t>3.4.</w:t>
        </w:r>
        <w:bookmarkStart w:id="463" w:name="_Hlt205698261"/>
        <w:r w:rsidR="004343D9" w:rsidRPr="00B64341">
          <w:rPr>
            <w:rStyle w:val="Hyperlink"/>
          </w:rPr>
          <w:t>4</w:t>
        </w:r>
        <w:bookmarkEnd w:id="463"/>
      </w:hyperlink>
      <w:r w:rsidR="004343D9" w:rsidRPr="00B64341">
        <w:tab/>
        <w:t>Approved level of study</w:t>
      </w:r>
    </w:p>
    <w:p w14:paraId="1269EFF7" w14:textId="77777777" w:rsidR="007031C8" w:rsidRPr="00B64341" w:rsidRDefault="004238B4" w:rsidP="00E248E8">
      <w:pPr>
        <w:pStyle w:val="Links"/>
      </w:pPr>
      <w:hyperlink w:anchor="_3.4.5_Previous_studies" w:tooltip="Effect of previous studies on AIC allowance eligibility" w:history="1">
        <w:r w:rsidR="004343D9" w:rsidRPr="00B64341">
          <w:rPr>
            <w:rStyle w:val="Hyperlink"/>
          </w:rPr>
          <w:t>3.4</w:t>
        </w:r>
        <w:bookmarkStart w:id="464" w:name="_Hlt205698265"/>
        <w:r w:rsidR="004343D9" w:rsidRPr="00B64341">
          <w:rPr>
            <w:rStyle w:val="Hyperlink"/>
          </w:rPr>
          <w:t>.</w:t>
        </w:r>
        <w:bookmarkEnd w:id="464"/>
        <w:r w:rsidR="004343D9" w:rsidRPr="00B64341">
          <w:rPr>
            <w:rStyle w:val="Hyperlink"/>
          </w:rPr>
          <w:t>5</w:t>
        </w:r>
      </w:hyperlink>
      <w:r w:rsidR="004343D9" w:rsidRPr="00B64341">
        <w:tab/>
        <w:t>Effect of previous studi</w:t>
      </w:r>
      <w:r w:rsidR="00130B71" w:rsidRPr="00B64341">
        <w:t>es on AIC allowance eligibility</w:t>
      </w:r>
    </w:p>
    <w:p w14:paraId="05277F32" w14:textId="77777777" w:rsidR="0098254D" w:rsidRPr="00B64341" w:rsidRDefault="0098254D" w:rsidP="00BD2CD2">
      <w:pPr>
        <w:rPr>
          <w:lang w:val="en-AU"/>
        </w:rPr>
      </w:pPr>
      <w:bookmarkStart w:id="465" w:name="_3.4.1_Full-time_study"/>
      <w:bookmarkStart w:id="466" w:name="_3.4.1_Full-time_study_load"/>
      <w:bookmarkStart w:id="467" w:name="_Toc161552211"/>
      <w:bookmarkStart w:id="468" w:name="_Toc234129324"/>
      <w:bookmarkEnd w:id="465"/>
      <w:bookmarkEnd w:id="466"/>
    </w:p>
    <w:p w14:paraId="574757F0" w14:textId="77777777" w:rsidR="007031C8" w:rsidRPr="00B64341" w:rsidRDefault="004343D9" w:rsidP="002310DB">
      <w:pPr>
        <w:pStyle w:val="Heading3"/>
        <w:spacing w:before="120" w:after="120"/>
        <w:rPr>
          <w:lang w:val="en-AU"/>
        </w:rPr>
      </w:pPr>
      <w:bookmarkStart w:id="469" w:name="_3.4.1_Full-time_study_1"/>
      <w:bookmarkStart w:id="470" w:name="_Toc264368406"/>
      <w:bookmarkStart w:id="471" w:name="_Toc418251844"/>
      <w:bookmarkEnd w:id="469"/>
      <w:r w:rsidRPr="00B64341">
        <w:rPr>
          <w:lang w:val="en-AU"/>
        </w:rPr>
        <w:t>3.4.1</w:t>
      </w:r>
      <w:r w:rsidRPr="00B64341">
        <w:rPr>
          <w:lang w:val="en-AU"/>
        </w:rPr>
        <w:tab/>
        <w:t>Full-time study load</w:t>
      </w:r>
      <w:bookmarkEnd w:id="467"/>
      <w:bookmarkEnd w:id="468"/>
      <w:bookmarkEnd w:id="470"/>
      <w:bookmarkEnd w:id="471"/>
    </w:p>
    <w:p w14:paraId="6705638F" w14:textId="77777777" w:rsidR="007031C8" w:rsidRPr="00B64341" w:rsidRDefault="004343D9" w:rsidP="00BD2CD2">
      <w:pPr>
        <w:rPr>
          <w:lang w:val="en-AU"/>
        </w:rPr>
      </w:pPr>
      <w:r w:rsidRPr="00B64341">
        <w:rPr>
          <w:lang w:val="en-AU"/>
        </w:rPr>
        <w:t xml:space="preserve">A full-time study load is the amount of work the school, institution or (for home schooling) </w:t>
      </w:r>
      <w:hyperlink w:anchor="EducationAuthority" w:tooltip="education authority" w:history="1">
        <w:r w:rsidRPr="00B64341">
          <w:rPr>
            <w:rStyle w:val="Hyperlink"/>
            <w:rFonts w:cs="Arial"/>
            <w:lang w:val="en-AU"/>
          </w:rPr>
          <w:t>educatio</w:t>
        </w:r>
        <w:bookmarkStart w:id="472" w:name="_Hlt205698272"/>
        <w:r w:rsidRPr="00B64341">
          <w:rPr>
            <w:rStyle w:val="Hyperlink"/>
            <w:rFonts w:cs="Arial"/>
            <w:lang w:val="en-AU"/>
          </w:rPr>
          <w:t>n</w:t>
        </w:r>
        <w:bookmarkEnd w:id="472"/>
        <w:r w:rsidRPr="00B64341">
          <w:rPr>
            <w:rStyle w:val="Hyperlink"/>
            <w:rFonts w:cs="Arial"/>
            <w:lang w:val="en-AU"/>
          </w:rPr>
          <w:t xml:space="preserve"> authority</w:t>
        </w:r>
      </w:hyperlink>
      <w:r w:rsidRPr="00B64341">
        <w:rPr>
          <w:lang w:val="en-AU"/>
        </w:rPr>
        <w:t xml:space="preserve"> regards as a full-time amount for the </w:t>
      </w:r>
      <w:hyperlink w:anchor="Student" w:tooltip="student" w:history="1">
        <w:r w:rsidR="007031C8" w:rsidRPr="00B64341">
          <w:rPr>
            <w:rStyle w:val="Hyperlink"/>
            <w:rFonts w:cs="Arial"/>
            <w:lang w:val="en-AU"/>
          </w:rPr>
          <w:t>student</w:t>
        </w:r>
      </w:hyperlink>
      <w:r w:rsidRPr="00B64341">
        <w:rPr>
          <w:lang w:val="en-AU"/>
        </w:rPr>
        <w:t>.</w:t>
      </w:r>
    </w:p>
    <w:p w14:paraId="54C948D4" w14:textId="77777777" w:rsidR="007031C8" w:rsidRPr="00B64341" w:rsidRDefault="004343D9" w:rsidP="00BD2CD2">
      <w:pPr>
        <w:rPr>
          <w:lang w:val="en-AU"/>
        </w:rPr>
      </w:pPr>
      <w:r w:rsidRPr="00B64341">
        <w:rPr>
          <w:lang w:val="en-AU"/>
        </w:rPr>
        <w:t xml:space="preserve">Where a school allows a student with a </w:t>
      </w:r>
      <w:hyperlink w:anchor="DisabilityOrOtherCondition" w:tooltip="disability or other health-related condition" w:history="1">
        <w:r w:rsidRPr="00B64341">
          <w:rPr>
            <w:rStyle w:val="Hyperlink"/>
            <w:rFonts w:cs="Arial"/>
            <w:lang w:val="en-AU"/>
          </w:rPr>
          <w:t>disability or other health-</w:t>
        </w:r>
        <w:bookmarkStart w:id="473" w:name="_Hlt205698299"/>
        <w:r w:rsidRPr="00B64341">
          <w:rPr>
            <w:rStyle w:val="Hyperlink"/>
            <w:rFonts w:cs="Arial"/>
            <w:lang w:val="en-AU"/>
          </w:rPr>
          <w:t>r</w:t>
        </w:r>
        <w:bookmarkEnd w:id="473"/>
        <w:r w:rsidRPr="00B64341">
          <w:rPr>
            <w:rStyle w:val="Hyperlink"/>
            <w:rFonts w:cs="Arial"/>
            <w:lang w:val="en-AU"/>
          </w:rPr>
          <w:t>elated condition</w:t>
        </w:r>
      </w:hyperlink>
      <w:r w:rsidRPr="00B64341">
        <w:rPr>
          <w:lang w:val="en-AU"/>
        </w:rPr>
        <w:t xml:space="preserve"> to undertake a reduced study load (less than that required of other students at the same level), that reduced load is also considered to be full</w:t>
      </w:r>
      <w:r w:rsidR="006405D3" w:rsidRPr="00B64341">
        <w:rPr>
          <w:lang w:val="en-AU"/>
        </w:rPr>
        <w:t>-</w:t>
      </w:r>
      <w:r w:rsidRPr="00B64341">
        <w:rPr>
          <w:lang w:val="en-AU"/>
        </w:rPr>
        <w:t xml:space="preserve">time (see Example 14 under </w:t>
      </w:r>
      <w:hyperlink w:anchor="_4.3.5_Types_of" w:tooltip="Effect of previous studies on AIC allowance eligibility" w:history="1">
        <w:r w:rsidRPr="00B64341">
          <w:rPr>
            <w:rStyle w:val="Hyperlink"/>
            <w:rFonts w:cs="Arial"/>
            <w:lang w:val="en-AU"/>
          </w:rPr>
          <w:t>4.3.5</w:t>
        </w:r>
      </w:hyperlink>
      <w:r w:rsidR="00C076CD" w:rsidRPr="00B64341">
        <w:rPr>
          <w:lang w:val="en-AU"/>
        </w:rPr>
        <w:t>)</w:t>
      </w:r>
      <w:r w:rsidRPr="00B64341">
        <w:rPr>
          <w:lang w:val="en-AU"/>
        </w:rPr>
        <w:t xml:space="preserve">. </w:t>
      </w:r>
    </w:p>
    <w:p w14:paraId="48FBCBBA" w14:textId="77777777" w:rsidR="007031C8" w:rsidRPr="00B64341" w:rsidRDefault="004343D9" w:rsidP="00BD2CD2">
      <w:pPr>
        <w:rPr>
          <w:lang w:val="en-AU"/>
        </w:rPr>
      </w:pPr>
      <w:r w:rsidRPr="00B64341">
        <w:rPr>
          <w:lang w:val="en-AU"/>
        </w:rPr>
        <w:t>If a student’s right to attend a school has been temporarily withdrawn because of disciplinary problems, they will be deemed to be carrying the same study load as they would have if they were able to attend school</w:t>
      </w:r>
      <w:r w:rsidR="0093742F" w:rsidRPr="00B64341">
        <w:rPr>
          <w:lang w:val="en-AU"/>
        </w:rPr>
        <w:t xml:space="preserve">.  </w:t>
      </w:r>
      <w:r w:rsidRPr="00B64341">
        <w:rPr>
          <w:lang w:val="en-AU"/>
        </w:rPr>
        <w:t>However, if a student’s conduct results in cessation of enrolment at the school they were attending, they will be deemed to have ceased studies from the date that their enrolment ceased.</w:t>
      </w:r>
    </w:p>
    <w:p w14:paraId="7EC368D2" w14:textId="77777777" w:rsidR="00134D12" w:rsidRPr="00B64341" w:rsidRDefault="00134D12" w:rsidP="00BD2CD2">
      <w:pPr>
        <w:rPr>
          <w:lang w:val="en-AU"/>
        </w:rPr>
      </w:pPr>
    </w:p>
    <w:p w14:paraId="77549334" w14:textId="4CAC050C" w:rsidR="007031C8" w:rsidRPr="00B64341" w:rsidRDefault="00AF1602" w:rsidP="00541EB0">
      <w:pPr>
        <w:spacing w:before="0" w:after="0"/>
        <w:rPr>
          <w:lang w:val="en-AU"/>
        </w:rPr>
      </w:pPr>
      <w:bookmarkStart w:id="474" w:name="_3.4.2_Approved_institution"/>
      <w:bookmarkStart w:id="475" w:name="_Toc161552212"/>
      <w:bookmarkStart w:id="476" w:name="_Toc234129325"/>
      <w:bookmarkStart w:id="477" w:name="_Toc264368407"/>
      <w:bookmarkEnd w:id="474"/>
      <w:r>
        <w:rPr>
          <w:lang w:val="en-AU"/>
        </w:rPr>
        <w:br w:type="page"/>
      </w:r>
      <w:bookmarkStart w:id="478" w:name="_3.4.2_Approved_institution_1"/>
      <w:bookmarkStart w:id="479" w:name="_Toc418251845"/>
      <w:bookmarkEnd w:id="478"/>
      <w:r w:rsidR="004343D9" w:rsidRPr="00B64341">
        <w:rPr>
          <w:lang w:val="en-AU"/>
        </w:rPr>
        <w:lastRenderedPageBreak/>
        <w:t>3.4.2</w:t>
      </w:r>
      <w:r w:rsidR="004343D9" w:rsidRPr="00B64341">
        <w:rPr>
          <w:lang w:val="en-AU"/>
        </w:rPr>
        <w:tab/>
        <w:t>Approved institution</w:t>
      </w:r>
      <w:bookmarkEnd w:id="475"/>
      <w:bookmarkEnd w:id="476"/>
      <w:bookmarkEnd w:id="477"/>
      <w:bookmarkEnd w:id="479"/>
    </w:p>
    <w:p w14:paraId="02A03339" w14:textId="77777777" w:rsidR="007031C8" w:rsidRPr="00B64341" w:rsidRDefault="004343D9" w:rsidP="00BD2CD2">
      <w:pPr>
        <w:rPr>
          <w:lang w:val="en-AU"/>
        </w:rPr>
      </w:pPr>
      <w:r w:rsidRPr="00B64341">
        <w:rPr>
          <w:lang w:val="en-AU"/>
        </w:rPr>
        <w:t xml:space="preserve">An approved institution is an institution in </w:t>
      </w:r>
      <w:hyperlink w:anchor="Australia" w:tooltip="Australia" w:history="1">
        <w:r w:rsidRPr="00B64341">
          <w:rPr>
            <w:rStyle w:val="Hyperlink"/>
            <w:rFonts w:cs="Arial"/>
            <w:lang w:val="en-AU"/>
          </w:rPr>
          <w:t>Austral</w:t>
        </w:r>
        <w:bookmarkStart w:id="480" w:name="_Hlt205698323"/>
        <w:r w:rsidRPr="00B64341">
          <w:rPr>
            <w:rStyle w:val="Hyperlink"/>
            <w:rFonts w:cs="Arial"/>
            <w:lang w:val="en-AU"/>
          </w:rPr>
          <w:t>i</w:t>
        </w:r>
        <w:bookmarkEnd w:id="480"/>
        <w:r w:rsidRPr="00B64341">
          <w:rPr>
            <w:rStyle w:val="Hyperlink"/>
            <w:rFonts w:cs="Arial"/>
            <w:lang w:val="en-AU"/>
          </w:rPr>
          <w:t>a</w:t>
        </w:r>
      </w:hyperlink>
      <w:r w:rsidRPr="00B64341">
        <w:rPr>
          <w:lang w:val="en-AU"/>
        </w:rPr>
        <w:t xml:space="preserve"> of one of the following types:</w:t>
      </w:r>
    </w:p>
    <w:p w14:paraId="56D9B299"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a state school, including a distance education centre</w:t>
      </w:r>
      <w:r w:rsidR="006405D3" w:rsidRPr="007673EA">
        <w:rPr>
          <w:lang w:val="en-AU"/>
        </w:rPr>
        <w:t>;</w:t>
      </w:r>
    </w:p>
    <w:p w14:paraId="78A58DD1"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 xml:space="preserve">a non-state school that is not conducted for profit and is recognised by the </w:t>
      </w:r>
      <w:r w:rsidR="0096795F">
        <w:rPr>
          <w:lang w:val="en-AU"/>
        </w:rPr>
        <w:t>state or territory</w:t>
      </w:r>
      <w:r w:rsidRPr="007673EA">
        <w:rPr>
          <w:lang w:val="en-AU"/>
        </w:rPr>
        <w:t xml:space="preserve"> Minister responsible for education (recognition may take the form of registration or certification, the payment of government capital or recurrent grants to the school, or the payment of </w:t>
      </w:r>
      <w:r w:rsidR="0096795F">
        <w:rPr>
          <w:lang w:val="en-AU"/>
        </w:rPr>
        <w:t>state or territory</w:t>
      </w:r>
      <w:r w:rsidRPr="007673EA">
        <w:rPr>
          <w:lang w:val="en-AU"/>
        </w:rPr>
        <w:t xml:space="preserve"> government allowances or bursaries to its </w:t>
      </w:r>
      <w:hyperlink w:anchor="Student" w:tooltip="students" w:history="1">
        <w:r w:rsidR="007031C8" w:rsidRPr="007673EA">
          <w:rPr>
            <w:rStyle w:val="Hyperlink"/>
            <w:rFonts w:cs="Arial"/>
            <w:lang w:val="en-AU"/>
          </w:rPr>
          <w:t>students</w:t>
        </w:r>
      </w:hyperlink>
      <w:r w:rsidRPr="007673EA">
        <w:rPr>
          <w:lang w:val="en-AU"/>
        </w:rPr>
        <w:t>)</w:t>
      </w:r>
      <w:r w:rsidR="006405D3" w:rsidRPr="007673EA">
        <w:rPr>
          <w:lang w:val="en-AU"/>
        </w:rPr>
        <w:t>;</w:t>
      </w:r>
    </w:p>
    <w:p w14:paraId="023E93E6"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 xml:space="preserve">a technical and further education (TAFE), vocational and technical education (VTE) institution or higher education institution (as defined in </w:t>
      </w:r>
      <w:hyperlink w:anchor="Act" w:tooltip="Student Assistance Act 1973" w:history="1">
        <w:r w:rsidR="007031C8" w:rsidRPr="007673EA">
          <w:rPr>
            <w:rStyle w:val="Hyperlink"/>
            <w:rFonts w:cs="Arial"/>
            <w:lang w:val="en-AU"/>
          </w:rPr>
          <w:t>the Act</w:t>
        </w:r>
      </w:hyperlink>
      <w:r w:rsidRPr="007673EA">
        <w:rPr>
          <w:lang w:val="en-AU"/>
        </w:rPr>
        <w:t>)</w:t>
      </w:r>
      <w:r w:rsidR="006405D3" w:rsidRPr="007673EA">
        <w:rPr>
          <w:lang w:val="en-AU"/>
        </w:rPr>
        <w:t>;</w:t>
      </w:r>
    </w:p>
    <w:p w14:paraId="35BC9388"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 xml:space="preserve">a government </w:t>
      </w:r>
      <w:r w:rsidR="00030433" w:rsidRPr="007673EA">
        <w:rPr>
          <w:lang w:val="en-AU"/>
        </w:rPr>
        <w:t xml:space="preserve">or non-government </w:t>
      </w:r>
      <w:r w:rsidRPr="007673EA">
        <w:rPr>
          <w:lang w:val="en-AU"/>
        </w:rPr>
        <w:t xml:space="preserve">residential institution or non-residential </w:t>
      </w:r>
      <w:hyperlink w:anchor="SpecialSchool" w:tooltip="special school" w:history="1">
        <w:r w:rsidRPr="007673EA">
          <w:rPr>
            <w:rStyle w:val="Hyperlink"/>
            <w:rFonts w:cs="Arial"/>
            <w:lang w:val="en-AU"/>
          </w:rPr>
          <w:t>specia</w:t>
        </w:r>
        <w:bookmarkStart w:id="481" w:name="_Hlt205698509"/>
        <w:r w:rsidRPr="007673EA">
          <w:rPr>
            <w:rStyle w:val="Hyperlink"/>
            <w:rFonts w:cs="Arial"/>
            <w:lang w:val="en-AU"/>
          </w:rPr>
          <w:t>l</w:t>
        </w:r>
        <w:bookmarkStart w:id="482" w:name="_Hlt205698627"/>
        <w:bookmarkEnd w:id="481"/>
        <w:r w:rsidRPr="007673EA">
          <w:rPr>
            <w:rStyle w:val="Hyperlink"/>
            <w:rFonts w:cs="Arial"/>
            <w:lang w:val="en-AU"/>
          </w:rPr>
          <w:t xml:space="preserve"> </w:t>
        </w:r>
        <w:bookmarkEnd w:id="482"/>
        <w:r w:rsidRPr="007673EA">
          <w:rPr>
            <w:rStyle w:val="Hyperlink"/>
            <w:rFonts w:cs="Arial"/>
            <w:lang w:val="en-AU"/>
          </w:rPr>
          <w:t>school</w:t>
        </w:r>
      </w:hyperlink>
      <w:r w:rsidRPr="007673EA">
        <w:rPr>
          <w:lang w:val="en-AU"/>
        </w:rPr>
        <w:t xml:space="preserve"> that caters for children with disabilities or psychological, emotional or behavioural problems</w:t>
      </w:r>
      <w:r w:rsidR="006405D3" w:rsidRPr="007673EA">
        <w:rPr>
          <w:lang w:val="en-AU"/>
        </w:rPr>
        <w:t>;</w:t>
      </w:r>
    </w:p>
    <w:p w14:paraId="1E748BFF"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 xml:space="preserve">a non-government residential institution or non-residential special school that caters for children with disabilities or psychological, emotional or behavioural problems, provided that it is accredited for such purposes by Australian Government or </w:t>
      </w:r>
      <w:r w:rsidR="0096795F">
        <w:rPr>
          <w:lang w:val="en-AU"/>
        </w:rPr>
        <w:t>state or territory</w:t>
      </w:r>
      <w:r w:rsidRPr="007673EA">
        <w:rPr>
          <w:lang w:val="en-AU"/>
        </w:rPr>
        <w:t xml:space="preserve"> health or education authorities</w:t>
      </w:r>
      <w:r w:rsidR="006405D3" w:rsidRPr="007673EA">
        <w:rPr>
          <w:lang w:val="en-AU"/>
        </w:rPr>
        <w:t>;</w:t>
      </w:r>
    </w:p>
    <w:p w14:paraId="782B79F8" w14:textId="77777777" w:rsidR="007031C8" w:rsidRPr="007673EA" w:rsidRDefault="004343D9" w:rsidP="006510D3">
      <w:pPr>
        <w:pStyle w:val="ListParagraph"/>
        <w:numPr>
          <w:ilvl w:val="0"/>
          <w:numId w:val="15"/>
        </w:numPr>
        <w:ind w:left="567" w:hanging="567"/>
        <w:contextualSpacing w:val="0"/>
        <w:rPr>
          <w:lang w:val="en-AU"/>
        </w:rPr>
      </w:pPr>
      <w:r w:rsidRPr="007673EA">
        <w:rPr>
          <w:lang w:val="en-AU"/>
        </w:rPr>
        <w:t xml:space="preserve">a non-government (private) tertiary institution that offers a course accredited by the relevant </w:t>
      </w:r>
      <w:r w:rsidR="0096795F">
        <w:rPr>
          <w:lang w:val="en-AU"/>
        </w:rPr>
        <w:t>state or territory</w:t>
      </w:r>
      <w:r w:rsidRPr="007673EA">
        <w:rPr>
          <w:lang w:val="en-AU"/>
        </w:rPr>
        <w:t xml:space="preserve"> government authority, and meets the requirements for the </w:t>
      </w:r>
      <w:r w:rsidR="00793C14" w:rsidRPr="007673EA">
        <w:rPr>
          <w:lang w:val="en-AU"/>
        </w:rPr>
        <w:t xml:space="preserve">Student Assistance (Educational Institutions and Courses) </w:t>
      </w:r>
      <w:r w:rsidRPr="007673EA">
        <w:rPr>
          <w:lang w:val="en-AU"/>
        </w:rPr>
        <w:t xml:space="preserve">Determination </w:t>
      </w:r>
      <w:r w:rsidR="001C09B4" w:rsidRPr="007673EA">
        <w:rPr>
          <w:lang w:val="en-AU"/>
        </w:rPr>
        <w:t xml:space="preserve">made </w:t>
      </w:r>
      <w:r w:rsidRPr="007673EA">
        <w:rPr>
          <w:lang w:val="en-AU"/>
        </w:rPr>
        <w:t xml:space="preserve">by the </w:t>
      </w:r>
      <w:r w:rsidR="00700A67" w:rsidRPr="007673EA">
        <w:rPr>
          <w:lang w:val="en-AU"/>
        </w:rPr>
        <w:t>relevant Minister</w:t>
      </w:r>
      <w:r w:rsidRPr="007673EA">
        <w:rPr>
          <w:lang w:val="en-AU"/>
        </w:rPr>
        <w:t xml:space="preserve"> under section 5D of </w:t>
      </w:r>
      <w:hyperlink w:anchor="Act" w:tooltip="Student Assistance Act 1973" w:history="1">
        <w:r w:rsidRPr="007673EA">
          <w:rPr>
            <w:rStyle w:val="Hyperlink"/>
            <w:rFonts w:cs="Arial"/>
            <w:lang w:val="en-AU"/>
          </w:rPr>
          <w:t>the Act</w:t>
        </w:r>
      </w:hyperlink>
      <w:r w:rsidRPr="007673EA">
        <w:rPr>
          <w:lang w:val="en-AU"/>
        </w:rPr>
        <w:t>.</w:t>
      </w:r>
      <w:r w:rsidR="00793C14" w:rsidRPr="007673EA">
        <w:rPr>
          <w:lang w:val="en-AU"/>
        </w:rPr>
        <w:t xml:space="preserve"> </w:t>
      </w:r>
    </w:p>
    <w:p w14:paraId="36F3121C" w14:textId="77777777" w:rsidR="007031C8" w:rsidRPr="00B64341" w:rsidRDefault="004343D9" w:rsidP="00BD2CD2">
      <w:pPr>
        <w:rPr>
          <w:lang w:val="en-AU"/>
        </w:rPr>
      </w:pPr>
      <w:r w:rsidRPr="00B64341">
        <w:rPr>
          <w:lang w:val="en-AU"/>
        </w:rPr>
        <w:t xml:space="preserve">Students undertaking a course described in </w:t>
      </w:r>
      <w:hyperlink w:anchor="_3.4.3_Approved_course" w:tooltip="Approved course" w:history="1">
        <w:r w:rsidRPr="00B64341">
          <w:rPr>
            <w:rStyle w:val="Hyperlink"/>
            <w:rFonts w:cs="Arial"/>
            <w:lang w:val="en-AU"/>
          </w:rPr>
          <w:t>3.4.3</w:t>
        </w:r>
      </w:hyperlink>
      <w:r w:rsidRPr="00B64341">
        <w:rPr>
          <w:lang w:val="en-AU"/>
        </w:rPr>
        <w:t>(e) may be deemed to be enrolled in an approved institution.</w:t>
      </w:r>
    </w:p>
    <w:p w14:paraId="260A8F1F" w14:textId="77777777" w:rsidR="007031C8" w:rsidRPr="00B64341" w:rsidRDefault="007031C8" w:rsidP="00BD2CD2">
      <w:pPr>
        <w:rPr>
          <w:lang w:val="en-AU"/>
        </w:rPr>
      </w:pPr>
    </w:p>
    <w:p w14:paraId="7E214EA8" w14:textId="77777777" w:rsidR="007031C8" w:rsidRPr="00B64341" w:rsidRDefault="004343D9" w:rsidP="002310DB">
      <w:pPr>
        <w:pStyle w:val="Heading3"/>
        <w:spacing w:before="120" w:after="120"/>
        <w:rPr>
          <w:lang w:val="en-AU"/>
        </w:rPr>
      </w:pPr>
      <w:bookmarkStart w:id="483" w:name="_3.4.3_Approved_course"/>
      <w:bookmarkStart w:id="484" w:name="_Toc161552213"/>
      <w:bookmarkStart w:id="485" w:name="_Toc234129326"/>
      <w:bookmarkStart w:id="486" w:name="_Toc264368408"/>
      <w:bookmarkStart w:id="487" w:name="_Toc418251846"/>
      <w:bookmarkEnd w:id="483"/>
      <w:r w:rsidRPr="00B64341">
        <w:rPr>
          <w:lang w:val="en-AU"/>
        </w:rPr>
        <w:t>3.4.3</w:t>
      </w:r>
      <w:r w:rsidRPr="00B64341">
        <w:rPr>
          <w:lang w:val="en-AU"/>
        </w:rPr>
        <w:tab/>
        <w:t>Approved course</w:t>
      </w:r>
      <w:bookmarkEnd w:id="484"/>
      <w:bookmarkEnd w:id="485"/>
      <w:bookmarkEnd w:id="486"/>
      <w:bookmarkEnd w:id="487"/>
    </w:p>
    <w:p w14:paraId="5ED37E49" w14:textId="77777777" w:rsidR="001D12C1" w:rsidRPr="00B64341" w:rsidRDefault="004343D9" w:rsidP="00BD2CD2">
      <w:pPr>
        <w:rPr>
          <w:lang w:val="en-AU"/>
        </w:rPr>
      </w:pPr>
      <w:r w:rsidRPr="00B64341">
        <w:rPr>
          <w:lang w:val="en-AU"/>
        </w:rPr>
        <w:t>An approved course is either:</w:t>
      </w:r>
    </w:p>
    <w:p w14:paraId="72A0AF14" w14:textId="77777777" w:rsidR="007031C8" w:rsidRPr="00B64341" w:rsidRDefault="004343D9" w:rsidP="006510D3">
      <w:pPr>
        <w:pStyle w:val="ListParagraph"/>
        <w:numPr>
          <w:ilvl w:val="0"/>
          <w:numId w:val="17"/>
        </w:numPr>
        <w:ind w:left="567" w:hanging="567"/>
        <w:contextualSpacing w:val="0"/>
        <w:rPr>
          <w:lang w:val="en-AU"/>
        </w:rPr>
      </w:pPr>
      <w:r w:rsidRPr="00B64341">
        <w:rPr>
          <w:lang w:val="en-AU"/>
        </w:rPr>
        <w:t xml:space="preserve">a full-time primary or secondary level course (see </w:t>
      </w:r>
      <w:hyperlink w:anchor="_3.4.4_Approved_level_1" w:tooltip="Approved level of study" w:history="1">
        <w:r w:rsidRPr="00B64341">
          <w:rPr>
            <w:rStyle w:val="Hyperlink"/>
            <w:rFonts w:cs="Arial"/>
            <w:lang w:val="en-AU"/>
          </w:rPr>
          <w:t>3</w:t>
        </w:r>
        <w:bookmarkStart w:id="488" w:name="_Hlt205698737"/>
        <w:r w:rsidRPr="00B64341">
          <w:rPr>
            <w:rStyle w:val="Hyperlink"/>
            <w:rFonts w:cs="Arial"/>
            <w:lang w:val="en-AU"/>
          </w:rPr>
          <w:t>.</w:t>
        </w:r>
        <w:bookmarkEnd w:id="488"/>
        <w:r w:rsidRPr="00B64341">
          <w:rPr>
            <w:rStyle w:val="Hyperlink"/>
            <w:rFonts w:cs="Arial"/>
            <w:lang w:val="en-AU"/>
          </w:rPr>
          <w:t>4.4</w:t>
        </w:r>
      </w:hyperlink>
      <w:r w:rsidRPr="00B64341">
        <w:rPr>
          <w:lang w:val="en-AU"/>
        </w:rPr>
        <w:t>) involving daily attendance at an approved institution</w:t>
      </w:r>
      <w:r w:rsidR="003D2735" w:rsidRPr="00B64341">
        <w:rPr>
          <w:lang w:val="en-AU"/>
        </w:rPr>
        <w:t xml:space="preserve">, that is recognised under the Student Assistance (Educational Institutions and Courses) Determination </w:t>
      </w:r>
      <w:r w:rsidR="00E30357" w:rsidRPr="00B64341">
        <w:rPr>
          <w:bCs/>
          <w:lang w:val="en-AU"/>
        </w:rPr>
        <w:t xml:space="preserve">2009 (No. 2) </w:t>
      </w:r>
      <w:r w:rsidR="003D2735" w:rsidRPr="00B64341">
        <w:rPr>
          <w:lang w:val="en-AU"/>
        </w:rPr>
        <w:t xml:space="preserve">made by the </w:t>
      </w:r>
      <w:r w:rsidR="00700A67" w:rsidRPr="00B64341">
        <w:rPr>
          <w:lang w:val="en-AU"/>
        </w:rPr>
        <w:t>relevant Minister</w:t>
      </w:r>
      <w:r w:rsidR="00E30357" w:rsidRPr="00B64341">
        <w:rPr>
          <w:lang w:val="en-AU"/>
        </w:rPr>
        <w:t xml:space="preserve"> </w:t>
      </w:r>
      <w:r w:rsidR="003D2735" w:rsidRPr="00B64341">
        <w:rPr>
          <w:lang w:val="en-AU"/>
        </w:rPr>
        <w:t xml:space="preserve">under section 3(1) and 5D(1) of </w:t>
      </w:r>
      <w:hyperlink w:anchor="Act" w:tooltip="Student Assistance Act 1973" w:history="1">
        <w:r w:rsidR="003D2735" w:rsidRPr="00B64341">
          <w:rPr>
            <w:rStyle w:val="Hyperlink"/>
            <w:rFonts w:cs="Arial"/>
            <w:lang w:val="en-AU"/>
          </w:rPr>
          <w:t>the Act</w:t>
        </w:r>
      </w:hyperlink>
      <w:r w:rsidR="00580FA0">
        <w:rPr>
          <w:rStyle w:val="Hyperlink"/>
          <w:rFonts w:cs="Arial"/>
          <w:color w:val="auto"/>
          <w:u w:val="none"/>
          <w:lang w:val="en-AU"/>
        </w:rPr>
        <w:t>;</w:t>
      </w:r>
    </w:p>
    <w:p w14:paraId="19697613" w14:textId="77777777" w:rsidR="007031C8" w:rsidRPr="00B64341" w:rsidRDefault="004343D9" w:rsidP="006510D3">
      <w:pPr>
        <w:pStyle w:val="ListParagraph"/>
        <w:numPr>
          <w:ilvl w:val="0"/>
          <w:numId w:val="17"/>
        </w:numPr>
        <w:ind w:left="567" w:hanging="567"/>
        <w:contextualSpacing w:val="0"/>
        <w:rPr>
          <w:rFonts w:cs="Arial"/>
          <w:lang w:val="en-AU"/>
        </w:rPr>
      </w:pPr>
      <w:r w:rsidRPr="00B64341">
        <w:rPr>
          <w:rFonts w:cs="Arial"/>
          <w:lang w:val="en-AU"/>
        </w:rPr>
        <w:t>a full-t</w:t>
      </w:r>
      <w:r w:rsidRPr="002310DB">
        <w:rPr>
          <w:lang w:val="en-AU"/>
        </w:rPr>
        <w:t>i</w:t>
      </w:r>
      <w:r w:rsidRPr="00B64341">
        <w:rPr>
          <w:rFonts w:cs="Arial"/>
          <w:lang w:val="en-AU"/>
        </w:rPr>
        <w:t xml:space="preserve">me primary or </w:t>
      </w:r>
      <w:r w:rsidRPr="002310DB">
        <w:rPr>
          <w:lang w:val="en-AU"/>
        </w:rPr>
        <w:t>secondary</w:t>
      </w:r>
      <w:r w:rsidRPr="00B64341">
        <w:rPr>
          <w:rFonts w:cs="Arial"/>
          <w:lang w:val="en-AU"/>
        </w:rPr>
        <w:t xml:space="preserve"> level </w:t>
      </w:r>
      <w:hyperlink w:anchor="DistanceEducationMethods" w:tooltip="distance education" w:history="1">
        <w:r w:rsidRPr="00B64341">
          <w:rPr>
            <w:rStyle w:val="Hyperlink"/>
            <w:rFonts w:cs="Arial"/>
            <w:lang w:val="en-AU"/>
          </w:rPr>
          <w:t>distance ed</w:t>
        </w:r>
        <w:bookmarkStart w:id="489" w:name="_Hlt205698654"/>
        <w:r w:rsidRPr="00B64341">
          <w:rPr>
            <w:rStyle w:val="Hyperlink"/>
            <w:rFonts w:cs="Arial"/>
            <w:lang w:val="en-AU"/>
          </w:rPr>
          <w:t>u</w:t>
        </w:r>
        <w:bookmarkEnd w:id="489"/>
        <w:r w:rsidRPr="00B64341">
          <w:rPr>
            <w:rStyle w:val="Hyperlink"/>
            <w:rFonts w:cs="Arial"/>
            <w:lang w:val="en-AU"/>
          </w:rPr>
          <w:t>cation</w:t>
        </w:r>
      </w:hyperlink>
      <w:r w:rsidRPr="00B64341">
        <w:rPr>
          <w:rFonts w:cs="Arial"/>
          <w:lang w:val="en-AU"/>
        </w:rPr>
        <w:t xml:space="preserve"> course offered by an </w:t>
      </w:r>
      <w:r w:rsidR="00C2627F" w:rsidRPr="00C2627F">
        <w:rPr>
          <w:rFonts w:cs="Arial"/>
          <w:lang w:val="en-AU"/>
        </w:rPr>
        <w:t xml:space="preserve">approved institution of type </w:t>
      </w:r>
      <w:hyperlink w:anchor="_3.4.2_Approved_institution_1" w:tooltip="Approved institution" w:history="1">
        <w:r w:rsidR="00C2627F" w:rsidRPr="00C2627F">
          <w:rPr>
            <w:rStyle w:val="Hyperlink"/>
            <w:rFonts w:cs="Arial"/>
            <w:lang w:val="en-AU"/>
          </w:rPr>
          <w:t>3.4.2(a)</w:t>
        </w:r>
      </w:hyperlink>
      <w:r w:rsidR="00C2627F">
        <w:rPr>
          <w:rFonts w:cs="Arial"/>
          <w:lang w:val="en-AU"/>
        </w:rPr>
        <w:t>,</w:t>
      </w:r>
      <w:r w:rsidR="00C2627F" w:rsidRPr="00C2627F">
        <w:rPr>
          <w:rFonts w:cs="Arial"/>
          <w:lang w:val="en-AU"/>
        </w:rPr>
        <w:t xml:space="preserve"> </w:t>
      </w:r>
      <w:r w:rsidR="00C2627F" w:rsidRPr="00E40B9B">
        <w:rPr>
          <w:rFonts w:cs="Arial"/>
          <w:lang w:val="en-AU"/>
        </w:rPr>
        <w:t>3.4.2(b),</w:t>
      </w:r>
      <w:r w:rsidR="00C2627F" w:rsidRPr="00C2627F">
        <w:rPr>
          <w:rFonts w:cs="Arial"/>
          <w:lang w:val="en-AU"/>
        </w:rPr>
        <w:t xml:space="preserve"> </w:t>
      </w:r>
      <w:r w:rsidR="00C2627F">
        <w:rPr>
          <w:rFonts w:cs="Arial"/>
          <w:lang w:val="en-AU"/>
        </w:rPr>
        <w:t>3.</w:t>
      </w:r>
      <w:r w:rsidR="00000C7B">
        <w:rPr>
          <w:rFonts w:cs="Arial"/>
          <w:lang w:val="en-AU"/>
        </w:rPr>
        <w:t>4.</w:t>
      </w:r>
      <w:r w:rsidR="00C2627F">
        <w:rPr>
          <w:rFonts w:cs="Arial"/>
          <w:lang w:val="en-AU"/>
        </w:rPr>
        <w:t xml:space="preserve">2(d) or 3.4.2(e), </w:t>
      </w:r>
      <w:r w:rsidR="00C2627F" w:rsidRPr="00C2627F">
        <w:rPr>
          <w:rFonts w:cs="Arial"/>
          <w:lang w:val="en-AU"/>
        </w:rPr>
        <w:t xml:space="preserve">provided that the course is accepted </w:t>
      </w:r>
      <w:r w:rsidRPr="00B64341">
        <w:rPr>
          <w:rFonts w:cs="Arial"/>
          <w:lang w:val="en-AU"/>
        </w:rPr>
        <w:t xml:space="preserve">by the </w:t>
      </w:r>
      <w:r w:rsidR="0096795F">
        <w:rPr>
          <w:rFonts w:cs="Arial"/>
          <w:lang w:val="en-AU"/>
        </w:rPr>
        <w:t>state or territory</w:t>
      </w:r>
      <w:r w:rsidRPr="00B64341">
        <w:rPr>
          <w:rFonts w:cs="Arial"/>
          <w:lang w:val="en-AU"/>
        </w:rPr>
        <w:t xml:space="preserve"> </w:t>
      </w:r>
      <w:hyperlink w:anchor="EducationAuthority" w:tooltip="education authority" w:history="1">
        <w:r w:rsidRPr="00B64341">
          <w:rPr>
            <w:rStyle w:val="Hyperlink"/>
            <w:rFonts w:cs="Arial"/>
            <w:lang w:val="en-AU"/>
          </w:rPr>
          <w:t>education auth</w:t>
        </w:r>
        <w:bookmarkStart w:id="490" w:name="_Hlt205698669"/>
        <w:r w:rsidRPr="00B64341">
          <w:rPr>
            <w:rStyle w:val="Hyperlink"/>
            <w:rFonts w:cs="Arial"/>
            <w:lang w:val="en-AU"/>
          </w:rPr>
          <w:t>o</w:t>
        </w:r>
        <w:bookmarkEnd w:id="490"/>
        <w:r w:rsidRPr="00B64341">
          <w:rPr>
            <w:rStyle w:val="Hyperlink"/>
            <w:rFonts w:cs="Arial"/>
            <w:lang w:val="en-AU"/>
          </w:rPr>
          <w:t>rity</w:t>
        </w:r>
      </w:hyperlink>
      <w:r w:rsidRPr="00B64341">
        <w:rPr>
          <w:rFonts w:cs="Arial"/>
          <w:lang w:val="en-AU"/>
        </w:rPr>
        <w:t xml:space="preserve"> as a satisfactory alternative to full-time daily attendance at school</w:t>
      </w:r>
      <w:r w:rsidR="00580FA0">
        <w:rPr>
          <w:rFonts w:cs="Arial"/>
          <w:lang w:val="en-AU"/>
        </w:rPr>
        <w:t>;</w:t>
      </w:r>
    </w:p>
    <w:p w14:paraId="7DE36847" w14:textId="324147CA" w:rsidR="007031C8" w:rsidRPr="00B64341" w:rsidRDefault="004343D9" w:rsidP="006510D3">
      <w:pPr>
        <w:pStyle w:val="ListParagraph"/>
        <w:numPr>
          <w:ilvl w:val="0"/>
          <w:numId w:val="17"/>
        </w:numPr>
        <w:ind w:left="567" w:hanging="567"/>
        <w:contextualSpacing w:val="0"/>
        <w:rPr>
          <w:lang w:val="en-AU"/>
        </w:rPr>
      </w:pPr>
      <w:r w:rsidRPr="00B64341">
        <w:rPr>
          <w:lang w:val="en-AU"/>
        </w:rPr>
        <w:t xml:space="preserve">a full-time primary or secondary level course of home </w:t>
      </w:r>
      <w:r w:rsidR="00B42EDD">
        <w:rPr>
          <w:lang w:val="en-AU"/>
        </w:rPr>
        <w:t>education or schooling</w:t>
      </w:r>
      <w:r w:rsidRPr="00B64341">
        <w:rPr>
          <w:lang w:val="en-AU"/>
        </w:rPr>
        <w:t xml:space="preserve"> that has been approved formally by the </w:t>
      </w:r>
      <w:r w:rsidR="0096795F">
        <w:rPr>
          <w:lang w:val="en-AU"/>
        </w:rPr>
        <w:t>state or territory</w:t>
      </w:r>
      <w:r w:rsidRPr="00B64341">
        <w:rPr>
          <w:lang w:val="en-AU"/>
        </w:rPr>
        <w:t xml:space="preserve"> education authority as being a satisfactory alternative to a </w:t>
      </w:r>
      <w:r w:rsidR="0096795F">
        <w:rPr>
          <w:lang w:val="en-AU"/>
        </w:rPr>
        <w:t>state or territory</w:t>
      </w:r>
      <w:r w:rsidR="002F4969" w:rsidRPr="00B64341">
        <w:rPr>
          <w:lang w:val="en-AU"/>
        </w:rPr>
        <w:t xml:space="preserve"> </w:t>
      </w:r>
      <w:r w:rsidRPr="00B64341">
        <w:rPr>
          <w:lang w:val="en-AU"/>
        </w:rPr>
        <w:t>provided</w:t>
      </w:r>
      <w:r w:rsidR="00073227" w:rsidRPr="00B64341">
        <w:rPr>
          <w:lang w:val="en-AU"/>
        </w:rPr>
        <w:t xml:space="preserve"> government curriculum</w:t>
      </w:r>
      <w:r w:rsidR="00580FA0">
        <w:rPr>
          <w:lang w:val="en-AU"/>
        </w:rPr>
        <w:t>;</w:t>
      </w:r>
      <w:r w:rsidRPr="00B64341">
        <w:rPr>
          <w:lang w:val="en-AU"/>
        </w:rPr>
        <w:t xml:space="preserve"> </w:t>
      </w:r>
    </w:p>
    <w:p w14:paraId="18246089" w14:textId="77777777" w:rsidR="007031C8" w:rsidRPr="00B64341" w:rsidRDefault="004343D9" w:rsidP="006510D3">
      <w:pPr>
        <w:pStyle w:val="ListParagraph"/>
        <w:numPr>
          <w:ilvl w:val="0"/>
          <w:numId w:val="17"/>
        </w:numPr>
        <w:ind w:left="567" w:hanging="567"/>
        <w:contextualSpacing w:val="0"/>
        <w:rPr>
          <w:lang w:val="en-AU"/>
        </w:rPr>
      </w:pPr>
      <w:r w:rsidRPr="00B64341">
        <w:rPr>
          <w:lang w:val="en-AU"/>
        </w:rPr>
        <w:t xml:space="preserve">any other full-time secondary course at an approved institution, that is recognised under the </w:t>
      </w:r>
      <w:r w:rsidR="001C09B4" w:rsidRPr="00B64341">
        <w:rPr>
          <w:lang w:val="en-AU"/>
        </w:rPr>
        <w:t>Student Assistance (</w:t>
      </w:r>
      <w:r w:rsidRPr="00B64341">
        <w:rPr>
          <w:lang w:val="en-AU"/>
        </w:rPr>
        <w:t>Educational Institutions and Courses</w:t>
      </w:r>
      <w:r w:rsidR="001C09B4" w:rsidRPr="00B64341">
        <w:rPr>
          <w:lang w:val="en-AU"/>
        </w:rPr>
        <w:t>)</w:t>
      </w:r>
      <w:r w:rsidRPr="00B64341">
        <w:rPr>
          <w:lang w:val="en-AU"/>
        </w:rPr>
        <w:t xml:space="preserve"> </w:t>
      </w:r>
      <w:r w:rsidR="001C09B4" w:rsidRPr="00B64341">
        <w:rPr>
          <w:lang w:val="en-AU"/>
        </w:rPr>
        <w:t xml:space="preserve">Determination </w:t>
      </w:r>
      <w:r w:rsidR="00E30357" w:rsidRPr="00B64341">
        <w:rPr>
          <w:bCs/>
          <w:lang w:val="en-AU"/>
        </w:rPr>
        <w:t xml:space="preserve">2009 (No. 2) </w:t>
      </w:r>
      <w:r w:rsidRPr="00B64341">
        <w:rPr>
          <w:lang w:val="en-AU"/>
        </w:rPr>
        <w:t xml:space="preserve">made by the </w:t>
      </w:r>
      <w:r w:rsidR="00700A67" w:rsidRPr="00B64341">
        <w:rPr>
          <w:lang w:val="en-AU"/>
        </w:rPr>
        <w:t>relevant Minister</w:t>
      </w:r>
      <w:r w:rsidR="00986792" w:rsidRPr="00B64341">
        <w:rPr>
          <w:lang w:val="en-AU"/>
        </w:rPr>
        <w:t xml:space="preserve"> </w:t>
      </w:r>
      <w:r w:rsidRPr="00B64341">
        <w:rPr>
          <w:lang w:val="en-AU"/>
        </w:rPr>
        <w:t xml:space="preserve">under section 3(1) and 5D(1) of </w:t>
      </w:r>
      <w:hyperlink w:anchor="Act" w:tooltip="Student Assistance Act 1973" w:history="1">
        <w:r w:rsidR="00FB4569" w:rsidRPr="00B64341">
          <w:rPr>
            <w:rStyle w:val="Hyperlink"/>
            <w:rFonts w:cs="Arial"/>
            <w:lang w:val="en-AU"/>
          </w:rPr>
          <w:t>the Act</w:t>
        </w:r>
      </w:hyperlink>
      <w:r w:rsidR="00E87964" w:rsidRPr="00B64341">
        <w:rPr>
          <w:lang w:val="en-AU"/>
        </w:rPr>
        <w:t>;</w:t>
      </w:r>
      <w:r w:rsidR="00FB4569" w:rsidRPr="00B64341">
        <w:rPr>
          <w:lang w:val="en-AU"/>
        </w:rPr>
        <w:t xml:space="preserve"> </w:t>
      </w:r>
    </w:p>
    <w:p w14:paraId="46981B3F" w14:textId="77777777" w:rsidR="007031C8" w:rsidRPr="00B64341" w:rsidRDefault="004343D9" w:rsidP="006510D3">
      <w:pPr>
        <w:pStyle w:val="ListParagraph"/>
        <w:numPr>
          <w:ilvl w:val="0"/>
          <w:numId w:val="17"/>
        </w:numPr>
        <w:ind w:left="567" w:hanging="567"/>
        <w:contextualSpacing w:val="0"/>
        <w:rPr>
          <w:lang w:val="en-AU"/>
        </w:rPr>
      </w:pPr>
      <w:r w:rsidRPr="00B64341">
        <w:rPr>
          <w:lang w:val="en-AU"/>
        </w:rPr>
        <w:t xml:space="preserve">a full-time tertiary course offered by an approved institution (see </w:t>
      </w:r>
      <w:hyperlink w:anchor="_3.4.2_Approved_institution_1" w:tooltip="Approved institution" w:history="1">
        <w:r w:rsidRPr="00B64341">
          <w:rPr>
            <w:rStyle w:val="Hyperlink"/>
            <w:rFonts w:cs="Arial"/>
            <w:lang w:val="en-AU"/>
          </w:rPr>
          <w:t>3.4.2(c)</w:t>
        </w:r>
      </w:hyperlink>
      <w:r w:rsidRPr="00B64341">
        <w:rPr>
          <w:lang w:val="en-AU"/>
        </w:rPr>
        <w:t xml:space="preserve"> or </w:t>
      </w:r>
      <w:hyperlink w:anchor="_3.4.2_Approved_institution_1" w:tooltip="Approved institution" w:history="1">
        <w:r w:rsidRPr="00B64341">
          <w:rPr>
            <w:rStyle w:val="Hyperlink"/>
            <w:rFonts w:cs="Arial"/>
            <w:lang w:val="en-AU"/>
          </w:rPr>
          <w:t>(f)</w:t>
        </w:r>
      </w:hyperlink>
      <w:r w:rsidRPr="00B64341">
        <w:rPr>
          <w:lang w:val="en-AU"/>
        </w:rPr>
        <w:t xml:space="preserve">), that is recognised under the </w:t>
      </w:r>
      <w:r w:rsidR="001C09B4" w:rsidRPr="00B64341">
        <w:rPr>
          <w:lang w:val="en-AU"/>
        </w:rPr>
        <w:t>Student Assistance (</w:t>
      </w:r>
      <w:r w:rsidRPr="00B64341">
        <w:rPr>
          <w:lang w:val="en-AU"/>
        </w:rPr>
        <w:t>Educational Institutions and Courses</w:t>
      </w:r>
      <w:r w:rsidR="001C09B4" w:rsidRPr="00B64341">
        <w:rPr>
          <w:lang w:val="en-AU"/>
        </w:rPr>
        <w:t>)</w:t>
      </w:r>
      <w:r w:rsidRPr="00B64341">
        <w:rPr>
          <w:lang w:val="en-AU"/>
        </w:rPr>
        <w:t xml:space="preserve"> </w:t>
      </w:r>
      <w:r w:rsidR="001C09B4" w:rsidRPr="00B64341">
        <w:rPr>
          <w:lang w:val="en-AU"/>
        </w:rPr>
        <w:t xml:space="preserve">Determination </w:t>
      </w:r>
      <w:r w:rsidR="00E30357" w:rsidRPr="00B64341">
        <w:rPr>
          <w:bCs/>
          <w:lang w:val="en-AU"/>
        </w:rPr>
        <w:t xml:space="preserve">2009 (No. 2) </w:t>
      </w:r>
      <w:r w:rsidRPr="00B64341">
        <w:rPr>
          <w:lang w:val="en-AU"/>
        </w:rPr>
        <w:t xml:space="preserve">made by the </w:t>
      </w:r>
      <w:r w:rsidR="00700A67" w:rsidRPr="00B64341">
        <w:rPr>
          <w:lang w:val="en-AU"/>
        </w:rPr>
        <w:t>relevant Minister</w:t>
      </w:r>
      <w:r w:rsidR="00E30357" w:rsidRPr="00B64341">
        <w:rPr>
          <w:lang w:val="en-AU"/>
        </w:rPr>
        <w:t xml:space="preserve"> </w:t>
      </w:r>
      <w:r w:rsidRPr="00B64341">
        <w:rPr>
          <w:lang w:val="en-AU"/>
        </w:rPr>
        <w:t xml:space="preserve">under section 3(1) and 5D(1) of </w:t>
      </w:r>
      <w:hyperlink w:anchor="Act" w:tooltip="Student Assistance Act 1973" w:history="1">
        <w:r w:rsidRPr="00B64341">
          <w:rPr>
            <w:rStyle w:val="Hyperlink"/>
            <w:rFonts w:cs="Arial"/>
            <w:lang w:val="en-AU"/>
          </w:rPr>
          <w:t>the Act</w:t>
        </w:r>
      </w:hyperlink>
      <w:r w:rsidR="00E87964" w:rsidRPr="00B64341">
        <w:rPr>
          <w:lang w:val="en-AU"/>
        </w:rPr>
        <w:t>;</w:t>
      </w:r>
    </w:p>
    <w:p w14:paraId="545A118F" w14:textId="77777777" w:rsidR="007031C8" w:rsidRPr="00B64341" w:rsidRDefault="004343D9" w:rsidP="00BD2CD2">
      <w:pPr>
        <w:rPr>
          <w:lang w:val="en-AU"/>
        </w:rPr>
      </w:pPr>
      <w:r w:rsidRPr="00B64341">
        <w:rPr>
          <w:lang w:val="en-AU"/>
        </w:rPr>
        <w:t>or</w:t>
      </w:r>
    </w:p>
    <w:p w14:paraId="1E607457" w14:textId="77777777" w:rsidR="007031C8" w:rsidRPr="00B64341" w:rsidRDefault="004343D9" w:rsidP="006510D3">
      <w:pPr>
        <w:pStyle w:val="ListParagraph"/>
        <w:numPr>
          <w:ilvl w:val="0"/>
          <w:numId w:val="17"/>
        </w:numPr>
        <w:ind w:left="567" w:hanging="567"/>
        <w:contextualSpacing w:val="0"/>
        <w:rPr>
          <w:lang w:val="en-AU"/>
        </w:rPr>
      </w:pPr>
      <w:r w:rsidRPr="00B64341">
        <w:rPr>
          <w:lang w:val="en-AU"/>
        </w:rPr>
        <w:t xml:space="preserve">in the case of a </w:t>
      </w:r>
      <w:hyperlink w:anchor="Student" w:tooltip="student" w:history="1">
        <w:r w:rsidRPr="00B64341">
          <w:rPr>
            <w:rStyle w:val="Hyperlink"/>
            <w:rFonts w:cs="Arial"/>
            <w:lang w:val="en-AU"/>
          </w:rPr>
          <w:t>stud</w:t>
        </w:r>
        <w:bookmarkStart w:id="491" w:name="_Hlt205698907"/>
        <w:r w:rsidRPr="00B64341">
          <w:rPr>
            <w:rStyle w:val="Hyperlink"/>
            <w:rFonts w:cs="Arial"/>
            <w:lang w:val="en-AU"/>
          </w:rPr>
          <w:t>e</w:t>
        </w:r>
        <w:bookmarkEnd w:id="491"/>
        <w:r w:rsidRPr="00B64341">
          <w:rPr>
            <w:rStyle w:val="Hyperlink"/>
            <w:rFonts w:cs="Arial"/>
            <w:lang w:val="en-AU"/>
          </w:rPr>
          <w:t>nt</w:t>
        </w:r>
      </w:hyperlink>
      <w:r w:rsidRPr="00B64341">
        <w:rPr>
          <w:lang w:val="en-AU"/>
        </w:rPr>
        <w:t xml:space="preserve"> at an approved institution specified in </w:t>
      </w:r>
      <w:hyperlink w:anchor="_3.4.2_Approved_institution" w:tooltip="Approved institution" w:history="1">
        <w:r w:rsidRPr="00B64341">
          <w:rPr>
            <w:rStyle w:val="Hyperlink"/>
            <w:rFonts w:cs="Arial"/>
            <w:lang w:val="en-AU"/>
          </w:rPr>
          <w:t>3.4.2(d)</w:t>
        </w:r>
      </w:hyperlink>
      <w:r w:rsidRPr="00B64341">
        <w:rPr>
          <w:lang w:val="en-AU"/>
        </w:rPr>
        <w:t xml:space="preserve"> or </w:t>
      </w:r>
      <w:hyperlink w:anchor="_3.4.2_Approved_institution" w:tooltip="Approved institution" w:history="1">
        <w:r w:rsidRPr="00B64341">
          <w:rPr>
            <w:rStyle w:val="Hyperlink"/>
            <w:rFonts w:cs="Arial"/>
            <w:lang w:val="en-AU"/>
          </w:rPr>
          <w:t>(e)</w:t>
        </w:r>
      </w:hyperlink>
      <w:r w:rsidRPr="00B64341">
        <w:rPr>
          <w:lang w:val="en-AU"/>
        </w:rPr>
        <w:t>, any form of approved full-time study below tertiary level (including ungraded studies).</w:t>
      </w:r>
    </w:p>
    <w:p w14:paraId="755BFBD4" w14:textId="77777777" w:rsidR="007031C8" w:rsidRPr="00B64341" w:rsidRDefault="007031C8" w:rsidP="00BD2CD2">
      <w:pPr>
        <w:rPr>
          <w:lang w:val="en-AU"/>
        </w:rPr>
      </w:pPr>
    </w:p>
    <w:p w14:paraId="64D8E621" w14:textId="77777777" w:rsidR="00947E26" w:rsidRDefault="00947E26">
      <w:pPr>
        <w:spacing w:before="0" w:after="0"/>
        <w:rPr>
          <w:rFonts w:ascii="Georgia" w:hAnsi="Georgia"/>
          <w:color w:val="62B5CC"/>
          <w:sz w:val="28"/>
          <w:lang w:val="en-AU"/>
        </w:rPr>
      </w:pPr>
      <w:bookmarkStart w:id="492" w:name="_3.4.4_Approved_level"/>
      <w:bookmarkStart w:id="493" w:name="_3.4.4_Approved_level_of_study"/>
      <w:bookmarkStart w:id="494" w:name="_Toc161552214"/>
      <w:bookmarkStart w:id="495" w:name="_Toc234129327"/>
      <w:bookmarkStart w:id="496" w:name="_Toc264368409"/>
      <w:bookmarkStart w:id="497" w:name="_Toc418251847"/>
      <w:bookmarkEnd w:id="492"/>
      <w:bookmarkEnd w:id="493"/>
      <w:r>
        <w:rPr>
          <w:lang w:val="en-AU"/>
        </w:rPr>
        <w:br w:type="page"/>
      </w:r>
    </w:p>
    <w:p w14:paraId="70017267" w14:textId="77777777" w:rsidR="007031C8" w:rsidRPr="00B64341" w:rsidRDefault="004343D9" w:rsidP="002310DB">
      <w:pPr>
        <w:pStyle w:val="Heading3"/>
        <w:spacing w:before="120" w:after="120"/>
        <w:rPr>
          <w:lang w:val="en-AU"/>
        </w:rPr>
      </w:pPr>
      <w:bookmarkStart w:id="498" w:name="_3.4.4_Approved_level_1"/>
      <w:bookmarkEnd w:id="498"/>
      <w:r w:rsidRPr="00B64341">
        <w:rPr>
          <w:lang w:val="en-AU"/>
        </w:rPr>
        <w:lastRenderedPageBreak/>
        <w:t>3.4.4</w:t>
      </w:r>
      <w:r w:rsidRPr="00B64341">
        <w:rPr>
          <w:lang w:val="en-AU"/>
        </w:rPr>
        <w:tab/>
        <w:t>Approved level of study</w:t>
      </w:r>
      <w:bookmarkEnd w:id="494"/>
      <w:bookmarkEnd w:id="495"/>
      <w:bookmarkEnd w:id="496"/>
      <w:bookmarkEnd w:id="497"/>
    </w:p>
    <w:p w14:paraId="028EC146" w14:textId="77777777" w:rsidR="007031C8" w:rsidRPr="00B64341" w:rsidRDefault="004343D9" w:rsidP="00BD2CD2">
      <w:pPr>
        <w:rPr>
          <w:lang w:val="en-AU"/>
        </w:rPr>
      </w:pPr>
      <w:r w:rsidRPr="00B64341">
        <w:rPr>
          <w:lang w:val="en-AU"/>
        </w:rPr>
        <w:t>An approved level of study is primary, secondary, tertiary or ungraded level:</w:t>
      </w:r>
    </w:p>
    <w:p w14:paraId="3999449D"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primary level study is study in an approved course at a level that is recognised by the </w:t>
      </w:r>
      <w:r w:rsidR="0096795F">
        <w:rPr>
          <w:rFonts w:cs="Arial"/>
          <w:lang w:val="en-AU"/>
        </w:rPr>
        <w:t>state or territory</w:t>
      </w:r>
      <w:r w:rsidRPr="00B64341">
        <w:rPr>
          <w:rFonts w:cs="Arial"/>
          <w:lang w:val="en-AU"/>
        </w:rPr>
        <w:t xml:space="preserve"> </w:t>
      </w:r>
      <w:hyperlink w:anchor="EducationAuthority" w:tooltip="education authority" w:history="1">
        <w:r w:rsidR="007031C8" w:rsidRPr="00B64341">
          <w:rPr>
            <w:rStyle w:val="Hyperlink"/>
            <w:rFonts w:cs="Arial"/>
            <w:lang w:val="en-AU"/>
          </w:rPr>
          <w:t>education authority</w:t>
        </w:r>
      </w:hyperlink>
      <w:r w:rsidRPr="00B64341">
        <w:rPr>
          <w:rFonts w:cs="Arial"/>
          <w:lang w:val="en-AU"/>
        </w:rPr>
        <w:t xml:space="preserve"> as primary level</w:t>
      </w:r>
      <w:r w:rsidR="00E87964" w:rsidRPr="00B64341">
        <w:rPr>
          <w:rFonts w:cs="Arial"/>
          <w:lang w:val="en-AU"/>
        </w:rPr>
        <w:t>;</w:t>
      </w:r>
    </w:p>
    <w:p w14:paraId="47EA1EFE"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secondary level study is study in an approved course of the type at </w:t>
      </w:r>
      <w:hyperlink w:anchor="_3.4.3_Approved_course" w:tooltip="Approved course" w:history="1">
        <w:r w:rsidRPr="00B64341">
          <w:rPr>
            <w:rStyle w:val="Hyperlink"/>
            <w:rFonts w:cs="Arial"/>
            <w:lang w:val="en-AU"/>
          </w:rPr>
          <w:t>3.4.3(d)</w:t>
        </w:r>
      </w:hyperlink>
      <w:r w:rsidRPr="00B64341">
        <w:rPr>
          <w:rFonts w:cs="Arial"/>
          <w:lang w:val="en-AU"/>
        </w:rPr>
        <w:t xml:space="preserve"> or in an approved course that is recognised by the </w:t>
      </w:r>
      <w:r w:rsidR="0096795F">
        <w:rPr>
          <w:rFonts w:cs="Arial"/>
          <w:lang w:val="en-AU"/>
        </w:rPr>
        <w:t>state or territory</w:t>
      </w:r>
      <w:r w:rsidRPr="00B64341">
        <w:rPr>
          <w:rFonts w:cs="Arial"/>
          <w:lang w:val="en-AU"/>
        </w:rPr>
        <w:t xml:space="preserve"> education authority as secondary level</w:t>
      </w:r>
      <w:r w:rsidR="00E87964" w:rsidRPr="00B64341">
        <w:rPr>
          <w:rFonts w:cs="Arial"/>
          <w:lang w:val="en-AU"/>
        </w:rPr>
        <w:t>;</w:t>
      </w:r>
    </w:p>
    <w:p w14:paraId="7BB3CC96"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tertiary level study is study in an approved course of the type at </w:t>
      </w:r>
      <w:hyperlink w:anchor="_3.4.3_Approved_course" w:tooltip="Approved course" w:history="1">
        <w:r w:rsidRPr="00B64341">
          <w:rPr>
            <w:rStyle w:val="Hyperlink"/>
            <w:rFonts w:cs="Arial"/>
            <w:lang w:val="en-AU"/>
          </w:rPr>
          <w:t>3.4.3(e)</w:t>
        </w:r>
      </w:hyperlink>
      <w:r w:rsidRPr="00B64341">
        <w:rPr>
          <w:rFonts w:cs="Arial"/>
          <w:lang w:val="en-AU"/>
        </w:rPr>
        <w:t xml:space="preserve"> or in an approved course that is recognised by the authority responsible for accrediting higher education courses or the authority responsible for accrediting vocational education and training courses in the state or territory in which the course is conducted</w:t>
      </w:r>
      <w:r w:rsidR="00E87964" w:rsidRPr="00B64341">
        <w:rPr>
          <w:rFonts w:cs="Arial"/>
          <w:lang w:val="en-AU"/>
        </w:rPr>
        <w:t>;</w:t>
      </w:r>
    </w:p>
    <w:p w14:paraId="3BBCA049"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ungraded level study is study in an approved course at an institution described in </w:t>
      </w:r>
      <w:hyperlink w:anchor="_3.4.2_Approved_institution_1" w:tooltip="Approved institution" w:history="1">
        <w:r w:rsidRPr="00B64341">
          <w:rPr>
            <w:rStyle w:val="Hyperlink"/>
            <w:rFonts w:cs="Arial"/>
            <w:lang w:val="en-AU"/>
          </w:rPr>
          <w:t>3.4.2(d)</w:t>
        </w:r>
      </w:hyperlink>
      <w:r w:rsidRPr="00B64341">
        <w:rPr>
          <w:rFonts w:cs="Arial"/>
          <w:lang w:val="en-AU"/>
        </w:rPr>
        <w:t xml:space="preserve"> or </w:t>
      </w:r>
      <w:hyperlink w:anchor="_3.4.2_Approved_institution_1" w:tooltip="Approved institution" w:history="1">
        <w:r w:rsidRPr="00B64341">
          <w:rPr>
            <w:rStyle w:val="Hyperlink"/>
            <w:rFonts w:cs="Arial"/>
            <w:lang w:val="en-AU"/>
          </w:rPr>
          <w:t>3.4.2(e)</w:t>
        </w:r>
      </w:hyperlink>
      <w:r w:rsidRPr="00B64341">
        <w:rPr>
          <w:rFonts w:cs="Arial"/>
          <w:lang w:val="en-AU"/>
        </w:rPr>
        <w:t xml:space="preserve"> that is recognised as ungraded (including ‘living skills’) by the </w:t>
      </w:r>
      <w:r w:rsidR="0096795F">
        <w:rPr>
          <w:rFonts w:cs="Arial"/>
          <w:lang w:val="en-AU"/>
        </w:rPr>
        <w:t>state or territory</w:t>
      </w:r>
      <w:r w:rsidRPr="00B64341">
        <w:rPr>
          <w:rFonts w:cs="Arial"/>
          <w:lang w:val="en-AU"/>
        </w:rPr>
        <w:t xml:space="preserve"> education or health authority.</w:t>
      </w:r>
    </w:p>
    <w:p w14:paraId="4E5DEBDB" w14:textId="77777777" w:rsidR="007031C8" w:rsidRPr="00B64341" w:rsidRDefault="004238B4" w:rsidP="00BD2CD2">
      <w:pPr>
        <w:rPr>
          <w:lang w:val="en-AU"/>
        </w:rPr>
      </w:pPr>
      <w:hyperlink w:anchor="Student" w:tooltip="Student" w:history="1">
        <w:r w:rsidR="004343D9" w:rsidRPr="00B64341">
          <w:rPr>
            <w:rStyle w:val="Hyperlink"/>
            <w:rFonts w:cs="Arial"/>
            <w:lang w:val="en-AU"/>
          </w:rPr>
          <w:t>Stu</w:t>
        </w:r>
        <w:bookmarkStart w:id="499" w:name="_Hlt205698931"/>
        <w:r w:rsidR="004343D9" w:rsidRPr="00B64341">
          <w:rPr>
            <w:rStyle w:val="Hyperlink"/>
            <w:rFonts w:cs="Arial"/>
            <w:lang w:val="en-AU"/>
          </w:rPr>
          <w:t>d</w:t>
        </w:r>
        <w:bookmarkEnd w:id="499"/>
        <w:r w:rsidR="004343D9" w:rsidRPr="00B64341">
          <w:rPr>
            <w:rStyle w:val="Hyperlink"/>
            <w:rFonts w:cs="Arial"/>
            <w:lang w:val="en-AU"/>
          </w:rPr>
          <w:t>ents</w:t>
        </w:r>
      </w:hyperlink>
      <w:r w:rsidR="004343D9" w:rsidRPr="00B64341">
        <w:rPr>
          <w:lang w:val="en-AU"/>
        </w:rPr>
        <w:t xml:space="preserve"> studying concurrently at a senior secondary institution and a TAFE are considered to be secondary students for the AIC Scheme.</w:t>
      </w:r>
    </w:p>
    <w:p w14:paraId="042E1A83" w14:textId="77777777" w:rsidR="007031C8" w:rsidRPr="00B64341" w:rsidRDefault="007031C8" w:rsidP="00BD2CD2">
      <w:pPr>
        <w:rPr>
          <w:lang w:val="en-AU"/>
        </w:rPr>
      </w:pPr>
    </w:p>
    <w:p w14:paraId="77BBC0EB" w14:textId="77777777" w:rsidR="007031C8" w:rsidRPr="00B64341" w:rsidRDefault="004343D9" w:rsidP="002310DB">
      <w:pPr>
        <w:pStyle w:val="Heading3"/>
        <w:spacing w:before="120" w:after="120"/>
        <w:rPr>
          <w:lang w:val="en-AU"/>
        </w:rPr>
      </w:pPr>
      <w:bookmarkStart w:id="500" w:name="_3.4.5_Previous_studies"/>
      <w:bookmarkStart w:id="501" w:name="_3.4.5_Effect_of_previous_studies_on"/>
      <w:bookmarkStart w:id="502" w:name="_Toc161552215"/>
      <w:bookmarkStart w:id="503" w:name="_Toc234129328"/>
      <w:bookmarkStart w:id="504" w:name="_Toc264368410"/>
      <w:bookmarkStart w:id="505" w:name="_Toc418251848"/>
      <w:bookmarkEnd w:id="500"/>
      <w:bookmarkEnd w:id="501"/>
      <w:r w:rsidRPr="00B64341">
        <w:rPr>
          <w:lang w:val="en-AU"/>
        </w:rPr>
        <w:t>3.4.5</w:t>
      </w:r>
      <w:r w:rsidRPr="00B64341">
        <w:rPr>
          <w:lang w:val="en-AU"/>
        </w:rPr>
        <w:tab/>
        <w:t>Effect of previous studies</w:t>
      </w:r>
      <w:bookmarkEnd w:id="502"/>
      <w:r w:rsidRPr="00B64341">
        <w:rPr>
          <w:lang w:val="en-AU"/>
        </w:rPr>
        <w:t xml:space="preserve"> on AIC allowance eligibility</w:t>
      </w:r>
      <w:bookmarkEnd w:id="503"/>
      <w:bookmarkEnd w:id="504"/>
      <w:bookmarkEnd w:id="505"/>
    </w:p>
    <w:p w14:paraId="78E4F373" w14:textId="77777777" w:rsidR="007031C8" w:rsidRPr="00B64341" w:rsidRDefault="004343D9" w:rsidP="00BD2CD2">
      <w:pPr>
        <w:rPr>
          <w:lang w:val="en-AU"/>
        </w:rPr>
      </w:pPr>
      <w:r w:rsidRPr="00B64341">
        <w:rPr>
          <w:lang w:val="en-AU"/>
        </w:rPr>
        <w:t xml:space="preserve">A </w:t>
      </w:r>
      <w:hyperlink w:anchor="Student" w:tooltip="student’s" w:history="1">
        <w:r w:rsidRPr="00B64341">
          <w:rPr>
            <w:rStyle w:val="Hyperlink"/>
            <w:rFonts w:cs="Arial"/>
            <w:lang w:val="en-AU"/>
          </w:rPr>
          <w:t>stud</w:t>
        </w:r>
        <w:bookmarkStart w:id="506" w:name="_Hlt205698949"/>
        <w:r w:rsidRPr="00B64341">
          <w:rPr>
            <w:rStyle w:val="Hyperlink"/>
            <w:rFonts w:cs="Arial"/>
            <w:lang w:val="en-AU"/>
          </w:rPr>
          <w:t>e</w:t>
        </w:r>
        <w:bookmarkEnd w:id="506"/>
        <w:r w:rsidRPr="00B64341">
          <w:rPr>
            <w:rStyle w:val="Hyperlink"/>
            <w:rFonts w:cs="Arial"/>
            <w:lang w:val="en-AU"/>
          </w:rPr>
          <w:t>nt’s</w:t>
        </w:r>
      </w:hyperlink>
      <w:r w:rsidRPr="00B64341">
        <w:rPr>
          <w:lang w:val="en-AU"/>
        </w:rPr>
        <w:t xml:space="preserve"> previous study at primary, secondary or tertiary (including TAFE/VTE) level does not affect their eligibility.</w:t>
      </w:r>
    </w:p>
    <w:p w14:paraId="025C7B31" w14:textId="77777777" w:rsidR="007031C8" w:rsidRPr="00B64341" w:rsidRDefault="007031C8" w:rsidP="00BD2CD2">
      <w:pPr>
        <w:rPr>
          <w:lang w:val="en-AU"/>
        </w:rPr>
      </w:pPr>
    </w:p>
    <w:p w14:paraId="30EEB662" w14:textId="77777777" w:rsidR="007031C8" w:rsidRPr="005E1ABB" w:rsidRDefault="004343D9" w:rsidP="002310DB">
      <w:pPr>
        <w:pStyle w:val="Heading2"/>
        <w:spacing w:before="120" w:after="120"/>
      </w:pPr>
      <w:bookmarkStart w:id="507" w:name="_3.5_Effect_of"/>
      <w:bookmarkStart w:id="508" w:name="_3.5_Effect_of_other_Australian_Gove"/>
      <w:bookmarkStart w:id="509" w:name="_Toc161552216"/>
      <w:bookmarkStart w:id="510" w:name="_Toc234129329"/>
      <w:bookmarkStart w:id="511" w:name="_Toc264368411"/>
      <w:bookmarkStart w:id="512" w:name="_Toc418251849"/>
      <w:bookmarkStart w:id="513" w:name="_Toc469647164"/>
      <w:bookmarkEnd w:id="507"/>
      <w:bookmarkEnd w:id="508"/>
      <w:r w:rsidRPr="005E1ABB">
        <w:t>3.5</w:t>
      </w:r>
      <w:r w:rsidRPr="005E1ABB">
        <w:tab/>
        <w:t>Effect of other Australian Government payments on eligibility</w:t>
      </w:r>
      <w:bookmarkEnd w:id="509"/>
      <w:bookmarkEnd w:id="510"/>
      <w:bookmarkEnd w:id="511"/>
      <w:bookmarkEnd w:id="512"/>
      <w:bookmarkEnd w:id="513"/>
    </w:p>
    <w:p w14:paraId="50D78E31" w14:textId="77777777" w:rsidR="007031C8" w:rsidRPr="00B64341" w:rsidRDefault="004343D9" w:rsidP="00BD2CD2">
      <w:pPr>
        <w:rPr>
          <w:lang w:val="en-AU"/>
        </w:rPr>
      </w:pPr>
      <w:r w:rsidRPr="00B64341">
        <w:rPr>
          <w:lang w:val="en-AU"/>
        </w:rPr>
        <w:t xml:space="preserve">A </w:t>
      </w:r>
      <w:hyperlink w:anchor="Student" w:tooltip="student’s" w:history="1">
        <w:r w:rsidRPr="00B64341">
          <w:rPr>
            <w:rStyle w:val="Hyperlink"/>
            <w:rFonts w:cs="Arial"/>
            <w:lang w:val="en-AU"/>
          </w:rPr>
          <w:t>stude</w:t>
        </w:r>
        <w:bookmarkStart w:id="514" w:name="_Hlt205698961"/>
        <w:r w:rsidRPr="00B64341">
          <w:rPr>
            <w:rStyle w:val="Hyperlink"/>
            <w:rFonts w:cs="Arial"/>
            <w:lang w:val="en-AU"/>
          </w:rPr>
          <w:t>n</w:t>
        </w:r>
        <w:bookmarkEnd w:id="514"/>
        <w:r w:rsidRPr="00B64341">
          <w:rPr>
            <w:rStyle w:val="Hyperlink"/>
            <w:rFonts w:cs="Arial"/>
            <w:lang w:val="en-AU"/>
          </w:rPr>
          <w:t>t’s</w:t>
        </w:r>
      </w:hyperlink>
      <w:r w:rsidRPr="00B64341">
        <w:rPr>
          <w:lang w:val="en-AU"/>
        </w:rPr>
        <w:t xml:space="preserve"> receipt of other Australian Government assistance can affect their eligibility</w:t>
      </w:r>
      <w:r w:rsidR="0093742F" w:rsidRPr="00B64341">
        <w:rPr>
          <w:lang w:val="en-AU"/>
        </w:rPr>
        <w:t xml:space="preserve">.  </w:t>
      </w:r>
      <w:r w:rsidRPr="00B64341">
        <w:rPr>
          <w:lang w:val="en-AU"/>
        </w:rPr>
        <w:t>This section outlines such effects.</w:t>
      </w:r>
    </w:p>
    <w:p w14:paraId="7876CE4E" w14:textId="77777777" w:rsidR="007031C8" w:rsidRPr="00B64341" w:rsidRDefault="004238B4" w:rsidP="00E248E8">
      <w:pPr>
        <w:pStyle w:val="Links"/>
      </w:pPr>
      <w:hyperlink w:anchor="_3.5.1_Payments_that" w:tooltip="Payments that do not exclude eligibility" w:history="1">
        <w:r w:rsidR="004343D9" w:rsidRPr="00B64341">
          <w:rPr>
            <w:rStyle w:val="Hyperlink"/>
          </w:rPr>
          <w:t>3.5</w:t>
        </w:r>
        <w:bookmarkStart w:id="515" w:name="_Hlt205698969"/>
        <w:r w:rsidR="004343D9" w:rsidRPr="00B64341">
          <w:rPr>
            <w:rStyle w:val="Hyperlink"/>
          </w:rPr>
          <w:t>.</w:t>
        </w:r>
        <w:bookmarkEnd w:id="515"/>
        <w:r w:rsidR="004343D9" w:rsidRPr="00B64341">
          <w:rPr>
            <w:rStyle w:val="Hyperlink"/>
          </w:rPr>
          <w:t>1</w:t>
        </w:r>
      </w:hyperlink>
      <w:r w:rsidR="004343D9" w:rsidRPr="00B64341">
        <w:tab/>
        <w:t>Payments that do not exclude eligibility</w:t>
      </w:r>
    </w:p>
    <w:p w14:paraId="00D584BF" w14:textId="77777777" w:rsidR="007031C8" w:rsidRPr="00B64341" w:rsidRDefault="004238B4" w:rsidP="00E248E8">
      <w:pPr>
        <w:pStyle w:val="Links"/>
      </w:pPr>
      <w:hyperlink w:anchor="_3.5.2_Payments_that" w:tooltip="Payments that affect the level of entitlement" w:history="1">
        <w:r w:rsidR="004343D9" w:rsidRPr="00B64341">
          <w:rPr>
            <w:rStyle w:val="Hyperlink"/>
          </w:rPr>
          <w:t>3.5.</w:t>
        </w:r>
        <w:bookmarkStart w:id="516" w:name="_Hlt205698972"/>
        <w:r w:rsidR="004343D9" w:rsidRPr="00B64341">
          <w:rPr>
            <w:rStyle w:val="Hyperlink"/>
          </w:rPr>
          <w:t>2</w:t>
        </w:r>
        <w:bookmarkEnd w:id="516"/>
      </w:hyperlink>
      <w:r w:rsidR="004343D9" w:rsidRPr="00B64341">
        <w:tab/>
        <w:t>Payments that affect the level of entitlement</w:t>
      </w:r>
    </w:p>
    <w:p w14:paraId="1A5230FC" w14:textId="77777777" w:rsidR="007031C8" w:rsidRPr="00B64341" w:rsidRDefault="004238B4" w:rsidP="00E248E8">
      <w:pPr>
        <w:pStyle w:val="Links"/>
      </w:pPr>
      <w:hyperlink w:anchor="_3.5.3_Payments_that" w:tooltip="Payments that exclude eligibility" w:history="1">
        <w:r w:rsidR="004343D9" w:rsidRPr="00B64341">
          <w:rPr>
            <w:rStyle w:val="Hyperlink"/>
          </w:rPr>
          <w:t>3.5.</w:t>
        </w:r>
        <w:bookmarkStart w:id="517" w:name="_Hlt205698974"/>
        <w:r w:rsidR="004343D9" w:rsidRPr="00B64341">
          <w:rPr>
            <w:rStyle w:val="Hyperlink"/>
          </w:rPr>
          <w:t>3</w:t>
        </w:r>
        <w:bookmarkEnd w:id="517"/>
      </w:hyperlink>
      <w:r w:rsidR="004343D9" w:rsidRPr="00B64341">
        <w:tab/>
        <w:t>Pa</w:t>
      </w:r>
      <w:r w:rsidR="00BE5457" w:rsidRPr="00B64341">
        <w:t>yments that exclude eligibility</w:t>
      </w:r>
    </w:p>
    <w:p w14:paraId="5E2E03B8" w14:textId="77777777" w:rsidR="007031C8" w:rsidRPr="00B64341" w:rsidRDefault="007031C8" w:rsidP="002310DB">
      <w:pPr>
        <w:pStyle w:val="BulletTab2Last"/>
        <w:numPr>
          <w:ilvl w:val="0"/>
          <w:numId w:val="0"/>
        </w:numPr>
        <w:spacing w:after="120"/>
        <w:rPr>
          <w:rFonts w:cs="Arial"/>
          <w:lang w:val="en-AU"/>
        </w:rPr>
      </w:pPr>
    </w:p>
    <w:p w14:paraId="26519CD3" w14:textId="77777777" w:rsidR="007031C8" w:rsidRPr="00B64341" w:rsidRDefault="004343D9" w:rsidP="002310DB">
      <w:pPr>
        <w:pStyle w:val="Heading3"/>
        <w:spacing w:before="120" w:after="120"/>
        <w:rPr>
          <w:lang w:val="en-AU"/>
        </w:rPr>
      </w:pPr>
      <w:bookmarkStart w:id="518" w:name="_3.5.1_Payments_that"/>
      <w:bookmarkStart w:id="519" w:name="_3.5.1_Payments_that_do_not_exclude_"/>
      <w:bookmarkStart w:id="520" w:name="_Toc161552217"/>
      <w:bookmarkStart w:id="521" w:name="_Toc234129330"/>
      <w:bookmarkStart w:id="522" w:name="_Toc264368412"/>
      <w:bookmarkStart w:id="523" w:name="_Toc418251850"/>
      <w:bookmarkEnd w:id="518"/>
      <w:bookmarkEnd w:id="519"/>
      <w:r w:rsidRPr="00B64341">
        <w:rPr>
          <w:lang w:val="en-AU"/>
        </w:rPr>
        <w:t>3.5.1</w:t>
      </w:r>
      <w:r w:rsidRPr="00B64341">
        <w:rPr>
          <w:lang w:val="en-AU"/>
        </w:rPr>
        <w:tab/>
        <w:t>Payments that do not exclude eligibility</w:t>
      </w:r>
      <w:bookmarkEnd w:id="520"/>
      <w:bookmarkEnd w:id="521"/>
      <w:bookmarkEnd w:id="522"/>
      <w:bookmarkEnd w:id="523"/>
    </w:p>
    <w:p w14:paraId="23FA06E6" w14:textId="77777777" w:rsidR="007031C8" w:rsidRPr="00B64341" w:rsidRDefault="004343D9" w:rsidP="00BD2CD2">
      <w:pPr>
        <w:rPr>
          <w:lang w:val="en-AU"/>
        </w:rPr>
      </w:pPr>
      <w:r w:rsidRPr="00B64341">
        <w:rPr>
          <w:lang w:val="en-AU"/>
        </w:rPr>
        <w:t xml:space="preserve">A </w:t>
      </w:r>
      <w:hyperlink w:anchor="Family" w:tooltip="family" w:history="1">
        <w:r w:rsidRPr="00B64341">
          <w:rPr>
            <w:rStyle w:val="Hyperlink"/>
            <w:rFonts w:cs="Arial"/>
            <w:lang w:val="en-AU"/>
          </w:rPr>
          <w:t>fam</w:t>
        </w:r>
        <w:bookmarkStart w:id="524" w:name="_Hlt205698979"/>
        <w:r w:rsidRPr="00B64341">
          <w:rPr>
            <w:rStyle w:val="Hyperlink"/>
            <w:rFonts w:cs="Arial"/>
            <w:lang w:val="en-AU"/>
          </w:rPr>
          <w:t>i</w:t>
        </w:r>
        <w:bookmarkEnd w:id="524"/>
        <w:r w:rsidRPr="00B64341">
          <w:rPr>
            <w:rStyle w:val="Hyperlink"/>
            <w:rFonts w:cs="Arial"/>
            <w:lang w:val="en-AU"/>
          </w:rPr>
          <w:t>ly</w:t>
        </w:r>
      </w:hyperlink>
      <w:r w:rsidRPr="00B64341">
        <w:rPr>
          <w:lang w:val="en-AU"/>
        </w:rPr>
        <w:t xml:space="preserve"> receiving AIC allowances (except the Pensioner Education Supplement) for a </w:t>
      </w:r>
      <w:hyperlink w:anchor="Student" w:tooltip="student" w:history="1">
        <w:r w:rsidRPr="00B64341">
          <w:rPr>
            <w:rStyle w:val="Hyperlink"/>
            <w:rFonts w:cs="Arial"/>
            <w:lang w:val="en-AU"/>
          </w:rPr>
          <w:t>stude</w:t>
        </w:r>
        <w:bookmarkStart w:id="525" w:name="_Hlt205698997"/>
        <w:r w:rsidRPr="00B64341">
          <w:rPr>
            <w:rStyle w:val="Hyperlink"/>
            <w:rFonts w:cs="Arial"/>
            <w:lang w:val="en-AU"/>
          </w:rPr>
          <w:t>n</w:t>
        </w:r>
        <w:bookmarkEnd w:id="525"/>
        <w:r w:rsidRPr="00B64341">
          <w:rPr>
            <w:rStyle w:val="Hyperlink"/>
            <w:rFonts w:cs="Arial"/>
            <w:lang w:val="en-AU"/>
          </w:rPr>
          <w:t>t</w:t>
        </w:r>
      </w:hyperlink>
      <w:r w:rsidRPr="00B64341">
        <w:rPr>
          <w:lang w:val="en-AU"/>
        </w:rPr>
        <w:t xml:space="preserve"> can also receive Family Tax Benefit, Carer Allowance or Double Orphan Pension.</w:t>
      </w:r>
    </w:p>
    <w:p w14:paraId="49E75A87" w14:textId="77777777" w:rsidR="007031C8" w:rsidRPr="00B64341" w:rsidRDefault="004343D9" w:rsidP="00BD2CD2">
      <w:pPr>
        <w:rPr>
          <w:lang w:val="en-AU"/>
        </w:rPr>
      </w:pPr>
      <w:r w:rsidRPr="00B64341">
        <w:rPr>
          <w:lang w:val="en-AU"/>
        </w:rPr>
        <w:t xml:space="preserve">Students who receive the Disability Support Pension or Parenting Payment (Single) can also receive the Pensioner Education Supplement (see </w:t>
      </w:r>
      <w:hyperlink w:anchor="_5.5_Pensioner_Education" w:tooltip="Pensioner Education Supplement" w:history="1">
        <w:r w:rsidR="007031C8" w:rsidRPr="00B64341">
          <w:rPr>
            <w:rStyle w:val="Hyperlink"/>
            <w:rFonts w:cs="Arial"/>
            <w:lang w:val="en-AU"/>
          </w:rPr>
          <w:t>5.5</w:t>
        </w:r>
      </w:hyperlink>
      <w:r w:rsidRPr="00B64341">
        <w:rPr>
          <w:lang w:val="en-AU"/>
        </w:rPr>
        <w:t>).</w:t>
      </w:r>
    </w:p>
    <w:p w14:paraId="4B88D6FE" w14:textId="77777777" w:rsidR="007031C8" w:rsidRPr="00B64341" w:rsidRDefault="004343D9" w:rsidP="00BD2CD2">
      <w:pPr>
        <w:rPr>
          <w:lang w:val="en-AU"/>
        </w:rPr>
      </w:pPr>
      <w:r w:rsidRPr="00B64341">
        <w:rPr>
          <w:lang w:val="en-AU"/>
        </w:rPr>
        <w:t>State or territory education and training assistance does not affect eligibility</w:t>
      </w:r>
      <w:r w:rsidR="0093742F" w:rsidRPr="00B64341">
        <w:rPr>
          <w:lang w:val="en-AU"/>
        </w:rPr>
        <w:t xml:space="preserve">.  </w:t>
      </w:r>
      <w:r w:rsidRPr="00B64341">
        <w:rPr>
          <w:lang w:val="en-AU"/>
        </w:rPr>
        <w:t>Most</w:t>
      </w:r>
      <w:bookmarkStart w:id="526" w:name="_Toc161552218"/>
      <w:r w:rsidRPr="00B64341">
        <w:rPr>
          <w:lang w:val="en-AU"/>
        </w:rPr>
        <w:t xml:space="preserve"> state and territory governments also provide assistance to isolated students, and some tie that assistance to eligibility for the AIC Scheme</w:t>
      </w:r>
      <w:r w:rsidR="0093742F" w:rsidRPr="00B64341">
        <w:rPr>
          <w:lang w:val="en-AU"/>
        </w:rPr>
        <w:t xml:space="preserve">.  </w:t>
      </w:r>
      <w:r w:rsidRPr="00B64341">
        <w:rPr>
          <w:lang w:val="en-AU"/>
        </w:rPr>
        <w:t>Eligibility for the Scheme is not affected by receipt of such assistance.</w:t>
      </w:r>
    </w:p>
    <w:p w14:paraId="5BACA1F8" w14:textId="77777777" w:rsidR="00175F0B" w:rsidRPr="00B64341" w:rsidRDefault="00175F0B" w:rsidP="00BD2CD2">
      <w:pPr>
        <w:rPr>
          <w:lang w:val="en-AU"/>
        </w:rPr>
      </w:pPr>
      <w:bookmarkStart w:id="527" w:name="_3.5.5_Choice_between_AIC_and_Youth_"/>
      <w:bookmarkStart w:id="528" w:name="_3.5.6_Other_education_or_training_a"/>
      <w:bookmarkStart w:id="529" w:name="_3.5.3_Other_education_or_training_a"/>
      <w:bookmarkEnd w:id="527"/>
      <w:bookmarkEnd w:id="528"/>
      <w:bookmarkEnd w:id="529"/>
      <w:r w:rsidRPr="00B64341">
        <w:rPr>
          <w:lang w:val="en-AU"/>
        </w:rPr>
        <w:t>Australian Government scholarships or ‘Commonwealth Scholarships’, directly administered by an agency or department of the Australian Government</w:t>
      </w:r>
      <w:r w:rsidR="00FE6A25" w:rsidRPr="00B64341">
        <w:rPr>
          <w:lang w:val="en-AU"/>
        </w:rPr>
        <w:t xml:space="preserve"> do not affect eligibility</w:t>
      </w:r>
      <w:r w:rsidR="0093742F" w:rsidRPr="00B64341">
        <w:rPr>
          <w:lang w:val="en-AU"/>
        </w:rPr>
        <w:t xml:space="preserve">.  </w:t>
      </w:r>
      <w:r w:rsidR="00FE6A25" w:rsidRPr="00B64341">
        <w:rPr>
          <w:lang w:val="en-AU"/>
        </w:rPr>
        <w:t>These are intended to support students typically on a one-off basis in achieving goals such as entry into an apprenticeship, vocational or tertiary education</w:t>
      </w:r>
      <w:r w:rsidR="0093742F" w:rsidRPr="00B64341">
        <w:rPr>
          <w:lang w:val="en-AU"/>
        </w:rPr>
        <w:t xml:space="preserve">.  </w:t>
      </w:r>
      <w:r w:rsidR="00FE6A25" w:rsidRPr="00B64341">
        <w:rPr>
          <w:lang w:val="en-AU"/>
        </w:rPr>
        <w:t>As such, AIC Scheme assistance is seen as an adjunct to achieve access for these students.</w:t>
      </w:r>
    </w:p>
    <w:p w14:paraId="08CE7CD1" w14:textId="77777777" w:rsidR="007031C8" w:rsidRPr="00B64341" w:rsidRDefault="007031C8" w:rsidP="00BD2CD2">
      <w:pPr>
        <w:rPr>
          <w:lang w:val="en-AU"/>
        </w:rPr>
      </w:pPr>
    </w:p>
    <w:p w14:paraId="7497099B" w14:textId="77777777" w:rsidR="007031C8" w:rsidRPr="00B64341" w:rsidRDefault="004343D9" w:rsidP="002310DB">
      <w:pPr>
        <w:pStyle w:val="Heading3"/>
        <w:spacing w:before="120" w:after="120"/>
        <w:rPr>
          <w:lang w:val="en-AU"/>
        </w:rPr>
      </w:pPr>
      <w:bookmarkStart w:id="530" w:name="_3.5.2_Payments_that"/>
      <w:bookmarkStart w:id="531" w:name="_3.5.2_Payments_that_affect_the_leve"/>
      <w:bookmarkStart w:id="532" w:name="_Toc234129331"/>
      <w:bookmarkStart w:id="533" w:name="_Toc264368413"/>
      <w:bookmarkStart w:id="534" w:name="_Toc418251851"/>
      <w:bookmarkEnd w:id="530"/>
      <w:bookmarkEnd w:id="531"/>
      <w:r w:rsidRPr="00B64341">
        <w:rPr>
          <w:lang w:val="en-AU"/>
        </w:rPr>
        <w:lastRenderedPageBreak/>
        <w:t>3.5.2</w:t>
      </w:r>
      <w:r w:rsidRPr="00B64341">
        <w:rPr>
          <w:lang w:val="en-AU"/>
        </w:rPr>
        <w:tab/>
        <w:t>Payments that affect the level of entitlement</w:t>
      </w:r>
      <w:bookmarkEnd w:id="532"/>
      <w:bookmarkEnd w:id="533"/>
      <w:bookmarkEnd w:id="534"/>
    </w:p>
    <w:p w14:paraId="61587B8A" w14:textId="77777777" w:rsidR="007031C8" w:rsidRPr="00B64341" w:rsidRDefault="004343D9" w:rsidP="00BD2CD2">
      <w:pPr>
        <w:rPr>
          <w:lang w:val="en-AU"/>
        </w:rPr>
      </w:pPr>
      <w:r w:rsidRPr="00B64341">
        <w:rPr>
          <w:lang w:val="en-AU"/>
        </w:rPr>
        <w:t>Certain receipts of Australian Governmen</w:t>
      </w:r>
      <w:bookmarkStart w:id="535" w:name="_Hlt205699032"/>
      <w:bookmarkStart w:id="536" w:name="_Hlt205699074"/>
      <w:r w:rsidRPr="00B64341">
        <w:rPr>
          <w:lang w:val="en-AU"/>
        </w:rPr>
        <w:t xml:space="preserve">t payments (detailed in </w:t>
      </w:r>
      <w:bookmarkEnd w:id="535"/>
      <w:bookmarkEnd w:id="536"/>
      <w:r w:rsidR="002C15FC" w:rsidRPr="00B64341">
        <w:rPr>
          <w:lang w:val="en-AU"/>
        </w:rPr>
        <w:fldChar w:fldCharType="begin"/>
      </w:r>
      <w:r w:rsidR="008910AC">
        <w:rPr>
          <w:lang w:val="en-AU"/>
        </w:rPr>
        <w:instrText>HYPERLINK  \l "_6.8.2_Special_assessment" \o "Special assessment"</w:instrText>
      </w:r>
      <w:r w:rsidR="002C15FC" w:rsidRPr="00B64341">
        <w:rPr>
          <w:lang w:val="en-AU"/>
        </w:rPr>
        <w:fldChar w:fldCharType="separate"/>
      </w:r>
      <w:r w:rsidR="00C076CD" w:rsidRPr="00B64341">
        <w:rPr>
          <w:rStyle w:val="Hyperlink"/>
          <w:rFonts w:cs="Arial"/>
          <w:lang w:val="en-AU"/>
        </w:rPr>
        <w:t>6.10.2</w:t>
      </w:r>
      <w:r w:rsidR="002C15FC" w:rsidRPr="00B64341">
        <w:rPr>
          <w:lang w:val="en-AU"/>
        </w:rPr>
        <w:fldChar w:fldCharType="end"/>
      </w:r>
      <w:r w:rsidRPr="00B64341">
        <w:rPr>
          <w:lang w:val="en-AU"/>
        </w:rPr>
        <w:t>) may automatically entitle an applicant to receive AIC Additional Boarding Allowance.</w:t>
      </w:r>
    </w:p>
    <w:p w14:paraId="1A883D45" w14:textId="77777777" w:rsidR="007031C8" w:rsidRPr="00B64341" w:rsidRDefault="004343D9" w:rsidP="00BD2CD2">
      <w:pPr>
        <w:rPr>
          <w:lang w:val="en-AU"/>
        </w:rPr>
      </w:pPr>
      <w:r w:rsidRPr="00B64341">
        <w:rPr>
          <w:lang w:val="en-AU"/>
        </w:rPr>
        <w:t xml:space="preserve">If an applicant is a foster carer applying on behalf of a </w:t>
      </w:r>
      <w:hyperlink w:anchor="Student" w:tooltip="student" w:history="1">
        <w:r w:rsidRPr="00B64341">
          <w:rPr>
            <w:rStyle w:val="Hyperlink"/>
            <w:rFonts w:cs="Arial"/>
            <w:lang w:val="en-AU"/>
          </w:rPr>
          <w:t>stud</w:t>
        </w:r>
        <w:bookmarkStart w:id="537" w:name="_Hlt205699086"/>
        <w:r w:rsidRPr="00B64341">
          <w:rPr>
            <w:rStyle w:val="Hyperlink"/>
            <w:rFonts w:cs="Arial"/>
            <w:lang w:val="en-AU"/>
          </w:rPr>
          <w:t>e</w:t>
        </w:r>
        <w:bookmarkEnd w:id="537"/>
        <w:r w:rsidRPr="00B64341">
          <w:rPr>
            <w:rStyle w:val="Hyperlink"/>
            <w:rFonts w:cs="Arial"/>
            <w:lang w:val="en-AU"/>
          </w:rPr>
          <w:t>nt</w:t>
        </w:r>
      </w:hyperlink>
      <w:r w:rsidRPr="00B64341">
        <w:rPr>
          <w:lang w:val="en-AU"/>
        </w:rPr>
        <w:t xml:space="preserve"> in an official foster care arrangement and receiving a </w:t>
      </w:r>
      <w:r w:rsidR="0096795F">
        <w:rPr>
          <w:lang w:val="en-AU"/>
        </w:rPr>
        <w:t>state or territory</w:t>
      </w:r>
      <w:r w:rsidRPr="00B64341">
        <w:rPr>
          <w:lang w:val="en-AU"/>
        </w:rPr>
        <w:t xml:space="preserve"> foster care or similar allowance, they may qualify for the Basic Boarding Allowance</w:t>
      </w:r>
      <w:r w:rsidR="0093742F" w:rsidRPr="00B64341">
        <w:rPr>
          <w:lang w:val="en-AU"/>
        </w:rPr>
        <w:t xml:space="preserve">.  </w:t>
      </w:r>
      <w:r w:rsidRPr="00B64341">
        <w:rPr>
          <w:lang w:val="en-AU"/>
        </w:rPr>
        <w:t xml:space="preserve">They may also qualify for the Additional Boarding Allowance only if they are not receiving a foster care or similar allowance from a </w:t>
      </w:r>
      <w:r w:rsidR="0096795F">
        <w:rPr>
          <w:lang w:val="en-AU"/>
        </w:rPr>
        <w:t>state or territory</w:t>
      </w:r>
      <w:r w:rsidRPr="00B64341">
        <w:rPr>
          <w:lang w:val="en-AU"/>
        </w:rPr>
        <w:t xml:space="preserve"> government authority (see </w:t>
      </w:r>
      <w:hyperlink w:anchor="_5.2.2_Additional_Boarding" w:tooltip="Additional Boarding Allowance" w:history="1">
        <w:r w:rsidR="007031C8" w:rsidRPr="00B64341">
          <w:rPr>
            <w:rStyle w:val="Hyperlink"/>
            <w:rFonts w:cs="Arial"/>
            <w:lang w:val="en-AU"/>
          </w:rPr>
          <w:t>5.2.2</w:t>
        </w:r>
      </w:hyperlink>
      <w:r w:rsidRPr="00B64341">
        <w:rPr>
          <w:lang w:val="en-AU"/>
        </w:rPr>
        <w:t>).</w:t>
      </w:r>
    </w:p>
    <w:p w14:paraId="77A33543" w14:textId="77777777" w:rsidR="007031C8" w:rsidRPr="00B64341" w:rsidRDefault="007031C8" w:rsidP="00BD2CD2">
      <w:pPr>
        <w:rPr>
          <w:lang w:val="en-AU"/>
        </w:rPr>
      </w:pPr>
    </w:p>
    <w:p w14:paraId="4B3F4A31" w14:textId="77777777" w:rsidR="007031C8" w:rsidRPr="00B64341" w:rsidRDefault="004343D9" w:rsidP="002310DB">
      <w:pPr>
        <w:pStyle w:val="Heading3"/>
        <w:spacing w:before="120" w:after="120"/>
      </w:pPr>
      <w:bookmarkStart w:id="538" w:name="_3.5.3_Payments_that"/>
      <w:bookmarkStart w:id="539" w:name="_3.5.3_Payments_that_exclude_eligibi"/>
      <w:bookmarkStart w:id="540" w:name="_Toc234129332"/>
      <w:bookmarkStart w:id="541" w:name="_Toc264368414"/>
      <w:bookmarkStart w:id="542" w:name="_Toc418251852"/>
      <w:bookmarkEnd w:id="538"/>
      <w:bookmarkEnd w:id="539"/>
      <w:r w:rsidRPr="00B64341">
        <w:t>3.5.3</w:t>
      </w:r>
      <w:r w:rsidRPr="00B64341">
        <w:tab/>
        <w:t>Payments that exclude eligibility</w:t>
      </w:r>
      <w:bookmarkEnd w:id="526"/>
      <w:bookmarkEnd w:id="540"/>
      <w:bookmarkEnd w:id="541"/>
      <w:bookmarkEnd w:id="542"/>
    </w:p>
    <w:p w14:paraId="560E2792" w14:textId="77777777" w:rsidR="007031C8" w:rsidRPr="00B64341" w:rsidRDefault="004343D9" w:rsidP="00BD2CD2">
      <w:pPr>
        <w:rPr>
          <w:lang w:val="en-AU"/>
        </w:rPr>
      </w:pPr>
      <w:r w:rsidRPr="00B64341">
        <w:rPr>
          <w:lang w:val="en-AU"/>
        </w:rPr>
        <w:t xml:space="preserve">AIC allowances are not payable for a </w:t>
      </w:r>
      <w:hyperlink w:anchor="Student" w:tooltip="student" w:history="1">
        <w:r w:rsidRPr="00B64341">
          <w:rPr>
            <w:rStyle w:val="Hyperlink"/>
            <w:rFonts w:cs="Arial"/>
            <w:lang w:val="en-AU"/>
          </w:rPr>
          <w:t>stu</w:t>
        </w:r>
        <w:bookmarkStart w:id="543" w:name="_Hlt205699110"/>
        <w:r w:rsidRPr="00B64341">
          <w:rPr>
            <w:rStyle w:val="Hyperlink"/>
            <w:rFonts w:cs="Arial"/>
            <w:lang w:val="en-AU"/>
          </w:rPr>
          <w:t>d</w:t>
        </w:r>
        <w:bookmarkEnd w:id="543"/>
        <w:r w:rsidRPr="00B64341">
          <w:rPr>
            <w:rStyle w:val="Hyperlink"/>
            <w:rFonts w:cs="Arial"/>
            <w:lang w:val="en-AU"/>
          </w:rPr>
          <w:t>ent</w:t>
        </w:r>
      </w:hyperlink>
      <w:r w:rsidRPr="00B64341">
        <w:rPr>
          <w:lang w:val="en-AU"/>
        </w:rPr>
        <w:t xml:space="preserve"> if they are receiving other Australian Government education or training assistance, income support, other similar payments, or if another person (such as a </w:t>
      </w:r>
      <w:hyperlink w:anchor="Parent" w:tooltip="parent" w:history="1">
        <w:r w:rsidRPr="00B64341">
          <w:rPr>
            <w:rStyle w:val="Hyperlink"/>
            <w:rFonts w:cs="Arial"/>
            <w:lang w:val="en-AU"/>
          </w:rPr>
          <w:t>pa</w:t>
        </w:r>
        <w:bookmarkStart w:id="544" w:name="_Hlt205699121"/>
        <w:r w:rsidRPr="00B64341">
          <w:rPr>
            <w:rStyle w:val="Hyperlink"/>
            <w:rFonts w:cs="Arial"/>
            <w:lang w:val="en-AU"/>
          </w:rPr>
          <w:t>r</w:t>
        </w:r>
        <w:bookmarkEnd w:id="544"/>
        <w:r w:rsidRPr="00B64341">
          <w:rPr>
            <w:rStyle w:val="Hyperlink"/>
            <w:rFonts w:cs="Arial"/>
            <w:lang w:val="en-AU"/>
          </w:rPr>
          <w:t>ent</w:t>
        </w:r>
      </w:hyperlink>
      <w:r w:rsidRPr="00B64341">
        <w:rPr>
          <w:lang w:val="en-AU"/>
        </w:rPr>
        <w:t>) is receiving it on their behalf</w:t>
      </w:r>
      <w:r w:rsidR="0093742F" w:rsidRPr="00B64341">
        <w:rPr>
          <w:lang w:val="en-AU"/>
        </w:rPr>
        <w:t xml:space="preserve">.  </w:t>
      </w:r>
      <w:r w:rsidRPr="00B64341">
        <w:rPr>
          <w:lang w:val="en-AU"/>
        </w:rPr>
        <w:t>Such assistance includes, but is not limited to:</w:t>
      </w:r>
    </w:p>
    <w:p w14:paraId="7810E9D9"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Youth Allowance</w:t>
      </w:r>
      <w:r w:rsidR="00BE5457" w:rsidRPr="00B64341">
        <w:rPr>
          <w:rFonts w:cs="Arial"/>
          <w:lang w:val="en-AU"/>
        </w:rPr>
        <w:t>;</w:t>
      </w:r>
    </w:p>
    <w:p w14:paraId="3BE8138E"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ABSTUDY</w:t>
      </w:r>
      <w:r w:rsidR="00BE5457" w:rsidRPr="00B64341">
        <w:rPr>
          <w:rFonts w:cs="Arial"/>
          <w:lang w:val="en-AU"/>
        </w:rPr>
        <w:t>;</w:t>
      </w:r>
    </w:p>
    <w:p w14:paraId="514313D0"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New Apprenticeships</w:t>
      </w:r>
      <w:r w:rsidR="00BE5457" w:rsidRPr="00B64341">
        <w:rPr>
          <w:rFonts w:cs="Arial"/>
          <w:lang w:val="en-AU"/>
        </w:rPr>
        <w:t>;</w:t>
      </w:r>
    </w:p>
    <w:p w14:paraId="155BFB9D"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Rehabilitation Training Scheme Awards</w:t>
      </w:r>
      <w:r w:rsidR="00BE5457" w:rsidRPr="00B64341">
        <w:rPr>
          <w:rFonts w:cs="Arial"/>
          <w:lang w:val="en-AU"/>
        </w:rPr>
        <w:t>;</w:t>
      </w:r>
    </w:p>
    <w:p w14:paraId="04D082D7"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Veterans’ Children Education Scheme</w:t>
      </w:r>
      <w:r w:rsidR="00BE5457" w:rsidRPr="00B64341">
        <w:rPr>
          <w:rFonts w:cs="Arial"/>
          <w:lang w:val="en-AU"/>
        </w:rPr>
        <w:t>;</w:t>
      </w:r>
    </w:p>
    <w:p w14:paraId="4E382C8D" w14:textId="77777777" w:rsidR="00D939AD" w:rsidRPr="00B64341" w:rsidRDefault="00D939AD"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Military Rehabilitation and Compensation Act Education and Training Scheme</w:t>
      </w:r>
      <w:r w:rsidR="00BE5457" w:rsidRPr="00B64341">
        <w:rPr>
          <w:rFonts w:cs="Arial"/>
          <w:lang w:val="en-AU"/>
        </w:rPr>
        <w:t>;</w:t>
      </w:r>
    </w:p>
    <w:p w14:paraId="5C11EAC6"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Department of Defence Special Education Assistance (for staff at Woomera and Exmouth)</w:t>
      </w:r>
      <w:r w:rsidR="00BE5457" w:rsidRPr="00B64341">
        <w:rPr>
          <w:rFonts w:cs="Arial"/>
          <w:lang w:val="en-AU"/>
        </w:rPr>
        <w:t>;</w:t>
      </w:r>
    </w:p>
    <w:p w14:paraId="366887B2" w14:textId="77777777" w:rsidR="007031C8" w:rsidRPr="00B64341" w:rsidRDefault="004343D9" w:rsidP="0000749D">
      <w:pPr>
        <w:pStyle w:val="Bullet"/>
        <w:tabs>
          <w:tab w:val="clear" w:pos="360"/>
          <w:tab w:val="num" w:pos="567"/>
          <w:tab w:val="left" w:pos="1134"/>
        </w:tabs>
        <w:spacing w:before="100" w:after="100"/>
        <w:ind w:left="567" w:hanging="567"/>
        <w:rPr>
          <w:rFonts w:cs="Arial"/>
          <w:lang w:val="en-AU"/>
        </w:rPr>
      </w:pPr>
      <w:r w:rsidRPr="00B64341">
        <w:rPr>
          <w:rFonts w:cs="Arial"/>
          <w:lang w:val="en-AU"/>
        </w:rPr>
        <w:t>Interim Income Support</w:t>
      </w:r>
      <w:r w:rsidR="00BE5457" w:rsidRPr="00B64341">
        <w:rPr>
          <w:rFonts w:cs="Arial"/>
          <w:lang w:val="en-AU"/>
        </w:rPr>
        <w:t>;</w:t>
      </w:r>
    </w:p>
    <w:p w14:paraId="632A825E" w14:textId="0080F8D2" w:rsidR="007031C8" w:rsidRPr="00B64341" w:rsidRDefault="004343D9" w:rsidP="0000749D">
      <w:pPr>
        <w:pStyle w:val="BulletLast"/>
        <w:tabs>
          <w:tab w:val="clear" w:pos="360"/>
          <w:tab w:val="num" w:pos="567"/>
          <w:tab w:val="left" w:pos="1134"/>
        </w:tabs>
        <w:spacing w:before="100" w:after="100"/>
        <w:ind w:left="567" w:hanging="567"/>
        <w:rPr>
          <w:rFonts w:cs="Arial"/>
          <w:lang w:val="en-AU"/>
        </w:rPr>
      </w:pPr>
      <w:r w:rsidRPr="00B64341">
        <w:rPr>
          <w:rFonts w:cs="Arial"/>
          <w:lang w:val="en-AU"/>
        </w:rPr>
        <w:t>.</w:t>
      </w:r>
    </w:p>
    <w:p w14:paraId="70D82DA8" w14:textId="77777777" w:rsidR="009B4524" w:rsidRPr="00B64341" w:rsidRDefault="004343D9" w:rsidP="00BD2CD2">
      <w:pPr>
        <w:rPr>
          <w:lang w:val="en-AU"/>
        </w:rPr>
      </w:pPr>
      <w:r w:rsidRPr="00B64341">
        <w:rPr>
          <w:lang w:val="en-AU"/>
        </w:rPr>
        <w:t xml:space="preserve">Eligibility for specific AIC allowances may also be affected where an applicant or </w:t>
      </w:r>
      <w:hyperlink w:anchor="Partner" w:tooltip="partner" w:history="1">
        <w:r w:rsidR="003224A3" w:rsidRPr="00B64341">
          <w:rPr>
            <w:rStyle w:val="Hyperlink"/>
            <w:rFonts w:cs="Arial"/>
            <w:lang w:val="en-AU"/>
          </w:rPr>
          <w:t>partner</w:t>
        </w:r>
      </w:hyperlink>
      <w:r w:rsidRPr="00B64341">
        <w:rPr>
          <w:lang w:val="en-AU"/>
        </w:rPr>
        <w:t xml:space="preserve"> receives other Australian Government assistance to enable them to purchase the same service or item</w:t>
      </w:r>
      <w:r w:rsidR="0093742F" w:rsidRPr="00B64341">
        <w:rPr>
          <w:lang w:val="en-AU"/>
        </w:rPr>
        <w:t xml:space="preserve">.  </w:t>
      </w:r>
      <w:r w:rsidRPr="00B64341">
        <w:rPr>
          <w:lang w:val="en-AU"/>
        </w:rPr>
        <w:t>For</w:t>
      </w:r>
      <w:r w:rsidR="002E30C4">
        <w:rPr>
          <w:lang w:val="en-AU"/>
        </w:rPr>
        <w:t> </w:t>
      </w:r>
      <w:r w:rsidRPr="00B64341">
        <w:rPr>
          <w:lang w:val="en-AU"/>
        </w:rPr>
        <w:t>example, the</w:t>
      </w:r>
      <w:r w:rsidR="002310DB">
        <w:rPr>
          <w:lang w:val="en-AU"/>
        </w:rPr>
        <w:t> </w:t>
      </w:r>
      <w:r w:rsidRPr="00B64341">
        <w:rPr>
          <w:lang w:val="en-AU"/>
        </w:rPr>
        <w:t xml:space="preserve">AIC Second Home Allowance is not payable for a home for which rent assistance is provided by the Australian Government (see </w:t>
      </w:r>
      <w:hyperlink w:anchor="_5.3.3_Approved_second" w:tooltip="Approved second family home" w:history="1">
        <w:r w:rsidR="007031C8" w:rsidRPr="00B64341">
          <w:rPr>
            <w:rStyle w:val="Hyperlink"/>
            <w:rFonts w:cs="Arial"/>
            <w:lang w:val="en-AU"/>
          </w:rPr>
          <w:t>5.3.3</w:t>
        </w:r>
      </w:hyperlink>
      <w:r w:rsidRPr="00B64341">
        <w:rPr>
          <w:lang w:val="en-AU"/>
        </w:rPr>
        <w:t>).</w:t>
      </w:r>
      <w:bookmarkStart w:id="545" w:name="_Toc171153545"/>
      <w:bookmarkStart w:id="546" w:name="_Toc234129333"/>
    </w:p>
    <w:p w14:paraId="305C7A3F" w14:textId="77777777" w:rsidR="00BE5457" w:rsidRPr="00B64341" w:rsidRDefault="00BE5457" w:rsidP="00BD2CD2">
      <w:pPr>
        <w:rPr>
          <w:lang w:val="en-AU"/>
        </w:rPr>
      </w:pPr>
    </w:p>
    <w:p w14:paraId="66CA923C" w14:textId="77777777" w:rsidR="007031C8" w:rsidRPr="00B64341" w:rsidRDefault="0098254D" w:rsidP="00227FBA">
      <w:pPr>
        <w:pStyle w:val="Heading4"/>
      </w:pPr>
      <w:r w:rsidRPr="00B64341">
        <w:t>3.5.3.1</w:t>
      </w:r>
      <w:r w:rsidRPr="00B64341">
        <w:tab/>
      </w:r>
      <w:r w:rsidR="004343D9" w:rsidRPr="00B64341">
        <w:t>Choice between the AIC Scheme, Youth Allowance or ABSTUDY</w:t>
      </w:r>
      <w:bookmarkEnd w:id="545"/>
      <w:bookmarkEnd w:id="546"/>
    </w:p>
    <w:p w14:paraId="0458EF5A" w14:textId="77777777" w:rsidR="007031C8" w:rsidRPr="00B64341" w:rsidRDefault="004343D9" w:rsidP="00BD2CD2">
      <w:pPr>
        <w:rPr>
          <w:lang w:val="en-AU"/>
        </w:rPr>
      </w:pPr>
      <w:r w:rsidRPr="00B64341">
        <w:rPr>
          <w:lang w:val="en-AU"/>
        </w:rPr>
        <w:t>Certain students may be in a position where they meet eligibility requirements for Youth Allowance, ABSTUDY or the AIC Scheme concurrently</w:t>
      </w:r>
      <w:r w:rsidR="0093742F" w:rsidRPr="00B64341">
        <w:rPr>
          <w:lang w:val="en-AU"/>
        </w:rPr>
        <w:t xml:space="preserve">.  </w:t>
      </w:r>
      <w:r w:rsidRPr="00B64341">
        <w:rPr>
          <w:lang w:val="en-AU"/>
        </w:rPr>
        <w:t>In these instances, students and their families cannot receive more than one of these payments for the same period for the same student.</w:t>
      </w:r>
    </w:p>
    <w:p w14:paraId="62E30438" w14:textId="77777777" w:rsidR="007031C8" w:rsidRPr="00B64341" w:rsidRDefault="004343D9" w:rsidP="00BD2CD2">
      <w:pPr>
        <w:rPr>
          <w:lang w:val="en-AU"/>
        </w:rPr>
      </w:pPr>
      <w:r w:rsidRPr="00B64341">
        <w:rPr>
          <w:lang w:val="en-AU"/>
        </w:rPr>
        <w:t>If a student is eligible for Youth Allowance, ABSTUDY or AIC allowances (with or without Family Tax Benefit) at the same time, the applicant and student should choose the payment or program that best meets their needs.</w:t>
      </w:r>
    </w:p>
    <w:p w14:paraId="3A25BED9" w14:textId="77777777" w:rsidR="007031C8" w:rsidRPr="00B64341" w:rsidRDefault="007031C8" w:rsidP="00BD2CD2">
      <w:pPr>
        <w:rPr>
          <w:lang w:val="en-AU"/>
        </w:rPr>
      </w:pPr>
    </w:p>
    <w:p w14:paraId="551750E4" w14:textId="77777777" w:rsidR="007031C8" w:rsidRPr="005E1ABB" w:rsidRDefault="004343D9" w:rsidP="002310DB">
      <w:pPr>
        <w:pStyle w:val="Heading2"/>
        <w:spacing w:before="120" w:after="120"/>
      </w:pPr>
      <w:bookmarkStart w:id="547" w:name="_3.6_Students_in"/>
      <w:bookmarkStart w:id="548" w:name="_3.6_Students_in_lawful_custody_or_s"/>
      <w:bookmarkStart w:id="549" w:name="_Toc161552219"/>
      <w:bookmarkStart w:id="550" w:name="_Toc234129334"/>
      <w:bookmarkStart w:id="551" w:name="_Toc264368415"/>
      <w:bookmarkStart w:id="552" w:name="_Toc418251853"/>
      <w:bookmarkStart w:id="553" w:name="_Toc469647165"/>
      <w:bookmarkEnd w:id="547"/>
      <w:bookmarkEnd w:id="548"/>
      <w:r w:rsidRPr="005E1ABB">
        <w:t>3.6</w:t>
      </w:r>
      <w:r w:rsidRPr="005E1ABB">
        <w:tab/>
        <w:t>Students in lawful custody or state-authorised care</w:t>
      </w:r>
      <w:bookmarkEnd w:id="549"/>
      <w:bookmarkEnd w:id="550"/>
      <w:bookmarkEnd w:id="551"/>
      <w:bookmarkEnd w:id="552"/>
      <w:bookmarkEnd w:id="553"/>
    </w:p>
    <w:p w14:paraId="7A870E4C" w14:textId="77777777" w:rsidR="007031C8" w:rsidRPr="00B64341" w:rsidRDefault="004343D9" w:rsidP="00BD2CD2">
      <w:pPr>
        <w:rPr>
          <w:lang w:val="en-AU"/>
        </w:rPr>
      </w:pPr>
      <w:r w:rsidRPr="00B64341">
        <w:rPr>
          <w:lang w:val="en-AU"/>
        </w:rPr>
        <w:t xml:space="preserve">AIC allowances are not payable for a </w:t>
      </w:r>
      <w:hyperlink w:anchor="Student" w:tooltip="student" w:history="1">
        <w:r w:rsidRPr="00B64341">
          <w:rPr>
            <w:rStyle w:val="Hyperlink"/>
            <w:rFonts w:cs="Arial"/>
            <w:lang w:val="en-AU"/>
          </w:rPr>
          <w:t>stude</w:t>
        </w:r>
        <w:bookmarkStart w:id="554" w:name="_Hlt205699175"/>
        <w:r w:rsidRPr="00B64341">
          <w:rPr>
            <w:rStyle w:val="Hyperlink"/>
            <w:rFonts w:cs="Arial"/>
            <w:lang w:val="en-AU"/>
          </w:rPr>
          <w:t>n</w:t>
        </w:r>
        <w:bookmarkEnd w:id="554"/>
        <w:r w:rsidRPr="00B64341">
          <w:rPr>
            <w:rStyle w:val="Hyperlink"/>
            <w:rFonts w:cs="Arial"/>
            <w:lang w:val="en-AU"/>
          </w:rPr>
          <w:t>t</w:t>
        </w:r>
      </w:hyperlink>
      <w:r w:rsidRPr="00B64341">
        <w:rPr>
          <w:lang w:val="en-AU"/>
        </w:rPr>
        <w:t xml:space="preserve"> who is in a custodial institution (such as a prison, remand centre or training school) for the period of their custody.</w:t>
      </w:r>
    </w:p>
    <w:p w14:paraId="2A3C60CA" w14:textId="77777777" w:rsidR="007031C8" w:rsidRPr="00B64341" w:rsidRDefault="004343D9" w:rsidP="00BD2CD2">
      <w:pPr>
        <w:rPr>
          <w:lang w:val="en-AU"/>
        </w:rPr>
      </w:pPr>
      <w:r w:rsidRPr="00B64341">
        <w:rPr>
          <w:lang w:val="en-AU"/>
        </w:rPr>
        <w:t xml:space="preserve">Allowances are not payable for a student who is in </w:t>
      </w:r>
      <w:hyperlink w:anchor="StateAuthorisedCare" w:tooltip="state-authorised care" w:history="1">
        <w:r w:rsidRPr="00B64341">
          <w:rPr>
            <w:rStyle w:val="Hyperlink"/>
            <w:rFonts w:cs="Arial"/>
            <w:lang w:val="en-AU"/>
          </w:rPr>
          <w:t>state-autho</w:t>
        </w:r>
        <w:bookmarkStart w:id="555" w:name="_Hlt205699187"/>
        <w:r w:rsidRPr="00B64341">
          <w:rPr>
            <w:rStyle w:val="Hyperlink"/>
            <w:rFonts w:cs="Arial"/>
            <w:lang w:val="en-AU"/>
          </w:rPr>
          <w:t>r</w:t>
        </w:r>
        <w:bookmarkEnd w:id="555"/>
        <w:r w:rsidRPr="00B64341">
          <w:rPr>
            <w:rStyle w:val="Hyperlink"/>
            <w:rFonts w:cs="Arial"/>
            <w:lang w:val="en-AU"/>
          </w:rPr>
          <w:t>ised care</w:t>
        </w:r>
      </w:hyperlink>
      <w:r w:rsidRPr="00B64341">
        <w:rPr>
          <w:lang w:val="en-AU"/>
        </w:rPr>
        <w:t xml:space="preserve"> and whose permanent accommodation is financed wholly or substantially by a state or territory government</w:t>
      </w:r>
      <w:r w:rsidR="0093742F" w:rsidRPr="00B64341">
        <w:rPr>
          <w:lang w:val="en-AU"/>
        </w:rPr>
        <w:t xml:space="preserve">.  </w:t>
      </w:r>
      <w:r w:rsidRPr="00B64341">
        <w:rPr>
          <w:lang w:val="en-AU"/>
        </w:rPr>
        <w:t xml:space="preserve">However, allowances may be payable for a student in the state-authorised care of a foster parent (see </w:t>
      </w:r>
      <w:hyperlink w:anchor="_2.1.4_Non-parents_as" w:tooltip="Non parents as applicants" w:history="1">
        <w:r w:rsidR="007031C8" w:rsidRPr="00B64341">
          <w:rPr>
            <w:rStyle w:val="Hyperlink"/>
            <w:rFonts w:cs="Arial"/>
            <w:lang w:val="en-AU"/>
          </w:rPr>
          <w:t>2.1.4</w:t>
        </w:r>
      </w:hyperlink>
      <w:r w:rsidRPr="00B64341">
        <w:rPr>
          <w:lang w:val="en-AU"/>
        </w:rPr>
        <w:t>).</w:t>
      </w:r>
    </w:p>
    <w:p w14:paraId="6959DD80" w14:textId="77777777" w:rsidR="007031C8" w:rsidRPr="00B64341" w:rsidRDefault="004343D9" w:rsidP="00BD2CD2">
      <w:pPr>
        <w:rPr>
          <w:lang w:val="en-AU"/>
        </w:rPr>
      </w:pPr>
      <w:r w:rsidRPr="00B64341">
        <w:rPr>
          <w:lang w:val="en-AU"/>
        </w:rPr>
        <w:t xml:space="preserve">For </w:t>
      </w:r>
      <w:hyperlink w:anchor="Claim" w:tooltip="claims" w:history="1">
        <w:r w:rsidRPr="00B64341">
          <w:rPr>
            <w:rStyle w:val="Hyperlink"/>
            <w:rFonts w:cs="Arial"/>
            <w:lang w:val="en-AU"/>
          </w:rPr>
          <w:t>clai</w:t>
        </w:r>
        <w:bookmarkStart w:id="556" w:name="_Hlt205699215"/>
        <w:r w:rsidRPr="00B64341">
          <w:rPr>
            <w:rStyle w:val="Hyperlink"/>
            <w:rFonts w:cs="Arial"/>
            <w:lang w:val="en-AU"/>
          </w:rPr>
          <w:t>m</w:t>
        </w:r>
        <w:bookmarkEnd w:id="556"/>
        <w:r w:rsidRPr="00B64341">
          <w:rPr>
            <w:rStyle w:val="Hyperlink"/>
            <w:rFonts w:cs="Arial"/>
            <w:lang w:val="en-AU"/>
          </w:rPr>
          <w:t>s</w:t>
        </w:r>
      </w:hyperlink>
      <w:r w:rsidRPr="00B64341">
        <w:rPr>
          <w:lang w:val="en-AU"/>
        </w:rPr>
        <w:t xml:space="preserve"> by organisations responsible for the foster care of students, see </w:t>
      </w:r>
      <w:hyperlink w:anchor="_2.1.5_Organisations_or" w:tooltip="Organisations or institutions as applicants" w:history="1">
        <w:r w:rsidRPr="00B64341">
          <w:rPr>
            <w:rStyle w:val="Hyperlink"/>
            <w:rFonts w:cs="Arial"/>
            <w:lang w:val="en-AU"/>
          </w:rPr>
          <w:t>2</w:t>
        </w:r>
        <w:bookmarkStart w:id="557" w:name="_Hlt205699227"/>
        <w:r w:rsidRPr="00B64341">
          <w:rPr>
            <w:rStyle w:val="Hyperlink"/>
            <w:rFonts w:cs="Arial"/>
            <w:lang w:val="en-AU"/>
          </w:rPr>
          <w:t>.</w:t>
        </w:r>
        <w:bookmarkEnd w:id="557"/>
        <w:r w:rsidRPr="00B64341">
          <w:rPr>
            <w:rStyle w:val="Hyperlink"/>
            <w:rFonts w:cs="Arial"/>
            <w:lang w:val="en-AU"/>
          </w:rPr>
          <w:t>1.5</w:t>
        </w:r>
      </w:hyperlink>
      <w:r w:rsidR="0093742F" w:rsidRPr="00B64341">
        <w:rPr>
          <w:lang w:val="en-AU"/>
        </w:rPr>
        <w:t xml:space="preserve">.  </w:t>
      </w:r>
      <w:r w:rsidR="00BE5457" w:rsidRPr="00B64341">
        <w:rPr>
          <w:lang w:val="en-AU"/>
        </w:rPr>
        <w:t>For </w:t>
      </w:r>
      <w:r w:rsidRPr="00B64341">
        <w:rPr>
          <w:lang w:val="en-AU"/>
        </w:rPr>
        <w:t xml:space="preserve">details of the applicable level of Boarding Allowance in such cases, see </w:t>
      </w:r>
      <w:hyperlink w:anchor="_5.2.1_Basic_Boarding" w:tooltip="Basic Boarding Allowance" w:history="1">
        <w:r w:rsidRPr="00B64341">
          <w:rPr>
            <w:rStyle w:val="Hyperlink"/>
            <w:rFonts w:cs="Arial"/>
            <w:lang w:val="en-AU"/>
          </w:rPr>
          <w:t>5.2</w:t>
        </w:r>
        <w:bookmarkStart w:id="558" w:name="_Hlt205699240"/>
        <w:r w:rsidRPr="00B64341">
          <w:rPr>
            <w:rStyle w:val="Hyperlink"/>
            <w:rFonts w:cs="Arial"/>
            <w:lang w:val="en-AU"/>
          </w:rPr>
          <w:t>.</w:t>
        </w:r>
        <w:bookmarkEnd w:id="558"/>
        <w:r w:rsidRPr="00B64341">
          <w:rPr>
            <w:rStyle w:val="Hyperlink"/>
            <w:rFonts w:cs="Arial"/>
            <w:lang w:val="en-AU"/>
          </w:rPr>
          <w:t>1</w:t>
        </w:r>
      </w:hyperlink>
      <w:r w:rsidRPr="00B64341">
        <w:rPr>
          <w:lang w:val="en-AU"/>
        </w:rPr>
        <w:t xml:space="preserve"> and </w:t>
      </w:r>
      <w:hyperlink w:anchor="_5.2.2_Additional_Boarding" w:tooltip="Additional Boarding Allowance" w:history="1">
        <w:r w:rsidRPr="00B64341">
          <w:rPr>
            <w:rStyle w:val="Hyperlink"/>
            <w:rFonts w:cs="Arial"/>
            <w:lang w:val="en-AU"/>
          </w:rPr>
          <w:t>5.2</w:t>
        </w:r>
        <w:bookmarkStart w:id="559" w:name="_Hlt205699255"/>
        <w:r w:rsidRPr="00B64341">
          <w:rPr>
            <w:rStyle w:val="Hyperlink"/>
            <w:rFonts w:cs="Arial"/>
            <w:lang w:val="en-AU"/>
          </w:rPr>
          <w:t>.</w:t>
        </w:r>
        <w:bookmarkEnd w:id="559"/>
        <w:r w:rsidRPr="00B64341">
          <w:rPr>
            <w:rStyle w:val="Hyperlink"/>
            <w:rFonts w:cs="Arial"/>
            <w:lang w:val="en-AU"/>
          </w:rPr>
          <w:t>2</w:t>
        </w:r>
      </w:hyperlink>
      <w:r w:rsidRPr="00B64341">
        <w:rPr>
          <w:lang w:val="en-AU"/>
        </w:rPr>
        <w:t>.</w:t>
      </w:r>
    </w:p>
    <w:p w14:paraId="37937994" w14:textId="77777777" w:rsidR="008F22FF" w:rsidRPr="00B64341" w:rsidRDefault="008F22FF" w:rsidP="00BD2CD2">
      <w:pPr>
        <w:rPr>
          <w:lang w:val="en-AU"/>
        </w:rPr>
      </w:pPr>
    </w:p>
    <w:p w14:paraId="2FABE2D5" w14:textId="77777777" w:rsidR="007031C8" w:rsidRPr="005E1ABB" w:rsidRDefault="004343D9" w:rsidP="002310DB">
      <w:pPr>
        <w:pStyle w:val="Heading2"/>
        <w:spacing w:before="120" w:after="120"/>
      </w:pPr>
      <w:bookmarkStart w:id="560" w:name="_3.6.1_Students_in_lawful_custody"/>
      <w:bookmarkStart w:id="561" w:name="_3.6.2_Students_in_State_authorised_"/>
      <w:bookmarkStart w:id="562" w:name="_3.6.3_Eligibility_for_students_in_S"/>
      <w:bookmarkStart w:id="563" w:name="_3.7_Eligibility_period"/>
      <w:bookmarkStart w:id="564" w:name="_Toc161552222"/>
      <w:bookmarkStart w:id="565" w:name="_Toc234129335"/>
      <w:bookmarkStart w:id="566" w:name="_Toc264368416"/>
      <w:bookmarkStart w:id="567" w:name="_Toc418251854"/>
      <w:bookmarkStart w:id="568" w:name="_Toc469647166"/>
      <w:bookmarkEnd w:id="560"/>
      <w:bookmarkEnd w:id="561"/>
      <w:bookmarkEnd w:id="562"/>
      <w:bookmarkEnd w:id="563"/>
      <w:r w:rsidRPr="005E1ABB">
        <w:lastRenderedPageBreak/>
        <w:t>3.7</w:t>
      </w:r>
      <w:r w:rsidRPr="005E1ABB">
        <w:tab/>
      </w:r>
      <w:bookmarkEnd w:id="564"/>
      <w:r w:rsidRPr="005E1ABB">
        <w:t>Eligibility period</w:t>
      </w:r>
      <w:bookmarkEnd w:id="565"/>
      <w:bookmarkEnd w:id="566"/>
      <w:bookmarkEnd w:id="567"/>
      <w:bookmarkEnd w:id="568"/>
    </w:p>
    <w:p w14:paraId="7029C477" w14:textId="77777777" w:rsidR="007031C8" w:rsidRPr="00B64341" w:rsidRDefault="004343D9" w:rsidP="00BD2CD2">
      <w:pPr>
        <w:rPr>
          <w:lang w:val="en-AU"/>
        </w:rPr>
      </w:pPr>
      <w:r w:rsidRPr="00B64341">
        <w:rPr>
          <w:lang w:val="en-AU"/>
        </w:rPr>
        <w:t xml:space="preserve">This section outlines the </w:t>
      </w:r>
      <w:hyperlink w:anchor="EligibilityPeriod" w:tooltip="eligibility period" w:history="1">
        <w:r w:rsidRPr="00B64341">
          <w:rPr>
            <w:rStyle w:val="Hyperlink"/>
            <w:rFonts w:cs="Arial"/>
            <w:lang w:val="en-AU"/>
          </w:rPr>
          <w:t>eligibility p</w:t>
        </w:r>
        <w:bookmarkStart w:id="569" w:name="_Hlt205699267"/>
        <w:r w:rsidRPr="00B64341">
          <w:rPr>
            <w:rStyle w:val="Hyperlink"/>
            <w:rFonts w:cs="Arial"/>
            <w:lang w:val="en-AU"/>
          </w:rPr>
          <w:t>e</w:t>
        </w:r>
        <w:bookmarkEnd w:id="569"/>
        <w:r w:rsidRPr="00B64341">
          <w:rPr>
            <w:rStyle w:val="Hyperlink"/>
            <w:rFonts w:cs="Arial"/>
            <w:lang w:val="en-AU"/>
          </w:rPr>
          <w:t>riod</w:t>
        </w:r>
      </w:hyperlink>
      <w:r w:rsidRPr="00B64341">
        <w:rPr>
          <w:lang w:val="en-AU"/>
        </w:rPr>
        <w:t xml:space="preserve"> for a </w:t>
      </w:r>
      <w:hyperlink w:anchor="Student" w:tooltip="student" w:history="1">
        <w:r w:rsidRPr="00B64341">
          <w:rPr>
            <w:rStyle w:val="Hyperlink"/>
            <w:rFonts w:cs="Arial"/>
            <w:lang w:val="en-AU"/>
          </w:rPr>
          <w:t>stude</w:t>
        </w:r>
        <w:bookmarkStart w:id="570" w:name="_Hlt205699277"/>
        <w:r w:rsidRPr="00B64341">
          <w:rPr>
            <w:rStyle w:val="Hyperlink"/>
            <w:rFonts w:cs="Arial"/>
            <w:lang w:val="en-AU"/>
          </w:rPr>
          <w:t>n</w:t>
        </w:r>
        <w:bookmarkEnd w:id="570"/>
        <w:r w:rsidRPr="00B64341">
          <w:rPr>
            <w:rStyle w:val="Hyperlink"/>
            <w:rFonts w:cs="Arial"/>
            <w:lang w:val="en-AU"/>
          </w:rPr>
          <w:t>t</w:t>
        </w:r>
      </w:hyperlink>
      <w:r w:rsidRPr="00B64341">
        <w:rPr>
          <w:lang w:val="en-AU"/>
        </w:rPr>
        <w:t xml:space="preserve"> under the AIC Scheme.</w:t>
      </w:r>
    </w:p>
    <w:p w14:paraId="0D630730" w14:textId="77777777" w:rsidR="007031C8" w:rsidRPr="00B64341" w:rsidRDefault="004238B4" w:rsidP="00E248E8">
      <w:pPr>
        <w:pStyle w:val="Links"/>
      </w:pPr>
      <w:hyperlink w:anchor="_3.7.1_Eligibility_commencement" w:tooltip="Eligibility commencement dates" w:history="1">
        <w:r w:rsidR="004343D9" w:rsidRPr="00B64341">
          <w:rPr>
            <w:rStyle w:val="Hyperlink"/>
          </w:rPr>
          <w:t>3.7.</w:t>
        </w:r>
        <w:bookmarkStart w:id="571" w:name="_Hlt205699287"/>
        <w:r w:rsidR="004343D9" w:rsidRPr="00B64341">
          <w:rPr>
            <w:rStyle w:val="Hyperlink"/>
          </w:rPr>
          <w:t>1</w:t>
        </w:r>
        <w:bookmarkEnd w:id="571"/>
      </w:hyperlink>
      <w:r w:rsidR="004343D9" w:rsidRPr="00B64341">
        <w:tab/>
        <w:t>Eligi</w:t>
      </w:r>
      <w:r w:rsidR="004343D9" w:rsidRPr="005E1ABB">
        <w:t>b</w:t>
      </w:r>
      <w:r w:rsidR="004343D9" w:rsidRPr="00B64341">
        <w:t>ility commencement dates</w:t>
      </w:r>
    </w:p>
    <w:p w14:paraId="2B177CF4" w14:textId="77777777" w:rsidR="007031C8" w:rsidRPr="00B64341" w:rsidRDefault="004238B4" w:rsidP="00E248E8">
      <w:pPr>
        <w:pStyle w:val="Links"/>
      </w:pPr>
      <w:hyperlink w:anchor="_3.7.2_Eligibility_for" w:tooltip="Eligibility for vacations" w:history="1">
        <w:r w:rsidR="004343D9" w:rsidRPr="00B64341">
          <w:rPr>
            <w:rStyle w:val="Hyperlink"/>
          </w:rPr>
          <w:t>3.7</w:t>
        </w:r>
        <w:bookmarkStart w:id="572" w:name="_Hlt205699290"/>
        <w:r w:rsidR="004343D9" w:rsidRPr="00B64341">
          <w:rPr>
            <w:rStyle w:val="Hyperlink"/>
          </w:rPr>
          <w:t>.</w:t>
        </w:r>
        <w:bookmarkEnd w:id="572"/>
        <w:r w:rsidR="004343D9" w:rsidRPr="00B64341">
          <w:rPr>
            <w:rStyle w:val="Hyperlink"/>
          </w:rPr>
          <w:t>2</w:t>
        </w:r>
      </w:hyperlink>
      <w:r w:rsidR="004343D9" w:rsidRPr="00B64341">
        <w:tab/>
        <w:t>Eligibility for vacations</w:t>
      </w:r>
    </w:p>
    <w:p w14:paraId="3F215F2D" w14:textId="77777777" w:rsidR="007031C8" w:rsidRPr="00B64341" w:rsidRDefault="004238B4" w:rsidP="00E248E8">
      <w:pPr>
        <w:pStyle w:val="Links"/>
      </w:pPr>
      <w:hyperlink w:anchor="_3.7.3_Usual_date" w:tooltip="Cessation of eligibility" w:history="1">
        <w:r w:rsidR="004343D9" w:rsidRPr="00B64341">
          <w:rPr>
            <w:rStyle w:val="Hyperlink"/>
          </w:rPr>
          <w:t>3.7</w:t>
        </w:r>
        <w:bookmarkStart w:id="573" w:name="_Hlt205699295"/>
        <w:r w:rsidR="004343D9" w:rsidRPr="00B64341">
          <w:rPr>
            <w:rStyle w:val="Hyperlink"/>
          </w:rPr>
          <w:t>.</w:t>
        </w:r>
        <w:bookmarkEnd w:id="573"/>
        <w:r w:rsidR="004343D9" w:rsidRPr="00B64341">
          <w:rPr>
            <w:rStyle w:val="Hyperlink"/>
          </w:rPr>
          <w:t>3</w:t>
        </w:r>
      </w:hyperlink>
      <w:r w:rsidR="004343D9" w:rsidRPr="00B64341">
        <w:tab/>
        <w:t>Cessation of eligib</w:t>
      </w:r>
      <w:r w:rsidR="00BE5457" w:rsidRPr="00B64341">
        <w:t>ility</w:t>
      </w:r>
    </w:p>
    <w:p w14:paraId="7E4D2693" w14:textId="77777777" w:rsidR="007031C8" w:rsidRPr="00B64341" w:rsidRDefault="007031C8" w:rsidP="002310DB">
      <w:pPr>
        <w:pStyle w:val="BulletTab2Last"/>
        <w:numPr>
          <w:ilvl w:val="0"/>
          <w:numId w:val="0"/>
        </w:numPr>
        <w:spacing w:after="120"/>
        <w:rPr>
          <w:rFonts w:cs="Arial"/>
          <w:lang w:val="en-AU"/>
        </w:rPr>
      </w:pPr>
    </w:p>
    <w:p w14:paraId="70CDBE73" w14:textId="77777777" w:rsidR="007031C8" w:rsidRPr="00B64341" w:rsidRDefault="004343D9" w:rsidP="002310DB">
      <w:pPr>
        <w:pStyle w:val="Heading3"/>
        <w:spacing w:before="120" w:after="120"/>
        <w:rPr>
          <w:lang w:val="en-AU"/>
        </w:rPr>
      </w:pPr>
      <w:bookmarkStart w:id="574" w:name="_3.7.1_Eligibility_commencement"/>
      <w:bookmarkStart w:id="575" w:name="_3.7.1_Eligibility_commencement_date"/>
      <w:bookmarkStart w:id="576" w:name="_Toc161552223"/>
      <w:bookmarkStart w:id="577" w:name="_Toc234129336"/>
      <w:bookmarkStart w:id="578" w:name="_Toc264368417"/>
      <w:bookmarkStart w:id="579" w:name="_Toc418251855"/>
      <w:bookmarkEnd w:id="574"/>
      <w:bookmarkEnd w:id="575"/>
      <w:r w:rsidRPr="00B64341">
        <w:rPr>
          <w:lang w:val="en-AU"/>
        </w:rPr>
        <w:t>3.7.1</w:t>
      </w:r>
      <w:r w:rsidRPr="00B64341">
        <w:rPr>
          <w:lang w:val="en-AU"/>
        </w:rPr>
        <w:tab/>
        <w:t>Eligibility commencement dates</w:t>
      </w:r>
      <w:bookmarkEnd w:id="576"/>
      <w:bookmarkEnd w:id="577"/>
      <w:bookmarkEnd w:id="578"/>
      <w:bookmarkEnd w:id="579"/>
    </w:p>
    <w:p w14:paraId="20103518" w14:textId="77777777" w:rsidR="007031C8" w:rsidRPr="00B64341" w:rsidRDefault="004343D9" w:rsidP="00BD2CD2">
      <w:pPr>
        <w:rPr>
          <w:lang w:val="en-AU"/>
        </w:rPr>
      </w:pPr>
      <w:r w:rsidRPr="00B64341">
        <w:rPr>
          <w:lang w:val="en-AU"/>
        </w:rPr>
        <w:t xml:space="preserve">Eligibility commencement dates vary according to whether the </w:t>
      </w:r>
      <w:hyperlink w:anchor="Student" w:tooltip="student" w:history="1">
        <w:r w:rsidRPr="00B64341">
          <w:rPr>
            <w:rStyle w:val="Hyperlink"/>
            <w:rFonts w:cs="Arial"/>
            <w:lang w:val="en-AU"/>
          </w:rPr>
          <w:t>stude</w:t>
        </w:r>
        <w:bookmarkStart w:id="580" w:name="_Hlt205699303"/>
        <w:r w:rsidRPr="00B64341">
          <w:rPr>
            <w:rStyle w:val="Hyperlink"/>
            <w:rFonts w:cs="Arial"/>
            <w:lang w:val="en-AU"/>
          </w:rPr>
          <w:t>n</w:t>
        </w:r>
        <w:bookmarkEnd w:id="580"/>
        <w:r w:rsidRPr="00B64341">
          <w:rPr>
            <w:rStyle w:val="Hyperlink"/>
            <w:rFonts w:cs="Arial"/>
            <w:lang w:val="en-AU"/>
          </w:rPr>
          <w:t>t</w:t>
        </w:r>
      </w:hyperlink>
      <w:r w:rsidRPr="00B64341">
        <w:rPr>
          <w:lang w:val="en-AU"/>
        </w:rPr>
        <w:t xml:space="preserve"> is a </w:t>
      </w:r>
      <w:hyperlink w:anchor="ShortTermBoarder" w:tooltip="short-term boarder" w:history="1">
        <w:r w:rsidR="007031C8" w:rsidRPr="00B64341">
          <w:rPr>
            <w:rStyle w:val="Hyperlink"/>
            <w:rFonts w:cs="Arial"/>
            <w:lang w:val="en-AU"/>
          </w:rPr>
          <w:t>short-term boarder</w:t>
        </w:r>
      </w:hyperlink>
      <w:r w:rsidRPr="00B64341">
        <w:rPr>
          <w:lang w:val="en-AU"/>
        </w:rPr>
        <w:t xml:space="preserve"> </w:t>
      </w:r>
      <w:r w:rsidR="00F3039D" w:rsidRPr="00B64341">
        <w:rPr>
          <w:lang w:val="en-AU"/>
        </w:rPr>
        <w:t xml:space="preserve">or not </w:t>
      </w:r>
      <w:r w:rsidRPr="00B64341">
        <w:rPr>
          <w:lang w:val="en-AU"/>
        </w:rPr>
        <w:t>and the date they begin studies.</w:t>
      </w:r>
    </w:p>
    <w:p w14:paraId="28D1A22D" w14:textId="77777777" w:rsidR="00BE5457" w:rsidRPr="00B64341" w:rsidRDefault="00BE5457" w:rsidP="002310DB">
      <w:pPr>
        <w:pStyle w:val="BulletTab2Last"/>
        <w:numPr>
          <w:ilvl w:val="0"/>
          <w:numId w:val="0"/>
        </w:numPr>
        <w:spacing w:after="120"/>
        <w:rPr>
          <w:rFonts w:cs="Arial"/>
          <w:lang w:val="en-AU"/>
        </w:rPr>
      </w:pPr>
      <w:bookmarkStart w:id="581" w:name="_Toc171153554"/>
      <w:bookmarkStart w:id="582" w:name="_Toc234129337"/>
    </w:p>
    <w:p w14:paraId="0D4764A1" w14:textId="77777777" w:rsidR="007031C8" w:rsidRPr="00B64341" w:rsidRDefault="0098254D" w:rsidP="00227FBA">
      <w:pPr>
        <w:pStyle w:val="Heading4"/>
      </w:pPr>
      <w:r w:rsidRPr="00B64341">
        <w:t>3.7.1.1</w:t>
      </w:r>
      <w:r w:rsidRPr="00B64341">
        <w:tab/>
      </w:r>
      <w:r w:rsidR="004343D9" w:rsidRPr="00B64341">
        <w:t>Short-term boarders</w:t>
      </w:r>
      <w:bookmarkEnd w:id="581"/>
      <w:bookmarkEnd w:id="582"/>
    </w:p>
    <w:p w14:paraId="06EC2485" w14:textId="77777777" w:rsidR="007031C8" w:rsidRPr="00B64341" w:rsidRDefault="004343D9" w:rsidP="00BD2CD2">
      <w:pPr>
        <w:rPr>
          <w:lang w:val="en-AU"/>
        </w:rPr>
      </w:pPr>
      <w:r w:rsidRPr="00B64341">
        <w:rPr>
          <w:lang w:val="en-AU"/>
        </w:rPr>
        <w:t>Provided all other eligibility criteria are met, short-term boarders are eligible from the day they begin boarding until the day they cease to board.</w:t>
      </w:r>
      <w:r w:rsidR="004F2EEC" w:rsidRPr="00B64341">
        <w:rPr>
          <w:lang w:val="en-AU"/>
        </w:rPr>
        <w:t xml:space="preserve">  Short-term boarders are considered those who need to access a boarding facility for less than a term</w:t>
      </w:r>
      <w:r w:rsidR="0093742F" w:rsidRPr="00B64341">
        <w:rPr>
          <w:lang w:val="en-AU"/>
        </w:rPr>
        <w:t xml:space="preserve">.  </w:t>
      </w:r>
      <w:r w:rsidR="004F2EEC" w:rsidRPr="00B64341">
        <w:rPr>
          <w:lang w:val="en-AU"/>
        </w:rPr>
        <w:t>This is typically due to a temporary condition, whether it be a medical need or a lack of suitable transport due to flooding.</w:t>
      </w:r>
    </w:p>
    <w:p w14:paraId="2C41C65A" w14:textId="77777777" w:rsidR="00BE5457" w:rsidRPr="00B64341" w:rsidRDefault="00BE5457" w:rsidP="002310DB">
      <w:pPr>
        <w:pStyle w:val="BulletTab2Last"/>
        <w:numPr>
          <w:ilvl w:val="0"/>
          <w:numId w:val="0"/>
        </w:numPr>
        <w:spacing w:after="120"/>
        <w:rPr>
          <w:rFonts w:cs="Arial"/>
          <w:lang w:val="en-AU"/>
        </w:rPr>
      </w:pPr>
      <w:bookmarkStart w:id="583" w:name="_Toc171153556"/>
      <w:bookmarkStart w:id="584" w:name="_Toc234129338"/>
    </w:p>
    <w:p w14:paraId="726341D6" w14:textId="77777777" w:rsidR="007031C8" w:rsidRPr="00B64341" w:rsidRDefault="00600608" w:rsidP="00227FBA">
      <w:pPr>
        <w:pStyle w:val="Heading4"/>
      </w:pPr>
      <w:r w:rsidRPr="00B64341">
        <w:t>3.7.1.2</w:t>
      </w:r>
      <w:r w:rsidR="0098254D" w:rsidRPr="00B64341">
        <w:tab/>
      </w:r>
      <w:r w:rsidR="00A278C5" w:rsidRPr="00B64341">
        <w:t xml:space="preserve">Students </w:t>
      </w:r>
      <w:r w:rsidR="004343D9" w:rsidRPr="00B64341">
        <w:t>commencing on 1 January</w:t>
      </w:r>
      <w:bookmarkEnd w:id="583"/>
      <w:bookmarkEnd w:id="584"/>
    </w:p>
    <w:p w14:paraId="64E19218" w14:textId="77777777" w:rsidR="007031C8" w:rsidRPr="00B64341" w:rsidRDefault="004343D9" w:rsidP="00BD2CD2">
      <w:pPr>
        <w:rPr>
          <w:lang w:val="en-AU"/>
        </w:rPr>
      </w:pPr>
      <w:r w:rsidRPr="00B64341">
        <w:rPr>
          <w:lang w:val="en-AU"/>
        </w:rPr>
        <w:t>Except in the case of short-term boarders, student eligibility will normally begin on 1 January, provided that:</w:t>
      </w:r>
    </w:p>
    <w:p w14:paraId="3CAE9D87"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 begins the approved course no later than the 14th day from the start of the </w:t>
      </w:r>
      <w:hyperlink w:anchor="SchoolYear" w:tooltip="school year" w:history="1">
        <w:r w:rsidR="007031C8" w:rsidRPr="00B64341">
          <w:rPr>
            <w:rStyle w:val="Hyperlink"/>
            <w:rFonts w:cs="Arial"/>
            <w:lang w:val="en-AU"/>
          </w:rPr>
          <w:t>school year</w:t>
        </w:r>
      </w:hyperlink>
      <w:r w:rsidR="00600544" w:rsidRPr="00B64341">
        <w:rPr>
          <w:rStyle w:val="Hyperlink"/>
          <w:rFonts w:cs="Arial"/>
          <w:lang w:val="en-AU"/>
        </w:rPr>
        <w:t>;</w:t>
      </w:r>
    </w:p>
    <w:p w14:paraId="11DE12B9"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for students living away from home, the student begins living at the boarding accommodation or the second home no later than 14 days after the start of the school year</w:t>
      </w:r>
      <w:r w:rsidR="00600544" w:rsidRPr="00B64341">
        <w:rPr>
          <w:rFonts w:cs="Arial"/>
          <w:lang w:val="en-AU"/>
        </w:rPr>
        <w:t>;</w:t>
      </w:r>
    </w:p>
    <w:p w14:paraId="0F80EC0C" w14:textId="77777777" w:rsidR="007031C8" w:rsidRPr="00B64341" w:rsidRDefault="004343D9" w:rsidP="002310D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5FEC3B9C"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all other necessary AIC Scheme eligibility conditions are met on that date.</w:t>
      </w:r>
    </w:p>
    <w:p w14:paraId="04B7B2CE" w14:textId="77777777" w:rsidR="00600544" w:rsidRPr="00B64341" w:rsidRDefault="00600544" w:rsidP="00BD2CD2">
      <w:bookmarkStart w:id="585" w:name="_Toc171153558"/>
      <w:bookmarkStart w:id="586" w:name="_Toc234129339"/>
    </w:p>
    <w:p w14:paraId="1653483A" w14:textId="268332BA" w:rsidR="007031C8" w:rsidRPr="00B64341" w:rsidRDefault="00600608" w:rsidP="00002A81">
      <w:pPr>
        <w:pStyle w:val="Heading4"/>
      </w:pPr>
      <w:r w:rsidRPr="00B64341">
        <w:t>3.7.1.3</w:t>
      </w:r>
      <w:r w:rsidRPr="00B64341">
        <w:tab/>
      </w:r>
      <w:r w:rsidR="00A278C5" w:rsidRPr="00B64341">
        <w:t xml:space="preserve">Students </w:t>
      </w:r>
      <w:r w:rsidR="004343D9" w:rsidRPr="00B64341">
        <w:t>commencing after 1 January</w:t>
      </w:r>
      <w:bookmarkEnd w:id="585"/>
      <w:bookmarkEnd w:id="586"/>
      <w:r w:rsidR="00002A81" w:rsidRPr="00002A81">
        <w:t xml:space="preserve"> </w:t>
      </w:r>
      <w:r w:rsidR="00002A81" w:rsidRPr="00B64341">
        <w:t>term instalment periods</w:t>
      </w:r>
    </w:p>
    <w:p w14:paraId="1406A62D" w14:textId="19E9FFD8" w:rsidR="007031C8" w:rsidRPr="00B64341" w:rsidRDefault="004343D9" w:rsidP="00BD2CD2">
      <w:pPr>
        <w:rPr>
          <w:lang w:val="en-AU"/>
        </w:rPr>
      </w:pPr>
      <w:r w:rsidRPr="00B64341">
        <w:rPr>
          <w:lang w:val="en-AU"/>
        </w:rPr>
        <w:t>Except in the case of short-term boarders, eligibility for students who are not eligible from 1 January normally begins on either:</w:t>
      </w:r>
    </w:p>
    <w:p w14:paraId="5E21BC4D" w14:textId="6ED651EC" w:rsidR="007031C8" w:rsidRPr="00B64341" w:rsidRDefault="006F0B3A" w:rsidP="002310DB">
      <w:pPr>
        <w:pStyle w:val="Bullet"/>
        <w:tabs>
          <w:tab w:val="clear" w:pos="360"/>
          <w:tab w:val="num" w:pos="567"/>
          <w:tab w:val="left" w:pos="1134"/>
        </w:tabs>
        <w:spacing w:after="120"/>
        <w:ind w:left="567" w:hanging="567"/>
        <w:rPr>
          <w:rFonts w:cs="Arial"/>
          <w:lang w:val="en-AU"/>
        </w:rPr>
      </w:pPr>
      <w:r>
        <w:rPr>
          <w:rFonts w:cs="Arial"/>
          <w:lang w:val="en-AU"/>
        </w:rPr>
        <w:t xml:space="preserve">the term instalment </w:t>
      </w:r>
      <w:r w:rsidR="00002A81">
        <w:rPr>
          <w:rFonts w:cs="Arial"/>
          <w:lang w:val="en-AU"/>
        </w:rPr>
        <w:t xml:space="preserve">period </w:t>
      </w:r>
      <w:r>
        <w:rPr>
          <w:rFonts w:cs="Arial"/>
          <w:lang w:val="en-AU"/>
        </w:rPr>
        <w:t>start date</w:t>
      </w:r>
      <w:r w:rsidR="004343D9" w:rsidRPr="00B64341">
        <w:rPr>
          <w:rFonts w:cs="Arial"/>
          <w:lang w:val="en-AU"/>
        </w:rPr>
        <w:t xml:space="preserve"> of the relevant term or semester, if the student is otherwise eligible on that date and begins the approved course by no later than the 14th day after the start of the term or semester</w:t>
      </w:r>
      <w:r w:rsidR="00600544" w:rsidRPr="00B64341">
        <w:rPr>
          <w:rFonts w:cs="Arial"/>
          <w:lang w:val="en-AU"/>
        </w:rPr>
        <w:t>;</w:t>
      </w:r>
    </w:p>
    <w:p w14:paraId="4F41B967" w14:textId="77777777" w:rsidR="007031C8" w:rsidRPr="00B64341" w:rsidRDefault="004343D9" w:rsidP="002310DB">
      <w:pPr>
        <w:pStyle w:val="andor"/>
        <w:tabs>
          <w:tab w:val="num" w:pos="567"/>
          <w:tab w:val="left" w:pos="1134"/>
        </w:tabs>
        <w:spacing w:after="120"/>
        <w:ind w:left="567"/>
        <w:rPr>
          <w:rFonts w:cs="Arial"/>
          <w:lang w:val="en-AU"/>
        </w:rPr>
      </w:pPr>
      <w:r w:rsidRPr="00B64341">
        <w:rPr>
          <w:rFonts w:cs="Arial"/>
          <w:lang w:val="en-AU"/>
        </w:rPr>
        <w:t>or</w:t>
      </w:r>
    </w:p>
    <w:p w14:paraId="27727FAF"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where this is not the case and no extenuating circumstances exist, the latest of either:</w:t>
      </w:r>
    </w:p>
    <w:p w14:paraId="6E991930" w14:textId="77777777" w:rsidR="007031C8" w:rsidRPr="00B64341" w:rsidRDefault="004343D9" w:rsidP="006510D3">
      <w:pPr>
        <w:pStyle w:val="Bullet"/>
        <w:numPr>
          <w:ilvl w:val="0"/>
          <w:numId w:val="5"/>
        </w:numPr>
        <w:tabs>
          <w:tab w:val="left" w:pos="1134"/>
        </w:tabs>
        <w:spacing w:after="120"/>
        <w:ind w:left="1134" w:hanging="567"/>
        <w:rPr>
          <w:rFonts w:cs="Arial"/>
          <w:lang w:val="en-AU"/>
        </w:rPr>
      </w:pPr>
      <w:r w:rsidRPr="00B64341">
        <w:rPr>
          <w:rFonts w:cs="Arial"/>
          <w:lang w:val="en-AU"/>
        </w:rPr>
        <w:t>the first day the student begins living away from home (if the student is boarding or living in a second home)</w:t>
      </w:r>
      <w:r w:rsidR="00600544" w:rsidRPr="00B64341">
        <w:rPr>
          <w:rFonts w:cs="Arial"/>
          <w:lang w:val="en-AU"/>
        </w:rPr>
        <w:t>;</w:t>
      </w:r>
    </w:p>
    <w:p w14:paraId="0268449F" w14:textId="77777777" w:rsidR="007031C8" w:rsidRPr="00B64341" w:rsidRDefault="004343D9" w:rsidP="006510D3">
      <w:pPr>
        <w:pStyle w:val="Bullet"/>
        <w:numPr>
          <w:ilvl w:val="0"/>
          <w:numId w:val="5"/>
        </w:numPr>
        <w:tabs>
          <w:tab w:val="left" w:pos="1134"/>
        </w:tabs>
        <w:spacing w:after="120"/>
        <w:ind w:left="1134" w:hanging="567"/>
        <w:rPr>
          <w:rFonts w:cs="Arial"/>
          <w:lang w:val="en-AU"/>
        </w:rPr>
      </w:pPr>
      <w:r w:rsidRPr="00B64341">
        <w:rPr>
          <w:rFonts w:cs="Arial"/>
          <w:lang w:val="en-AU"/>
        </w:rPr>
        <w:t>the first day the student begins studying full-time</w:t>
      </w:r>
      <w:r w:rsidR="00600544" w:rsidRPr="00B64341">
        <w:rPr>
          <w:rFonts w:cs="Arial"/>
          <w:lang w:val="en-AU"/>
        </w:rPr>
        <w:t>;</w:t>
      </w:r>
      <w:r w:rsidR="00281AF6">
        <w:rPr>
          <w:rFonts w:cs="Arial"/>
          <w:lang w:val="en-AU"/>
        </w:rPr>
        <w:t xml:space="preserve"> </w:t>
      </w:r>
    </w:p>
    <w:p w14:paraId="751D36BD" w14:textId="77777777" w:rsidR="007031C8" w:rsidRPr="00B64341" w:rsidRDefault="004343D9" w:rsidP="002310DB">
      <w:pPr>
        <w:pStyle w:val="andor"/>
        <w:tabs>
          <w:tab w:val="left" w:pos="1134"/>
        </w:tabs>
        <w:spacing w:after="120"/>
        <w:ind w:left="1134"/>
        <w:rPr>
          <w:rFonts w:cs="Arial"/>
          <w:lang w:val="en-AU"/>
        </w:rPr>
      </w:pPr>
      <w:r w:rsidRPr="00B64341">
        <w:rPr>
          <w:rFonts w:cs="Arial"/>
          <w:lang w:val="en-AU"/>
        </w:rPr>
        <w:t>or</w:t>
      </w:r>
    </w:p>
    <w:p w14:paraId="7CC9EC97" w14:textId="77777777" w:rsidR="007031C8" w:rsidRPr="00B64341" w:rsidRDefault="004343D9" w:rsidP="006510D3">
      <w:pPr>
        <w:pStyle w:val="Bullet"/>
        <w:numPr>
          <w:ilvl w:val="0"/>
          <w:numId w:val="5"/>
        </w:numPr>
        <w:tabs>
          <w:tab w:val="left" w:pos="1134"/>
        </w:tabs>
        <w:spacing w:after="120"/>
        <w:ind w:left="1134" w:hanging="567"/>
        <w:rPr>
          <w:rFonts w:cs="Arial"/>
          <w:lang w:val="en-AU"/>
        </w:rPr>
      </w:pPr>
      <w:r w:rsidRPr="00B64341">
        <w:rPr>
          <w:rFonts w:cs="Arial"/>
          <w:lang w:val="en-AU"/>
        </w:rPr>
        <w:t>the first day the student otherwise becomes eligible for an AIC allowance.</w:t>
      </w:r>
    </w:p>
    <w:p w14:paraId="69865E67" w14:textId="77777777" w:rsidR="00600544" w:rsidRPr="00B64341" w:rsidRDefault="00600544" w:rsidP="00BD2CD2">
      <w:bookmarkStart w:id="587" w:name="_Toc171153560"/>
      <w:bookmarkStart w:id="588" w:name="_Toc234129340"/>
    </w:p>
    <w:p w14:paraId="62E097DE" w14:textId="77777777" w:rsidR="00AF1602" w:rsidRDefault="00AF1602">
      <w:pPr>
        <w:spacing w:before="0" w:after="0"/>
        <w:rPr>
          <w:rFonts w:ascii="Georgia" w:hAnsi="Georgia"/>
          <w:sz w:val="24"/>
          <w:lang w:val="en-AU"/>
        </w:rPr>
      </w:pPr>
      <w:bookmarkStart w:id="589" w:name="_3.7.1.4_Concession_for"/>
      <w:bookmarkEnd w:id="589"/>
      <w:r>
        <w:br w:type="page"/>
      </w:r>
    </w:p>
    <w:p w14:paraId="5D2F028D" w14:textId="77777777" w:rsidR="007031C8" w:rsidRPr="00B64341" w:rsidRDefault="00600608" w:rsidP="00227FBA">
      <w:pPr>
        <w:pStyle w:val="Heading4"/>
      </w:pPr>
      <w:bookmarkStart w:id="590" w:name="_3.7.1.4_Concession_for_1"/>
      <w:bookmarkEnd w:id="590"/>
      <w:r w:rsidRPr="00B64341">
        <w:lastRenderedPageBreak/>
        <w:t>3.7.1.4</w:t>
      </w:r>
      <w:r w:rsidRPr="00B64341">
        <w:tab/>
      </w:r>
      <w:r w:rsidR="004343D9" w:rsidRPr="00B64341">
        <w:t>Concession for late start</w:t>
      </w:r>
      <w:bookmarkEnd w:id="587"/>
      <w:bookmarkEnd w:id="588"/>
    </w:p>
    <w:p w14:paraId="6F81D26E" w14:textId="77777777" w:rsidR="007031C8" w:rsidRPr="00B64341" w:rsidRDefault="004343D9" w:rsidP="00BD2CD2">
      <w:pPr>
        <w:rPr>
          <w:lang w:val="en-AU"/>
        </w:rPr>
      </w:pPr>
      <w:r w:rsidRPr="00B64341">
        <w:rPr>
          <w:lang w:val="en-AU"/>
        </w:rPr>
        <w:t>Eligibility for a student who starts studying and/or living away late (as defined above), may be backdated to 1 January or the beginning of the relevant term (as applicable), if</w:t>
      </w:r>
      <w:r w:rsidR="00600544" w:rsidRPr="00B64341">
        <w:rPr>
          <w:lang w:val="en-AU"/>
        </w:rPr>
        <w:t> </w:t>
      </w:r>
      <w:r w:rsidRPr="00B64341">
        <w:rPr>
          <w:lang w:val="en-AU"/>
        </w:rPr>
        <w:t>the student:</w:t>
      </w:r>
    </w:p>
    <w:p w14:paraId="6272C5C9"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was prevented from beginning or resuming study and/or living away from home on time because of </w:t>
      </w:r>
      <w:hyperlink w:anchor="UnforeseenCircumstances" w:tooltip="unforeseen circumstances" w:history="1">
        <w:r w:rsidR="007031C8" w:rsidRPr="00B64341">
          <w:rPr>
            <w:rStyle w:val="Hyperlink"/>
            <w:rFonts w:cs="Arial"/>
            <w:lang w:val="en-AU"/>
          </w:rPr>
          <w:t>unforeseen circumstances</w:t>
        </w:r>
      </w:hyperlink>
      <w:r w:rsidR="00600544" w:rsidRPr="00B64341">
        <w:rPr>
          <w:rStyle w:val="Hyperlink"/>
          <w:rFonts w:cs="Arial"/>
          <w:lang w:val="en-AU"/>
        </w:rPr>
        <w:t>;</w:t>
      </w:r>
    </w:p>
    <w:p w14:paraId="681AABB9" w14:textId="77777777" w:rsidR="007031C8" w:rsidRPr="00B64341" w:rsidRDefault="004343D9" w:rsidP="002310D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623AD423"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started studying and/or living away from home as soon as possible after those circumstances ceased.</w:t>
      </w:r>
    </w:p>
    <w:p w14:paraId="05E92D31" w14:textId="77777777" w:rsidR="007031C8" w:rsidRPr="00B64341" w:rsidRDefault="007031C8" w:rsidP="002310DB">
      <w:pPr>
        <w:pStyle w:val="BulletLast"/>
        <w:numPr>
          <w:ilvl w:val="0"/>
          <w:numId w:val="0"/>
        </w:numPr>
        <w:tabs>
          <w:tab w:val="left" w:pos="1134"/>
        </w:tabs>
        <w:spacing w:after="120"/>
        <w:rPr>
          <w:rFonts w:cs="Arial"/>
          <w:lang w:val="en-AU"/>
        </w:rPr>
      </w:pPr>
    </w:p>
    <w:p w14:paraId="5D77688C" w14:textId="77777777" w:rsidR="007031C8" w:rsidRPr="00B64341" w:rsidRDefault="004343D9" w:rsidP="002310DB">
      <w:pPr>
        <w:pStyle w:val="Heading3"/>
        <w:spacing w:before="120" w:after="120"/>
        <w:rPr>
          <w:lang w:val="en-AU"/>
        </w:rPr>
      </w:pPr>
      <w:bookmarkStart w:id="591" w:name="_3.7.2_Eligibility_for"/>
      <w:bookmarkStart w:id="592" w:name="_3.7.2_Eligibility_for_vacations"/>
      <w:bookmarkStart w:id="593" w:name="_Toc161552224"/>
      <w:bookmarkStart w:id="594" w:name="_Toc234129341"/>
      <w:bookmarkStart w:id="595" w:name="_Toc264368418"/>
      <w:bookmarkStart w:id="596" w:name="_Toc418251856"/>
      <w:bookmarkEnd w:id="591"/>
      <w:bookmarkEnd w:id="592"/>
      <w:r w:rsidRPr="00B64341">
        <w:rPr>
          <w:lang w:val="en-AU"/>
        </w:rPr>
        <w:t>3.7.2</w:t>
      </w:r>
      <w:r w:rsidRPr="00B64341">
        <w:rPr>
          <w:lang w:val="en-AU"/>
        </w:rPr>
        <w:tab/>
        <w:t>Eligibility for vacations</w:t>
      </w:r>
      <w:bookmarkEnd w:id="593"/>
      <w:bookmarkEnd w:id="594"/>
      <w:bookmarkEnd w:id="595"/>
      <w:bookmarkEnd w:id="596"/>
    </w:p>
    <w:p w14:paraId="48F2A218" w14:textId="77777777" w:rsidR="007031C8" w:rsidRPr="00B64341" w:rsidRDefault="004343D9" w:rsidP="00BD2CD2">
      <w:pPr>
        <w:rPr>
          <w:lang w:val="en-AU"/>
        </w:rPr>
      </w:pPr>
      <w:r w:rsidRPr="00B64341">
        <w:rPr>
          <w:lang w:val="en-AU"/>
        </w:rPr>
        <w:t xml:space="preserve">Except for </w:t>
      </w:r>
      <w:hyperlink w:anchor="ShortTermBoarder" w:tooltip="short-term boarders" w:history="1">
        <w:r w:rsidRPr="00B64341">
          <w:rPr>
            <w:rStyle w:val="Hyperlink"/>
            <w:rFonts w:cs="Arial"/>
            <w:lang w:val="en-AU"/>
          </w:rPr>
          <w:t>short-term bo</w:t>
        </w:r>
        <w:bookmarkStart w:id="597" w:name="_Hlt205699375"/>
        <w:r w:rsidRPr="00B64341">
          <w:rPr>
            <w:rStyle w:val="Hyperlink"/>
            <w:rFonts w:cs="Arial"/>
            <w:lang w:val="en-AU"/>
          </w:rPr>
          <w:t>a</w:t>
        </w:r>
        <w:bookmarkEnd w:id="597"/>
        <w:r w:rsidRPr="00B64341">
          <w:rPr>
            <w:rStyle w:val="Hyperlink"/>
            <w:rFonts w:cs="Arial"/>
            <w:lang w:val="en-AU"/>
          </w:rPr>
          <w:t>rders</w:t>
        </w:r>
      </w:hyperlink>
      <w:r w:rsidRPr="00B64341">
        <w:rPr>
          <w:lang w:val="en-AU"/>
        </w:rPr>
        <w:t xml:space="preserve"> (see </w:t>
      </w:r>
      <w:hyperlink w:anchor="_3.7.1_Eligibility_commencement" w:tooltip="Eligibility commencement dates" w:history="1">
        <w:r w:rsidRPr="00B64341">
          <w:rPr>
            <w:rStyle w:val="Hyperlink"/>
            <w:rFonts w:cs="Arial"/>
            <w:lang w:val="en-AU"/>
          </w:rPr>
          <w:t>3.7</w:t>
        </w:r>
        <w:bookmarkStart w:id="598" w:name="_Hlt205699382"/>
        <w:r w:rsidRPr="00B64341">
          <w:rPr>
            <w:rStyle w:val="Hyperlink"/>
            <w:rFonts w:cs="Arial"/>
            <w:lang w:val="en-AU"/>
          </w:rPr>
          <w:t>.</w:t>
        </w:r>
        <w:bookmarkEnd w:id="598"/>
        <w:r w:rsidRPr="00B64341">
          <w:rPr>
            <w:rStyle w:val="Hyperlink"/>
            <w:rFonts w:cs="Arial"/>
            <w:lang w:val="en-AU"/>
          </w:rPr>
          <w:t>1</w:t>
        </w:r>
      </w:hyperlink>
      <w:r w:rsidRPr="00B64341">
        <w:rPr>
          <w:lang w:val="en-AU"/>
        </w:rPr>
        <w:t xml:space="preserve">), once a </w:t>
      </w:r>
      <w:hyperlink w:anchor="Student" w:tooltip="student’s" w:history="1">
        <w:r w:rsidRPr="00B64341">
          <w:rPr>
            <w:rStyle w:val="Hyperlink"/>
            <w:rFonts w:cs="Arial"/>
            <w:lang w:val="en-AU"/>
          </w:rPr>
          <w:t>stud</w:t>
        </w:r>
        <w:bookmarkStart w:id="599" w:name="_Hlt205699393"/>
        <w:r w:rsidRPr="00B64341">
          <w:rPr>
            <w:rStyle w:val="Hyperlink"/>
            <w:rFonts w:cs="Arial"/>
            <w:lang w:val="en-AU"/>
          </w:rPr>
          <w:t>e</w:t>
        </w:r>
        <w:bookmarkEnd w:id="599"/>
        <w:r w:rsidRPr="00B64341">
          <w:rPr>
            <w:rStyle w:val="Hyperlink"/>
            <w:rFonts w:cs="Arial"/>
            <w:lang w:val="en-AU"/>
          </w:rPr>
          <w:t>nt’s</w:t>
        </w:r>
      </w:hyperlink>
      <w:r w:rsidRPr="00B64341">
        <w:rPr>
          <w:lang w:val="en-AU"/>
        </w:rPr>
        <w:t xml:space="preserve"> eligibility has begun, their eligibility for vacations during the year is determined as follows:</w:t>
      </w:r>
    </w:p>
    <w:p w14:paraId="1F414764"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The student may receive benefits for the vacation period if they resume study no later than the 14</w:t>
      </w:r>
      <w:r w:rsidRPr="0025388B">
        <w:rPr>
          <w:rFonts w:cs="Arial"/>
          <w:vertAlign w:val="superscript"/>
          <w:lang w:val="en-AU"/>
        </w:rPr>
        <w:t>th</w:t>
      </w:r>
      <w:r w:rsidR="0025388B">
        <w:rPr>
          <w:rFonts w:cs="Arial"/>
          <w:lang w:val="en-AU"/>
        </w:rPr>
        <w:t> </w:t>
      </w:r>
      <w:r w:rsidRPr="00B64341">
        <w:rPr>
          <w:rFonts w:cs="Arial"/>
          <w:lang w:val="en-AU"/>
        </w:rPr>
        <w:t xml:space="preserve">day of the following term, or if they were prevented from doing so because of </w:t>
      </w:r>
      <w:hyperlink w:anchor="UnforeseenCircumstances" w:tooltip="unforeseen circumstances" w:history="1">
        <w:r w:rsidRPr="00B64341">
          <w:rPr>
            <w:rStyle w:val="Hyperlink"/>
            <w:rFonts w:cs="Arial"/>
            <w:lang w:val="en-AU"/>
          </w:rPr>
          <w:t>unforeseen c</w:t>
        </w:r>
        <w:bookmarkStart w:id="600" w:name="_Hlt205699401"/>
        <w:r w:rsidRPr="00B64341">
          <w:rPr>
            <w:rStyle w:val="Hyperlink"/>
            <w:rFonts w:cs="Arial"/>
            <w:lang w:val="en-AU"/>
          </w:rPr>
          <w:t>i</w:t>
        </w:r>
        <w:bookmarkEnd w:id="600"/>
        <w:r w:rsidRPr="00B64341">
          <w:rPr>
            <w:rStyle w:val="Hyperlink"/>
            <w:rFonts w:cs="Arial"/>
            <w:lang w:val="en-AU"/>
          </w:rPr>
          <w:t>rcumstances</w:t>
        </w:r>
      </w:hyperlink>
      <w:r w:rsidRPr="00B64341">
        <w:rPr>
          <w:rFonts w:cs="Arial"/>
          <w:lang w:val="en-AU"/>
        </w:rPr>
        <w:t>.</w:t>
      </w:r>
    </w:p>
    <w:p w14:paraId="265C848C" w14:textId="77777777" w:rsidR="007031C8" w:rsidRPr="00B64341" w:rsidRDefault="004343D9" w:rsidP="002310D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student will not be eligible for the vacation period if they resume study after the 14th day of the following term, due to circumstances within the </w:t>
      </w:r>
      <w:hyperlink w:anchor="Family" w:tooltip="family" w:history="1">
        <w:r w:rsidRPr="00B64341">
          <w:rPr>
            <w:rStyle w:val="Hyperlink"/>
            <w:rFonts w:cs="Arial"/>
            <w:lang w:val="en-AU"/>
          </w:rPr>
          <w:t>fam</w:t>
        </w:r>
        <w:bookmarkStart w:id="601" w:name="_Hlt205699412"/>
        <w:r w:rsidRPr="00B64341">
          <w:rPr>
            <w:rStyle w:val="Hyperlink"/>
            <w:rFonts w:cs="Arial"/>
            <w:lang w:val="en-AU"/>
          </w:rPr>
          <w:t>i</w:t>
        </w:r>
        <w:bookmarkEnd w:id="601"/>
        <w:r w:rsidRPr="00B64341">
          <w:rPr>
            <w:rStyle w:val="Hyperlink"/>
            <w:rFonts w:cs="Arial"/>
            <w:lang w:val="en-AU"/>
          </w:rPr>
          <w:t>ly</w:t>
        </w:r>
      </w:hyperlink>
      <w:r w:rsidRPr="00B64341">
        <w:rPr>
          <w:rFonts w:cs="Arial"/>
          <w:lang w:val="en-AU"/>
        </w:rPr>
        <w:t>’s control.</w:t>
      </w:r>
    </w:p>
    <w:p w14:paraId="4655B1B2" w14:textId="77777777" w:rsidR="007031C8" w:rsidRPr="00B64341" w:rsidRDefault="004343D9" w:rsidP="00BD2CD2">
      <w:pPr>
        <w:rPr>
          <w:lang w:val="en-AU"/>
        </w:rPr>
      </w:pPr>
      <w:r w:rsidRPr="00B64341">
        <w:rPr>
          <w:lang w:val="en-AU"/>
        </w:rPr>
        <w:t>Where the student resumes study on time but the allowance type for which the student qualifies has changed, the allowance type payable on resumption of studies is payable for the vacation period.</w:t>
      </w:r>
    </w:p>
    <w:p w14:paraId="608ED467" w14:textId="77777777" w:rsidR="007031C8" w:rsidRPr="00B64341" w:rsidRDefault="007031C8" w:rsidP="00BD2CD2">
      <w:pPr>
        <w:rPr>
          <w:lang w:val="en-AU"/>
        </w:rPr>
      </w:pPr>
    </w:p>
    <w:p w14:paraId="62774BFB" w14:textId="77777777" w:rsidR="007031C8" w:rsidRPr="00B64341" w:rsidRDefault="004343D9" w:rsidP="002310DB">
      <w:pPr>
        <w:pStyle w:val="Heading3"/>
        <w:spacing w:before="120" w:after="120"/>
        <w:rPr>
          <w:lang w:val="en-AU"/>
        </w:rPr>
      </w:pPr>
      <w:bookmarkStart w:id="602" w:name="_3.7.3_Usual_date"/>
      <w:bookmarkStart w:id="603" w:name="_3.7.3_Usual_date_for_cessation_of_e"/>
      <w:bookmarkStart w:id="604" w:name="_Toc161552225"/>
      <w:bookmarkStart w:id="605" w:name="_Toc234129342"/>
      <w:bookmarkStart w:id="606" w:name="_Toc264368419"/>
      <w:bookmarkStart w:id="607" w:name="_Toc418251857"/>
      <w:bookmarkEnd w:id="602"/>
      <w:bookmarkEnd w:id="603"/>
      <w:r w:rsidRPr="00B64341">
        <w:rPr>
          <w:lang w:val="en-AU"/>
        </w:rPr>
        <w:t>3.7.3</w:t>
      </w:r>
      <w:r w:rsidRPr="00B64341">
        <w:rPr>
          <w:lang w:val="en-AU"/>
        </w:rPr>
        <w:tab/>
        <w:t>Usual date for cessation of eligibility</w:t>
      </w:r>
      <w:bookmarkEnd w:id="604"/>
      <w:bookmarkEnd w:id="605"/>
      <w:bookmarkEnd w:id="606"/>
      <w:bookmarkEnd w:id="607"/>
    </w:p>
    <w:p w14:paraId="15AAD0DA" w14:textId="77777777" w:rsidR="007031C8" w:rsidRPr="00B64341" w:rsidRDefault="004343D9" w:rsidP="00BD2CD2">
      <w:pPr>
        <w:rPr>
          <w:lang w:val="en-AU"/>
        </w:rPr>
      </w:pPr>
      <w:r w:rsidRPr="00B64341">
        <w:rPr>
          <w:lang w:val="en-AU"/>
        </w:rPr>
        <w:t xml:space="preserve">Except for </w:t>
      </w:r>
      <w:hyperlink w:anchor="ShortTermBoarder" w:tooltip="short-term boarders" w:history="1">
        <w:r w:rsidRPr="00B64341">
          <w:rPr>
            <w:rStyle w:val="Hyperlink"/>
            <w:rFonts w:cs="Arial"/>
            <w:lang w:val="en-AU"/>
          </w:rPr>
          <w:t>short-term boar</w:t>
        </w:r>
        <w:bookmarkStart w:id="608" w:name="_Hlt205699423"/>
        <w:r w:rsidRPr="00B64341">
          <w:rPr>
            <w:rStyle w:val="Hyperlink"/>
            <w:rFonts w:cs="Arial"/>
            <w:lang w:val="en-AU"/>
          </w:rPr>
          <w:t>d</w:t>
        </w:r>
        <w:bookmarkEnd w:id="608"/>
        <w:r w:rsidRPr="00B64341">
          <w:rPr>
            <w:rStyle w:val="Hyperlink"/>
            <w:rFonts w:cs="Arial"/>
            <w:lang w:val="en-AU"/>
          </w:rPr>
          <w:t>ers</w:t>
        </w:r>
      </w:hyperlink>
      <w:r w:rsidRPr="00B64341">
        <w:rPr>
          <w:lang w:val="en-AU"/>
        </w:rPr>
        <w:t xml:space="preserve"> (see </w:t>
      </w:r>
      <w:hyperlink w:anchor="_3.7.1_Eligibility_commencement" w:tooltip="Eligibility commencement dates" w:history="1">
        <w:r w:rsidRPr="00B64341">
          <w:rPr>
            <w:rStyle w:val="Hyperlink"/>
            <w:rFonts w:cs="Arial"/>
            <w:lang w:val="en-AU"/>
          </w:rPr>
          <w:t>3.</w:t>
        </w:r>
        <w:bookmarkStart w:id="609" w:name="_Hlt205699433"/>
        <w:r w:rsidRPr="00B64341">
          <w:rPr>
            <w:rStyle w:val="Hyperlink"/>
            <w:rFonts w:cs="Arial"/>
            <w:lang w:val="en-AU"/>
          </w:rPr>
          <w:t>7</w:t>
        </w:r>
        <w:bookmarkEnd w:id="609"/>
        <w:r w:rsidRPr="00B64341">
          <w:rPr>
            <w:rStyle w:val="Hyperlink"/>
            <w:rFonts w:cs="Arial"/>
            <w:lang w:val="en-AU"/>
          </w:rPr>
          <w:t>.1</w:t>
        </w:r>
      </w:hyperlink>
      <w:r w:rsidRPr="00B64341">
        <w:rPr>
          <w:lang w:val="en-AU"/>
        </w:rPr>
        <w:t>), the date on which eligibility ceases is determined as follows:</w:t>
      </w:r>
    </w:p>
    <w:p w14:paraId="551AE78D" w14:textId="77777777" w:rsidR="007031C8" w:rsidRPr="00B64341"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If the </w:t>
      </w:r>
      <w:hyperlink w:anchor="Student" w:tooltip="student" w:history="1">
        <w:r w:rsidRPr="00B64341">
          <w:rPr>
            <w:rStyle w:val="Hyperlink"/>
            <w:rFonts w:cs="Arial"/>
            <w:lang w:val="en-AU"/>
          </w:rPr>
          <w:t>stud</w:t>
        </w:r>
        <w:bookmarkStart w:id="610" w:name="_Hlt205699445"/>
        <w:r w:rsidRPr="00B64341">
          <w:rPr>
            <w:rStyle w:val="Hyperlink"/>
            <w:rFonts w:cs="Arial"/>
            <w:lang w:val="en-AU"/>
          </w:rPr>
          <w:t>e</w:t>
        </w:r>
        <w:bookmarkEnd w:id="610"/>
        <w:r w:rsidRPr="00B64341">
          <w:rPr>
            <w:rStyle w:val="Hyperlink"/>
            <w:rFonts w:cs="Arial"/>
            <w:lang w:val="en-AU"/>
          </w:rPr>
          <w:t>nt</w:t>
        </w:r>
      </w:hyperlink>
      <w:r w:rsidRPr="00B64341">
        <w:rPr>
          <w:rFonts w:cs="Arial"/>
          <w:lang w:val="en-AU"/>
        </w:rPr>
        <w:t xml:space="preserve"> continues to the end of the </w:t>
      </w:r>
      <w:hyperlink w:anchor="SchoolYear" w:tooltip="school year" w:history="1">
        <w:r w:rsidRPr="00B64341">
          <w:rPr>
            <w:rStyle w:val="Hyperlink"/>
            <w:rFonts w:cs="Arial"/>
            <w:lang w:val="en-AU"/>
          </w:rPr>
          <w:t xml:space="preserve">school </w:t>
        </w:r>
        <w:bookmarkStart w:id="611" w:name="_Hlt205699454"/>
        <w:r w:rsidRPr="00B64341">
          <w:rPr>
            <w:rStyle w:val="Hyperlink"/>
            <w:rFonts w:cs="Arial"/>
            <w:lang w:val="en-AU"/>
          </w:rPr>
          <w:t>y</w:t>
        </w:r>
        <w:bookmarkEnd w:id="611"/>
        <w:r w:rsidRPr="00B64341">
          <w:rPr>
            <w:rStyle w:val="Hyperlink"/>
            <w:rFonts w:cs="Arial"/>
            <w:lang w:val="en-AU"/>
          </w:rPr>
          <w:t>ear</w:t>
        </w:r>
      </w:hyperlink>
      <w:r w:rsidRPr="00B64341">
        <w:rPr>
          <w:rFonts w:cs="Arial"/>
          <w:lang w:val="en-AU"/>
        </w:rPr>
        <w:t>, they are entitled to payment until 31 December of that year.</w:t>
      </w:r>
    </w:p>
    <w:p w14:paraId="0431FA72" w14:textId="77777777" w:rsidR="002E3242" w:rsidRPr="00B64341" w:rsidRDefault="00C539F1"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If the </w:t>
      </w:r>
      <w:r w:rsidR="00206EDC" w:rsidRPr="00B64341">
        <w:rPr>
          <w:rFonts w:cs="Arial"/>
          <w:lang w:val="en-AU"/>
        </w:rPr>
        <w:t xml:space="preserve">student </w:t>
      </w:r>
      <w:r w:rsidRPr="00B64341">
        <w:rPr>
          <w:rFonts w:cs="Arial"/>
          <w:lang w:val="en-AU"/>
        </w:rPr>
        <w:t>cease</w:t>
      </w:r>
      <w:r w:rsidR="00206EDC" w:rsidRPr="00B64341">
        <w:rPr>
          <w:rFonts w:cs="Arial"/>
          <w:lang w:val="en-AU"/>
        </w:rPr>
        <w:t>s</w:t>
      </w:r>
      <w:r w:rsidRPr="00B64341">
        <w:rPr>
          <w:rFonts w:cs="Arial"/>
          <w:lang w:val="en-AU"/>
        </w:rPr>
        <w:t xml:space="preserve"> to meet an isolation condition because of a change of circumstance (e.g. change of principal family home, travel conditions, health conditions, parent’s occupation)</w:t>
      </w:r>
      <w:r w:rsidR="00206EDC" w:rsidRPr="00B64341">
        <w:rPr>
          <w:rFonts w:cs="Arial"/>
          <w:lang w:val="en-AU"/>
        </w:rPr>
        <w:t xml:space="preserve"> and are not covered by a </w:t>
      </w:r>
      <w:hyperlink w:anchor="_4.4.5.1__" w:tooltip="Continuation and concessions   " w:history="1">
        <w:r w:rsidR="00206EDC" w:rsidRPr="00B64341">
          <w:rPr>
            <w:rStyle w:val="Hyperlink"/>
            <w:rFonts w:cs="Arial"/>
            <w:lang w:val="en-AU"/>
          </w:rPr>
          <w:t>‘Continuity of schooling concession</w:t>
        </w:r>
      </w:hyperlink>
      <w:r w:rsidR="00206EDC" w:rsidRPr="00B64341">
        <w:rPr>
          <w:rFonts w:cs="Arial"/>
          <w:u w:val="single"/>
          <w:lang w:val="en-AU"/>
        </w:rPr>
        <w:t>’</w:t>
      </w:r>
      <w:r w:rsidR="00206EDC" w:rsidRPr="00B64341">
        <w:rPr>
          <w:rFonts w:cs="Arial"/>
          <w:lang w:val="en-AU"/>
        </w:rPr>
        <w:t xml:space="preserve"> (see </w:t>
      </w:r>
      <w:hyperlink w:anchor="_4.4.5.1__" w:tooltip="Continuity of schooling concession" w:history="1">
        <w:r w:rsidR="00206EDC" w:rsidRPr="00B64341">
          <w:rPr>
            <w:rStyle w:val="Hyperlink"/>
            <w:rFonts w:cs="Arial"/>
            <w:lang w:val="en-AU"/>
          </w:rPr>
          <w:t>4.4.5.1</w:t>
        </w:r>
      </w:hyperlink>
      <w:r w:rsidR="00206EDC" w:rsidRPr="00B64341">
        <w:rPr>
          <w:rFonts w:cs="Arial"/>
          <w:lang w:val="en-AU"/>
        </w:rPr>
        <w:t>)</w:t>
      </w:r>
      <w:r w:rsidRPr="00B64341">
        <w:rPr>
          <w:rFonts w:cs="Arial"/>
          <w:lang w:val="en-AU"/>
        </w:rPr>
        <w:t xml:space="preserve">, their eligibility cease on the day </w:t>
      </w:r>
      <w:r w:rsidR="00206EDC" w:rsidRPr="00B64341">
        <w:rPr>
          <w:rFonts w:cs="Arial"/>
          <w:lang w:val="en-AU"/>
        </w:rPr>
        <w:t xml:space="preserve">of </w:t>
      </w:r>
      <w:r w:rsidRPr="00B64341">
        <w:rPr>
          <w:rFonts w:cs="Arial"/>
          <w:lang w:val="en-AU"/>
        </w:rPr>
        <w:t>the change</w:t>
      </w:r>
      <w:r w:rsidR="00206EDC" w:rsidRPr="00B64341">
        <w:rPr>
          <w:rFonts w:cs="Arial"/>
          <w:lang w:val="en-AU"/>
        </w:rPr>
        <w:t xml:space="preserve"> of circumstances</w:t>
      </w:r>
      <w:r w:rsidR="0093742F" w:rsidRPr="00B64341">
        <w:rPr>
          <w:rFonts w:cs="Arial"/>
          <w:lang w:val="en-AU"/>
        </w:rPr>
        <w:t>.  I</w:t>
      </w:r>
      <w:r w:rsidR="004343D9" w:rsidRPr="00B64341">
        <w:rPr>
          <w:rFonts w:cs="Arial"/>
          <w:lang w:val="en-AU"/>
        </w:rPr>
        <w:t>f the student discontinues before the end of the school year, their eligibility ceases on the day they discontinue full</w:t>
      </w:r>
      <w:r w:rsidR="006405D3" w:rsidRPr="00B64341">
        <w:rPr>
          <w:rFonts w:cs="Arial"/>
          <w:lang w:val="en-AU"/>
        </w:rPr>
        <w:t>-</w:t>
      </w:r>
      <w:r w:rsidR="004343D9" w:rsidRPr="00B64341">
        <w:rPr>
          <w:rFonts w:cs="Arial"/>
          <w:lang w:val="en-AU"/>
        </w:rPr>
        <w:t>time study.</w:t>
      </w:r>
    </w:p>
    <w:p w14:paraId="0C61A250" w14:textId="3AAB1972" w:rsidR="00940E55" w:rsidRDefault="004343D9" w:rsidP="002310DB">
      <w:pPr>
        <w:pStyle w:val="Bullet"/>
        <w:tabs>
          <w:tab w:val="clear" w:pos="360"/>
          <w:tab w:val="num" w:pos="567"/>
          <w:tab w:val="left" w:pos="1134"/>
        </w:tabs>
        <w:spacing w:after="120"/>
        <w:ind w:left="567" w:hanging="567"/>
        <w:rPr>
          <w:rFonts w:cs="Arial"/>
          <w:lang w:val="en-AU"/>
        </w:rPr>
      </w:pPr>
      <w:r w:rsidRPr="00B64341">
        <w:rPr>
          <w:rFonts w:cs="Arial"/>
          <w:lang w:val="en-AU"/>
        </w:rPr>
        <w:t xml:space="preserve">If a student for whom payment is made in advance by term instalments (see </w:t>
      </w:r>
      <w:hyperlink w:anchor="_5.1.5_Term_instalment" w:tooltip="Term instalment periods" w:history="1">
        <w:r w:rsidRPr="00B64341">
          <w:rPr>
            <w:rStyle w:val="Hyperlink"/>
            <w:rFonts w:cs="Arial"/>
            <w:lang w:val="en-AU"/>
          </w:rPr>
          <w:t>5.</w:t>
        </w:r>
        <w:bookmarkStart w:id="612" w:name="_Hlt205699786"/>
        <w:r w:rsidRPr="00B64341">
          <w:rPr>
            <w:rStyle w:val="Hyperlink"/>
            <w:rFonts w:cs="Arial"/>
            <w:lang w:val="en-AU"/>
          </w:rPr>
          <w:t>1</w:t>
        </w:r>
        <w:bookmarkEnd w:id="612"/>
        <w:r w:rsidRPr="00B64341">
          <w:rPr>
            <w:rStyle w:val="Hyperlink"/>
            <w:rFonts w:cs="Arial"/>
            <w:lang w:val="en-AU"/>
          </w:rPr>
          <w:t>.</w:t>
        </w:r>
        <w:bookmarkStart w:id="613" w:name="_Hlt205699728"/>
        <w:r w:rsidRPr="00B64341">
          <w:rPr>
            <w:rStyle w:val="Hyperlink"/>
            <w:rFonts w:cs="Arial"/>
            <w:lang w:val="en-AU"/>
          </w:rPr>
          <w:t>4</w:t>
        </w:r>
        <w:bookmarkEnd w:id="613"/>
      </w:hyperlink>
      <w:r w:rsidRPr="00B64341">
        <w:rPr>
          <w:rFonts w:cs="Arial"/>
          <w:lang w:val="en-AU"/>
        </w:rPr>
        <w:t xml:space="preserve">), discontinues on the last day of a term other than the final term, and that day precedes the end of the corresponding instalment period, the student’s entitlement continues until the end of the instalment period (see </w:t>
      </w:r>
      <w:hyperlink w:anchor="_5.1.5_Term_instalment" w:tooltip="Term instalment periods" w:history="1">
        <w:r w:rsidR="007031C8" w:rsidRPr="00B64341">
          <w:rPr>
            <w:rStyle w:val="Hyperlink"/>
            <w:rFonts w:cs="Arial"/>
            <w:lang w:val="en-AU"/>
          </w:rPr>
          <w:t>5.1.4</w:t>
        </w:r>
      </w:hyperlink>
      <w:r w:rsidRPr="00B64341">
        <w:rPr>
          <w:rFonts w:cs="Arial"/>
          <w:lang w:val="en-AU"/>
        </w:rPr>
        <w:t>).</w:t>
      </w:r>
    </w:p>
    <w:p w14:paraId="50FC0CCB" w14:textId="0C44272E" w:rsidR="006F0B3A" w:rsidRDefault="006F0B3A" w:rsidP="006F0B3A">
      <w:pPr>
        <w:pStyle w:val="Bullet"/>
        <w:rPr>
          <w:rFonts w:cs="Arial"/>
          <w:lang w:val="en-AU"/>
        </w:rPr>
      </w:pPr>
      <w:r w:rsidRPr="006F0B3A">
        <w:rPr>
          <w:rFonts w:cs="Arial"/>
          <w:lang w:val="en-AU"/>
        </w:rPr>
        <w:t>If a student for whom payment is made in advance by term instalments (see</w:t>
      </w:r>
      <w:r w:rsidRPr="004238B4">
        <w:rPr>
          <w:rStyle w:val="Hyperlink"/>
        </w:rPr>
        <w:t xml:space="preserve"> </w:t>
      </w:r>
      <w:hyperlink w:anchor="_5.1.5_Term_instalment" w:history="1">
        <w:r w:rsidRPr="004238B4">
          <w:rPr>
            <w:rStyle w:val="Hyperlink"/>
          </w:rPr>
          <w:t>5.1.4</w:t>
        </w:r>
      </w:hyperlink>
      <w:r w:rsidRPr="006F0B3A">
        <w:rPr>
          <w:rFonts w:cs="Arial"/>
          <w:lang w:val="en-AU"/>
        </w:rPr>
        <w:t>), discontinues on the last day of a term other than the final term, and that day is after the end of the term instalment period, then the end date is the day they discontinue full-time study.</w:t>
      </w:r>
    </w:p>
    <w:p w14:paraId="74691D0B" w14:textId="77777777" w:rsidR="006F0B3A" w:rsidRPr="00B64341" w:rsidRDefault="006F0B3A" w:rsidP="004238B4">
      <w:pPr>
        <w:pStyle w:val="Bullet"/>
        <w:numPr>
          <w:ilvl w:val="0"/>
          <w:numId w:val="0"/>
        </w:numPr>
        <w:ind w:left="360"/>
        <w:rPr>
          <w:rFonts w:cs="Arial"/>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940E55" w:rsidRPr="00B64341" w14:paraId="75866620" w14:textId="77777777" w:rsidTr="00B21D5B">
        <w:tc>
          <w:tcPr>
            <w:tcW w:w="8364" w:type="dxa"/>
            <w:shd w:val="clear" w:color="auto" w:fill="B6DDE8" w:themeFill="accent5" w:themeFillTint="66"/>
          </w:tcPr>
          <w:p w14:paraId="189C81B3" w14:textId="77777777" w:rsidR="00940E55" w:rsidRPr="0008448A" w:rsidRDefault="00940E55" w:rsidP="0025388B">
            <w:pPr>
              <w:pStyle w:val="ExampleText"/>
              <w:tabs>
                <w:tab w:val="left" w:pos="1134"/>
                <w:tab w:val="left" w:pos="7972"/>
              </w:tabs>
              <w:spacing w:after="120"/>
              <w:ind w:left="318" w:right="176"/>
              <w:rPr>
                <w:rFonts w:ascii="Arial" w:hAnsi="Arial"/>
                <w:b/>
                <w:sz w:val="20"/>
                <w:lang w:val="en-AU"/>
              </w:rPr>
            </w:pPr>
            <w:r w:rsidRPr="0008448A">
              <w:rPr>
                <w:rFonts w:ascii="Arial" w:hAnsi="Arial"/>
                <w:b/>
                <w:sz w:val="20"/>
                <w:lang w:val="en-AU"/>
              </w:rPr>
              <w:t>Example 1</w:t>
            </w:r>
            <w:r w:rsidR="006F5F30" w:rsidRPr="0008448A">
              <w:rPr>
                <w:rFonts w:ascii="Arial" w:hAnsi="Arial"/>
                <w:b/>
                <w:sz w:val="20"/>
                <w:lang w:val="en-AU"/>
              </w:rPr>
              <w:t xml:space="preserve">:  </w:t>
            </w:r>
            <w:r w:rsidRPr="0008448A">
              <w:rPr>
                <w:rFonts w:ascii="Arial" w:hAnsi="Arial"/>
                <w:b/>
                <w:sz w:val="20"/>
                <w:lang w:val="en-AU"/>
              </w:rPr>
              <w:t>Discontinuation on last day of school year</w:t>
            </w:r>
          </w:p>
          <w:p w14:paraId="47287111" w14:textId="77777777" w:rsidR="00940E55" w:rsidRPr="0008448A" w:rsidRDefault="00940E55" w:rsidP="0025388B">
            <w:pPr>
              <w:pStyle w:val="ExampleText"/>
              <w:tabs>
                <w:tab w:val="left" w:pos="1134"/>
                <w:tab w:val="left" w:pos="7972"/>
              </w:tabs>
              <w:spacing w:after="120"/>
              <w:ind w:left="318" w:right="176"/>
              <w:rPr>
                <w:rFonts w:ascii="Arial" w:hAnsi="Arial"/>
                <w:sz w:val="20"/>
                <w:lang w:val="en-AU"/>
              </w:rPr>
            </w:pPr>
            <w:r w:rsidRPr="0008448A">
              <w:rPr>
                <w:rFonts w:ascii="Arial" w:hAnsi="Arial"/>
                <w:sz w:val="20"/>
                <w:lang w:val="en-AU"/>
              </w:rPr>
              <w:t>Harold discontinues at his boarding school in Victoria on the last day of third term on 18 September.  He is entitled to benefits until 30 September (the last day of the third term instalment period).</w:t>
            </w:r>
          </w:p>
        </w:tc>
      </w:tr>
    </w:tbl>
    <w:p w14:paraId="4008C85F" w14:textId="77777777" w:rsidR="007031C8" w:rsidRPr="00B64341" w:rsidRDefault="00A1359D" w:rsidP="002310DB">
      <w:pPr>
        <w:pStyle w:val="BulletLast"/>
        <w:numPr>
          <w:ilvl w:val="0"/>
          <w:numId w:val="0"/>
        </w:numPr>
        <w:tabs>
          <w:tab w:val="left" w:pos="1134"/>
        </w:tabs>
        <w:spacing w:after="120"/>
        <w:rPr>
          <w:rFonts w:cs="Arial"/>
          <w:lang w:val="en-AU"/>
        </w:rPr>
      </w:pPr>
      <w:bookmarkStart w:id="614" w:name="_3.7.8_Term_in_advance_payments"/>
      <w:bookmarkStart w:id="615" w:name="_3.7.4_Date_of"/>
      <w:bookmarkEnd w:id="614"/>
      <w:bookmarkEnd w:id="615"/>
      <w:r w:rsidRPr="00B64341">
        <w:rPr>
          <w:rFonts w:cs="Arial"/>
          <w:lang w:val="en-AU"/>
        </w:rPr>
        <w:t>The</w:t>
      </w:r>
      <w:r w:rsidR="006D7CCC" w:rsidRPr="00B64341">
        <w:rPr>
          <w:rFonts w:cs="Arial"/>
          <w:lang w:val="en-AU"/>
        </w:rPr>
        <w:t>se eligibility periods also apply</w:t>
      </w:r>
      <w:r w:rsidRPr="00B64341">
        <w:rPr>
          <w:rFonts w:cs="Arial"/>
          <w:lang w:val="en-AU"/>
        </w:rPr>
        <w:t xml:space="preserve"> to </w:t>
      </w:r>
      <w:r w:rsidR="001B6326" w:rsidRPr="00B64341">
        <w:rPr>
          <w:rFonts w:cs="Arial"/>
          <w:lang w:val="en-AU"/>
        </w:rPr>
        <w:t xml:space="preserve">distance education </w:t>
      </w:r>
      <w:r w:rsidR="0091502A" w:rsidRPr="00B64341">
        <w:rPr>
          <w:rFonts w:cs="Arial"/>
          <w:lang w:val="en-AU"/>
        </w:rPr>
        <w:t>students</w:t>
      </w:r>
      <w:r w:rsidRPr="00B64341">
        <w:rPr>
          <w:rFonts w:cs="Arial"/>
          <w:lang w:val="en-AU"/>
        </w:rPr>
        <w:t xml:space="preserve">. </w:t>
      </w:r>
    </w:p>
    <w:p w14:paraId="2BFBA9F9" w14:textId="77777777" w:rsidR="00276CB4" w:rsidRPr="00B64341" w:rsidRDefault="00276CB4" w:rsidP="00BD2CD2">
      <w:pPr>
        <w:rPr>
          <w:lang w:val="en-AU"/>
        </w:rPr>
      </w:pPr>
      <w:bookmarkStart w:id="616" w:name="_3.8_Death_of_student"/>
      <w:bookmarkStart w:id="617" w:name="_Toc161552227"/>
      <w:bookmarkStart w:id="618" w:name="_Toc234129343"/>
      <w:bookmarkStart w:id="619" w:name="_Toc264368420"/>
      <w:bookmarkEnd w:id="616"/>
    </w:p>
    <w:p w14:paraId="565AF147" w14:textId="672450D1" w:rsidR="007031C8" w:rsidRPr="005E1ABB" w:rsidRDefault="00AF1602" w:rsidP="00541EB0">
      <w:pPr>
        <w:spacing w:before="0" w:after="0"/>
      </w:pPr>
      <w:r>
        <w:br w:type="page"/>
      </w:r>
      <w:bookmarkStart w:id="620" w:name="_Toc418251858"/>
      <w:bookmarkStart w:id="621" w:name="_Toc469647167"/>
      <w:r w:rsidR="004343D9" w:rsidRPr="005E1ABB">
        <w:lastRenderedPageBreak/>
        <w:t>3.8</w:t>
      </w:r>
      <w:r w:rsidR="004343D9" w:rsidRPr="005E1ABB">
        <w:tab/>
        <w:t>Death of student</w:t>
      </w:r>
      <w:bookmarkEnd w:id="617"/>
      <w:bookmarkEnd w:id="618"/>
      <w:bookmarkEnd w:id="619"/>
      <w:bookmarkEnd w:id="620"/>
      <w:bookmarkEnd w:id="621"/>
    </w:p>
    <w:p w14:paraId="79E70C47" w14:textId="77777777" w:rsidR="007031C8" w:rsidRPr="00B64341" w:rsidRDefault="004343D9" w:rsidP="00BD2CD2">
      <w:pPr>
        <w:rPr>
          <w:lang w:val="en-AU"/>
        </w:rPr>
      </w:pPr>
      <w:r w:rsidRPr="00B64341">
        <w:rPr>
          <w:lang w:val="en-AU"/>
        </w:rPr>
        <w:t xml:space="preserve">If an </w:t>
      </w:r>
      <w:hyperlink w:anchor="EligibleStudent" w:tooltip="eligible student" w:history="1">
        <w:r w:rsidRPr="00B64341">
          <w:rPr>
            <w:rStyle w:val="Hyperlink"/>
            <w:rFonts w:cs="Arial"/>
            <w:lang w:val="en-AU"/>
          </w:rPr>
          <w:t>eligible stu</w:t>
        </w:r>
        <w:bookmarkStart w:id="622" w:name="_Hlt205699851"/>
        <w:r w:rsidRPr="00B64341">
          <w:rPr>
            <w:rStyle w:val="Hyperlink"/>
            <w:rFonts w:cs="Arial"/>
            <w:lang w:val="en-AU"/>
          </w:rPr>
          <w:t>d</w:t>
        </w:r>
        <w:bookmarkEnd w:id="622"/>
        <w:r w:rsidRPr="00B64341">
          <w:rPr>
            <w:rStyle w:val="Hyperlink"/>
            <w:rFonts w:cs="Arial"/>
            <w:lang w:val="en-AU"/>
          </w:rPr>
          <w:t>ent</w:t>
        </w:r>
      </w:hyperlink>
      <w:r w:rsidRPr="00B64341">
        <w:rPr>
          <w:lang w:val="en-AU"/>
        </w:rPr>
        <w:t xml:space="preserve"> dies before a payment has been made, their entitlement should be calculated in accordance with the provisions of </w:t>
      </w:r>
      <w:hyperlink w:anchor="_3.6.1_Students_in_lawful_custody" w:tooltip="Eligibility period" w:history="1">
        <w:r w:rsidRPr="00B64341">
          <w:rPr>
            <w:rStyle w:val="Hyperlink"/>
            <w:rFonts w:cs="Arial"/>
            <w:lang w:val="en-AU"/>
          </w:rPr>
          <w:t>3</w:t>
        </w:r>
        <w:bookmarkStart w:id="623" w:name="_Hlt205699860"/>
        <w:r w:rsidRPr="00B64341">
          <w:rPr>
            <w:rStyle w:val="Hyperlink"/>
            <w:rFonts w:cs="Arial"/>
            <w:lang w:val="en-AU"/>
          </w:rPr>
          <w:t>.</w:t>
        </w:r>
        <w:bookmarkEnd w:id="623"/>
        <w:r w:rsidRPr="00B64341">
          <w:rPr>
            <w:rStyle w:val="Hyperlink"/>
            <w:rFonts w:cs="Arial"/>
            <w:lang w:val="en-AU"/>
          </w:rPr>
          <w:t>7</w:t>
        </w:r>
      </w:hyperlink>
      <w:r w:rsidRPr="00B64341">
        <w:rPr>
          <w:lang w:val="en-AU"/>
        </w:rPr>
        <w:t xml:space="preserve"> to the date of that </w:t>
      </w:r>
      <w:hyperlink w:anchor="Student" w:tooltip="student’s" w:history="1">
        <w:r w:rsidR="007031C8" w:rsidRPr="00B64341">
          <w:rPr>
            <w:rStyle w:val="Hyperlink"/>
            <w:rFonts w:cs="Arial"/>
            <w:lang w:val="en-AU"/>
          </w:rPr>
          <w:t>student’s</w:t>
        </w:r>
      </w:hyperlink>
      <w:r w:rsidRPr="00B64341">
        <w:rPr>
          <w:lang w:val="en-AU"/>
        </w:rPr>
        <w:t xml:space="preserve"> death.</w:t>
      </w:r>
    </w:p>
    <w:p w14:paraId="2FCEF7AE" w14:textId="77777777" w:rsidR="007031C8" w:rsidRPr="00B64341" w:rsidRDefault="004343D9" w:rsidP="00BD2CD2">
      <w:pPr>
        <w:rPr>
          <w:lang w:val="en-AU"/>
        </w:rPr>
      </w:pPr>
      <w:r w:rsidRPr="00B64341">
        <w:rPr>
          <w:lang w:val="en-AU"/>
        </w:rPr>
        <w:t xml:space="preserve">If an </w:t>
      </w:r>
      <w:hyperlink w:anchor="ApprovedApplicant" w:tooltip="approved applicant" w:history="1">
        <w:r w:rsidRPr="00B64341">
          <w:rPr>
            <w:rStyle w:val="Hyperlink"/>
            <w:rFonts w:cs="Arial"/>
            <w:lang w:val="en-AU"/>
          </w:rPr>
          <w:t>approved ap</w:t>
        </w:r>
        <w:bookmarkStart w:id="624" w:name="_Hlt205699996"/>
        <w:r w:rsidRPr="00B64341">
          <w:rPr>
            <w:rStyle w:val="Hyperlink"/>
            <w:rFonts w:cs="Arial"/>
            <w:lang w:val="en-AU"/>
          </w:rPr>
          <w:t>p</w:t>
        </w:r>
        <w:bookmarkEnd w:id="624"/>
        <w:r w:rsidRPr="00B64341">
          <w:rPr>
            <w:rStyle w:val="Hyperlink"/>
            <w:rFonts w:cs="Arial"/>
            <w:lang w:val="en-AU"/>
          </w:rPr>
          <w:t>licant</w:t>
        </w:r>
      </w:hyperlink>
      <w:r w:rsidRPr="00B64341">
        <w:rPr>
          <w:lang w:val="en-AU"/>
        </w:rPr>
        <w:t xml:space="preserve"> receives an advance payment for a period (e.g. a term instalment) for a student who subsequently dies, that instalment stands as the correct payment for the period</w:t>
      </w:r>
      <w:r w:rsidR="0093742F" w:rsidRPr="00B64341">
        <w:rPr>
          <w:lang w:val="en-AU"/>
        </w:rPr>
        <w:t xml:space="preserve">.  </w:t>
      </w:r>
      <w:r w:rsidRPr="00B64341">
        <w:rPr>
          <w:lang w:val="en-AU"/>
        </w:rPr>
        <w:t>No</w:t>
      </w:r>
      <w:r w:rsidR="008F22FF" w:rsidRPr="00B64341">
        <w:rPr>
          <w:lang w:val="en-AU"/>
        </w:rPr>
        <w:t> </w:t>
      </w:r>
      <w:r w:rsidRPr="00B64341">
        <w:rPr>
          <w:lang w:val="en-AU"/>
        </w:rPr>
        <w:t>attempt should be made to recover any part of the payment from the applicant.</w:t>
      </w:r>
    </w:p>
    <w:p w14:paraId="320099AA" w14:textId="77777777" w:rsidR="007031C8" w:rsidRPr="00B64341" w:rsidRDefault="004343D9" w:rsidP="00BD2CD2">
      <w:pPr>
        <w:rPr>
          <w:lang w:val="en-AU"/>
        </w:rPr>
      </w:pPr>
      <w:r w:rsidRPr="00B64341">
        <w:rPr>
          <w:lang w:val="en-AU"/>
        </w:rPr>
        <w:t>If an applicant receives a fortnight in arrears payment for a student who subsequently dies, the</w:t>
      </w:r>
      <w:r w:rsidR="008F22FF" w:rsidRPr="00B64341">
        <w:rPr>
          <w:lang w:val="en-AU"/>
        </w:rPr>
        <w:t> </w:t>
      </w:r>
      <w:r w:rsidRPr="00B64341">
        <w:rPr>
          <w:lang w:val="en-AU"/>
        </w:rPr>
        <w:t>payment made within 14 days after the student’s death stands as the correct payment due to the applicant.</w:t>
      </w:r>
    </w:p>
    <w:p w14:paraId="5C13E539" w14:textId="77777777" w:rsidR="007031C8" w:rsidRPr="00B64341" w:rsidRDefault="007031C8" w:rsidP="00BD2CD2">
      <w:pPr>
        <w:rPr>
          <w:lang w:val="en-AU"/>
        </w:rPr>
      </w:pPr>
      <w:bookmarkStart w:id="625" w:name="_3.8.1_Payments_in_the_event_of_the_"/>
      <w:bookmarkEnd w:id="625"/>
    </w:p>
    <w:p w14:paraId="024DAD14" w14:textId="77777777" w:rsidR="007031C8" w:rsidRPr="00227FBA" w:rsidRDefault="007031C8" w:rsidP="00227FBA">
      <w:pPr>
        <w:pStyle w:val="Heading1"/>
        <w:sectPr w:rsidR="007031C8" w:rsidRPr="00227FBA" w:rsidSect="009033D6">
          <w:headerReference w:type="even" r:id="rId40"/>
          <w:headerReference w:type="default" r:id="rId41"/>
          <w:footerReference w:type="default" r:id="rId42"/>
          <w:headerReference w:type="first" r:id="rId43"/>
          <w:pgSz w:w="11909" w:h="16834" w:code="9"/>
          <w:pgMar w:top="674" w:right="1134" w:bottom="851" w:left="1134" w:header="283" w:footer="709" w:gutter="0"/>
          <w:cols w:space="720"/>
          <w:docGrid w:linePitch="299"/>
        </w:sectPr>
      </w:pPr>
      <w:bookmarkStart w:id="626" w:name="_Toc161552229"/>
    </w:p>
    <w:p w14:paraId="78F584EB" w14:textId="77777777" w:rsidR="007031C8" w:rsidRPr="00227FBA" w:rsidRDefault="004343D9" w:rsidP="00227FBA">
      <w:pPr>
        <w:pStyle w:val="Heading1"/>
      </w:pPr>
      <w:bookmarkStart w:id="627" w:name="_4_Isolation_conditions"/>
      <w:bookmarkStart w:id="628" w:name="_4_Isolation_conditions_and_special_"/>
      <w:bookmarkStart w:id="629" w:name="_Toc234129344"/>
      <w:bookmarkStart w:id="630" w:name="_Toc264368421"/>
      <w:bookmarkStart w:id="631" w:name="_Toc418251859"/>
      <w:bookmarkStart w:id="632" w:name="_Toc469647168"/>
      <w:bookmarkEnd w:id="627"/>
      <w:bookmarkEnd w:id="628"/>
      <w:r w:rsidRPr="00227FBA">
        <w:lastRenderedPageBreak/>
        <w:t>4</w:t>
      </w:r>
      <w:r w:rsidRPr="00227FBA">
        <w:tab/>
        <w:t>Isolation conditions</w:t>
      </w:r>
      <w:bookmarkEnd w:id="626"/>
      <w:r w:rsidRPr="00227FBA">
        <w:t xml:space="preserve"> and special needs</w:t>
      </w:r>
      <w:bookmarkEnd w:id="629"/>
      <w:bookmarkEnd w:id="630"/>
      <w:bookmarkEnd w:id="631"/>
      <w:bookmarkEnd w:id="632"/>
    </w:p>
    <w:p w14:paraId="7DF93576" w14:textId="77777777" w:rsidR="007031C8" w:rsidRPr="00B64341" w:rsidRDefault="004343D9" w:rsidP="00BD2CD2">
      <w:pPr>
        <w:rPr>
          <w:lang w:val="en-AU"/>
        </w:rPr>
      </w:pPr>
      <w:bookmarkStart w:id="633" w:name="_Toc161552230"/>
      <w:r w:rsidRPr="00B64341">
        <w:rPr>
          <w:lang w:val="en-AU"/>
        </w:rPr>
        <w:t xml:space="preserve">AIC allowances are intended for the </w:t>
      </w:r>
      <w:hyperlink w:anchor="Family" w:tooltip="families" w:history="1">
        <w:r w:rsidRPr="00B64341">
          <w:rPr>
            <w:rStyle w:val="Hyperlink"/>
            <w:rFonts w:cs="Arial"/>
            <w:lang w:val="en-AU"/>
          </w:rPr>
          <w:t>fam</w:t>
        </w:r>
        <w:bookmarkStart w:id="634" w:name="_Hlt205700017"/>
        <w:r w:rsidRPr="00B64341">
          <w:rPr>
            <w:rStyle w:val="Hyperlink"/>
            <w:rFonts w:cs="Arial"/>
            <w:lang w:val="en-AU"/>
          </w:rPr>
          <w:t>i</w:t>
        </w:r>
        <w:bookmarkEnd w:id="634"/>
        <w:r w:rsidRPr="00B64341">
          <w:rPr>
            <w:rStyle w:val="Hyperlink"/>
            <w:rFonts w:cs="Arial"/>
            <w:lang w:val="en-AU"/>
          </w:rPr>
          <w:t>lies</w:t>
        </w:r>
      </w:hyperlink>
      <w:r w:rsidRPr="00B64341">
        <w:rPr>
          <w:lang w:val="en-AU"/>
        </w:rPr>
        <w:t xml:space="preserve"> of </w:t>
      </w:r>
      <w:hyperlink w:anchor="Student" w:tooltip="students" w:history="1">
        <w:r w:rsidRPr="00B64341">
          <w:rPr>
            <w:rStyle w:val="Hyperlink"/>
            <w:rFonts w:cs="Arial"/>
            <w:lang w:val="en-AU"/>
          </w:rPr>
          <w:t>stud</w:t>
        </w:r>
        <w:bookmarkStart w:id="635" w:name="_Hlt205700027"/>
        <w:r w:rsidRPr="00B64341">
          <w:rPr>
            <w:rStyle w:val="Hyperlink"/>
            <w:rFonts w:cs="Arial"/>
            <w:lang w:val="en-AU"/>
          </w:rPr>
          <w:t>e</w:t>
        </w:r>
        <w:bookmarkEnd w:id="635"/>
        <w:r w:rsidRPr="00B64341">
          <w:rPr>
            <w:rStyle w:val="Hyperlink"/>
            <w:rFonts w:cs="Arial"/>
            <w:lang w:val="en-AU"/>
          </w:rPr>
          <w:t>nts</w:t>
        </w:r>
      </w:hyperlink>
      <w:r w:rsidRPr="00B64341">
        <w:rPr>
          <w:lang w:val="en-AU"/>
        </w:rPr>
        <w:t xml:space="preserve"> who do not have reasonable daily access to an </w:t>
      </w:r>
      <w:hyperlink w:anchor="AppropriateStateSchool" w:tooltip="appropriate state school" w:history="1">
        <w:r w:rsidRPr="00B64341">
          <w:rPr>
            <w:rStyle w:val="Hyperlink"/>
            <w:rFonts w:cs="Arial"/>
            <w:lang w:val="en-AU"/>
          </w:rPr>
          <w:t>appropriate state sc</w:t>
        </w:r>
        <w:bookmarkStart w:id="636" w:name="_Hlt205700032"/>
        <w:r w:rsidRPr="00B64341">
          <w:rPr>
            <w:rStyle w:val="Hyperlink"/>
            <w:rFonts w:cs="Arial"/>
            <w:lang w:val="en-AU"/>
          </w:rPr>
          <w:t>h</w:t>
        </w:r>
        <w:bookmarkEnd w:id="636"/>
        <w:r w:rsidRPr="00B64341">
          <w:rPr>
            <w:rStyle w:val="Hyperlink"/>
            <w:rFonts w:cs="Arial"/>
            <w:lang w:val="en-AU"/>
          </w:rPr>
          <w:t>ool</w:t>
        </w:r>
      </w:hyperlink>
      <w:r w:rsidR="0093742F" w:rsidRPr="00B64341">
        <w:rPr>
          <w:lang w:val="en-AU"/>
        </w:rPr>
        <w:t xml:space="preserve">.  </w:t>
      </w:r>
      <w:r w:rsidRPr="00B64341">
        <w:rPr>
          <w:lang w:val="en-AU"/>
        </w:rPr>
        <w:t>This may be because of geographical isolation or because of the student’s special needs.</w:t>
      </w:r>
    </w:p>
    <w:p w14:paraId="5C84FE01" w14:textId="77777777" w:rsidR="007031C8" w:rsidRPr="00B64341" w:rsidRDefault="004343D9" w:rsidP="00BD2CD2">
      <w:pPr>
        <w:rPr>
          <w:lang w:val="en-AU"/>
        </w:rPr>
      </w:pPr>
      <w:r w:rsidRPr="00B64341">
        <w:rPr>
          <w:lang w:val="en-AU"/>
        </w:rPr>
        <w:t>Section </w:t>
      </w:r>
      <w:hyperlink w:anchor="_4.1_Summary_and" w:tooltip="Summary and definitions" w:history="1">
        <w:r w:rsidRPr="00B64341">
          <w:rPr>
            <w:rStyle w:val="Hyperlink"/>
            <w:rFonts w:cs="Arial"/>
            <w:lang w:val="en-AU"/>
          </w:rPr>
          <w:t>4</w:t>
        </w:r>
        <w:bookmarkStart w:id="637" w:name="_Hlt205700044"/>
        <w:r w:rsidRPr="00B64341">
          <w:rPr>
            <w:rStyle w:val="Hyperlink"/>
            <w:rFonts w:cs="Arial"/>
            <w:lang w:val="en-AU"/>
          </w:rPr>
          <w:t>.</w:t>
        </w:r>
        <w:bookmarkEnd w:id="637"/>
        <w:r w:rsidRPr="00B64341">
          <w:rPr>
            <w:rStyle w:val="Hyperlink"/>
            <w:rFonts w:cs="Arial"/>
            <w:lang w:val="en-AU"/>
          </w:rPr>
          <w:t>1</w:t>
        </w:r>
      </w:hyperlink>
      <w:r w:rsidRPr="00B64341">
        <w:rPr>
          <w:lang w:val="en-AU"/>
        </w:rPr>
        <w:t xml:space="preserve"> gives basic definitions</w:t>
      </w:r>
      <w:r w:rsidR="0093742F" w:rsidRPr="00B64341">
        <w:rPr>
          <w:lang w:val="en-AU"/>
        </w:rPr>
        <w:t xml:space="preserve">.  </w:t>
      </w:r>
      <w:r w:rsidRPr="00B64341">
        <w:rPr>
          <w:lang w:val="en-AU"/>
        </w:rPr>
        <w:t>Section </w:t>
      </w:r>
      <w:hyperlink w:anchor="_4.2_Geographical_isolation" w:tooltip="Geographical isolation rules" w:history="1">
        <w:r w:rsidRPr="00B64341">
          <w:rPr>
            <w:rStyle w:val="Hyperlink"/>
            <w:rFonts w:cs="Arial"/>
            <w:lang w:val="en-AU"/>
          </w:rPr>
          <w:t>4.</w:t>
        </w:r>
        <w:bookmarkStart w:id="638" w:name="_Hlt205700048"/>
        <w:r w:rsidRPr="00B64341">
          <w:rPr>
            <w:rStyle w:val="Hyperlink"/>
            <w:rFonts w:cs="Arial"/>
            <w:lang w:val="en-AU"/>
          </w:rPr>
          <w:t>2</w:t>
        </w:r>
        <w:bookmarkEnd w:id="638"/>
      </w:hyperlink>
      <w:r w:rsidRPr="00B64341">
        <w:rPr>
          <w:lang w:val="en-AU"/>
        </w:rPr>
        <w:t xml:space="preserve"> describes the rules for determining geographical isolation</w:t>
      </w:r>
      <w:r w:rsidR="0093742F" w:rsidRPr="00B64341">
        <w:rPr>
          <w:lang w:val="en-AU"/>
        </w:rPr>
        <w:t xml:space="preserve">.  </w:t>
      </w:r>
      <w:r w:rsidRPr="00B64341">
        <w:rPr>
          <w:lang w:val="en-AU"/>
        </w:rPr>
        <w:t>Section </w:t>
      </w:r>
      <w:hyperlink w:anchor="_4.3_Students_with_1" w:tooltip="Students with special needs" w:history="1">
        <w:r w:rsidRPr="00B64341">
          <w:rPr>
            <w:rStyle w:val="Hyperlink"/>
            <w:rFonts w:cs="Arial"/>
            <w:lang w:val="en-AU"/>
          </w:rPr>
          <w:t>4</w:t>
        </w:r>
        <w:bookmarkStart w:id="639" w:name="_Hlt205700069"/>
        <w:r w:rsidRPr="00B64341">
          <w:rPr>
            <w:rStyle w:val="Hyperlink"/>
            <w:rFonts w:cs="Arial"/>
            <w:lang w:val="en-AU"/>
          </w:rPr>
          <w:t>.</w:t>
        </w:r>
        <w:bookmarkEnd w:id="639"/>
        <w:r w:rsidRPr="00B64341">
          <w:rPr>
            <w:rStyle w:val="Hyperlink"/>
            <w:rFonts w:cs="Arial"/>
            <w:lang w:val="en-AU"/>
          </w:rPr>
          <w:t>3</w:t>
        </w:r>
      </w:hyperlink>
      <w:r w:rsidRPr="00B64341">
        <w:rPr>
          <w:lang w:val="en-AU"/>
        </w:rPr>
        <w:t xml:space="preserve"> covers special needs, while Section </w:t>
      </w:r>
      <w:hyperlink w:anchor="_4.4_Students_deemed_1" w:tooltip="Students deemed to be isolated" w:history="1">
        <w:r w:rsidRPr="00B64341">
          <w:rPr>
            <w:rStyle w:val="Hyperlink"/>
            <w:rFonts w:cs="Arial"/>
            <w:lang w:val="en-AU"/>
          </w:rPr>
          <w:t>4</w:t>
        </w:r>
        <w:bookmarkStart w:id="640" w:name="_Hlt205700080"/>
        <w:r w:rsidRPr="00B64341">
          <w:rPr>
            <w:rStyle w:val="Hyperlink"/>
            <w:rFonts w:cs="Arial"/>
            <w:lang w:val="en-AU"/>
          </w:rPr>
          <w:t>.</w:t>
        </w:r>
        <w:bookmarkEnd w:id="640"/>
        <w:r w:rsidRPr="00B64341">
          <w:rPr>
            <w:rStyle w:val="Hyperlink"/>
            <w:rFonts w:cs="Arial"/>
            <w:lang w:val="en-AU"/>
          </w:rPr>
          <w:t>4</w:t>
        </w:r>
      </w:hyperlink>
      <w:r w:rsidRPr="00B64341">
        <w:rPr>
          <w:lang w:val="en-AU"/>
        </w:rPr>
        <w:t xml:space="preserve"> describes lack of access for reasons other than geographical isolation.</w:t>
      </w:r>
    </w:p>
    <w:p w14:paraId="75115C3A" w14:textId="77777777" w:rsidR="007031C8" w:rsidRPr="00B64341" w:rsidRDefault="007031C8" w:rsidP="00BD2CD2">
      <w:pPr>
        <w:rPr>
          <w:lang w:val="en-AU"/>
        </w:rPr>
      </w:pPr>
    </w:p>
    <w:p w14:paraId="360C248B" w14:textId="77777777" w:rsidR="007031C8" w:rsidRPr="005E1ABB" w:rsidRDefault="004343D9" w:rsidP="002310DB">
      <w:pPr>
        <w:pStyle w:val="Heading2"/>
        <w:spacing w:before="120" w:after="120"/>
      </w:pPr>
      <w:bookmarkStart w:id="641" w:name="_4.1_Summary_and"/>
      <w:bookmarkStart w:id="642" w:name="_4.1_Summary_and_definitions"/>
      <w:bookmarkStart w:id="643" w:name="_Toc234129345"/>
      <w:bookmarkStart w:id="644" w:name="_Toc264368422"/>
      <w:bookmarkStart w:id="645" w:name="_Toc418251860"/>
      <w:bookmarkStart w:id="646" w:name="_Toc469647169"/>
      <w:bookmarkEnd w:id="641"/>
      <w:bookmarkEnd w:id="642"/>
      <w:r w:rsidRPr="005E1ABB">
        <w:t>4.1</w:t>
      </w:r>
      <w:r w:rsidRPr="005E1ABB">
        <w:tab/>
        <w:t>Summary and definitions</w:t>
      </w:r>
      <w:bookmarkEnd w:id="633"/>
      <w:bookmarkEnd w:id="643"/>
      <w:bookmarkEnd w:id="644"/>
      <w:bookmarkEnd w:id="645"/>
      <w:bookmarkEnd w:id="646"/>
    </w:p>
    <w:p w14:paraId="0AE2AB8F" w14:textId="77777777" w:rsidR="007031C8" w:rsidRPr="00B64341" w:rsidRDefault="004343D9" w:rsidP="00BD2CD2">
      <w:pPr>
        <w:rPr>
          <w:lang w:val="en-AU"/>
        </w:rPr>
      </w:pPr>
      <w:r w:rsidRPr="00B64341">
        <w:rPr>
          <w:lang w:val="en-AU"/>
        </w:rPr>
        <w:t xml:space="preserve">This section summarises and defines basic factors used to assess the </w:t>
      </w:r>
      <w:hyperlink w:anchor="Student" w:tooltip="student’s" w:history="1">
        <w:r w:rsidR="007031C8" w:rsidRPr="00B64341">
          <w:rPr>
            <w:rStyle w:val="Hyperlink"/>
            <w:rFonts w:cs="Arial"/>
            <w:lang w:val="en-AU"/>
          </w:rPr>
          <w:t>student’s</w:t>
        </w:r>
      </w:hyperlink>
      <w:r w:rsidRPr="00B64341">
        <w:rPr>
          <w:lang w:val="en-AU"/>
        </w:rPr>
        <w:t xml:space="preserve"> access to education.</w:t>
      </w:r>
    </w:p>
    <w:p w14:paraId="34DC563B" w14:textId="77777777" w:rsidR="007031C8" w:rsidRPr="00B64341" w:rsidRDefault="004238B4" w:rsidP="00E248E8">
      <w:pPr>
        <w:pStyle w:val="Links"/>
      </w:pPr>
      <w:hyperlink w:anchor="_4.1.1_Reasonable_daily" w:tooltip="Reasonable daily access" w:history="1">
        <w:r w:rsidR="004343D9" w:rsidRPr="00B64341">
          <w:rPr>
            <w:rStyle w:val="Hyperlink"/>
          </w:rPr>
          <w:t>4.1</w:t>
        </w:r>
        <w:bookmarkStart w:id="647" w:name="_Hlt205700105"/>
        <w:r w:rsidR="004343D9" w:rsidRPr="00B64341">
          <w:rPr>
            <w:rStyle w:val="Hyperlink"/>
          </w:rPr>
          <w:t>.</w:t>
        </w:r>
        <w:bookmarkEnd w:id="647"/>
        <w:r w:rsidR="004343D9" w:rsidRPr="00B64341">
          <w:rPr>
            <w:rStyle w:val="Hyperlink"/>
          </w:rPr>
          <w:t>1</w:t>
        </w:r>
      </w:hyperlink>
      <w:r w:rsidR="004343D9" w:rsidRPr="00B64341">
        <w:tab/>
        <w:t>Reasonable daily access</w:t>
      </w:r>
    </w:p>
    <w:p w14:paraId="03E4E1A4" w14:textId="77777777" w:rsidR="007031C8" w:rsidRPr="00B64341" w:rsidRDefault="004238B4" w:rsidP="00E248E8">
      <w:pPr>
        <w:pStyle w:val="Links"/>
      </w:pPr>
      <w:hyperlink w:anchor="_4.1.2_Nearest_appropriate" w:tooltip="Nearest appropriate state school" w:history="1">
        <w:r w:rsidR="004343D9" w:rsidRPr="00B64341">
          <w:rPr>
            <w:rStyle w:val="Hyperlink"/>
          </w:rPr>
          <w:t>4.</w:t>
        </w:r>
        <w:bookmarkStart w:id="648" w:name="_Hlt205700108"/>
        <w:r w:rsidR="004343D9" w:rsidRPr="00B64341">
          <w:rPr>
            <w:rStyle w:val="Hyperlink"/>
          </w:rPr>
          <w:t>1</w:t>
        </w:r>
        <w:bookmarkEnd w:id="648"/>
        <w:r w:rsidR="004343D9" w:rsidRPr="00B64341">
          <w:rPr>
            <w:rStyle w:val="Hyperlink"/>
          </w:rPr>
          <w:t>.2</w:t>
        </w:r>
      </w:hyperlink>
      <w:r w:rsidR="004343D9" w:rsidRPr="00B64341">
        <w:tab/>
        <w:t xml:space="preserve">Nearest </w:t>
      </w:r>
      <w:hyperlink w:anchor="AppropriateStateSchool" w:tooltip="appropriate state school" w:history="1">
        <w:r w:rsidR="004343D9" w:rsidRPr="00B64341">
          <w:rPr>
            <w:rStyle w:val="Hyperlink"/>
          </w:rPr>
          <w:t>approp</w:t>
        </w:r>
        <w:bookmarkStart w:id="649" w:name="_Hlt205700110"/>
        <w:r w:rsidR="004343D9" w:rsidRPr="00B64341">
          <w:rPr>
            <w:rStyle w:val="Hyperlink"/>
          </w:rPr>
          <w:t>r</w:t>
        </w:r>
        <w:bookmarkEnd w:id="649"/>
        <w:r w:rsidR="004343D9" w:rsidRPr="00B64341">
          <w:rPr>
            <w:rStyle w:val="Hyperlink"/>
          </w:rPr>
          <w:t>i</w:t>
        </w:r>
        <w:bookmarkStart w:id="650" w:name="_Hlt214347765"/>
        <w:r w:rsidR="004343D9" w:rsidRPr="00B64341">
          <w:rPr>
            <w:rStyle w:val="Hyperlink"/>
          </w:rPr>
          <w:t>a</w:t>
        </w:r>
        <w:bookmarkEnd w:id="650"/>
        <w:r w:rsidR="004343D9" w:rsidRPr="00B64341">
          <w:rPr>
            <w:rStyle w:val="Hyperlink"/>
          </w:rPr>
          <w:t>te state school</w:t>
        </w:r>
      </w:hyperlink>
    </w:p>
    <w:p w14:paraId="7EB0F9A3" w14:textId="77777777" w:rsidR="007031C8" w:rsidRPr="00B64341" w:rsidRDefault="004238B4" w:rsidP="00E248E8">
      <w:pPr>
        <w:pStyle w:val="Links"/>
      </w:pPr>
      <w:hyperlink w:anchor="_4.1.3_Limited_programme" w:tooltip="Limited program or 'bypass' schools" w:history="1">
        <w:r w:rsidR="004343D9" w:rsidRPr="00B64341">
          <w:rPr>
            <w:rStyle w:val="Hyperlink"/>
          </w:rPr>
          <w:t>4.</w:t>
        </w:r>
        <w:bookmarkStart w:id="651" w:name="_Hlt205700133"/>
        <w:r w:rsidR="004343D9" w:rsidRPr="00B64341">
          <w:rPr>
            <w:rStyle w:val="Hyperlink"/>
          </w:rPr>
          <w:t>1</w:t>
        </w:r>
        <w:bookmarkEnd w:id="651"/>
        <w:r w:rsidR="004343D9" w:rsidRPr="00B64341">
          <w:rPr>
            <w:rStyle w:val="Hyperlink"/>
          </w:rPr>
          <w:t>.3</w:t>
        </w:r>
      </w:hyperlink>
      <w:r w:rsidR="00086693" w:rsidRPr="00B64341">
        <w:tab/>
        <w:t xml:space="preserve">Limited program </w:t>
      </w:r>
      <w:r w:rsidR="00543869">
        <w:t xml:space="preserve">or 'bypass' </w:t>
      </w:r>
      <w:r w:rsidR="00086693" w:rsidRPr="00B64341">
        <w:t>schools</w:t>
      </w:r>
    </w:p>
    <w:p w14:paraId="6665D0BB" w14:textId="77777777" w:rsidR="007031C8" w:rsidRPr="00B64341" w:rsidRDefault="007031C8" w:rsidP="002310DB">
      <w:pPr>
        <w:pStyle w:val="BulletTab2Last"/>
        <w:numPr>
          <w:ilvl w:val="0"/>
          <w:numId w:val="0"/>
        </w:numPr>
        <w:spacing w:after="120"/>
        <w:rPr>
          <w:rFonts w:cs="Arial"/>
          <w:lang w:val="en-AU"/>
        </w:rPr>
      </w:pPr>
    </w:p>
    <w:p w14:paraId="6B059323" w14:textId="77777777" w:rsidR="007031C8" w:rsidRPr="00B64341" w:rsidRDefault="004343D9" w:rsidP="002310DB">
      <w:pPr>
        <w:pStyle w:val="Heading3"/>
        <w:spacing w:before="120" w:after="120"/>
        <w:rPr>
          <w:lang w:val="en-AU"/>
        </w:rPr>
      </w:pPr>
      <w:bookmarkStart w:id="652" w:name="_4.1.1_Reasonable_daily"/>
      <w:bookmarkStart w:id="653" w:name="_4.1.1_Reasonable_daily_access"/>
      <w:bookmarkStart w:id="654" w:name="_Toc161552231"/>
      <w:bookmarkStart w:id="655" w:name="_Toc234129346"/>
      <w:bookmarkStart w:id="656" w:name="_Toc264368423"/>
      <w:bookmarkStart w:id="657" w:name="_Toc418251861"/>
      <w:bookmarkEnd w:id="652"/>
      <w:bookmarkEnd w:id="653"/>
      <w:r w:rsidRPr="00B64341">
        <w:rPr>
          <w:lang w:val="en-AU"/>
        </w:rPr>
        <w:t>4.1.1</w:t>
      </w:r>
      <w:r w:rsidRPr="00B64341">
        <w:rPr>
          <w:lang w:val="en-AU"/>
        </w:rPr>
        <w:tab/>
        <w:t>Reasonable daily access</w:t>
      </w:r>
      <w:bookmarkEnd w:id="654"/>
      <w:bookmarkEnd w:id="655"/>
      <w:bookmarkEnd w:id="656"/>
      <w:bookmarkEnd w:id="657"/>
    </w:p>
    <w:p w14:paraId="4FEA938F" w14:textId="77777777" w:rsidR="007031C8" w:rsidRPr="00B64341" w:rsidRDefault="004343D9" w:rsidP="00BD2CD2">
      <w:pPr>
        <w:rPr>
          <w:lang w:val="en-AU"/>
        </w:rPr>
      </w:pPr>
      <w:r w:rsidRPr="00B64341">
        <w:rPr>
          <w:lang w:val="en-AU"/>
        </w:rPr>
        <w:t xml:space="preserve">Reasonable daily access is determined by the </w:t>
      </w:r>
      <w:hyperlink w:anchor="Student" w:tooltip="student’s" w:history="1">
        <w:r w:rsidRPr="00B64341">
          <w:rPr>
            <w:rStyle w:val="Hyperlink"/>
            <w:rFonts w:cs="Arial"/>
            <w:lang w:val="en-AU"/>
          </w:rPr>
          <w:t>stude</w:t>
        </w:r>
        <w:bookmarkStart w:id="658" w:name="_Hlt205700144"/>
        <w:r w:rsidRPr="00B64341">
          <w:rPr>
            <w:rStyle w:val="Hyperlink"/>
            <w:rFonts w:cs="Arial"/>
            <w:lang w:val="en-AU"/>
          </w:rPr>
          <w:t>n</w:t>
        </w:r>
        <w:bookmarkEnd w:id="658"/>
        <w:r w:rsidRPr="00B64341">
          <w:rPr>
            <w:rStyle w:val="Hyperlink"/>
            <w:rFonts w:cs="Arial"/>
            <w:lang w:val="en-AU"/>
          </w:rPr>
          <w:t>t’s</w:t>
        </w:r>
      </w:hyperlink>
      <w:r w:rsidRPr="00B64341">
        <w:rPr>
          <w:lang w:val="en-AU"/>
        </w:rPr>
        <w:t xml:space="preserve"> proximity and their ability to attend their nearest </w:t>
      </w:r>
      <w:hyperlink w:anchor="AppropriateStateSchool" w:tooltip="appropriate state school" w:history="1">
        <w:r w:rsidR="007031C8" w:rsidRPr="00B64341">
          <w:rPr>
            <w:rStyle w:val="Hyperlink"/>
            <w:rFonts w:cs="Arial"/>
            <w:lang w:val="en-AU"/>
          </w:rPr>
          <w:t>appropriate state school</w:t>
        </w:r>
      </w:hyperlink>
      <w:r w:rsidRPr="00B64341">
        <w:rPr>
          <w:lang w:val="en-AU"/>
        </w:rPr>
        <w:t xml:space="preserve"> on a daily basis.</w:t>
      </w:r>
    </w:p>
    <w:p w14:paraId="752BB9E0" w14:textId="77777777" w:rsidR="007031C8" w:rsidRPr="00B64341" w:rsidRDefault="007031C8" w:rsidP="00BD2CD2">
      <w:pPr>
        <w:rPr>
          <w:lang w:val="en-AU"/>
        </w:rPr>
      </w:pPr>
    </w:p>
    <w:p w14:paraId="2986B9EB" w14:textId="77777777" w:rsidR="007031C8" w:rsidRPr="00B64341" w:rsidRDefault="004343D9" w:rsidP="002310DB">
      <w:pPr>
        <w:pStyle w:val="Heading3"/>
        <w:spacing w:before="120" w:after="120"/>
        <w:rPr>
          <w:lang w:val="en-AU"/>
        </w:rPr>
      </w:pPr>
      <w:bookmarkStart w:id="659" w:name="_4.1.2_Nearest_appropriate"/>
      <w:bookmarkStart w:id="660" w:name="_4.1.2_Nearest_appropriate_state_sch"/>
      <w:bookmarkStart w:id="661" w:name="_Toc161552232"/>
      <w:bookmarkStart w:id="662" w:name="_Toc234129347"/>
      <w:bookmarkStart w:id="663" w:name="_Toc264368424"/>
      <w:bookmarkStart w:id="664" w:name="_Toc418251862"/>
      <w:bookmarkEnd w:id="659"/>
      <w:bookmarkEnd w:id="660"/>
      <w:r w:rsidRPr="00B64341">
        <w:rPr>
          <w:lang w:val="en-AU"/>
        </w:rPr>
        <w:t>4.1.2</w:t>
      </w:r>
      <w:r w:rsidRPr="00B64341">
        <w:rPr>
          <w:lang w:val="en-AU"/>
        </w:rPr>
        <w:tab/>
        <w:t>Nearest appropriate state school</w:t>
      </w:r>
      <w:bookmarkEnd w:id="661"/>
      <w:bookmarkEnd w:id="662"/>
      <w:bookmarkEnd w:id="663"/>
      <w:bookmarkEnd w:id="664"/>
    </w:p>
    <w:p w14:paraId="30972372" w14:textId="77777777" w:rsidR="007031C8" w:rsidRPr="00B64341" w:rsidRDefault="00600608" w:rsidP="00227FBA">
      <w:pPr>
        <w:pStyle w:val="Heading4"/>
      </w:pPr>
      <w:bookmarkStart w:id="665" w:name="_Toc234129348"/>
      <w:r w:rsidRPr="00B64341">
        <w:t>4.1.2.1</w:t>
      </w:r>
      <w:r w:rsidRPr="00B64341">
        <w:tab/>
      </w:r>
      <w:r w:rsidR="004343D9" w:rsidRPr="00B64341">
        <w:t>Usual definition</w:t>
      </w:r>
      <w:bookmarkEnd w:id="665"/>
    </w:p>
    <w:p w14:paraId="3137934C" w14:textId="77777777" w:rsidR="007031C8" w:rsidRPr="00B64341" w:rsidRDefault="007031C8" w:rsidP="00BD2CD2">
      <w:pPr>
        <w:rPr>
          <w:lang w:val="en-AU"/>
        </w:rPr>
      </w:pPr>
      <w:r w:rsidRPr="00B64341">
        <w:rPr>
          <w:lang w:val="en-AU"/>
        </w:rPr>
        <w:t xml:space="preserve">The nearest </w:t>
      </w:r>
      <w:hyperlink w:anchor="AppropriateStateSchool" w:tooltip="appropriate state school" w:history="1">
        <w:r w:rsidRPr="00B64341">
          <w:rPr>
            <w:rStyle w:val="Hyperlink"/>
            <w:rFonts w:cs="Arial"/>
            <w:lang w:val="en-AU"/>
          </w:rPr>
          <w:t>appropriate state school</w:t>
        </w:r>
      </w:hyperlink>
      <w:r w:rsidRPr="00B64341">
        <w:rPr>
          <w:lang w:val="en-AU"/>
        </w:rPr>
        <w:t xml:space="preserve"> is normally the state school that is nearest the </w:t>
      </w:r>
      <w:hyperlink w:anchor="PrincipalFamilyHome" w:tooltip="principal family home" w:history="1">
        <w:r w:rsidRPr="00B64341">
          <w:rPr>
            <w:rStyle w:val="Hyperlink"/>
            <w:rFonts w:cs="Arial"/>
            <w:lang w:val="en-AU"/>
          </w:rPr>
          <w:t>principal family home</w:t>
        </w:r>
      </w:hyperlink>
      <w:r w:rsidRPr="00B64341">
        <w:rPr>
          <w:lang w:val="en-AU"/>
        </w:rPr>
        <w:t xml:space="preserve"> by accepted travel routes and is appropriate for the </w:t>
      </w:r>
      <w:hyperlink w:anchor="Student" w:tooltip="student’s" w:history="1">
        <w:r w:rsidRPr="00B64341">
          <w:rPr>
            <w:rStyle w:val="Hyperlink"/>
            <w:rFonts w:cs="Arial"/>
            <w:lang w:val="en-AU"/>
          </w:rPr>
          <w:t>student’s</w:t>
        </w:r>
      </w:hyperlink>
      <w:r w:rsidRPr="00B64341">
        <w:rPr>
          <w:lang w:val="en-AU"/>
        </w:rPr>
        <w:t xml:space="preserve"> level of education.</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86693" w:rsidRPr="00B64341" w14:paraId="174DFF93" w14:textId="77777777" w:rsidTr="00B21D5B">
        <w:tc>
          <w:tcPr>
            <w:tcW w:w="8364" w:type="dxa"/>
            <w:shd w:val="clear" w:color="auto" w:fill="B6DDE8" w:themeFill="accent5" w:themeFillTint="66"/>
          </w:tcPr>
          <w:p w14:paraId="3C1A9E01" w14:textId="77777777" w:rsidR="00086693" w:rsidRPr="0008448A" w:rsidRDefault="00086693" w:rsidP="0000749D">
            <w:pPr>
              <w:pStyle w:val="ExampleText"/>
              <w:tabs>
                <w:tab w:val="left" w:pos="1134"/>
                <w:tab w:val="left" w:pos="7830"/>
              </w:tabs>
              <w:spacing w:after="120"/>
              <w:ind w:left="318" w:right="318"/>
              <w:rPr>
                <w:rFonts w:ascii="Arial" w:hAnsi="Arial"/>
                <w:b/>
                <w:sz w:val="20"/>
                <w:lang w:val="en-AU"/>
              </w:rPr>
            </w:pPr>
            <w:r w:rsidRPr="0008448A">
              <w:rPr>
                <w:rFonts w:ascii="Arial" w:hAnsi="Arial"/>
                <w:b/>
                <w:sz w:val="20"/>
                <w:lang w:val="en-AU"/>
              </w:rPr>
              <w:t>Example 2</w:t>
            </w:r>
            <w:r w:rsidR="006F5F30" w:rsidRPr="0008448A">
              <w:rPr>
                <w:rFonts w:ascii="Arial" w:hAnsi="Arial"/>
                <w:b/>
                <w:sz w:val="20"/>
                <w:lang w:val="en-AU"/>
              </w:rPr>
              <w:t xml:space="preserve">:  </w:t>
            </w:r>
            <w:r w:rsidRPr="0008448A">
              <w:rPr>
                <w:rFonts w:ascii="Arial" w:hAnsi="Arial"/>
                <w:b/>
                <w:sz w:val="20"/>
                <w:lang w:val="en-AU"/>
              </w:rPr>
              <w:t>Bus service available</w:t>
            </w:r>
          </w:p>
          <w:p w14:paraId="642C6C92" w14:textId="77777777" w:rsidR="00086693" w:rsidRPr="0008448A" w:rsidRDefault="00086693" w:rsidP="002C5848">
            <w:pPr>
              <w:pStyle w:val="ExampleText"/>
              <w:tabs>
                <w:tab w:val="left" w:pos="1134"/>
                <w:tab w:val="left" w:pos="7972"/>
              </w:tabs>
              <w:spacing w:after="120"/>
              <w:ind w:left="318" w:right="176"/>
              <w:rPr>
                <w:rFonts w:ascii="Arial" w:hAnsi="Arial"/>
                <w:sz w:val="20"/>
                <w:lang w:val="en-AU"/>
              </w:rPr>
            </w:pPr>
            <w:r w:rsidRPr="0008448A">
              <w:rPr>
                <w:rFonts w:ascii="Arial" w:hAnsi="Arial"/>
                <w:sz w:val="20"/>
                <w:lang w:val="en-AU"/>
              </w:rPr>
              <w:t>Bruce’s principal family home is a property on the plains below a mountain range.  The nearest school is in a town in the mountains (School A), 30 kilometres from Bruce’s home.  The nearest transport service to School A is 20 kilometres away.  Students in the plains area normally go to the school in a town on the plains (School</w:t>
            </w:r>
            <w:r w:rsidR="0025388B" w:rsidRPr="0008448A">
              <w:rPr>
                <w:rFonts w:ascii="Arial" w:hAnsi="Arial"/>
                <w:sz w:val="20"/>
                <w:lang w:val="en-AU"/>
              </w:rPr>
              <w:t> </w:t>
            </w:r>
            <w:r w:rsidRPr="0008448A">
              <w:rPr>
                <w:rFonts w:ascii="Arial" w:hAnsi="Arial"/>
                <w:sz w:val="20"/>
                <w:lang w:val="en-AU"/>
              </w:rPr>
              <w:t xml:space="preserve">B), 40 kilometres away.  The nearest bus service to School B is </w:t>
            </w:r>
            <w:r w:rsidR="00A107C2" w:rsidRPr="0008448A">
              <w:rPr>
                <w:rFonts w:ascii="Arial" w:hAnsi="Arial"/>
                <w:sz w:val="20"/>
                <w:lang w:val="en-AU"/>
              </w:rPr>
              <w:t>three</w:t>
            </w:r>
            <w:r w:rsidRPr="0008448A">
              <w:rPr>
                <w:rFonts w:ascii="Arial" w:hAnsi="Arial"/>
                <w:sz w:val="20"/>
                <w:lang w:val="en-AU"/>
              </w:rPr>
              <w:t> kilometres from Bruce’s home.  Although Bruce lives closer to School A, his</w:t>
            </w:r>
            <w:r w:rsidR="00A107C2" w:rsidRPr="0008448A">
              <w:rPr>
                <w:rFonts w:ascii="Arial" w:hAnsi="Arial"/>
                <w:sz w:val="20"/>
                <w:lang w:val="en-AU"/>
              </w:rPr>
              <w:t> </w:t>
            </w:r>
            <w:r w:rsidRPr="0008448A">
              <w:rPr>
                <w:rFonts w:ascii="Arial" w:hAnsi="Arial"/>
                <w:sz w:val="20"/>
                <w:lang w:val="en-AU"/>
              </w:rPr>
              <w:t>nearest appropriate state school is School B.  Therefore, Bruce is not geographically isolated from School B.</w:t>
            </w:r>
          </w:p>
        </w:tc>
      </w:tr>
    </w:tbl>
    <w:p w14:paraId="26525869" w14:textId="77777777" w:rsidR="007031C8" w:rsidRPr="00B64341" w:rsidRDefault="004343D9" w:rsidP="00BD2CD2">
      <w:pPr>
        <w:rPr>
          <w:lang w:val="en-AU"/>
        </w:rPr>
      </w:pPr>
      <w:r w:rsidRPr="00B64341">
        <w:rPr>
          <w:lang w:val="en-AU"/>
        </w:rPr>
        <w:t xml:space="preserve">Where the nearest state school is identified by the </w:t>
      </w:r>
      <w:r w:rsidR="0096795F">
        <w:rPr>
          <w:lang w:val="en-AU"/>
        </w:rPr>
        <w:t>state or territory</w:t>
      </w:r>
      <w:r w:rsidRPr="00B64341">
        <w:rPr>
          <w:lang w:val="en-AU"/>
        </w:rPr>
        <w:t xml:space="preserve"> government education authority as a ‘selective’ or ‘specialist’ school, it is not considered to be the nearest appropriate state school unless it is the school the student is attending.</w:t>
      </w:r>
      <w:r w:rsidR="009D47B3" w:rsidRPr="00B64341">
        <w:rPr>
          <w:lang w:val="en-AU"/>
        </w:rPr>
        <w:t xml:space="preserve">  </w:t>
      </w:r>
      <w:r w:rsidR="000E6BF1" w:rsidRPr="00B64341">
        <w:rPr>
          <w:lang w:val="en-AU"/>
        </w:rPr>
        <w:t xml:space="preserve">A ‘selective’ or ‘specialist’ school </w:t>
      </w:r>
      <w:r w:rsidR="000E6BF1" w:rsidRPr="00B64341">
        <w:rPr>
          <w:color w:val="000000"/>
          <w:szCs w:val="24"/>
          <w:lang w:val="en-AU"/>
        </w:rPr>
        <w:t xml:space="preserve">is a school </w:t>
      </w:r>
      <w:r w:rsidR="000E6BF1" w:rsidRPr="00B64341">
        <w:rPr>
          <w:lang w:val="en-AU"/>
        </w:rPr>
        <w:t xml:space="preserve">that caters only for students undertaking a special program, such as a school </w:t>
      </w:r>
      <w:r w:rsidR="000E6BF1" w:rsidRPr="00B64341">
        <w:rPr>
          <w:color w:val="000000"/>
          <w:szCs w:val="24"/>
          <w:lang w:val="en-AU"/>
        </w:rPr>
        <w:t>for gifted and talented students</w:t>
      </w:r>
      <w:r w:rsidR="000E6BF1" w:rsidRPr="00B64341">
        <w:rPr>
          <w:lang w:val="en-AU"/>
        </w:rPr>
        <w:t xml:space="preserve"> </w:t>
      </w:r>
      <w:r w:rsidR="000E6BF1" w:rsidRPr="00B64341">
        <w:rPr>
          <w:color w:val="000000"/>
          <w:szCs w:val="24"/>
          <w:lang w:val="en-AU"/>
        </w:rPr>
        <w:t>or an agricultural high school</w:t>
      </w:r>
      <w:r w:rsidR="000E6BF1" w:rsidRPr="00B64341">
        <w:rPr>
          <w:lang w:val="en-AU"/>
        </w:rPr>
        <w:t xml:space="preserve"> or </w:t>
      </w:r>
      <w:r w:rsidR="000E6BF1" w:rsidRPr="00B64341">
        <w:rPr>
          <w:color w:val="000000"/>
          <w:szCs w:val="24"/>
          <w:lang w:val="en-AU"/>
        </w:rPr>
        <w:t>secondary</w:t>
      </w:r>
      <w:r w:rsidR="000E6BF1" w:rsidRPr="00B64341">
        <w:rPr>
          <w:lang w:val="en-AU"/>
        </w:rPr>
        <w:t xml:space="preserve"> level</w:t>
      </w:r>
      <w:r w:rsidR="000E6BF1" w:rsidRPr="00B64341">
        <w:rPr>
          <w:color w:val="000000"/>
          <w:szCs w:val="24"/>
          <w:lang w:val="en-AU"/>
        </w:rPr>
        <w:t xml:space="preserve"> agricultural college.  A state school that caters for mainstream students but has a special program is not a selective or specialist school</w:t>
      </w:r>
      <w:r w:rsidR="000658E2" w:rsidRPr="00B64341">
        <w:rPr>
          <w:color w:val="000000"/>
          <w:szCs w:val="24"/>
          <w:lang w:val="en-AU"/>
        </w:rPr>
        <w:t xml:space="preserve">.  </w:t>
      </w:r>
    </w:p>
    <w:p w14:paraId="40167BDA" w14:textId="77777777" w:rsidR="007031C8" w:rsidRPr="00B64341" w:rsidRDefault="007031C8" w:rsidP="00BD2CD2">
      <w:pPr>
        <w:rPr>
          <w:lang w:val="en-AU"/>
        </w:rPr>
      </w:pPr>
      <w:r w:rsidRPr="00B64341">
        <w:rPr>
          <w:lang w:val="en-AU"/>
        </w:rPr>
        <w:t xml:space="preserve">If the student has special needs, as defined in </w:t>
      </w:r>
      <w:hyperlink w:anchor="_4.3_Students_with_1" w:tooltip="Students with special needs" w:history="1">
        <w:r w:rsidRPr="00B64341">
          <w:rPr>
            <w:rStyle w:val="Hyperlink"/>
            <w:rFonts w:cs="Arial"/>
            <w:lang w:val="en-AU"/>
          </w:rPr>
          <w:t>4.3</w:t>
        </w:r>
      </w:hyperlink>
      <w:r w:rsidRPr="00B64341">
        <w:rPr>
          <w:lang w:val="en-AU"/>
        </w:rPr>
        <w:t>, the nearest appropriate state school will be the nearest state school that can meet those needs.</w:t>
      </w:r>
    </w:p>
    <w:p w14:paraId="399A2D84" w14:textId="77777777" w:rsidR="007031C8" w:rsidRPr="00B64341" w:rsidRDefault="007031C8" w:rsidP="00BD2CD2">
      <w:pPr>
        <w:rPr>
          <w:lang w:val="en-AU"/>
        </w:rPr>
      </w:pPr>
    </w:p>
    <w:p w14:paraId="6AD0FA31" w14:textId="77777777" w:rsidR="007031C8" w:rsidRPr="00B64341" w:rsidRDefault="00600608" w:rsidP="00227FBA">
      <w:pPr>
        <w:pStyle w:val="Heading4"/>
      </w:pPr>
      <w:bookmarkStart w:id="666" w:name="_Toc234129349"/>
      <w:r w:rsidRPr="00B64341">
        <w:t>4.1.2.2</w:t>
      </w:r>
      <w:r w:rsidRPr="00B64341">
        <w:tab/>
      </w:r>
      <w:r w:rsidR="004343D9" w:rsidRPr="00B64341">
        <w:t>Several schools within 56 kilometres</w:t>
      </w:r>
      <w:bookmarkEnd w:id="666"/>
    </w:p>
    <w:p w14:paraId="6E1B1073" w14:textId="77777777" w:rsidR="007031C8" w:rsidRPr="00B64341" w:rsidRDefault="004343D9" w:rsidP="00BD2CD2">
      <w:pPr>
        <w:rPr>
          <w:lang w:val="en-AU"/>
        </w:rPr>
      </w:pPr>
      <w:r w:rsidRPr="00B64341">
        <w:rPr>
          <w:lang w:val="en-AU"/>
        </w:rPr>
        <w:t>Where there is more than one appropriate state school within 56 kilometres of the principal family home, the</w:t>
      </w:r>
      <w:r w:rsidR="00A107C2">
        <w:rPr>
          <w:lang w:val="en-AU"/>
        </w:rPr>
        <w:t> </w:t>
      </w:r>
      <w:r w:rsidRPr="00B64341">
        <w:rPr>
          <w:lang w:val="en-AU"/>
        </w:rPr>
        <w:t xml:space="preserve">nearest school is the one with the nearest available transport service (see </w:t>
      </w:r>
      <w:hyperlink w:anchor="_Nearest_available_transport" w:tooltip="Nearest available transport service" w:history="1">
        <w:r w:rsidR="007031C8" w:rsidRPr="00B64341">
          <w:rPr>
            <w:rStyle w:val="Hyperlink"/>
            <w:rFonts w:cs="Arial"/>
            <w:lang w:val="en-AU"/>
          </w:rPr>
          <w:t>4.2.2</w:t>
        </w:r>
      </w:hyperlink>
      <w:r w:rsidRPr="00B64341">
        <w:rPr>
          <w:lang w:val="en-AU"/>
        </w:rPr>
        <w:t>).</w:t>
      </w:r>
      <w:bookmarkStart w:id="667" w:name="_4.1.7_Nearest_appropriate_governmen"/>
      <w:bookmarkEnd w:id="667"/>
    </w:p>
    <w:p w14:paraId="1F53064A" w14:textId="77777777" w:rsidR="007031C8" w:rsidRPr="00B64341" w:rsidRDefault="00600608" w:rsidP="00227FBA">
      <w:pPr>
        <w:pStyle w:val="Heading4"/>
      </w:pPr>
      <w:bookmarkStart w:id="668" w:name="_Toc234129350"/>
      <w:r w:rsidRPr="00B64341">
        <w:lastRenderedPageBreak/>
        <w:t>4.1.2.3</w:t>
      </w:r>
      <w:r w:rsidRPr="00B64341">
        <w:tab/>
      </w:r>
      <w:r w:rsidR="004343D9" w:rsidRPr="00B64341">
        <w:t>Tertiary student</w:t>
      </w:r>
      <w:bookmarkEnd w:id="668"/>
    </w:p>
    <w:p w14:paraId="4F24F7C2" w14:textId="77777777" w:rsidR="007031C8" w:rsidRPr="00B64341" w:rsidRDefault="004343D9" w:rsidP="00BD2CD2">
      <w:pPr>
        <w:rPr>
          <w:lang w:val="en-AU"/>
        </w:rPr>
      </w:pPr>
      <w:r w:rsidRPr="00B64341">
        <w:rPr>
          <w:lang w:val="en-AU"/>
        </w:rPr>
        <w:t>The nearest appropriate state school for a tertiary student is the nearest state school that offers the year or grade of secondary schooling that would be appropriate for the student, if they had continued to study at a secondary school.</w:t>
      </w:r>
    </w:p>
    <w:p w14:paraId="5841B421" w14:textId="77777777" w:rsidR="00086693" w:rsidRPr="00B64341" w:rsidRDefault="00086693" w:rsidP="00BD2CD2">
      <w:pPr>
        <w:rPr>
          <w:lang w:val="en-AU"/>
        </w:rPr>
      </w:pPr>
    </w:p>
    <w:p w14:paraId="6BA829FB" w14:textId="77777777" w:rsidR="007031C8" w:rsidRPr="00B64341" w:rsidRDefault="00600608" w:rsidP="00227FBA">
      <w:pPr>
        <w:pStyle w:val="Heading4"/>
      </w:pPr>
      <w:bookmarkStart w:id="669" w:name="_Toc234129351"/>
      <w:r w:rsidRPr="00B64341">
        <w:t>4.1.2.4</w:t>
      </w:r>
      <w:r w:rsidRPr="00B64341">
        <w:tab/>
      </w:r>
      <w:r w:rsidR="004343D9" w:rsidRPr="00B64341">
        <w:t xml:space="preserve">Principal family home near </w:t>
      </w:r>
      <w:r w:rsidR="0096795F">
        <w:t>state or territory</w:t>
      </w:r>
      <w:r w:rsidR="004343D9" w:rsidRPr="00B64341">
        <w:t xml:space="preserve"> border</w:t>
      </w:r>
      <w:bookmarkEnd w:id="669"/>
    </w:p>
    <w:p w14:paraId="2D5F73C7" w14:textId="77777777" w:rsidR="007031C8" w:rsidRPr="00B64341" w:rsidRDefault="004343D9" w:rsidP="002310DB">
      <w:pPr>
        <w:pStyle w:val="Bullet"/>
        <w:numPr>
          <w:ilvl w:val="0"/>
          <w:numId w:val="0"/>
        </w:numPr>
        <w:tabs>
          <w:tab w:val="left" w:pos="1134"/>
        </w:tabs>
        <w:spacing w:after="120"/>
        <w:rPr>
          <w:rFonts w:cs="Arial"/>
          <w:lang w:val="en-AU"/>
        </w:rPr>
      </w:pPr>
      <w:r w:rsidRPr="00B64341">
        <w:rPr>
          <w:rFonts w:cs="Arial"/>
          <w:lang w:val="en-AU"/>
        </w:rPr>
        <w:t xml:space="preserve">If the student attends a school in the home </w:t>
      </w:r>
      <w:r w:rsidR="0096795F">
        <w:rPr>
          <w:rFonts w:cs="Arial"/>
          <w:lang w:val="en-AU"/>
        </w:rPr>
        <w:t>state or territory</w:t>
      </w:r>
      <w:r w:rsidRPr="00B64341">
        <w:rPr>
          <w:rFonts w:cs="Arial"/>
          <w:lang w:val="en-AU"/>
        </w:rPr>
        <w:t xml:space="preserve">, the nearest appropriate state school is the school meeting the usual definition (see above) in the same </w:t>
      </w:r>
      <w:r w:rsidR="0096795F">
        <w:rPr>
          <w:rFonts w:cs="Arial"/>
          <w:lang w:val="en-AU"/>
        </w:rPr>
        <w:t>state or territory</w:t>
      </w:r>
      <w:r w:rsidRPr="00B64341">
        <w:rPr>
          <w:rFonts w:cs="Arial"/>
          <w:lang w:val="en-AU"/>
        </w:rPr>
        <w:t xml:space="preserve"> as the principal family home (even if there is a closer school in the adjacent </w:t>
      </w:r>
      <w:r w:rsidR="0096795F">
        <w:rPr>
          <w:rFonts w:cs="Arial"/>
          <w:lang w:val="en-AU"/>
        </w:rPr>
        <w:t>state or territory</w:t>
      </w:r>
      <w:r w:rsidRPr="00B64341">
        <w:rPr>
          <w:rFonts w:cs="Arial"/>
          <w:lang w:val="en-AU"/>
        </w:rPr>
        <w:t>).</w:t>
      </w:r>
    </w:p>
    <w:p w14:paraId="41E95ADB" w14:textId="77777777" w:rsidR="007031C8" w:rsidRPr="00B64341" w:rsidRDefault="004F2EEC" w:rsidP="002310DB">
      <w:pPr>
        <w:pStyle w:val="BulletLast"/>
        <w:numPr>
          <w:ilvl w:val="0"/>
          <w:numId w:val="0"/>
        </w:numPr>
        <w:tabs>
          <w:tab w:val="left" w:pos="1134"/>
        </w:tabs>
        <w:spacing w:after="120"/>
        <w:rPr>
          <w:rFonts w:cs="Arial"/>
          <w:lang w:val="en-AU"/>
        </w:rPr>
      </w:pPr>
      <w:r w:rsidRPr="00B64341">
        <w:rPr>
          <w:rFonts w:cs="Arial"/>
          <w:lang w:val="en-AU"/>
        </w:rPr>
        <w:t>However, i</w:t>
      </w:r>
      <w:r w:rsidR="004343D9" w:rsidRPr="00B64341">
        <w:rPr>
          <w:rFonts w:cs="Arial"/>
          <w:lang w:val="en-AU"/>
        </w:rPr>
        <w:t xml:space="preserve">f the student attends a school in another </w:t>
      </w:r>
      <w:r w:rsidR="0096795F">
        <w:rPr>
          <w:rFonts w:cs="Arial"/>
          <w:lang w:val="en-AU"/>
        </w:rPr>
        <w:t>state or territory</w:t>
      </w:r>
      <w:r w:rsidR="004343D9" w:rsidRPr="00B64341">
        <w:rPr>
          <w:rFonts w:cs="Arial"/>
          <w:lang w:val="en-AU"/>
        </w:rPr>
        <w:t xml:space="preserve">, the nearest appropriate state school is the school meeting the usual definition (see above) in either the home </w:t>
      </w:r>
      <w:r w:rsidR="0096795F">
        <w:rPr>
          <w:rFonts w:cs="Arial"/>
          <w:lang w:val="en-AU"/>
        </w:rPr>
        <w:t>state or territory</w:t>
      </w:r>
      <w:r w:rsidR="004343D9" w:rsidRPr="00B64341">
        <w:rPr>
          <w:rFonts w:cs="Arial"/>
          <w:lang w:val="en-AU"/>
        </w:rPr>
        <w:t xml:space="preserve"> or the adjacent </w:t>
      </w:r>
      <w:r w:rsidR="0096795F">
        <w:rPr>
          <w:rFonts w:cs="Arial"/>
          <w:lang w:val="en-AU"/>
        </w:rPr>
        <w:t>state or territory</w:t>
      </w:r>
      <w:r w:rsidR="004343D9" w:rsidRPr="00B64341">
        <w:rPr>
          <w:rFonts w:cs="Arial"/>
          <w:lang w:val="en-AU"/>
        </w:rPr>
        <w:t>.</w:t>
      </w:r>
    </w:p>
    <w:p w14:paraId="304F5AED" w14:textId="77777777" w:rsidR="007031C8" w:rsidRPr="00B64341" w:rsidRDefault="007031C8" w:rsidP="002310DB">
      <w:pPr>
        <w:pStyle w:val="BulletLast"/>
        <w:numPr>
          <w:ilvl w:val="0"/>
          <w:numId w:val="0"/>
        </w:numPr>
        <w:tabs>
          <w:tab w:val="left" w:pos="1134"/>
        </w:tabs>
        <w:spacing w:after="120"/>
        <w:rPr>
          <w:rFonts w:cs="Arial"/>
          <w:lang w:val="en-AU"/>
        </w:rPr>
      </w:pPr>
    </w:p>
    <w:p w14:paraId="6F6007FE" w14:textId="77777777" w:rsidR="007031C8" w:rsidRPr="00B64341" w:rsidRDefault="004343D9" w:rsidP="002310DB">
      <w:pPr>
        <w:pStyle w:val="Heading3"/>
        <w:spacing w:before="120" w:after="120"/>
        <w:rPr>
          <w:lang w:val="en-AU"/>
        </w:rPr>
      </w:pPr>
      <w:bookmarkStart w:id="670" w:name="_4.1.3_Limited_programme"/>
      <w:bookmarkStart w:id="671" w:name="_4.1.3_Limited_programme_schools"/>
      <w:bookmarkStart w:id="672" w:name="_Toc161552233"/>
      <w:bookmarkStart w:id="673" w:name="_Toc234129352"/>
      <w:bookmarkStart w:id="674" w:name="_Toc264368425"/>
      <w:bookmarkStart w:id="675" w:name="_Toc418251863"/>
      <w:bookmarkEnd w:id="670"/>
      <w:bookmarkEnd w:id="671"/>
      <w:r w:rsidRPr="00B64341">
        <w:rPr>
          <w:lang w:val="en-AU"/>
        </w:rPr>
        <w:t>4.1.3</w:t>
      </w:r>
      <w:r w:rsidRPr="00B64341">
        <w:rPr>
          <w:lang w:val="en-AU"/>
        </w:rPr>
        <w:tab/>
        <w:t xml:space="preserve">Limited program </w:t>
      </w:r>
      <w:r w:rsidR="00543869">
        <w:rPr>
          <w:lang w:val="en-AU"/>
        </w:rPr>
        <w:t xml:space="preserve">or 'bypass' </w:t>
      </w:r>
      <w:r w:rsidRPr="00B64341">
        <w:rPr>
          <w:lang w:val="en-AU"/>
        </w:rPr>
        <w:t>schools</w:t>
      </w:r>
      <w:bookmarkEnd w:id="672"/>
      <w:bookmarkEnd w:id="673"/>
      <w:bookmarkEnd w:id="674"/>
      <w:bookmarkEnd w:id="675"/>
    </w:p>
    <w:p w14:paraId="521F8991" w14:textId="77777777" w:rsidR="00982AC8" w:rsidRDefault="004343D9" w:rsidP="00BD2CD2">
      <w:pPr>
        <w:rPr>
          <w:lang w:val="en-AU"/>
        </w:rPr>
      </w:pPr>
      <w:r w:rsidRPr="00B64341">
        <w:rPr>
          <w:lang w:val="en-AU"/>
        </w:rPr>
        <w:t xml:space="preserve">Limited program </w:t>
      </w:r>
      <w:r w:rsidR="00543869">
        <w:rPr>
          <w:lang w:val="en-AU"/>
        </w:rPr>
        <w:t xml:space="preserve">or 'bypass' </w:t>
      </w:r>
      <w:r w:rsidRPr="00B64341">
        <w:rPr>
          <w:lang w:val="en-AU"/>
        </w:rPr>
        <w:t xml:space="preserve">schools are not </w:t>
      </w:r>
      <w:hyperlink w:anchor="AppropriateStateSchool" w:tooltip="appropriate state schools" w:history="1">
        <w:r w:rsidRPr="00B64341">
          <w:rPr>
            <w:rStyle w:val="Hyperlink"/>
            <w:rFonts w:cs="Arial"/>
            <w:lang w:val="en-AU"/>
          </w:rPr>
          <w:t>appropriate state</w:t>
        </w:r>
        <w:bookmarkStart w:id="676" w:name="_Hlt205691406"/>
        <w:r w:rsidRPr="00B64341">
          <w:rPr>
            <w:rStyle w:val="Hyperlink"/>
            <w:rFonts w:cs="Arial"/>
            <w:lang w:val="en-AU"/>
          </w:rPr>
          <w:t xml:space="preserve"> </w:t>
        </w:r>
        <w:bookmarkEnd w:id="676"/>
        <w:r w:rsidRPr="00B64341">
          <w:rPr>
            <w:rStyle w:val="Hyperlink"/>
            <w:rFonts w:cs="Arial"/>
            <w:lang w:val="en-AU"/>
          </w:rPr>
          <w:t>schools</w:t>
        </w:r>
      </w:hyperlink>
      <w:r w:rsidRPr="00B64341">
        <w:rPr>
          <w:lang w:val="en-AU"/>
        </w:rPr>
        <w:t xml:space="preserve"> when determining a </w:t>
      </w:r>
      <w:hyperlink w:anchor="Student" w:tooltip="student’s" w:history="1">
        <w:r w:rsidRPr="00B64341">
          <w:rPr>
            <w:rStyle w:val="Hyperlink"/>
            <w:rFonts w:cs="Arial"/>
            <w:lang w:val="en-AU"/>
          </w:rPr>
          <w:t>stude</w:t>
        </w:r>
        <w:bookmarkStart w:id="677" w:name="_Hlt205700123"/>
        <w:r w:rsidRPr="00B64341">
          <w:rPr>
            <w:rStyle w:val="Hyperlink"/>
            <w:rFonts w:cs="Arial"/>
            <w:lang w:val="en-AU"/>
          </w:rPr>
          <w:t>n</w:t>
        </w:r>
        <w:bookmarkEnd w:id="677"/>
        <w:r w:rsidRPr="00B64341">
          <w:rPr>
            <w:rStyle w:val="Hyperlink"/>
            <w:rFonts w:cs="Arial"/>
            <w:lang w:val="en-AU"/>
          </w:rPr>
          <w:t>t’s</w:t>
        </w:r>
      </w:hyperlink>
      <w:r w:rsidRPr="00B64341">
        <w:rPr>
          <w:lang w:val="en-AU"/>
        </w:rPr>
        <w:t xml:space="preserve"> geographic isolation for AIC Scheme eligibility</w:t>
      </w:r>
      <w:r w:rsidR="0093742F" w:rsidRPr="00B64341">
        <w:rPr>
          <w:lang w:val="en-AU"/>
        </w:rPr>
        <w:t xml:space="preserve">.  </w:t>
      </w:r>
    </w:p>
    <w:p w14:paraId="1EED67E7" w14:textId="77777777" w:rsidR="00982AC8" w:rsidRPr="00B64341" w:rsidRDefault="00982AC8" w:rsidP="00982AC8">
      <w:pPr>
        <w:pStyle w:val="DashLast"/>
        <w:tabs>
          <w:tab w:val="left" w:pos="1134"/>
        </w:tabs>
        <w:spacing w:after="120"/>
        <w:rPr>
          <w:rFonts w:cs="Arial"/>
          <w:lang w:val="en-AU"/>
        </w:rPr>
      </w:pPr>
      <w:r w:rsidRPr="00B64341">
        <w:rPr>
          <w:rFonts w:cs="Arial"/>
          <w:lang w:val="en-AU"/>
        </w:rPr>
        <w:t xml:space="preserve">These schools are identified by the </w:t>
      </w:r>
      <w:r>
        <w:rPr>
          <w:rFonts w:cs="Arial"/>
          <w:lang w:val="en-AU"/>
        </w:rPr>
        <w:t>state or territory</w:t>
      </w:r>
      <w:r w:rsidRPr="00B64341">
        <w:rPr>
          <w:rFonts w:cs="Arial"/>
          <w:lang w:val="en-AU"/>
        </w:rPr>
        <w:t xml:space="preserve"> government education authority responsible for that jurisdiction.  It is not a matter for DHS or the Australian Government generally to determine the appropriateness of a given school as the </w:t>
      </w:r>
      <w:r>
        <w:rPr>
          <w:rFonts w:cs="Arial"/>
          <w:lang w:val="en-AU"/>
        </w:rPr>
        <w:t>state or territory</w:t>
      </w:r>
      <w:r w:rsidRPr="00B64341">
        <w:rPr>
          <w:rFonts w:cs="Arial"/>
          <w:lang w:val="en-AU"/>
        </w:rPr>
        <w:t xml:space="preserve"> government education authority responsible is best placed to recognise local educational needs.</w:t>
      </w:r>
    </w:p>
    <w:p w14:paraId="14B7D5CC" w14:textId="77777777" w:rsidR="007031C8" w:rsidRPr="00B64341" w:rsidRDefault="004343D9" w:rsidP="00BD2CD2">
      <w:pPr>
        <w:rPr>
          <w:lang w:val="en-AU"/>
        </w:rPr>
      </w:pPr>
      <w:r w:rsidRPr="00B64341">
        <w:rPr>
          <w:lang w:val="en-AU"/>
        </w:rPr>
        <w:t>These schools are</w:t>
      </w:r>
      <w:r w:rsidR="004F2EEC" w:rsidRPr="00B64341">
        <w:rPr>
          <w:lang w:val="en-AU"/>
        </w:rPr>
        <w:t xml:space="preserve"> typically</w:t>
      </w:r>
      <w:r w:rsidRPr="00B64341">
        <w:rPr>
          <w:lang w:val="en-AU"/>
        </w:rPr>
        <w:t>:</w:t>
      </w:r>
    </w:p>
    <w:p w14:paraId="6B91B485"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primary schools where the syllabus and teaching arrangements are specifically geared to </w:t>
      </w:r>
      <w:r w:rsidR="00EF1068" w:rsidRPr="00B64341">
        <w:rPr>
          <w:rFonts w:cs="Arial"/>
          <w:lang w:val="en-AU"/>
        </w:rPr>
        <w:t xml:space="preserve">meet </w:t>
      </w:r>
      <w:r w:rsidR="008A1D89" w:rsidRPr="00B64341">
        <w:rPr>
          <w:rFonts w:cs="Arial"/>
          <w:lang w:val="en-AU"/>
        </w:rPr>
        <w:t xml:space="preserve">particular </w:t>
      </w:r>
      <w:r w:rsidR="00EF1068" w:rsidRPr="00B64341">
        <w:rPr>
          <w:rFonts w:cs="Arial"/>
          <w:lang w:val="en-AU"/>
        </w:rPr>
        <w:t xml:space="preserve">requirements and may be considered limited </w:t>
      </w:r>
      <w:r w:rsidR="00141EED" w:rsidRPr="00B64341">
        <w:rPr>
          <w:rFonts w:cs="Arial"/>
          <w:lang w:val="en-AU"/>
        </w:rPr>
        <w:t>compared</w:t>
      </w:r>
      <w:r w:rsidR="00EF1068" w:rsidRPr="00B64341">
        <w:rPr>
          <w:rFonts w:cs="Arial"/>
          <w:lang w:val="en-AU"/>
        </w:rPr>
        <w:t xml:space="preserve"> to the general curriculum of the state or territory</w:t>
      </w:r>
      <w:r w:rsidR="00086693" w:rsidRPr="00B64341">
        <w:rPr>
          <w:rFonts w:cs="Arial"/>
          <w:lang w:val="en-AU"/>
        </w:rPr>
        <w:t>;</w:t>
      </w:r>
    </w:p>
    <w:p w14:paraId="4FC7421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secondary schools that either:</w:t>
      </w:r>
    </w:p>
    <w:p w14:paraId="2A400650"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do not offer a full range of years or grades</w:t>
      </w:r>
      <w:r w:rsidR="00BF6155" w:rsidRPr="00B64341">
        <w:rPr>
          <w:rFonts w:cs="Arial"/>
          <w:lang w:val="en-AU"/>
        </w:rPr>
        <w:t>;</w:t>
      </w:r>
    </w:p>
    <w:p w14:paraId="753EF23E"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do not provide adequate facilities or programs to enable a student to gain a Year 12 certificate or tertiary entrance score</w:t>
      </w:r>
      <w:r w:rsidR="00BF6155" w:rsidRPr="00B64341">
        <w:rPr>
          <w:rFonts w:cs="Arial"/>
          <w:lang w:val="en-AU"/>
        </w:rPr>
        <w:t>;</w:t>
      </w:r>
    </w:p>
    <w:p w14:paraId="0AE023CC" w14:textId="77777777" w:rsidR="007031C8" w:rsidRPr="00B64341" w:rsidRDefault="004343D9" w:rsidP="003778D0">
      <w:pPr>
        <w:pStyle w:val="andor"/>
        <w:tabs>
          <w:tab w:val="left" w:pos="1134"/>
        </w:tabs>
        <w:spacing w:after="120"/>
        <w:ind w:left="1134"/>
        <w:rPr>
          <w:rFonts w:cs="Arial"/>
          <w:lang w:val="en-AU"/>
        </w:rPr>
      </w:pPr>
      <w:r w:rsidRPr="00B64341">
        <w:rPr>
          <w:rFonts w:cs="Arial"/>
          <w:lang w:val="en-AU"/>
        </w:rPr>
        <w:t>or</w:t>
      </w:r>
    </w:p>
    <w:p w14:paraId="53C9F28B" w14:textId="77777777" w:rsidR="004F2EEC"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 xml:space="preserve">have a syllabus and teaching arrangements that are specifically geared to </w:t>
      </w:r>
      <w:r w:rsidR="00EF1068" w:rsidRPr="00B64341">
        <w:rPr>
          <w:rFonts w:cs="Arial"/>
          <w:lang w:val="en-AU"/>
        </w:rPr>
        <w:t xml:space="preserve">meet </w:t>
      </w:r>
      <w:r w:rsidR="002B58D6" w:rsidRPr="00982AC8">
        <w:rPr>
          <w:lang w:val="en-AU"/>
        </w:rPr>
        <w:t>the needs of particular</w:t>
      </w:r>
      <w:r w:rsidR="002B58D6">
        <w:rPr>
          <w:lang w:val="en-AU"/>
        </w:rPr>
        <w:t xml:space="preserve"> students</w:t>
      </w:r>
      <w:r w:rsidR="002B58D6" w:rsidRPr="00B64341">
        <w:rPr>
          <w:rFonts w:cs="Arial"/>
          <w:lang w:val="en-AU"/>
        </w:rPr>
        <w:t xml:space="preserve"> </w:t>
      </w:r>
      <w:r w:rsidR="00EF1068" w:rsidRPr="00B64341">
        <w:rPr>
          <w:rFonts w:cs="Arial"/>
          <w:lang w:val="en-AU"/>
        </w:rPr>
        <w:t xml:space="preserve">and may be considered limited </w:t>
      </w:r>
      <w:r w:rsidR="00141EED" w:rsidRPr="00B64341">
        <w:rPr>
          <w:rFonts w:cs="Arial"/>
          <w:lang w:val="en-AU"/>
        </w:rPr>
        <w:t>compared</w:t>
      </w:r>
      <w:r w:rsidR="00EF1068" w:rsidRPr="00B64341">
        <w:rPr>
          <w:rFonts w:cs="Arial"/>
          <w:lang w:val="en-AU"/>
        </w:rPr>
        <w:t xml:space="preserve"> to the general curriculum of the state or territory</w:t>
      </w:r>
      <w:r w:rsidRPr="00B64341">
        <w:rPr>
          <w:rFonts w:cs="Arial"/>
          <w:lang w:val="en-AU"/>
        </w:rPr>
        <w:t>.</w:t>
      </w:r>
    </w:p>
    <w:p w14:paraId="056AA97F" w14:textId="77777777" w:rsidR="007031C8" w:rsidRPr="00B64341" w:rsidRDefault="007031C8" w:rsidP="00BD2CD2">
      <w:pPr>
        <w:rPr>
          <w:lang w:val="en-AU"/>
        </w:rPr>
      </w:pPr>
      <w:bookmarkStart w:id="678" w:name="_Toc161552234"/>
    </w:p>
    <w:p w14:paraId="67F52F4C" w14:textId="77777777" w:rsidR="007031C8" w:rsidRPr="005E1ABB" w:rsidRDefault="004343D9" w:rsidP="002310DB">
      <w:pPr>
        <w:pStyle w:val="Heading2"/>
        <w:spacing w:before="120" w:after="120"/>
      </w:pPr>
      <w:bookmarkStart w:id="679" w:name="_4.2_Geographical_isolation"/>
      <w:bookmarkStart w:id="680" w:name="_4.2_Geographical_isolation_rules"/>
      <w:bookmarkStart w:id="681" w:name="_Toc234129353"/>
      <w:bookmarkStart w:id="682" w:name="_Toc264368426"/>
      <w:bookmarkStart w:id="683" w:name="_Toc418251864"/>
      <w:bookmarkStart w:id="684" w:name="_Toc469647170"/>
      <w:bookmarkEnd w:id="679"/>
      <w:bookmarkEnd w:id="680"/>
      <w:r w:rsidRPr="005E1ABB">
        <w:t>4.2</w:t>
      </w:r>
      <w:r w:rsidRPr="005E1ABB">
        <w:tab/>
        <w:t>Geographical isolation rules</w:t>
      </w:r>
      <w:bookmarkEnd w:id="678"/>
      <w:bookmarkEnd w:id="681"/>
      <w:bookmarkEnd w:id="682"/>
      <w:bookmarkEnd w:id="683"/>
      <w:bookmarkEnd w:id="684"/>
    </w:p>
    <w:p w14:paraId="44245F5C" w14:textId="77777777" w:rsidR="007031C8" w:rsidRPr="00B64341" w:rsidRDefault="004343D9" w:rsidP="00BD2CD2">
      <w:pPr>
        <w:rPr>
          <w:lang w:val="en-AU"/>
        </w:rPr>
      </w:pPr>
      <w:r w:rsidRPr="00B64341">
        <w:rPr>
          <w:lang w:val="en-AU"/>
        </w:rPr>
        <w:t xml:space="preserve">This section outlines the geographical isolation conditions that must be met by the </w:t>
      </w:r>
      <w:hyperlink w:anchor="Student" w:tooltip="Student" w:history="1">
        <w:r w:rsidR="00B10E0C">
          <w:rPr>
            <w:rStyle w:val="Hyperlink"/>
            <w:rFonts w:cs="Arial"/>
            <w:lang w:val="en-AU"/>
          </w:rPr>
          <w:t>Student</w:t>
        </w:r>
      </w:hyperlink>
      <w:r w:rsidRPr="00B64341">
        <w:rPr>
          <w:lang w:val="en-AU"/>
        </w:rPr>
        <w:t xml:space="preserve"> to be eligible for the AIC Scheme.</w:t>
      </w:r>
    </w:p>
    <w:p w14:paraId="426B23B7" w14:textId="77777777" w:rsidR="007031C8" w:rsidRPr="00B64341" w:rsidRDefault="004238B4" w:rsidP="00E248E8">
      <w:pPr>
        <w:pStyle w:val="Links"/>
      </w:pPr>
      <w:hyperlink w:anchor="_4.2.1_Summary_of_1" w:tooltip="Summary of rules" w:history="1">
        <w:r w:rsidR="004343D9" w:rsidRPr="00B64341">
          <w:rPr>
            <w:rStyle w:val="Hyperlink"/>
          </w:rPr>
          <w:t>4.2.</w:t>
        </w:r>
        <w:bookmarkStart w:id="685" w:name="_Hlt205700266"/>
        <w:r w:rsidR="004343D9" w:rsidRPr="00B64341">
          <w:rPr>
            <w:rStyle w:val="Hyperlink"/>
          </w:rPr>
          <w:t>1</w:t>
        </w:r>
        <w:bookmarkEnd w:id="685"/>
      </w:hyperlink>
      <w:r w:rsidR="004343D9" w:rsidRPr="00B64341">
        <w:tab/>
        <w:t>Summary of rules</w:t>
      </w:r>
    </w:p>
    <w:p w14:paraId="2345EE69" w14:textId="77777777" w:rsidR="007031C8" w:rsidRPr="00B64341" w:rsidRDefault="004238B4" w:rsidP="00E248E8">
      <w:pPr>
        <w:pStyle w:val="Links"/>
      </w:pPr>
      <w:hyperlink w:anchor="_4.2.2_Applying_Rules" w:tooltip="Applying Rules 1 and 2 (distance to school)" w:history="1">
        <w:r w:rsidR="004343D9" w:rsidRPr="00B64341">
          <w:rPr>
            <w:rStyle w:val="Hyperlink"/>
          </w:rPr>
          <w:t>4.2.</w:t>
        </w:r>
        <w:bookmarkStart w:id="686" w:name="_Hlt205700269"/>
        <w:r w:rsidR="004343D9" w:rsidRPr="00B64341">
          <w:rPr>
            <w:rStyle w:val="Hyperlink"/>
          </w:rPr>
          <w:t>2</w:t>
        </w:r>
        <w:bookmarkEnd w:id="686"/>
      </w:hyperlink>
      <w:r w:rsidR="004343D9" w:rsidRPr="00B64341">
        <w:tab/>
        <w:t>Applying Rules 1 and 2 (distance to school)</w:t>
      </w:r>
    </w:p>
    <w:p w14:paraId="4CD7FE32" w14:textId="77777777" w:rsidR="007031C8" w:rsidRPr="00B64341" w:rsidRDefault="004238B4" w:rsidP="00E248E8">
      <w:pPr>
        <w:pStyle w:val="Links"/>
      </w:pPr>
      <w:hyperlink w:anchor="_4.2.3_Applying_Rule_1" w:tooltip="Applying Rule 3 (reasonable access)" w:history="1">
        <w:r w:rsidR="004343D9" w:rsidRPr="00B64341">
          <w:rPr>
            <w:rStyle w:val="Hyperlink"/>
          </w:rPr>
          <w:t>4.2</w:t>
        </w:r>
        <w:bookmarkStart w:id="687" w:name="_Hlt205700273"/>
        <w:r w:rsidR="004343D9" w:rsidRPr="00B64341">
          <w:rPr>
            <w:rStyle w:val="Hyperlink"/>
          </w:rPr>
          <w:t>.</w:t>
        </w:r>
        <w:bookmarkEnd w:id="687"/>
        <w:r w:rsidR="004343D9" w:rsidRPr="00B64341">
          <w:rPr>
            <w:rStyle w:val="Hyperlink"/>
          </w:rPr>
          <w:t>3</w:t>
        </w:r>
      </w:hyperlink>
      <w:r w:rsidR="004343D9" w:rsidRPr="00B64341">
        <w:tab/>
        <w:t>Appl</w:t>
      </w:r>
      <w:r w:rsidR="00BF6155" w:rsidRPr="00B64341">
        <w:t>ying Rule 3 (reasonable access)</w:t>
      </w:r>
    </w:p>
    <w:p w14:paraId="153FAC05" w14:textId="77777777" w:rsidR="004D7CB3" w:rsidRPr="00B64341" w:rsidRDefault="004D7CB3" w:rsidP="00BD2CD2">
      <w:pPr>
        <w:rPr>
          <w:lang w:val="en-AU"/>
        </w:rPr>
      </w:pPr>
      <w:bookmarkStart w:id="688" w:name="_4.2.1_Summary_of"/>
      <w:bookmarkStart w:id="689" w:name="_4.2.1_Summary_of_rules"/>
      <w:bookmarkStart w:id="690" w:name="_Toc161552235"/>
      <w:bookmarkStart w:id="691" w:name="_Toc234129354"/>
      <w:bookmarkStart w:id="692" w:name="_Toc264368427"/>
      <w:bookmarkEnd w:id="688"/>
      <w:bookmarkEnd w:id="689"/>
    </w:p>
    <w:p w14:paraId="46B6E5DA" w14:textId="77777777" w:rsidR="002C5848" w:rsidRDefault="002C5848">
      <w:pPr>
        <w:spacing w:before="0" w:after="0"/>
        <w:rPr>
          <w:rFonts w:ascii="Georgia" w:hAnsi="Georgia"/>
          <w:color w:val="62B5CC"/>
          <w:sz w:val="28"/>
          <w:lang w:val="en-AU"/>
        </w:rPr>
      </w:pPr>
      <w:r>
        <w:rPr>
          <w:lang w:val="en-AU"/>
        </w:rPr>
        <w:br w:type="page"/>
      </w:r>
    </w:p>
    <w:p w14:paraId="719CB236" w14:textId="77777777" w:rsidR="007031C8" w:rsidRPr="00B64341" w:rsidRDefault="004343D9" w:rsidP="002310DB">
      <w:pPr>
        <w:pStyle w:val="Heading3"/>
        <w:spacing w:before="120" w:after="120"/>
        <w:rPr>
          <w:lang w:val="en-AU"/>
        </w:rPr>
      </w:pPr>
      <w:bookmarkStart w:id="693" w:name="_4.2.1_Summary_of_1"/>
      <w:bookmarkStart w:id="694" w:name="_Toc418251865"/>
      <w:bookmarkEnd w:id="693"/>
      <w:r w:rsidRPr="00B64341">
        <w:rPr>
          <w:lang w:val="en-AU"/>
        </w:rPr>
        <w:lastRenderedPageBreak/>
        <w:t>4.2.1</w:t>
      </w:r>
      <w:r w:rsidRPr="00B64341">
        <w:rPr>
          <w:lang w:val="en-AU"/>
        </w:rPr>
        <w:tab/>
        <w:t>Summary</w:t>
      </w:r>
      <w:bookmarkEnd w:id="690"/>
      <w:r w:rsidRPr="00B64341">
        <w:rPr>
          <w:lang w:val="en-AU"/>
        </w:rPr>
        <w:t xml:space="preserve"> of rules</w:t>
      </w:r>
      <w:bookmarkEnd w:id="691"/>
      <w:bookmarkEnd w:id="692"/>
      <w:bookmarkEnd w:id="694"/>
    </w:p>
    <w:p w14:paraId="236DAF8A" w14:textId="77777777" w:rsidR="006510D3" w:rsidRDefault="004343D9" w:rsidP="006510D3">
      <w:pPr>
        <w:tabs>
          <w:tab w:val="left" w:pos="993"/>
        </w:tabs>
        <w:ind w:left="993" w:hanging="993"/>
        <w:rPr>
          <w:lang w:val="en-AU"/>
        </w:rPr>
      </w:pPr>
      <w:r w:rsidRPr="00B64341">
        <w:rPr>
          <w:lang w:val="en-AU"/>
        </w:rPr>
        <w:t xml:space="preserve">A </w:t>
      </w:r>
      <w:hyperlink w:anchor="Student" w:tooltip="student" w:history="1">
        <w:r w:rsidRPr="00B64341">
          <w:rPr>
            <w:rStyle w:val="Hyperlink"/>
            <w:rFonts w:cs="Arial"/>
            <w:lang w:val="en-AU"/>
          </w:rPr>
          <w:t>stude</w:t>
        </w:r>
        <w:bookmarkStart w:id="695" w:name="_Hlt205700278"/>
        <w:r w:rsidRPr="00B64341">
          <w:rPr>
            <w:rStyle w:val="Hyperlink"/>
            <w:rFonts w:cs="Arial"/>
            <w:lang w:val="en-AU"/>
          </w:rPr>
          <w:t>n</w:t>
        </w:r>
        <w:bookmarkEnd w:id="695"/>
        <w:r w:rsidRPr="00B64341">
          <w:rPr>
            <w:rStyle w:val="Hyperlink"/>
            <w:rFonts w:cs="Arial"/>
            <w:lang w:val="en-AU"/>
          </w:rPr>
          <w:t>t</w:t>
        </w:r>
      </w:hyperlink>
      <w:r w:rsidRPr="00B64341">
        <w:rPr>
          <w:lang w:val="en-AU"/>
        </w:rPr>
        <w:t xml:space="preserve"> is regarded as geographically isolated from appropriate schooling if one of the following rules is met:</w:t>
      </w:r>
    </w:p>
    <w:p w14:paraId="41F40697" w14:textId="77777777" w:rsidR="007031C8" w:rsidRPr="00B64341" w:rsidRDefault="006510D3" w:rsidP="006510D3">
      <w:pPr>
        <w:tabs>
          <w:tab w:val="left" w:pos="993"/>
        </w:tabs>
        <w:ind w:left="993" w:hanging="993"/>
        <w:rPr>
          <w:lang w:val="en-AU"/>
        </w:rPr>
      </w:pPr>
      <w:r>
        <w:rPr>
          <w:lang w:val="en-AU"/>
        </w:rPr>
        <w:t>Rule 1:</w:t>
      </w:r>
      <w:r>
        <w:rPr>
          <w:lang w:val="en-AU"/>
        </w:rPr>
        <w:tab/>
      </w:r>
      <w:r w:rsidR="004343D9" w:rsidRPr="00B64341">
        <w:rPr>
          <w:lang w:val="en-AU"/>
        </w:rPr>
        <w:t xml:space="preserve">The distance between the </w:t>
      </w:r>
      <w:hyperlink w:anchor="PrincipalFamilyHome" w:tooltip="principal family home" w:history="1">
        <w:r w:rsidR="004343D9" w:rsidRPr="00B64341">
          <w:rPr>
            <w:rStyle w:val="Hyperlink"/>
            <w:rFonts w:cs="Arial"/>
            <w:lang w:val="en-AU"/>
          </w:rPr>
          <w:t>principal fam</w:t>
        </w:r>
        <w:bookmarkStart w:id="696" w:name="_Hlt205700295"/>
        <w:r w:rsidR="004343D9" w:rsidRPr="00B64341">
          <w:rPr>
            <w:rStyle w:val="Hyperlink"/>
            <w:rFonts w:cs="Arial"/>
            <w:lang w:val="en-AU"/>
          </w:rPr>
          <w:t>i</w:t>
        </w:r>
        <w:bookmarkEnd w:id="696"/>
        <w:r w:rsidR="004343D9" w:rsidRPr="00B64341">
          <w:rPr>
            <w:rStyle w:val="Hyperlink"/>
            <w:rFonts w:cs="Arial"/>
            <w:lang w:val="en-AU"/>
          </w:rPr>
          <w:t>ly home</w:t>
        </w:r>
      </w:hyperlink>
      <w:r w:rsidR="004343D9" w:rsidRPr="00B64341">
        <w:rPr>
          <w:lang w:val="en-AU"/>
        </w:rPr>
        <w:t xml:space="preserve"> and the nearest </w:t>
      </w:r>
      <w:hyperlink w:anchor="AppropriateStateSchool" w:tooltip="appropriate state school" w:history="1">
        <w:r w:rsidR="004343D9" w:rsidRPr="00B64341">
          <w:rPr>
            <w:rStyle w:val="Hyperlink"/>
            <w:rFonts w:cs="Arial"/>
            <w:lang w:val="en-AU"/>
          </w:rPr>
          <w:t>approp</w:t>
        </w:r>
        <w:bookmarkStart w:id="697" w:name="_Hlt205700303"/>
        <w:r w:rsidR="004343D9" w:rsidRPr="00B64341">
          <w:rPr>
            <w:rStyle w:val="Hyperlink"/>
            <w:rFonts w:cs="Arial"/>
            <w:lang w:val="en-AU"/>
          </w:rPr>
          <w:t>r</w:t>
        </w:r>
        <w:bookmarkEnd w:id="697"/>
        <w:r w:rsidR="004343D9" w:rsidRPr="00B64341">
          <w:rPr>
            <w:rStyle w:val="Hyperlink"/>
            <w:rFonts w:cs="Arial"/>
            <w:lang w:val="en-AU"/>
          </w:rPr>
          <w:t>iate state school</w:t>
        </w:r>
      </w:hyperlink>
      <w:r w:rsidR="004343D9" w:rsidRPr="00B64341">
        <w:rPr>
          <w:lang w:val="en-AU"/>
        </w:rPr>
        <w:t xml:space="preserve"> is at least 56 kilometres by the shortest </w:t>
      </w:r>
      <w:r w:rsidR="009E3BCC" w:rsidRPr="00B64341">
        <w:rPr>
          <w:lang w:val="en-AU"/>
        </w:rPr>
        <w:t>practicable</w:t>
      </w:r>
      <w:r w:rsidR="004343D9" w:rsidRPr="00B64341">
        <w:rPr>
          <w:lang w:val="en-AU"/>
        </w:rPr>
        <w:t xml:space="preserve"> route</w:t>
      </w:r>
      <w:r w:rsidR="00BF6155" w:rsidRPr="00B64341">
        <w:rPr>
          <w:lang w:val="en-AU"/>
        </w:rPr>
        <w:t>.</w:t>
      </w:r>
    </w:p>
    <w:p w14:paraId="49ADB74E" w14:textId="77777777" w:rsidR="007031C8" w:rsidRPr="00B64341" w:rsidRDefault="006510D3" w:rsidP="006510D3">
      <w:pPr>
        <w:tabs>
          <w:tab w:val="left" w:pos="993"/>
        </w:tabs>
        <w:ind w:left="993" w:hanging="993"/>
        <w:rPr>
          <w:rFonts w:cs="Arial"/>
          <w:lang w:val="en-AU"/>
        </w:rPr>
      </w:pPr>
      <w:r>
        <w:rPr>
          <w:rFonts w:cs="Arial"/>
          <w:lang w:val="en-AU"/>
        </w:rPr>
        <w:t>Rule 2:</w:t>
      </w:r>
      <w:r>
        <w:rPr>
          <w:rFonts w:cs="Arial"/>
          <w:lang w:val="en-AU"/>
        </w:rPr>
        <w:tab/>
      </w:r>
      <w:r w:rsidR="004343D9" w:rsidRPr="00B64341">
        <w:rPr>
          <w:rFonts w:cs="Arial"/>
          <w:lang w:val="en-AU"/>
        </w:rPr>
        <w:t xml:space="preserve">The distance between the principal family home and the nearest appropriate state school by the shortest </w:t>
      </w:r>
      <w:r w:rsidR="009E3BCC" w:rsidRPr="00B64341">
        <w:rPr>
          <w:rFonts w:cs="Arial"/>
          <w:lang w:val="en-AU"/>
        </w:rPr>
        <w:t>practicable</w:t>
      </w:r>
      <w:r w:rsidR="004343D9" w:rsidRPr="00B64341">
        <w:rPr>
          <w:rFonts w:cs="Arial"/>
          <w:lang w:val="en-AU"/>
        </w:rPr>
        <w:t xml:space="preserve"> route is at least 16 kilometres </w:t>
      </w:r>
      <w:r w:rsidR="004343D9" w:rsidRPr="00543869">
        <w:rPr>
          <w:rFonts w:cs="Arial"/>
          <w:b/>
          <w:lang w:val="en-AU"/>
        </w:rPr>
        <w:t>and</w:t>
      </w:r>
      <w:r w:rsidR="004343D9" w:rsidRPr="00B64341">
        <w:rPr>
          <w:rFonts w:cs="Arial"/>
          <w:lang w:val="en-AU"/>
        </w:rPr>
        <w:t xml:space="preserve"> the distance between the principal family home and the nearest available transport service to that school is at least 4.5 kilometres by the shortest </w:t>
      </w:r>
      <w:r w:rsidR="009E3BCC" w:rsidRPr="00B64341">
        <w:rPr>
          <w:rFonts w:cs="Arial"/>
          <w:lang w:val="en-AU"/>
        </w:rPr>
        <w:t>practicable</w:t>
      </w:r>
      <w:r w:rsidR="004343D9" w:rsidRPr="00B64341">
        <w:rPr>
          <w:rFonts w:cs="Arial"/>
          <w:lang w:val="en-AU"/>
        </w:rPr>
        <w:t xml:space="preserve"> route</w:t>
      </w:r>
      <w:r w:rsidR="00BF6155" w:rsidRPr="00B64341">
        <w:rPr>
          <w:rFonts w:cs="Arial"/>
          <w:lang w:val="en-AU"/>
        </w:rPr>
        <w:t>.</w:t>
      </w:r>
    </w:p>
    <w:p w14:paraId="285E0D1E" w14:textId="77777777" w:rsidR="007031C8" w:rsidRPr="00B64341" w:rsidRDefault="006510D3" w:rsidP="006510D3">
      <w:pPr>
        <w:tabs>
          <w:tab w:val="left" w:pos="993"/>
        </w:tabs>
        <w:ind w:left="993" w:hanging="993"/>
        <w:rPr>
          <w:rFonts w:cs="Arial"/>
          <w:lang w:val="en-AU"/>
        </w:rPr>
      </w:pPr>
      <w:r>
        <w:rPr>
          <w:rFonts w:cs="Arial"/>
          <w:lang w:val="en-AU"/>
        </w:rPr>
        <w:t>Rule 3:</w:t>
      </w:r>
      <w:r>
        <w:rPr>
          <w:rFonts w:cs="Arial"/>
          <w:lang w:val="en-AU"/>
        </w:rPr>
        <w:tab/>
      </w:r>
      <w:r w:rsidR="004343D9" w:rsidRPr="00B64341">
        <w:rPr>
          <w:rFonts w:cs="Arial"/>
          <w:lang w:val="en-AU"/>
        </w:rPr>
        <w:t xml:space="preserve">The student does not have reasonable access to an appropriate state school for at least 20 school days in a year because of adverse travel conditions (e.g. impassable roads) or other </w:t>
      </w:r>
      <w:hyperlink w:anchor="CircumstancesBeyondTheFamilysControl" w:tooltip="circumstances beyond the family’s control" w:history="1">
        <w:r w:rsidR="007031C8" w:rsidRPr="00B64341">
          <w:rPr>
            <w:rStyle w:val="Hyperlink"/>
            <w:rFonts w:cs="Arial"/>
            <w:lang w:val="en-AU"/>
          </w:rPr>
          <w:t>circumstances beyond the family’s control</w:t>
        </w:r>
      </w:hyperlink>
      <w:r w:rsidR="004343D9" w:rsidRPr="00B64341">
        <w:rPr>
          <w:rFonts w:cs="Arial"/>
          <w:lang w:val="en-AU"/>
        </w:rPr>
        <w:t>.</w:t>
      </w:r>
    </w:p>
    <w:p w14:paraId="3B2A1350" w14:textId="77777777" w:rsidR="007031C8" w:rsidRPr="00B64341" w:rsidRDefault="007031C8" w:rsidP="002310DB">
      <w:pPr>
        <w:pStyle w:val="BulletLast"/>
        <w:numPr>
          <w:ilvl w:val="0"/>
          <w:numId w:val="0"/>
        </w:numPr>
        <w:tabs>
          <w:tab w:val="left" w:pos="1134"/>
        </w:tabs>
        <w:spacing w:after="120"/>
        <w:rPr>
          <w:rFonts w:cs="Arial"/>
          <w:lang w:val="en-AU"/>
        </w:rPr>
      </w:pPr>
    </w:p>
    <w:p w14:paraId="5833AE9D" w14:textId="77777777" w:rsidR="007031C8" w:rsidRPr="00B64341" w:rsidRDefault="004343D9" w:rsidP="002310DB">
      <w:pPr>
        <w:pStyle w:val="Heading3"/>
        <w:spacing w:before="120" w:after="120"/>
        <w:rPr>
          <w:lang w:val="en-AU"/>
        </w:rPr>
      </w:pPr>
      <w:bookmarkStart w:id="698" w:name="_4.2.2_Applying_Rules"/>
      <w:bookmarkStart w:id="699" w:name="_4.2.2_Applying_Rules_1_and_2_(dista"/>
      <w:bookmarkStart w:id="700" w:name="_Toc234129355"/>
      <w:bookmarkStart w:id="701" w:name="_Toc264368428"/>
      <w:bookmarkStart w:id="702" w:name="_Toc418251866"/>
      <w:bookmarkEnd w:id="698"/>
      <w:bookmarkEnd w:id="699"/>
      <w:r w:rsidRPr="00B64341">
        <w:rPr>
          <w:lang w:val="en-AU"/>
        </w:rPr>
        <w:t>4.2.2</w:t>
      </w:r>
      <w:r w:rsidRPr="00B64341">
        <w:rPr>
          <w:lang w:val="en-AU"/>
        </w:rPr>
        <w:tab/>
        <w:t>Applying Rules 1 and 2 (distance to school)</w:t>
      </w:r>
      <w:bookmarkEnd w:id="700"/>
      <w:bookmarkEnd w:id="701"/>
      <w:bookmarkEnd w:id="702"/>
    </w:p>
    <w:p w14:paraId="51BEB2F9" w14:textId="77777777" w:rsidR="007031C8" w:rsidRPr="00B64341" w:rsidRDefault="004343D9" w:rsidP="00BD2CD2">
      <w:pPr>
        <w:rPr>
          <w:lang w:val="en-AU"/>
        </w:rPr>
      </w:pPr>
      <w:r w:rsidRPr="00B64341">
        <w:rPr>
          <w:lang w:val="en-AU"/>
        </w:rPr>
        <w:t xml:space="preserve">Rules 1 and 2 are based on the distance between the </w:t>
      </w:r>
      <w:hyperlink w:anchor="PrincipalFamilyHome" w:tooltip="principal family home" w:history="1">
        <w:r w:rsidRPr="00B64341">
          <w:rPr>
            <w:rStyle w:val="Hyperlink"/>
            <w:rFonts w:cs="Arial"/>
            <w:lang w:val="en-AU"/>
          </w:rPr>
          <w:t xml:space="preserve">principal </w:t>
        </w:r>
        <w:bookmarkStart w:id="703" w:name="_Hlt205700326"/>
        <w:r w:rsidRPr="00B64341">
          <w:rPr>
            <w:rStyle w:val="Hyperlink"/>
            <w:rFonts w:cs="Arial"/>
            <w:lang w:val="en-AU"/>
          </w:rPr>
          <w:t>f</w:t>
        </w:r>
        <w:bookmarkEnd w:id="703"/>
        <w:r w:rsidRPr="00B64341">
          <w:rPr>
            <w:rStyle w:val="Hyperlink"/>
            <w:rFonts w:cs="Arial"/>
            <w:lang w:val="en-AU"/>
          </w:rPr>
          <w:t>amily home</w:t>
        </w:r>
      </w:hyperlink>
      <w:r w:rsidRPr="00B64341">
        <w:rPr>
          <w:lang w:val="en-AU"/>
        </w:rPr>
        <w:t xml:space="preserve"> and the nearest </w:t>
      </w:r>
      <w:hyperlink w:anchor="AppropriateStateSchool" w:tooltip="appropriate state school" w:history="1">
        <w:r w:rsidR="007031C8" w:rsidRPr="00B64341">
          <w:rPr>
            <w:rStyle w:val="Hyperlink"/>
            <w:rFonts w:cs="Arial"/>
            <w:lang w:val="en-AU"/>
          </w:rPr>
          <w:t>appropriate state school</w:t>
        </w:r>
      </w:hyperlink>
      <w:r w:rsidRPr="00B64341">
        <w:rPr>
          <w:lang w:val="en-AU"/>
        </w:rPr>
        <w:t>.</w:t>
      </w:r>
    </w:p>
    <w:p w14:paraId="1BE4D08D" w14:textId="77777777" w:rsidR="00BF6155" w:rsidRPr="00B64341" w:rsidRDefault="00BF6155" w:rsidP="00BD2CD2">
      <w:pPr>
        <w:rPr>
          <w:lang w:val="en-AU"/>
        </w:rPr>
      </w:pPr>
    </w:p>
    <w:p w14:paraId="34217FC0" w14:textId="77777777" w:rsidR="007031C8" w:rsidRPr="00B64341" w:rsidRDefault="00725AAB" w:rsidP="00227FBA">
      <w:pPr>
        <w:pStyle w:val="Heading4"/>
      </w:pPr>
      <w:bookmarkStart w:id="704" w:name="_Toc234129356"/>
      <w:r w:rsidRPr="00B64341">
        <w:t>4.2.2.1</w:t>
      </w:r>
      <w:r w:rsidRPr="00B64341">
        <w:tab/>
      </w:r>
      <w:r w:rsidR="004343D9" w:rsidRPr="00B64341">
        <w:t>Evidence requirements</w:t>
      </w:r>
      <w:bookmarkEnd w:id="704"/>
    </w:p>
    <w:p w14:paraId="042EAA04" w14:textId="77777777" w:rsidR="007031C8" w:rsidRPr="00B64341" w:rsidRDefault="004343D9" w:rsidP="00BD2CD2">
      <w:pPr>
        <w:rPr>
          <w:lang w:val="en-AU"/>
        </w:rPr>
      </w:pPr>
      <w:r w:rsidRPr="00B64341">
        <w:rPr>
          <w:lang w:val="en-AU"/>
        </w:rPr>
        <w:t xml:space="preserve">A </w:t>
      </w:r>
      <w:hyperlink w:anchor="Claim" w:tooltip="claim" w:history="1">
        <w:r w:rsidRPr="00B64341">
          <w:rPr>
            <w:rStyle w:val="Hyperlink"/>
            <w:rFonts w:cs="Arial"/>
            <w:lang w:val="en-AU"/>
          </w:rPr>
          <w:t>cla</w:t>
        </w:r>
        <w:bookmarkStart w:id="705" w:name="_Hlt205700351"/>
        <w:r w:rsidRPr="00B64341">
          <w:rPr>
            <w:rStyle w:val="Hyperlink"/>
            <w:rFonts w:cs="Arial"/>
            <w:lang w:val="en-AU"/>
          </w:rPr>
          <w:t>i</w:t>
        </w:r>
        <w:bookmarkEnd w:id="705"/>
        <w:r w:rsidRPr="00B64341">
          <w:rPr>
            <w:rStyle w:val="Hyperlink"/>
            <w:rFonts w:cs="Arial"/>
            <w:lang w:val="en-AU"/>
          </w:rPr>
          <w:t>m</w:t>
        </w:r>
      </w:hyperlink>
      <w:r w:rsidRPr="00B64341">
        <w:rPr>
          <w:lang w:val="en-AU"/>
        </w:rPr>
        <w:t xml:space="preserve"> on the basis of Rule 1 or Rule 2 does not have to be supported by evidence to confirm geographical isolation</w:t>
      </w:r>
      <w:r w:rsidR="0093742F" w:rsidRPr="00B64341">
        <w:rPr>
          <w:lang w:val="en-AU"/>
        </w:rPr>
        <w:t xml:space="preserve">.  </w:t>
      </w:r>
      <w:r w:rsidRPr="00B64341">
        <w:rPr>
          <w:lang w:val="en-AU"/>
        </w:rPr>
        <w:t>However, additional information may be requested to independently verify the claim at any time.</w:t>
      </w:r>
    </w:p>
    <w:p w14:paraId="0D3D16F3" w14:textId="77777777" w:rsidR="00BF6155" w:rsidRPr="00B64341" w:rsidRDefault="00BF6155" w:rsidP="00BD2CD2">
      <w:pPr>
        <w:rPr>
          <w:lang w:val="en-AU"/>
        </w:rPr>
      </w:pPr>
    </w:p>
    <w:p w14:paraId="7BA6244B" w14:textId="77777777" w:rsidR="007031C8" w:rsidRPr="00B64341" w:rsidRDefault="00725AAB" w:rsidP="00227FBA">
      <w:pPr>
        <w:pStyle w:val="Heading4"/>
      </w:pPr>
      <w:bookmarkStart w:id="706" w:name="_Toc234129357"/>
      <w:r w:rsidRPr="00B64341">
        <w:t>4.2.2.2</w:t>
      </w:r>
      <w:r w:rsidRPr="00B64341">
        <w:tab/>
      </w:r>
      <w:r w:rsidR="004343D9" w:rsidRPr="00B64341">
        <w:t>Measuring distance to school</w:t>
      </w:r>
      <w:bookmarkEnd w:id="706"/>
    </w:p>
    <w:p w14:paraId="2FCB3E0B" w14:textId="77777777" w:rsidR="007031C8" w:rsidRPr="00B64341" w:rsidRDefault="004343D9" w:rsidP="00BD2CD2">
      <w:pPr>
        <w:rPr>
          <w:lang w:val="en-AU"/>
        </w:rPr>
      </w:pPr>
      <w:r w:rsidRPr="00B64341">
        <w:rPr>
          <w:lang w:val="en-AU"/>
        </w:rPr>
        <w:t xml:space="preserve">Where there is no transport service and one cannot be made available, the distance from the principal family home to the school is measured from the front door of the home to the school by the shortest </w:t>
      </w:r>
      <w:r w:rsidR="009E3BCC" w:rsidRPr="00B64341">
        <w:rPr>
          <w:lang w:val="en-AU"/>
        </w:rPr>
        <w:t>practicable</w:t>
      </w:r>
      <w:r w:rsidRPr="00B64341">
        <w:rPr>
          <w:lang w:val="en-AU"/>
        </w:rPr>
        <w:t xml:space="preserve"> route.</w:t>
      </w:r>
    </w:p>
    <w:p w14:paraId="2317FBF2" w14:textId="77777777" w:rsidR="007031C8" w:rsidRPr="00B64341" w:rsidRDefault="004343D9" w:rsidP="00BD2CD2">
      <w:pPr>
        <w:rPr>
          <w:lang w:val="en-AU"/>
        </w:rPr>
      </w:pPr>
      <w:r w:rsidRPr="00B64341">
        <w:rPr>
          <w:lang w:val="en-AU"/>
        </w:rPr>
        <w:t xml:space="preserve">Where a transport service is available or could be made available if requested, the shortest </w:t>
      </w:r>
      <w:r w:rsidR="009E3BCC" w:rsidRPr="00B64341">
        <w:rPr>
          <w:lang w:val="en-AU"/>
        </w:rPr>
        <w:t>practicable</w:t>
      </w:r>
      <w:r w:rsidRPr="00B64341">
        <w:rPr>
          <w:lang w:val="en-AU"/>
        </w:rPr>
        <w:t xml:space="preserve"> route is:</w:t>
      </w:r>
    </w:p>
    <w:p w14:paraId="6A29457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distance from the home to the nearest available transport service by the shortest </w:t>
      </w:r>
      <w:r w:rsidR="009E3BCC" w:rsidRPr="00B64341">
        <w:rPr>
          <w:rFonts w:cs="Arial"/>
          <w:lang w:val="en-AU"/>
        </w:rPr>
        <w:t>practicable</w:t>
      </w:r>
      <w:r w:rsidRPr="00B64341">
        <w:rPr>
          <w:rFonts w:cs="Arial"/>
          <w:lang w:val="en-AU"/>
        </w:rPr>
        <w:t xml:space="preserve"> route</w:t>
      </w:r>
      <w:r w:rsidR="00BF6155" w:rsidRPr="00B64341">
        <w:rPr>
          <w:rFonts w:cs="Arial"/>
          <w:lang w:val="en-AU"/>
        </w:rPr>
        <w:t>;</w:t>
      </w:r>
    </w:p>
    <w:p w14:paraId="4C5B8654" w14:textId="77777777" w:rsidR="007031C8" w:rsidRPr="00B64341" w:rsidRDefault="004343D9" w:rsidP="002C5848">
      <w:pPr>
        <w:ind w:left="567"/>
        <w:rPr>
          <w:lang w:val="en-AU"/>
        </w:rPr>
      </w:pPr>
      <w:r w:rsidRPr="00B64341">
        <w:rPr>
          <w:lang w:val="en-AU"/>
        </w:rPr>
        <w:t>plus</w:t>
      </w:r>
    </w:p>
    <w:p w14:paraId="6E3D2E03" w14:textId="77777777" w:rsidR="007031C8"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the distance from the transport service to the school by the route used by the service (or connecting services).</w:t>
      </w:r>
    </w:p>
    <w:p w14:paraId="3C1B1FB4" w14:textId="77777777" w:rsidR="007031C8" w:rsidRPr="00B64341" w:rsidRDefault="004343D9" w:rsidP="00BD2CD2">
      <w:pPr>
        <w:rPr>
          <w:lang w:val="en-AU"/>
        </w:rPr>
      </w:pPr>
      <w:r w:rsidRPr="00B64341">
        <w:rPr>
          <w:lang w:val="en-AU"/>
        </w:rPr>
        <w:t>Where morning and afternoon transport services differ in length, the average of the two is taken.</w:t>
      </w:r>
    </w:p>
    <w:p w14:paraId="779C048B" w14:textId="77777777" w:rsidR="00BF6155" w:rsidRPr="00B64341" w:rsidRDefault="00BF6155" w:rsidP="00BD2CD2">
      <w:pPr>
        <w:rPr>
          <w:lang w:val="en-AU"/>
        </w:rPr>
      </w:pPr>
    </w:p>
    <w:p w14:paraId="376745A1" w14:textId="77777777" w:rsidR="007031C8" w:rsidRPr="00B64341" w:rsidRDefault="00725AAB" w:rsidP="00227FBA">
      <w:pPr>
        <w:pStyle w:val="Heading4"/>
      </w:pPr>
      <w:bookmarkStart w:id="707" w:name="_Nearest_available_transport"/>
      <w:bookmarkStart w:id="708" w:name="_Toc234129358"/>
      <w:bookmarkEnd w:id="707"/>
      <w:r w:rsidRPr="00B64341">
        <w:t>4.2.2.3</w:t>
      </w:r>
      <w:r w:rsidRPr="00B64341">
        <w:tab/>
      </w:r>
      <w:r w:rsidR="004343D9" w:rsidRPr="00B64341">
        <w:t>Nearest available transport service</w:t>
      </w:r>
      <w:bookmarkEnd w:id="708"/>
    </w:p>
    <w:p w14:paraId="0FE6F228" w14:textId="77777777" w:rsidR="007031C8" w:rsidRPr="00B64341" w:rsidRDefault="004343D9" w:rsidP="00BD2CD2">
      <w:pPr>
        <w:rPr>
          <w:lang w:val="en-AU"/>
        </w:rPr>
      </w:pPr>
      <w:r w:rsidRPr="00B64341">
        <w:rPr>
          <w:lang w:val="en-AU"/>
        </w:rPr>
        <w:t>The nearest available transport service is the nearest pick-up point for any regularly scheduled public transport, private carrier or school service going to the school or connecting with other transport going to the school</w:t>
      </w:r>
      <w:r w:rsidR="0093742F" w:rsidRPr="00B64341">
        <w:rPr>
          <w:lang w:val="en-AU"/>
        </w:rPr>
        <w:t xml:space="preserve">.  </w:t>
      </w:r>
      <w:r w:rsidRPr="00B64341">
        <w:rPr>
          <w:lang w:val="en-AU"/>
        </w:rPr>
        <w:t xml:space="preserve">This includes a pick-up point that the carrier would make available if the </w:t>
      </w:r>
      <w:hyperlink w:anchor="Family" w:tooltip="family" w:history="1">
        <w:r w:rsidRPr="00B64341">
          <w:rPr>
            <w:rStyle w:val="Hyperlink"/>
            <w:rFonts w:cs="Arial"/>
            <w:lang w:val="en-AU"/>
          </w:rPr>
          <w:t>fam</w:t>
        </w:r>
        <w:bookmarkStart w:id="709" w:name="_Hlt205700378"/>
        <w:r w:rsidRPr="00B64341">
          <w:rPr>
            <w:rStyle w:val="Hyperlink"/>
            <w:rFonts w:cs="Arial"/>
            <w:lang w:val="en-AU"/>
          </w:rPr>
          <w:t>i</w:t>
        </w:r>
        <w:bookmarkEnd w:id="709"/>
        <w:r w:rsidRPr="00B64341">
          <w:rPr>
            <w:rStyle w:val="Hyperlink"/>
            <w:rFonts w:cs="Arial"/>
            <w:lang w:val="en-AU"/>
          </w:rPr>
          <w:t>ly</w:t>
        </w:r>
      </w:hyperlink>
      <w:r w:rsidRPr="00B64341">
        <w:rPr>
          <w:lang w:val="en-AU"/>
        </w:rPr>
        <w:t xml:space="preserve"> were to request transport to a local school.</w:t>
      </w:r>
    </w:p>
    <w:p w14:paraId="29E492A5" w14:textId="77777777" w:rsidR="007031C8" w:rsidRPr="00B64341" w:rsidRDefault="007031C8" w:rsidP="00BD2CD2">
      <w:pPr>
        <w:rPr>
          <w:lang w:val="en-AU"/>
        </w:rPr>
      </w:pPr>
    </w:p>
    <w:p w14:paraId="40DA7A90" w14:textId="77777777" w:rsidR="002C5848" w:rsidRDefault="002C5848">
      <w:pPr>
        <w:spacing w:before="0" w:after="0"/>
        <w:rPr>
          <w:rFonts w:ascii="Georgia" w:hAnsi="Georgia"/>
          <w:color w:val="62B5CC"/>
          <w:sz w:val="28"/>
          <w:lang w:val="en-AU"/>
        </w:rPr>
      </w:pPr>
      <w:bookmarkStart w:id="710" w:name="_4.2.3_Applying_Rule"/>
      <w:bookmarkStart w:id="711" w:name="_4.2.3_Applying_Rule_3_(reasonable_a"/>
      <w:bookmarkStart w:id="712" w:name="_Toc234129359"/>
      <w:bookmarkStart w:id="713" w:name="_Toc264368429"/>
      <w:bookmarkEnd w:id="710"/>
      <w:bookmarkEnd w:id="711"/>
      <w:r>
        <w:rPr>
          <w:lang w:val="en-AU"/>
        </w:rPr>
        <w:br w:type="page"/>
      </w:r>
    </w:p>
    <w:p w14:paraId="189CD01D" w14:textId="77777777" w:rsidR="007031C8" w:rsidRPr="00B64341" w:rsidRDefault="004343D9" w:rsidP="002310DB">
      <w:pPr>
        <w:pStyle w:val="Heading3"/>
        <w:spacing w:before="120" w:after="120"/>
        <w:rPr>
          <w:lang w:val="en-AU"/>
        </w:rPr>
      </w:pPr>
      <w:bookmarkStart w:id="714" w:name="_4.2.3_Applying_Rule_1"/>
      <w:bookmarkStart w:id="715" w:name="_Toc418251867"/>
      <w:bookmarkEnd w:id="714"/>
      <w:r w:rsidRPr="00B64341">
        <w:rPr>
          <w:lang w:val="en-AU"/>
        </w:rPr>
        <w:lastRenderedPageBreak/>
        <w:t>4.2.3</w:t>
      </w:r>
      <w:r w:rsidRPr="00B64341">
        <w:rPr>
          <w:lang w:val="en-AU"/>
        </w:rPr>
        <w:tab/>
        <w:t>Applying Rule 3 (reasonable access)</w:t>
      </w:r>
      <w:bookmarkEnd w:id="712"/>
      <w:bookmarkEnd w:id="713"/>
      <w:bookmarkEnd w:id="715"/>
    </w:p>
    <w:p w14:paraId="52E8AE4B" w14:textId="77777777" w:rsidR="007031C8" w:rsidRPr="00B64341" w:rsidRDefault="004343D9" w:rsidP="00BD2CD2">
      <w:pPr>
        <w:rPr>
          <w:lang w:val="en-AU"/>
        </w:rPr>
      </w:pPr>
      <w:r w:rsidRPr="00B64341">
        <w:rPr>
          <w:lang w:val="en-AU"/>
        </w:rPr>
        <w:t xml:space="preserve">Rule 3 applies where the </w:t>
      </w:r>
      <w:hyperlink w:anchor="Student" w:tooltip="student" w:history="1">
        <w:r w:rsidR="007031C8" w:rsidRPr="00B64341">
          <w:rPr>
            <w:rStyle w:val="Hyperlink"/>
            <w:rFonts w:cs="Arial"/>
            <w:lang w:val="en-AU"/>
          </w:rPr>
          <w:t>student</w:t>
        </w:r>
      </w:hyperlink>
      <w:r w:rsidRPr="00B64341">
        <w:rPr>
          <w:lang w:val="en-AU"/>
        </w:rPr>
        <w:t>:</w:t>
      </w:r>
    </w:p>
    <w:p w14:paraId="43735135" w14:textId="77777777" w:rsidR="007031C8" w:rsidRPr="00B64341" w:rsidRDefault="004343D9" w:rsidP="003778D0">
      <w:pPr>
        <w:pStyle w:val="Bullet"/>
        <w:shd w:val="clear" w:color="auto" w:fill="FFFFFF"/>
        <w:tabs>
          <w:tab w:val="clear" w:pos="360"/>
          <w:tab w:val="num" w:pos="567"/>
          <w:tab w:val="left" w:pos="1134"/>
        </w:tabs>
        <w:spacing w:after="120"/>
        <w:ind w:left="567" w:hanging="567"/>
        <w:rPr>
          <w:rFonts w:cs="Arial"/>
          <w:lang w:val="en-AU"/>
        </w:rPr>
      </w:pPr>
      <w:r w:rsidRPr="00B64341">
        <w:rPr>
          <w:rFonts w:cs="Arial"/>
          <w:lang w:val="en-AU"/>
        </w:rPr>
        <w:t xml:space="preserve">does not have reasonable access to an </w:t>
      </w:r>
      <w:hyperlink w:anchor="AppropriateStateSchool" w:tooltip="appropriate state school" w:history="1">
        <w:r w:rsidRPr="00B64341">
          <w:rPr>
            <w:rStyle w:val="Hyperlink"/>
            <w:rFonts w:cs="Arial"/>
            <w:lang w:val="en-AU"/>
          </w:rPr>
          <w:t>appropriat</w:t>
        </w:r>
        <w:bookmarkStart w:id="716" w:name="_Hlt205700403"/>
        <w:r w:rsidRPr="00B64341">
          <w:rPr>
            <w:rStyle w:val="Hyperlink"/>
            <w:rFonts w:cs="Arial"/>
            <w:lang w:val="en-AU"/>
          </w:rPr>
          <w:t>e</w:t>
        </w:r>
        <w:bookmarkEnd w:id="716"/>
        <w:r w:rsidRPr="00B64341">
          <w:rPr>
            <w:rStyle w:val="Hyperlink"/>
            <w:rFonts w:cs="Arial"/>
            <w:lang w:val="en-AU"/>
          </w:rPr>
          <w:t xml:space="preserve"> state school</w:t>
        </w:r>
      </w:hyperlink>
      <w:r w:rsidRPr="00B64341">
        <w:rPr>
          <w:rFonts w:cs="Arial"/>
          <w:lang w:val="en-AU"/>
        </w:rPr>
        <w:t xml:space="preserve"> for at least 20 school days in a year because of adverse travel conditions or other </w:t>
      </w:r>
      <w:hyperlink w:anchor="CircumstancesBeyondTheFamilysControl" w:tooltip="circumstances beyond the family’s control" w:history="1">
        <w:r w:rsidR="007031C8" w:rsidRPr="00B64341">
          <w:rPr>
            <w:rStyle w:val="Hyperlink"/>
            <w:rFonts w:cs="Arial"/>
            <w:lang w:val="en-AU"/>
          </w:rPr>
          <w:t>circumstances beyond the family’s control</w:t>
        </w:r>
      </w:hyperlink>
      <w:r w:rsidR="00781E66" w:rsidRPr="00B64341">
        <w:rPr>
          <w:rStyle w:val="Hyperlink"/>
          <w:rFonts w:cs="Arial"/>
          <w:lang w:val="en-AU"/>
        </w:rPr>
        <w:t>;</w:t>
      </w:r>
    </w:p>
    <w:p w14:paraId="39FF2F8D" w14:textId="77777777" w:rsidR="007031C8" w:rsidRPr="00B64341" w:rsidRDefault="004343D9" w:rsidP="003778D0">
      <w:pPr>
        <w:pStyle w:val="andor"/>
        <w:shd w:val="clear" w:color="auto" w:fill="FFFFFF"/>
        <w:tabs>
          <w:tab w:val="num" w:pos="567"/>
          <w:tab w:val="left" w:pos="1134"/>
        </w:tabs>
        <w:spacing w:after="120"/>
        <w:ind w:left="567"/>
        <w:rPr>
          <w:rFonts w:cs="Arial"/>
          <w:lang w:val="en-AU"/>
        </w:rPr>
      </w:pPr>
      <w:r w:rsidRPr="00B64341">
        <w:rPr>
          <w:rFonts w:cs="Arial"/>
          <w:lang w:val="en-AU"/>
        </w:rPr>
        <w:t>or</w:t>
      </w:r>
    </w:p>
    <w:p w14:paraId="0DD01123" w14:textId="77777777" w:rsidR="007031C8" w:rsidRPr="00B64341" w:rsidRDefault="004343D9" w:rsidP="003778D0">
      <w:pPr>
        <w:pStyle w:val="BulletLast"/>
        <w:shd w:val="clear" w:color="auto" w:fill="FFFFFF"/>
        <w:tabs>
          <w:tab w:val="clear" w:pos="360"/>
          <w:tab w:val="num" w:pos="567"/>
          <w:tab w:val="left" w:pos="1134"/>
        </w:tabs>
        <w:spacing w:after="120"/>
        <w:ind w:left="567" w:hanging="567"/>
        <w:rPr>
          <w:rFonts w:cs="Arial"/>
          <w:lang w:val="en-AU"/>
        </w:rPr>
      </w:pPr>
      <w:r w:rsidRPr="00B64341">
        <w:rPr>
          <w:rFonts w:cs="Arial"/>
          <w:lang w:val="en-AU"/>
        </w:rPr>
        <w:t xml:space="preserve">would not have such access if they did not board away from home, live in a second home or study by </w:t>
      </w:r>
      <w:hyperlink w:anchor="DistanceEducationMethods" w:tooltip="distance education methods" w:history="1">
        <w:r w:rsidRPr="00B64341">
          <w:rPr>
            <w:rStyle w:val="Hyperlink"/>
            <w:rFonts w:cs="Arial"/>
            <w:lang w:val="en-AU"/>
          </w:rPr>
          <w:t>distance ed</w:t>
        </w:r>
        <w:bookmarkStart w:id="717" w:name="_Hlt205700425"/>
        <w:r w:rsidRPr="00B64341">
          <w:rPr>
            <w:rStyle w:val="Hyperlink"/>
            <w:rFonts w:cs="Arial"/>
            <w:lang w:val="en-AU"/>
          </w:rPr>
          <w:t>u</w:t>
        </w:r>
        <w:bookmarkEnd w:id="717"/>
        <w:r w:rsidRPr="00B64341">
          <w:rPr>
            <w:rStyle w:val="Hyperlink"/>
            <w:rFonts w:cs="Arial"/>
            <w:lang w:val="en-AU"/>
          </w:rPr>
          <w:t>cation methods</w:t>
        </w:r>
      </w:hyperlink>
      <w:r w:rsidRPr="00B64341">
        <w:rPr>
          <w:rFonts w:cs="Arial"/>
          <w:lang w:val="en-AU"/>
        </w:rPr>
        <w:t>.</w:t>
      </w:r>
    </w:p>
    <w:p w14:paraId="022E2830" w14:textId="77777777" w:rsidR="007031C8" w:rsidRPr="00B64341" w:rsidRDefault="004343D9" w:rsidP="00BD2CD2">
      <w:pPr>
        <w:rPr>
          <w:lang w:val="en-AU"/>
        </w:rPr>
      </w:pPr>
      <w:r w:rsidRPr="00B64341">
        <w:rPr>
          <w:lang w:val="en-AU"/>
        </w:rPr>
        <w:t>Adverse travel conditions or circumstances may include impassable roads due to special weather conditions, lack of access to a vehicle or inability to drive for medical reasons, and other unusual circumstances of isolation (e.g. the student lives on an island that is not serviced by regular public transport).</w:t>
      </w:r>
    </w:p>
    <w:p w14:paraId="3FC85CF4" w14:textId="77777777" w:rsidR="007031C8" w:rsidRPr="00B64341" w:rsidRDefault="004343D9" w:rsidP="00BD2CD2">
      <w:pPr>
        <w:rPr>
          <w:lang w:val="en-AU"/>
        </w:rPr>
      </w:pPr>
      <w:r w:rsidRPr="00B64341">
        <w:rPr>
          <w:lang w:val="en-AU"/>
        </w:rPr>
        <w:t>Other circumstances beyond the family’s control may be approved, provided they are supported by independent evidence that clearly establishes the circumstance and impact on the student’s daily access to schooling.</w:t>
      </w:r>
    </w:p>
    <w:p w14:paraId="04A2DA3B" w14:textId="77777777" w:rsidR="00725A30" w:rsidRPr="00B64341" w:rsidRDefault="00725A30" w:rsidP="00BD2CD2">
      <w:pPr>
        <w:rPr>
          <w:lang w:val="en-AU"/>
        </w:rPr>
      </w:pPr>
    </w:p>
    <w:p w14:paraId="769ACEE4" w14:textId="77777777" w:rsidR="007031C8" w:rsidRPr="00B64341" w:rsidRDefault="00DD3FE4" w:rsidP="00227FBA">
      <w:pPr>
        <w:pStyle w:val="Heading4"/>
      </w:pPr>
      <w:bookmarkStart w:id="718" w:name="_Toc234129360"/>
      <w:r w:rsidRPr="00B64341">
        <w:t>4.2.3.1</w:t>
      </w:r>
      <w:r w:rsidRPr="00B64341">
        <w:tab/>
      </w:r>
      <w:r w:rsidR="004343D9" w:rsidRPr="00B64341">
        <w:t>Student without reasonable access</w:t>
      </w:r>
      <w:bookmarkEnd w:id="718"/>
    </w:p>
    <w:p w14:paraId="2BFFE948" w14:textId="77777777" w:rsidR="007031C8" w:rsidRPr="00B64341" w:rsidRDefault="004343D9" w:rsidP="00BD2CD2">
      <w:pPr>
        <w:rPr>
          <w:lang w:val="en-AU"/>
        </w:rPr>
      </w:pPr>
      <w:r w:rsidRPr="00B64341">
        <w:rPr>
          <w:lang w:val="en-AU"/>
        </w:rPr>
        <w:t>A student does not have reasonable access to an appropriate state school if, for at least 20 school days in a year they either:</w:t>
      </w:r>
    </w:p>
    <w:p w14:paraId="13A52ABA"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cannot get to school</w:t>
      </w:r>
      <w:r w:rsidR="00725A30" w:rsidRPr="00B64341">
        <w:rPr>
          <w:rFonts w:cs="Arial"/>
          <w:lang w:val="en-AU"/>
        </w:rPr>
        <w:t>;</w:t>
      </w:r>
    </w:p>
    <w:p w14:paraId="4264E48E"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the travel time for the return journey to school is at least three hours</w:t>
      </w:r>
      <w:r w:rsidR="00725A30" w:rsidRPr="00B64341">
        <w:rPr>
          <w:rFonts w:cs="Arial"/>
          <w:lang w:val="en-AU"/>
        </w:rPr>
        <w:t>;</w:t>
      </w:r>
    </w:p>
    <w:p w14:paraId="33A10443" w14:textId="77777777" w:rsidR="007031C8" w:rsidRPr="00B64341" w:rsidRDefault="004343D9" w:rsidP="003778D0">
      <w:pPr>
        <w:pStyle w:val="andor"/>
        <w:tabs>
          <w:tab w:val="num" w:pos="567"/>
          <w:tab w:val="left" w:pos="1134"/>
        </w:tabs>
        <w:spacing w:after="120"/>
        <w:ind w:left="567"/>
        <w:rPr>
          <w:rFonts w:cs="Arial"/>
          <w:lang w:val="en-AU"/>
        </w:rPr>
      </w:pPr>
      <w:r w:rsidRPr="00B64341">
        <w:rPr>
          <w:rFonts w:cs="Arial"/>
          <w:lang w:val="en-AU"/>
        </w:rPr>
        <w:t>or</w:t>
      </w:r>
    </w:p>
    <w:p w14:paraId="432D4EAA" w14:textId="77777777" w:rsidR="00725A30"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the route the student must travel equals or exceeds the distances set down in Rule 1 and Rule 2.</w:t>
      </w:r>
    </w:p>
    <w:p w14:paraId="3C2F9ECF" w14:textId="77777777" w:rsidR="00725A30" w:rsidRPr="00B64341" w:rsidRDefault="00725A30" w:rsidP="002310DB">
      <w:pPr>
        <w:pStyle w:val="BulletLast"/>
        <w:numPr>
          <w:ilvl w:val="0"/>
          <w:numId w:val="0"/>
        </w:numPr>
        <w:tabs>
          <w:tab w:val="left" w:pos="1134"/>
        </w:tabs>
        <w:spacing w:after="120"/>
        <w:rPr>
          <w:rFonts w:cs="Arial"/>
          <w:lang w:val="en-AU"/>
        </w:rPr>
      </w:pPr>
    </w:p>
    <w:p w14:paraId="09EC36E1" w14:textId="77777777" w:rsidR="007031C8" w:rsidRPr="00B64341" w:rsidRDefault="00DD3FE4" w:rsidP="00227FBA">
      <w:pPr>
        <w:pStyle w:val="Heading4"/>
      </w:pPr>
      <w:bookmarkStart w:id="719" w:name="_Toc234129361"/>
      <w:r w:rsidRPr="00B64341">
        <w:t>4.2.3.2</w:t>
      </w:r>
      <w:r w:rsidRPr="00B64341">
        <w:tab/>
      </w:r>
      <w:r w:rsidR="004343D9" w:rsidRPr="00B64341">
        <w:t>Principles to determine circumstances beyond the family’s control</w:t>
      </w:r>
      <w:bookmarkEnd w:id="719"/>
    </w:p>
    <w:p w14:paraId="46021ABF" w14:textId="594FAEB6" w:rsidR="007031C8" w:rsidRPr="00B64341" w:rsidRDefault="004343D9" w:rsidP="00BD2CD2">
      <w:pPr>
        <w:rPr>
          <w:lang w:val="en-AU"/>
        </w:rPr>
      </w:pPr>
      <w:r w:rsidRPr="00B64341">
        <w:rPr>
          <w:lang w:val="en-AU"/>
        </w:rPr>
        <w:t xml:space="preserve">To satisfy Rule 3, the circumstances that prevent the student’s reasonable access to school must be beyond the </w:t>
      </w:r>
      <w:hyperlink w:anchor="Family" w:tooltip="family’s" w:history="1">
        <w:r w:rsidRPr="00B64341">
          <w:rPr>
            <w:rStyle w:val="Hyperlink"/>
            <w:rFonts w:cs="Arial"/>
            <w:lang w:val="en-AU"/>
          </w:rPr>
          <w:t>famil</w:t>
        </w:r>
        <w:bookmarkStart w:id="720" w:name="_Hlt205700434"/>
        <w:r w:rsidRPr="00B64341">
          <w:rPr>
            <w:rStyle w:val="Hyperlink"/>
            <w:rFonts w:cs="Arial"/>
            <w:lang w:val="en-AU"/>
          </w:rPr>
          <w:t>y</w:t>
        </w:r>
        <w:bookmarkEnd w:id="720"/>
        <w:r w:rsidRPr="00B64341">
          <w:rPr>
            <w:rStyle w:val="Hyperlink"/>
            <w:rFonts w:cs="Arial"/>
            <w:lang w:val="en-AU"/>
          </w:rPr>
          <w:t>’s</w:t>
        </w:r>
      </w:hyperlink>
      <w:r w:rsidRPr="00B64341">
        <w:rPr>
          <w:lang w:val="en-AU"/>
        </w:rPr>
        <w:t xml:space="preserve"> control</w:t>
      </w:r>
      <w:r w:rsidR="0093742F" w:rsidRPr="00B64341">
        <w:rPr>
          <w:lang w:val="en-AU"/>
        </w:rPr>
        <w:t xml:space="preserve">.  </w:t>
      </w:r>
      <w:r w:rsidRPr="00B64341">
        <w:rPr>
          <w:lang w:val="en-AU"/>
        </w:rPr>
        <w:t>A student should not be considered geographically isolated if the family’s lifestyle choices (such as holidays and working hours), commitments or domestic behaviours make it inconvenient or difficult (rather than not feasible) to transport the student to school, or if the family chooses not to use the local school for reasons beyond the intent of the AIC Scheme.</w:t>
      </w:r>
      <w:r w:rsidR="00FD110B">
        <w:rPr>
          <w:lang w:val="en-AU"/>
        </w:rPr>
        <w:t xml:space="preserve"> This includes a </w:t>
      </w:r>
      <w:r w:rsidR="00127DB5">
        <w:rPr>
          <w:lang w:val="en-AU"/>
        </w:rPr>
        <w:t>family’s</w:t>
      </w:r>
      <w:r w:rsidR="00FD110B">
        <w:rPr>
          <w:lang w:val="en-AU"/>
        </w:rPr>
        <w:t xml:space="preserve"> choice to not use a motor vehicle th</w:t>
      </w:r>
      <w:r w:rsidR="00406964">
        <w:rPr>
          <w:lang w:val="en-AU"/>
        </w:rPr>
        <w:t>at would be</w:t>
      </w:r>
      <w:r w:rsidR="00FD110B">
        <w:rPr>
          <w:lang w:val="en-AU"/>
        </w:rPr>
        <w:t xml:space="preserve"> available to them for transporting the student.</w:t>
      </w:r>
    </w:p>
    <w:p w14:paraId="59C8F664" w14:textId="77777777" w:rsidR="007031C8" w:rsidRPr="00B64341" w:rsidRDefault="004343D9" w:rsidP="00BD2CD2">
      <w:pPr>
        <w:rPr>
          <w:lang w:val="en-AU"/>
        </w:rPr>
      </w:pPr>
      <w:r w:rsidRPr="00B64341">
        <w:rPr>
          <w:lang w:val="en-AU"/>
        </w:rPr>
        <w:t>A concession under Rule 3 is not available where the student has been excluded or banned from the available transport service by the transport company in consultation with education authorities.</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7031C8" w:rsidRPr="00B64341" w14:paraId="1317D1F3" w14:textId="77777777" w:rsidTr="00B21D5B">
        <w:tc>
          <w:tcPr>
            <w:tcW w:w="8364" w:type="dxa"/>
            <w:shd w:val="clear" w:color="auto" w:fill="B6DDE8" w:themeFill="accent5" w:themeFillTint="66"/>
          </w:tcPr>
          <w:p w14:paraId="0DA12E7A" w14:textId="77777777" w:rsidR="007031C8" w:rsidRPr="0008448A" w:rsidRDefault="004343D9" w:rsidP="0000749D">
            <w:pPr>
              <w:pStyle w:val="ExampleText"/>
              <w:tabs>
                <w:tab w:val="left" w:pos="1134"/>
              </w:tabs>
              <w:spacing w:after="120"/>
              <w:ind w:left="318" w:right="318"/>
              <w:rPr>
                <w:rFonts w:ascii="Arial" w:hAnsi="Arial"/>
                <w:b/>
                <w:sz w:val="20"/>
                <w:lang w:val="en-AU"/>
              </w:rPr>
            </w:pPr>
            <w:r w:rsidRPr="0008448A">
              <w:rPr>
                <w:rFonts w:ascii="Arial" w:hAnsi="Arial"/>
                <w:b/>
                <w:sz w:val="20"/>
                <w:lang w:val="en-AU"/>
              </w:rPr>
              <w:t>Example 3</w:t>
            </w:r>
            <w:r w:rsidR="006F5F30" w:rsidRPr="0008448A">
              <w:rPr>
                <w:rFonts w:ascii="Arial" w:hAnsi="Arial"/>
                <w:b/>
                <w:sz w:val="20"/>
                <w:lang w:val="en-AU"/>
              </w:rPr>
              <w:t xml:space="preserve">:  </w:t>
            </w:r>
            <w:r w:rsidRPr="0008448A">
              <w:rPr>
                <w:rFonts w:ascii="Arial" w:hAnsi="Arial"/>
                <w:b/>
                <w:sz w:val="20"/>
                <w:lang w:val="en-AU"/>
              </w:rPr>
              <w:t>Lifestyle choices</w:t>
            </w:r>
          </w:p>
          <w:p w14:paraId="7B80B11E" w14:textId="77777777" w:rsidR="007031C8" w:rsidRPr="0008448A" w:rsidRDefault="004343D9" w:rsidP="002C5848">
            <w:pPr>
              <w:pStyle w:val="ExampleText"/>
              <w:tabs>
                <w:tab w:val="left" w:pos="1134"/>
              </w:tabs>
              <w:spacing w:after="120"/>
              <w:ind w:left="318" w:right="176"/>
              <w:rPr>
                <w:rFonts w:ascii="Arial" w:hAnsi="Arial"/>
                <w:sz w:val="20"/>
                <w:lang w:val="en-AU"/>
              </w:rPr>
            </w:pPr>
            <w:r w:rsidRPr="0008448A">
              <w:rPr>
                <w:rFonts w:ascii="Arial" w:hAnsi="Arial"/>
                <w:sz w:val="20"/>
                <w:lang w:val="en-AU"/>
              </w:rPr>
              <w:t>Stephen’s parents have moved to a hobby farm 14 kilometres from the nearest high school</w:t>
            </w:r>
            <w:r w:rsidR="0093742F" w:rsidRPr="0008448A">
              <w:rPr>
                <w:rFonts w:ascii="Arial" w:hAnsi="Arial"/>
                <w:sz w:val="20"/>
                <w:lang w:val="en-AU"/>
              </w:rPr>
              <w:t xml:space="preserve">.  </w:t>
            </w:r>
            <w:r w:rsidRPr="0008448A">
              <w:rPr>
                <w:rFonts w:ascii="Arial" w:hAnsi="Arial"/>
                <w:sz w:val="20"/>
                <w:lang w:val="en-AU"/>
              </w:rPr>
              <w:t>There is no public transport available</w:t>
            </w:r>
            <w:r w:rsidR="0093742F" w:rsidRPr="0008448A">
              <w:rPr>
                <w:rFonts w:ascii="Arial" w:hAnsi="Arial"/>
                <w:sz w:val="20"/>
                <w:lang w:val="en-AU"/>
              </w:rPr>
              <w:t xml:space="preserve">.  </w:t>
            </w:r>
            <w:r w:rsidRPr="0008448A">
              <w:rPr>
                <w:rFonts w:ascii="Arial" w:hAnsi="Arial"/>
                <w:sz w:val="20"/>
                <w:lang w:val="en-AU"/>
              </w:rPr>
              <w:t>His father drives 38 kilometres to work in the nearby city, leaving at 7:30 a.m. daily and arriving at his office at 8:15 a.m</w:t>
            </w:r>
            <w:r w:rsidR="0093742F" w:rsidRPr="0008448A">
              <w:rPr>
                <w:rFonts w:ascii="Arial" w:hAnsi="Arial"/>
                <w:sz w:val="20"/>
                <w:lang w:val="en-AU"/>
              </w:rPr>
              <w:t xml:space="preserve">.  </w:t>
            </w:r>
            <w:r w:rsidRPr="0008448A">
              <w:rPr>
                <w:rFonts w:ascii="Arial" w:hAnsi="Arial"/>
                <w:sz w:val="20"/>
                <w:lang w:val="en-AU"/>
              </w:rPr>
              <w:t>Stephen’s mother works in town near the high school and leaves his baby sister at a child care centre at 7:45 a.m., which she says is too early for Stephen to arrive at school</w:t>
            </w:r>
            <w:r w:rsidR="0093742F" w:rsidRPr="0008448A">
              <w:rPr>
                <w:rFonts w:ascii="Arial" w:hAnsi="Arial"/>
                <w:sz w:val="20"/>
                <w:lang w:val="en-AU"/>
              </w:rPr>
              <w:t xml:space="preserve">.  </w:t>
            </w:r>
            <w:r w:rsidRPr="0008448A">
              <w:rPr>
                <w:rFonts w:ascii="Arial" w:hAnsi="Arial"/>
                <w:sz w:val="20"/>
                <w:lang w:val="en-AU"/>
              </w:rPr>
              <w:t>This case would not be approved, as it cannot be claimed that Stephen does not have ‘reasonable daily access’ to a school</w:t>
            </w:r>
            <w:r w:rsidR="0093742F" w:rsidRPr="0008448A">
              <w:rPr>
                <w:rFonts w:ascii="Arial" w:hAnsi="Arial"/>
                <w:sz w:val="20"/>
                <w:lang w:val="en-AU"/>
              </w:rPr>
              <w:t xml:space="preserve">.  </w:t>
            </w:r>
            <w:r w:rsidRPr="0008448A">
              <w:rPr>
                <w:rFonts w:ascii="Arial" w:hAnsi="Arial"/>
                <w:sz w:val="20"/>
                <w:lang w:val="en-AU"/>
              </w:rPr>
              <w:t>His parents have made lifestyle choices that make it inconvenient, rather than unreasonable, for them to get Stephen to school.</w:t>
            </w:r>
          </w:p>
        </w:tc>
      </w:tr>
    </w:tbl>
    <w:p w14:paraId="13DE091C" w14:textId="77777777" w:rsidR="002C5848" w:rsidRDefault="002C5848" w:rsidP="00BD2CD2">
      <w:pPr>
        <w:rPr>
          <w:lang w:val="en-AU"/>
        </w:rPr>
      </w:pPr>
    </w:p>
    <w:p w14:paraId="481022A1" w14:textId="77777777" w:rsidR="002C5848" w:rsidRDefault="002C5848">
      <w:pPr>
        <w:spacing w:before="0" w:after="0"/>
        <w:rPr>
          <w:lang w:val="en-AU"/>
        </w:rPr>
      </w:pPr>
      <w:r>
        <w:rPr>
          <w:lang w:val="en-AU"/>
        </w:rPr>
        <w:br w:type="page"/>
      </w:r>
    </w:p>
    <w:p w14:paraId="2E0D61D1" w14:textId="77777777" w:rsidR="007031C8" w:rsidRPr="00B64341" w:rsidRDefault="004343D9" w:rsidP="00BD2CD2">
      <w:pPr>
        <w:rPr>
          <w:lang w:val="en-AU"/>
        </w:rPr>
      </w:pPr>
      <w:r w:rsidRPr="00B64341">
        <w:rPr>
          <w:lang w:val="en-AU"/>
        </w:rPr>
        <w:lastRenderedPageBreak/>
        <w:t>Circumstances normally considered within the family’s control include:</w:t>
      </w:r>
    </w:p>
    <w:p w14:paraId="526E54E8"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an impassable road on the family’s property (unless it can be proven that the situation is temporary and was unforeseeable)</w:t>
      </w:r>
      <w:r w:rsidR="00725A30" w:rsidRPr="00B64341">
        <w:rPr>
          <w:rFonts w:cs="Arial"/>
          <w:lang w:val="en-AU"/>
        </w:rPr>
        <w:t>;</w:t>
      </w:r>
    </w:p>
    <w:p w14:paraId="6DBC3B25"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student’s exclusion from the available transport service by the transport company in consultation with education authorities as a result of disciplinary matters</w:t>
      </w:r>
      <w:r w:rsidR="00725A30" w:rsidRPr="00B64341">
        <w:rPr>
          <w:rFonts w:cs="Arial"/>
          <w:lang w:val="en-AU"/>
        </w:rPr>
        <w:t>;</w:t>
      </w:r>
    </w:p>
    <w:p w14:paraId="6935E5BD" w14:textId="77777777" w:rsidR="007031C8"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inability to use a private vehicle because the applicant or their </w:t>
      </w:r>
      <w:hyperlink w:anchor="Partner" w:tooltip="partner" w:history="1">
        <w:r w:rsidR="007031C8" w:rsidRPr="00B64341">
          <w:rPr>
            <w:rStyle w:val="Hyperlink"/>
            <w:rFonts w:cs="Arial"/>
            <w:lang w:val="en-AU"/>
          </w:rPr>
          <w:t>partner</w:t>
        </w:r>
      </w:hyperlink>
      <w:r w:rsidRPr="00B64341">
        <w:rPr>
          <w:rFonts w:cs="Arial"/>
          <w:lang w:val="en-AU"/>
        </w:rPr>
        <w:t>’s licence has been legally removed as a punitive measure by a court or legal authority.</w:t>
      </w:r>
    </w:p>
    <w:p w14:paraId="53BB61B2" w14:textId="77777777" w:rsidR="00725A30" w:rsidRPr="00B64341" w:rsidRDefault="00725A30" w:rsidP="002310DB">
      <w:pPr>
        <w:pStyle w:val="BulletLast"/>
        <w:numPr>
          <w:ilvl w:val="0"/>
          <w:numId w:val="0"/>
        </w:numPr>
        <w:tabs>
          <w:tab w:val="left" w:pos="1134"/>
        </w:tabs>
        <w:spacing w:after="120"/>
        <w:rPr>
          <w:rFonts w:cs="Arial"/>
          <w:lang w:val="en-AU"/>
        </w:rPr>
      </w:pPr>
    </w:p>
    <w:p w14:paraId="569FC1EE" w14:textId="77777777" w:rsidR="007031C8" w:rsidRPr="00B64341" w:rsidRDefault="00DD3FE4" w:rsidP="00227FBA">
      <w:pPr>
        <w:pStyle w:val="Heading4"/>
      </w:pPr>
      <w:bookmarkStart w:id="721" w:name="_Toc234129362"/>
      <w:r w:rsidRPr="00B64341">
        <w:t>4.2.3.3</w:t>
      </w:r>
      <w:r w:rsidRPr="00B64341">
        <w:tab/>
      </w:r>
      <w:r w:rsidR="004343D9" w:rsidRPr="00B64341">
        <w:t>Evidence requirements</w:t>
      </w:r>
      <w:bookmarkEnd w:id="721"/>
    </w:p>
    <w:p w14:paraId="49DFA040" w14:textId="77777777" w:rsidR="007031C8" w:rsidRPr="00B64341" w:rsidRDefault="004343D9" w:rsidP="00BD2CD2">
      <w:pPr>
        <w:rPr>
          <w:lang w:val="en-AU"/>
        </w:rPr>
      </w:pPr>
      <w:r w:rsidRPr="00B64341">
        <w:rPr>
          <w:lang w:val="en-AU"/>
        </w:rPr>
        <w:t>A claim on the basis of Rule 3 must be supported by evidence that substantiates the existence of adverse travel conditions or other circumstances beyond the family’s control and the effect they have on the student’s ability to get to school</w:t>
      </w:r>
      <w:r w:rsidR="0093742F" w:rsidRPr="00B64341">
        <w:rPr>
          <w:lang w:val="en-AU"/>
        </w:rPr>
        <w:t xml:space="preserve">.  </w:t>
      </w:r>
      <w:r w:rsidRPr="00B64341">
        <w:rPr>
          <w:lang w:val="en-AU"/>
        </w:rPr>
        <w:t>Additional supporting evidence may be required to independently verify the claim at any time.</w:t>
      </w:r>
    </w:p>
    <w:p w14:paraId="23139A75" w14:textId="77777777" w:rsidR="007031C8" w:rsidRPr="00B64341" w:rsidRDefault="004343D9" w:rsidP="00BD2CD2">
      <w:pPr>
        <w:rPr>
          <w:lang w:val="en-AU"/>
        </w:rPr>
      </w:pPr>
      <w:r w:rsidRPr="00B64341">
        <w:rPr>
          <w:lang w:val="en-AU"/>
        </w:rPr>
        <w:t xml:space="preserve">The applicant needs to show that the student’s attendance at school, travel time or travel distance is affected on at least 20 school days in a year, or would be if they did not board away from home, live in a second home or study by </w:t>
      </w:r>
      <w:hyperlink w:anchor="DistanceEducationMethods" w:tooltip="distance education methods" w:history="1">
        <w:r w:rsidR="007031C8" w:rsidRPr="00B64341">
          <w:rPr>
            <w:rStyle w:val="Hyperlink"/>
            <w:rFonts w:cs="Arial"/>
            <w:lang w:val="en-AU"/>
          </w:rPr>
          <w:t>distance education methods</w:t>
        </w:r>
      </w:hyperlink>
      <w:r w:rsidRPr="00B64341">
        <w:rPr>
          <w:lang w:val="en-AU"/>
        </w:rPr>
        <w:t>.</w:t>
      </w:r>
    </w:p>
    <w:p w14:paraId="421940DD" w14:textId="3BEF2453" w:rsidR="007031C8" w:rsidRPr="00B64341" w:rsidRDefault="004343D9" w:rsidP="00BD2CD2">
      <w:pPr>
        <w:rPr>
          <w:lang w:val="en-AU"/>
        </w:rPr>
      </w:pPr>
      <w:r w:rsidRPr="00B64341">
        <w:rPr>
          <w:lang w:val="en-AU"/>
        </w:rPr>
        <w:t>Where possible, evidence of the impact on the student’s attendance should be provided for the previous year</w:t>
      </w:r>
      <w:r w:rsidR="0093742F" w:rsidRPr="00B64341">
        <w:rPr>
          <w:lang w:val="en-AU"/>
        </w:rPr>
        <w:t xml:space="preserve">.  </w:t>
      </w:r>
      <w:r w:rsidRPr="00B64341">
        <w:rPr>
          <w:lang w:val="en-AU"/>
        </w:rPr>
        <w:t>If this is not available for the student, records for a sibling or another student in similar circumstances may be accepted.</w:t>
      </w:r>
      <w:r w:rsidR="00EF491B">
        <w:rPr>
          <w:lang w:val="en-AU"/>
        </w:rPr>
        <w:t xml:space="preserve">  </w:t>
      </w:r>
      <w:r w:rsidR="001A2A6B">
        <w:rPr>
          <w:lang w:val="en-AU"/>
        </w:rPr>
        <w:t>W</w:t>
      </w:r>
      <w:r w:rsidR="000E3173">
        <w:rPr>
          <w:lang w:val="en-AU"/>
        </w:rPr>
        <w:t>here the adverse conditions have occurred i</w:t>
      </w:r>
      <w:r w:rsidR="001A2A6B" w:rsidRPr="00B64341">
        <w:rPr>
          <w:rFonts w:cs="Arial"/>
          <w:lang w:val="en-AU"/>
        </w:rPr>
        <w:t>n (or just before) the year of assistance</w:t>
      </w:r>
      <w:r w:rsidR="001A2A6B">
        <w:rPr>
          <w:rFonts w:cs="Arial"/>
          <w:lang w:val="en-AU"/>
        </w:rPr>
        <w:t xml:space="preserve"> these may be taken into account (see </w:t>
      </w:r>
      <w:hyperlink w:anchor="_4.4.5.3__Conditions" w:history="1">
        <w:r w:rsidR="00EF491B" w:rsidRPr="007E03A2">
          <w:rPr>
            <w:rStyle w:val="Hyperlink"/>
            <w:lang w:val="en-AU"/>
          </w:rPr>
          <w:t>4.4.5.3</w:t>
        </w:r>
      </w:hyperlink>
      <w:r w:rsidR="001A2A6B">
        <w:rPr>
          <w:lang w:val="en-AU"/>
        </w:rPr>
        <w:t>)</w:t>
      </w:r>
      <w:r w:rsidR="00EF491B">
        <w:rPr>
          <w:lang w:val="en-AU"/>
        </w:rPr>
        <w:t>.</w:t>
      </w:r>
    </w:p>
    <w:p w14:paraId="59FB9D26" w14:textId="77777777" w:rsidR="000E3173" w:rsidRDefault="000E3173" w:rsidP="00BD2CD2">
      <w:pPr>
        <w:rPr>
          <w:lang w:val="en-AU"/>
        </w:rPr>
      </w:pPr>
    </w:p>
    <w:p w14:paraId="5DDA2744" w14:textId="619CDDF3" w:rsidR="007031C8" w:rsidRPr="00B64341" w:rsidRDefault="004343D9" w:rsidP="00BD2CD2">
      <w:pPr>
        <w:rPr>
          <w:lang w:val="en-AU"/>
        </w:rPr>
      </w:pPr>
      <w:r w:rsidRPr="00B64341">
        <w:rPr>
          <w:lang w:val="en-AU"/>
        </w:rPr>
        <w:t>Where such information is not available, evidence of adverse travel conditions or other circumstances must be detailed enough to demonstrate their impact on daily attendance at the school.</w:t>
      </w:r>
    </w:p>
    <w:p w14:paraId="15213266" w14:textId="77777777" w:rsidR="007031C8" w:rsidRPr="00B64341" w:rsidRDefault="004343D9" w:rsidP="00BD2CD2">
      <w:pPr>
        <w:rPr>
          <w:lang w:val="en-AU"/>
        </w:rPr>
      </w:pPr>
      <w:r w:rsidRPr="00B64341">
        <w:rPr>
          <w:lang w:val="en-AU"/>
        </w:rPr>
        <w:t>Claims on the basis of travel time or distance should explain how these are or were affected by the adverse conditions or other circumstance.</w:t>
      </w:r>
    </w:p>
    <w:p w14:paraId="35972C9A" w14:textId="77777777" w:rsidR="007031C8" w:rsidRPr="00B64341" w:rsidRDefault="007031C8" w:rsidP="00BD2CD2">
      <w:pPr>
        <w:rPr>
          <w:lang w:val="en-AU"/>
        </w:rPr>
      </w:pPr>
    </w:p>
    <w:p w14:paraId="0396D69B" w14:textId="77777777" w:rsidR="007031C8" w:rsidRPr="00B64341" w:rsidRDefault="00DD3FE4" w:rsidP="00227FBA">
      <w:pPr>
        <w:pStyle w:val="Heading4"/>
      </w:pPr>
      <w:bookmarkStart w:id="722" w:name="_Toc234129363"/>
      <w:r w:rsidRPr="00B64341">
        <w:t>4.2.3.4</w:t>
      </w:r>
      <w:r w:rsidRPr="00B64341">
        <w:tab/>
      </w:r>
      <w:r w:rsidR="004343D9" w:rsidRPr="00B64341">
        <w:t>Measuring distance</w:t>
      </w:r>
      <w:bookmarkEnd w:id="722"/>
    </w:p>
    <w:p w14:paraId="4CB3B6CC" w14:textId="77777777" w:rsidR="007031C8" w:rsidRPr="00B64341" w:rsidRDefault="004343D9" w:rsidP="00BD2CD2">
      <w:pPr>
        <w:rPr>
          <w:lang w:val="en-AU"/>
        </w:rPr>
      </w:pPr>
      <w:r w:rsidRPr="00B64341">
        <w:rPr>
          <w:lang w:val="en-AU"/>
        </w:rPr>
        <w:t>For Rule 3, distance is measured in the same way as for Rules 1 and 2.</w:t>
      </w:r>
    </w:p>
    <w:p w14:paraId="25789CAF" w14:textId="77777777" w:rsidR="007031C8" w:rsidRPr="00B64341" w:rsidRDefault="004343D9" w:rsidP="00BD2CD2">
      <w:pPr>
        <w:rPr>
          <w:lang w:val="en-AU"/>
        </w:rPr>
      </w:pPr>
      <w:r w:rsidRPr="00B64341">
        <w:rPr>
          <w:lang w:val="en-AU"/>
        </w:rPr>
        <w:t>If the school transport service route or pick-up point varies on a daily, weekly or monthly basis, so</w:t>
      </w:r>
      <w:r w:rsidR="00DB538A" w:rsidRPr="00B64341">
        <w:rPr>
          <w:lang w:val="en-AU"/>
        </w:rPr>
        <w:t> </w:t>
      </w:r>
      <w:r w:rsidRPr="00B64341">
        <w:rPr>
          <w:lang w:val="en-AU"/>
        </w:rPr>
        <w:t>that the distance criteria are met on at least 20 school days in a year, the student is considered to meet Rule 3.</w:t>
      </w:r>
    </w:p>
    <w:p w14:paraId="1F1FA09F" w14:textId="77777777" w:rsidR="007031C8" w:rsidRPr="00B64341" w:rsidRDefault="004343D9" w:rsidP="00BD2CD2">
      <w:pPr>
        <w:rPr>
          <w:lang w:val="en-AU"/>
        </w:rPr>
      </w:pPr>
      <w:r w:rsidRPr="00B64341">
        <w:rPr>
          <w:lang w:val="en-AU"/>
        </w:rPr>
        <w:t>Where the routes of the morning and afternoon transport services differ in length, the two will be averaged.</w:t>
      </w:r>
    </w:p>
    <w:p w14:paraId="1B61AC56" w14:textId="77777777" w:rsidR="00DB538A" w:rsidRPr="00B64341" w:rsidRDefault="00DB538A" w:rsidP="00BD2CD2">
      <w:pPr>
        <w:rPr>
          <w:lang w:val="en-AU"/>
        </w:rPr>
      </w:pPr>
    </w:p>
    <w:p w14:paraId="0D1D180B" w14:textId="77777777" w:rsidR="007031C8" w:rsidRPr="00B64341" w:rsidRDefault="00DD3FE4" w:rsidP="00227FBA">
      <w:pPr>
        <w:pStyle w:val="Heading4"/>
      </w:pPr>
      <w:bookmarkStart w:id="723" w:name="_Measuring_travel_time"/>
      <w:bookmarkStart w:id="724" w:name="_Toc234129364"/>
      <w:bookmarkEnd w:id="723"/>
      <w:r w:rsidRPr="00B64341">
        <w:t>4.2.3.5</w:t>
      </w:r>
      <w:r w:rsidRPr="00B64341">
        <w:tab/>
      </w:r>
      <w:r w:rsidR="004343D9" w:rsidRPr="00B64341">
        <w:t>Measuring travel time</w:t>
      </w:r>
      <w:bookmarkEnd w:id="724"/>
    </w:p>
    <w:p w14:paraId="30300556" w14:textId="77777777" w:rsidR="007031C8" w:rsidRPr="00B64341" w:rsidRDefault="004343D9" w:rsidP="00BD2CD2">
      <w:pPr>
        <w:rPr>
          <w:lang w:val="en-AU"/>
        </w:rPr>
      </w:pPr>
      <w:r w:rsidRPr="00B64341">
        <w:rPr>
          <w:lang w:val="en-AU"/>
        </w:rPr>
        <w:t>Where a claim is made on the basis of excessive travel time, the travel time must be based on:</w:t>
      </w:r>
    </w:p>
    <w:p w14:paraId="3D497595"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public or school transport routes and timetables, where travel is by such transport</w:t>
      </w:r>
      <w:r w:rsidR="00DB538A" w:rsidRPr="00B64341">
        <w:rPr>
          <w:rFonts w:cs="Arial"/>
          <w:lang w:val="en-AU"/>
        </w:rPr>
        <w:t>;</w:t>
      </w:r>
    </w:p>
    <w:p w14:paraId="46309797" w14:textId="77777777" w:rsidR="007031C8" w:rsidRPr="00B64341" w:rsidRDefault="004343D9" w:rsidP="003778D0">
      <w:pPr>
        <w:pStyle w:val="andor"/>
        <w:tabs>
          <w:tab w:val="num" w:pos="567"/>
          <w:tab w:val="left" w:pos="1134"/>
        </w:tabs>
        <w:spacing w:after="120"/>
        <w:ind w:left="567"/>
        <w:rPr>
          <w:rFonts w:cs="Arial"/>
          <w:lang w:val="en-AU"/>
        </w:rPr>
      </w:pPr>
      <w:r w:rsidRPr="00B64341">
        <w:rPr>
          <w:rFonts w:cs="Arial"/>
          <w:lang w:val="en-AU"/>
        </w:rPr>
        <w:t>and/or</w:t>
      </w:r>
    </w:p>
    <w:p w14:paraId="51345A1D" w14:textId="77777777" w:rsidR="00FD110B"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the shortest practicable route, where travel is by private transport</w:t>
      </w:r>
      <w:r w:rsidR="00FD110B">
        <w:rPr>
          <w:rFonts w:cs="Arial"/>
          <w:lang w:val="en-AU"/>
        </w:rPr>
        <w:t xml:space="preserve"> and</w:t>
      </w:r>
    </w:p>
    <w:p w14:paraId="6071F7B4" w14:textId="60EE70B4" w:rsidR="007031C8" w:rsidRPr="00B64341" w:rsidRDefault="00FD110B" w:rsidP="003778D0">
      <w:pPr>
        <w:pStyle w:val="BulletLast"/>
        <w:tabs>
          <w:tab w:val="clear" w:pos="360"/>
          <w:tab w:val="num" w:pos="567"/>
          <w:tab w:val="left" w:pos="1134"/>
        </w:tabs>
        <w:spacing w:after="120"/>
        <w:ind w:left="567" w:hanging="567"/>
        <w:rPr>
          <w:rFonts w:cs="Arial"/>
          <w:lang w:val="en-AU"/>
        </w:rPr>
      </w:pPr>
      <w:r>
        <w:rPr>
          <w:rFonts w:cs="Arial"/>
          <w:lang w:val="en-AU"/>
        </w:rPr>
        <w:t>If a motor vehicle is available to the family, the shortest practical route will be deemed as being travelled by motor vehicle, whether or not the family makes that motor vehicle available for use to transport the student</w:t>
      </w:r>
    </w:p>
    <w:p w14:paraId="0F38A72F" w14:textId="77777777" w:rsidR="002C5848" w:rsidRDefault="002C5848">
      <w:pPr>
        <w:spacing w:before="0" w:after="0"/>
        <w:rPr>
          <w:lang w:val="en-AU"/>
        </w:rPr>
      </w:pPr>
      <w:r>
        <w:rPr>
          <w:lang w:val="en-AU"/>
        </w:rPr>
        <w:br w:type="page"/>
      </w:r>
    </w:p>
    <w:p w14:paraId="0B72740B" w14:textId="77777777" w:rsidR="007031C8" w:rsidRPr="00B64341" w:rsidRDefault="004343D9" w:rsidP="00BD2CD2">
      <w:pPr>
        <w:rPr>
          <w:lang w:val="en-AU"/>
        </w:rPr>
      </w:pPr>
      <w:r w:rsidRPr="00B64341">
        <w:rPr>
          <w:lang w:val="en-AU"/>
        </w:rPr>
        <w:lastRenderedPageBreak/>
        <w:t>In measuring travel time, the following speeds and/or times apply:</w:t>
      </w:r>
    </w:p>
    <w:p w14:paraId="40DA85CA" w14:textId="5CB9DEF8" w:rsidR="007031C8" w:rsidRPr="00B64341" w:rsidRDefault="00D65E8B" w:rsidP="00D65E8B">
      <w:pPr>
        <w:pStyle w:val="Bullet"/>
        <w:rPr>
          <w:rFonts w:cs="Arial"/>
          <w:lang w:val="en-AU"/>
        </w:rPr>
      </w:pPr>
      <w:r w:rsidRPr="00D65E8B">
        <w:rPr>
          <w:rFonts w:cs="Arial"/>
          <w:lang w:val="en-AU"/>
        </w:rPr>
        <w:t>where travel is by private transport, the estimated time to travel the given distance will be as specified by commonly available mapping technology</w:t>
      </w:r>
      <w:r>
        <w:rPr>
          <w:rFonts w:cs="Arial"/>
          <w:lang w:val="en-AU"/>
        </w:rPr>
        <w:t xml:space="preserve">. </w:t>
      </w:r>
      <w:r w:rsidR="00DB538A" w:rsidRPr="00B64341">
        <w:rPr>
          <w:rFonts w:cs="Arial"/>
          <w:lang w:val="en-AU"/>
        </w:rPr>
        <w:t>;</w:t>
      </w:r>
    </w:p>
    <w:p w14:paraId="1A4B6E47"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where travel must be by private water transport, the lesser of the legal speed limit and 4</w:t>
      </w:r>
      <w:r w:rsidR="00DB538A" w:rsidRPr="00B64341">
        <w:rPr>
          <w:rFonts w:cs="Arial"/>
          <w:lang w:val="en-AU"/>
        </w:rPr>
        <w:t> </w:t>
      </w:r>
      <w:r w:rsidRPr="00B64341">
        <w:rPr>
          <w:rFonts w:cs="Arial"/>
          <w:lang w:val="en-AU"/>
        </w:rPr>
        <w:t>knots; where no speed limit applies, 4 knots</w:t>
      </w:r>
      <w:r w:rsidR="00DB538A" w:rsidRPr="00B64341">
        <w:rPr>
          <w:rFonts w:cs="Arial"/>
          <w:lang w:val="en-AU"/>
        </w:rPr>
        <w:t>;</w:t>
      </w:r>
    </w:p>
    <w:p w14:paraId="5AD24FBD"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where travel to school is by public or school transport, timetabled travel times</w:t>
      </w:r>
      <w:r w:rsidR="00DB538A" w:rsidRPr="00B64341">
        <w:rPr>
          <w:rFonts w:cs="Arial"/>
          <w:lang w:val="en-AU"/>
        </w:rPr>
        <w:t>;</w:t>
      </w:r>
    </w:p>
    <w:p w14:paraId="5149FD78"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where the student is required to walk to the pick</w:t>
      </w:r>
      <w:r w:rsidRPr="00B64341">
        <w:rPr>
          <w:rFonts w:cs="Arial"/>
          <w:lang w:val="en-AU"/>
        </w:rPr>
        <w:noBreakHyphen/>
        <w:t>up point, a walking speed of 2.5 kilometres per hour</w:t>
      </w:r>
      <w:r w:rsidR="00DB538A" w:rsidRPr="00B64341">
        <w:rPr>
          <w:rFonts w:cs="Arial"/>
          <w:lang w:val="en-AU"/>
        </w:rPr>
        <w:t>;</w:t>
      </w:r>
    </w:p>
    <w:p w14:paraId="1E8DCF72"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where the student is required to wait at a pick</w:t>
      </w:r>
      <w:r w:rsidRPr="00B64341">
        <w:rPr>
          <w:rFonts w:cs="Arial"/>
          <w:lang w:val="en-AU"/>
        </w:rPr>
        <w:noBreakHyphen/>
        <w:t>up point before commencing each leg of the journey, an</w:t>
      </w:r>
      <w:r w:rsidR="0096795F">
        <w:t> </w:t>
      </w:r>
      <w:r w:rsidRPr="00B64341">
        <w:rPr>
          <w:rFonts w:cs="Arial"/>
          <w:lang w:val="en-AU"/>
        </w:rPr>
        <w:t>additional 10 minutes waiting time per leg.</w:t>
      </w:r>
    </w:p>
    <w:p w14:paraId="415BFCA4" w14:textId="77777777" w:rsidR="007031C8" w:rsidRPr="00B64341" w:rsidRDefault="004343D9" w:rsidP="00BD2CD2">
      <w:pPr>
        <w:rPr>
          <w:lang w:val="en-AU"/>
        </w:rPr>
      </w:pPr>
      <w:r w:rsidRPr="00B64341">
        <w:rPr>
          <w:lang w:val="en-AU"/>
        </w:rPr>
        <w:t>Travel time ceases when the student reaches their final destination (the school or the home, whichever is applicable).</w:t>
      </w:r>
    </w:p>
    <w:p w14:paraId="00F7EA36" w14:textId="77777777" w:rsidR="007031C8" w:rsidRPr="00B64341" w:rsidRDefault="004343D9" w:rsidP="00BD2CD2">
      <w:pPr>
        <w:rPr>
          <w:lang w:val="en-AU"/>
        </w:rPr>
      </w:pPr>
      <w:r w:rsidRPr="00B64341">
        <w:rPr>
          <w:lang w:val="en-AU"/>
        </w:rPr>
        <w:t>If the school transport service route or pick-up point varies on a daily, weekly or monthly basis, so</w:t>
      </w:r>
      <w:r w:rsidR="00DB538A" w:rsidRPr="00B64341">
        <w:rPr>
          <w:lang w:val="en-AU"/>
        </w:rPr>
        <w:t> </w:t>
      </w:r>
      <w:r w:rsidRPr="00B64341">
        <w:rPr>
          <w:lang w:val="en-AU"/>
        </w:rPr>
        <w:t>that the travel time criteria are met on at least 20 school days in a year, the student is considered to meet Rule 3.</w:t>
      </w:r>
    </w:p>
    <w:p w14:paraId="41E0C9CC" w14:textId="77777777" w:rsidR="007031C8" w:rsidRPr="00B64341" w:rsidRDefault="004343D9" w:rsidP="00BD2CD2">
      <w:pPr>
        <w:rPr>
          <w:lang w:val="en-AU"/>
        </w:rPr>
      </w:pPr>
      <w:r w:rsidRPr="00B64341">
        <w:rPr>
          <w:lang w:val="en-AU"/>
        </w:rPr>
        <w:t>Where the routes of the morning and afternoon transport services differ in length and therefore the time taken, the two times will be averaged.</w:t>
      </w:r>
    </w:p>
    <w:p w14:paraId="67AA6914" w14:textId="77777777" w:rsidR="00DB538A" w:rsidRPr="00B64341" w:rsidRDefault="00DB538A" w:rsidP="00BD2CD2">
      <w:pPr>
        <w:rPr>
          <w:lang w:val="en-AU"/>
        </w:rPr>
      </w:pPr>
    </w:p>
    <w:p w14:paraId="0F8E24FF" w14:textId="77777777" w:rsidR="007031C8" w:rsidRPr="00B64341" w:rsidRDefault="00DD3FE4" w:rsidP="00227FBA">
      <w:pPr>
        <w:pStyle w:val="Heading4"/>
      </w:pPr>
      <w:bookmarkStart w:id="725" w:name="_Toc234129365"/>
      <w:r w:rsidRPr="00B64341">
        <w:t>4.2.3.6</w:t>
      </w:r>
      <w:r w:rsidRPr="00B64341">
        <w:tab/>
      </w:r>
      <w:r w:rsidR="004343D9" w:rsidRPr="00B64341">
        <w:t>Special weather conditions</w:t>
      </w:r>
      <w:bookmarkEnd w:id="725"/>
    </w:p>
    <w:p w14:paraId="5B2E005C" w14:textId="77777777" w:rsidR="007031C8" w:rsidRPr="00B64341" w:rsidRDefault="004343D9" w:rsidP="00BD2CD2">
      <w:pPr>
        <w:rPr>
          <w:lang w:val="en-AU"/>
        </w:rPr>
      </w:pPr>
      <w:r w:rsidRPr="00B64341">
        <w:rPr>
          <w:lang w:val="en-AU"/>
        </w:rPr>
        <w:t>Weather conditions leading to a student’s absence from school in the previous year can be considered as circumstances beyond a family’s control.  Such conditions do not have to be extraordinary or abnormal, but</w:t>
      </w:r>
      <w:r w:rsidR="003778D0">
        <w:rPr>
          <w:lang w:val="en-AU"/>
        </w:rPr>
        <w:t> </w:t>
      </w:r>
      <w:r w:rsidRPr="00B64341">
        <w:rPr>
          <w:lang w:val="en-AU"/>
        </w:rPr>
        <w:t>evidence must demonstrate that the conditions prevent the student from getting to school for at least 20</w:t>
      </w:r>
      <w:r w:rsidR="003778D0">
        <w:rPr>
          <w:lang w:val="en-AU"/>
        </w:rPr>
        <w:t> </w:t>
      </w:r>
      <w:r w:rsidRPr="00B64341">
        <w:rPr>
          <w:lang w:val="en-AU"/>
        </w:rPr>
        <w:t>school days a year</w:t>
      </w:r>
      <w:r w:rsidR="0093742F" w:rsidRPr="00B64341">
        <w:rPr>
          <w:lang w:val="en-AU"/>
        </w:rPr>
        <w:t xml:space="preserve">.  </w:t>
      </w:r>
      <w:r w:rsidRPr="00B64341">
        <w:rPr>
          <w:lang w:val="en-AU"/>
        </w:rPr>
        <w:t>For example, the conditions of Rule 3 would be met if rainfall could be expected to make roads impassable on at least 20 school days in a year.</w:t>
      </w:r>
    </w:p>
    <w:p w14:paraId="0ED0AC55" w14:textId="77777777" w:rsidR="007031C8" w:rsidRPr="00B64341" w:rsidRDefault="004343D9" w:rsidP="00BD2CD2">
      <w:pPr>
        <w:rPr>
          <w:lang w:val="en-AU"/>
        </w:rPr>
      </w:pPr>
      <w:r w:rsidRPr="00B64341">
        <w:rPr>
          <w:lang w:val="en-AU"/>
        </w:rPr>
        <w:t>Evidence that can be considered to validate an applicant’s claim on this basis is either:</w:t>
      </w:r>
    </w:p>
    <w:p w14:paraId="766FE35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confirmation by the school that there is a </w:t>
      </w:r>
      <w:hyperlink w:anchor="Likely" w:tooltip="likely" w:history="1">
        <w:r w:rsidRPr="00B64341">
          <w:rPr>
            <w:rStyle w:val="Hyperlink"/>
            <w:rFonts w:cs="Arial"/>
            <w:lang w:val="en-AU"/>
          </w:rPr>
          <w:t>like</w:t>
        </w:r>
        <w:bookmarkStart w:id="726" w:name="_Hlt205700534"/>
        <w:r w:rsidRPr="00B64341">
          <w:rPr>
            <w:rStyle w:val="Hyperlink"/>
            <w:rFonts w:cs="Arial"/>
            <w:lang w:val="en-AU"/>
          </w:rPr>
          <w:t>l</w:t>
        </w:r>
        <w:bookmarkEnd w:id="726"/>
        <w:r w:rsidRPr="00B64341">
          <w:rPr>
            <w:rStyle w:val="Hyperlink"/>
            <w:rFonts w:cs="Arial"/>
            <w:lang w:val="en-AU"/>
          </w:rPr>
          <w:t>y</w:t>
        </w:r>
      </w:hyperlink>
      <w:r w:rsidRPr="00B64341">
        <w:rPr>
          <w:rFonts w:cs="Arial"/>
          <w:lang w:val="en-AU"/>
        </w:rPr>
        <w:t xml:space="preserve"> possibility of 20 days of absence</w:t>
      </w:r>
      <w:r w:rsidR="00DB538A" w:rsidRPr="00B64341">
        <w:rPr>
          <w:rFonts w:cs="Arial"/>
          <w:lang w:val="en-AU"/>
        </w:rPr>
        <w:t>;</w:t>
      </w:r>
    </w:p>
    <w:p w14:paraId="3D724040"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historical weather reports</w:t>
      </w:r>
      <w:r w:rsidR="00DB538A" w:rsidRPr="00B64341">
        <w:rPr>
          <w:rFonts w:cs="Arial"/>
          <w:lang w:val="en-AU"/>
        </w:rPr>
        <w:t>;</w:t>
      </w:r>
    </w:p>
    <w:p w14:paraId="6317AC97" w14:textId="77777777" w:rsidR="007031C8" w:rsidRPr="00B64341" w:rsidRDefault="004343D9" w:rsidP="003778D0">
      <w:pPr>
        <w:pStyle w:val="andor"/>
        <w:tabs>
          <w:tab w:val="num" w:pos="567"/>
          <w:tab w:val="left" w:pos="1134"/>
        </w:tabs>
        <w:spacing w:after="120"/>
        <w:ind w:left="567"/>
        <w:rPr>
          <w:rFonts w:cs="Arial"/>
          <w:lang w:val="en-AU"/>
        </w:rPr>
      </w:pPr>
      <w:r w:rsidRPr="00B64341">
        <w:rPr>
          <w:rFonts w:cs="Arial"/>
          <w:lang w:val="en-AU"/>
        </w:rPr>
        <w:t>and/or</w:t>
      </w:r>
    </w:p>
    <w:p w14:paraId="1E4518CA" w14:textId="664653FA" w:rsidR="007031C8"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the student’s record of attendance for the previous one or more years, or their sibling’s record (if</w:t>
      </w:r>
      <w:r w:rsidR="0096795F">
        <w:rPr>
          <w:rFonts w:cs="Arial"/>
          <w:lang w:val="en-AU"/>
        </w:rPr>
        <w:t> </w:t>
      </w:r>
      <w:r w:rsidRPr="00B64341">
        <w:rPr>
          <w:rFonts w:cs="Arial"/>
          <w:lang w:val="en-AU"/>
        </w:rPr>
        <w:t>circumstances were similar).</w:t>
      </w:r>
      <w:bookmarkStart w:id="727" w:name="_4.2.15_Likelihood_of_school_absence"/>
      <w:bookmarkEnd w:id="727"/>
    </w:p>
    <w:p w14:paraId="6252C079" w14:textId="797179B7" w:rsidR="001A2A6B" w:rsidRDefault="001A2A6B" w:rsidP="00BD2CD2">
      <w:bookmarkStart w:id="728" w:name="_Toc234129366"/>
      <w:r>
        <w:rPr>
          <w:lang w:val="en-AU"/>
        </w:rPr>
        <w:t>Where the adverse conditions have occurred i</w:t>
      </w:r>
      <w:r w:rsidRPr="00B64341">
        <w:rPr>
          <w:rFonts w:cs="Arial"/>
          <w:lang w:val="en-AU"/>
        </w:rPr>
        <w:t>n (or just before) the year of assistance</w:t>
      </w:r>
      <w:r>
        <w:rPr>
          <w:rFonts w:cs="Arial"/>
          <w:lang w:val="en-AU"/>
        </w:rPr>
        <w:t xml:space="preserve"> these may be taken into account (see </w:t>
      </w:r>
      <w:hyperlink w:anchor="_Conditions_in_year" w:history="1">
        <w:r w:rsidRPr="007E03A2">
          <w:rPr>
            <w:rStyle w:val="Hyperlink"/>
            <w:lang w:val="en-AU"/>
          </w:rPr>
          <w:t>4.4.5.3</w:t>
        </w:r>
      </w:hyperlink>
      <w:r>
        <w:rPr>
          <w:lang w:val="en-AU"/>
        </w:rPr>
        <w:t>).</w:t>
      </w:r>
    </w:p>
    <w:p w14:paraId="0C0FDCE3" w14:textId="29B2ACA6" w:rsidR="00DB538A" w:rsidRPr="00B64341" w:rsidRDefault="00DB538A" w:rsidP="00BD2CD2">
      <w:pPr>
        <w:rPr>
          <w:lang w:val="en-AU"/>
        </w:rPr>
      </w:pPr>
      <w:r w:rsidRPr="00B64341">
        <w:br w:type="page"/>
      </w:r>
    </w:p>
    <w:p w14:paraId="5799A956" w14:textId="77777777" w:rsidR="007031C8" w:rsidRPr="00B64341" w:rsidRDefault="00DD3FE4" w:rsidP="00227FBA">
      <w:pPr>
        <w:pStyle w:val="Heading4"/>
      </w:pPr>
      <w:r w:rsidRPr="00B64341">
        <w:lastRenderedPageBreak/>
        <w:t>4.2.3.7</w:t>
      </w:r>
      <w:r w:rsidRPr="00B64341">
        <w:tab/>
      </w:r>
      <w:r w:rsidR="004343D9" w:rsidRPr="00B64341">
        <w:t>Impassable roads</w:t>
      </w:r>
      <w:bookmarkEnd w:id="728"/>
    </w:p>
    <w:p w14:paraId="3D021CE9" w14:textId="77777777" w:rsidR="007031C8" w:rsidRPr="00B64341" w:rsidRDefault="004343D9" w:rsidP="00BD2CD2">
      <w:pPr>
        <w:rPr>
          <w:lang w:val="en-AU"/>
        </w:rPr>
      </w:pPr>
      <w:r w:rsidRPr="00B64341">
        <w:rPr>
          <w:lang w:val="en-AU"/>
        </w:rPr>
        <w:t>If there is no evidence that the student’s (or their sibling’s) school attendance has been previously affected by impassable roads, one of the following must be provided:</w:t>
      </w:r>
    </w:p>
    <w:p w14:paraId="151BFA3A"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report from the operator of the school bus service, indicating how the bus route (or the student’s access to it) was affected and the number of days over the relevant period on which it was affected</w:t>
      </w:r>
      <w:r w:rsidR="00DB538A" w:rsidRPr="00B64341">
        <w:rPr>
          <w:rFonts w:cs="Arial"/>
          <w:lang w:val="en-AU"/>
        </w:rPr>
        <w:t>;</w:t>
      </w:r>
    </w:p>
    <w:p w14:paraId="6D5B45E7"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report from the shire/council engineer or other similar officer</w:t>
      </w:r>
      <w:r w:rsidR="00DB538A" w:rsidRPr="00B64341">
        <w:rPr>
          <w:rFonts w:cs="Arial"/>
          <w:lang w:val="en-AU"/>
        </w:rPr>
        <w:t>:</w:t>
      </w:r>
    </w:p>
    <w:p w14:paraId="6195B005"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 xml:space="preserve">stating that the road in question was impassable </w:t>
      </w:r>
      <w:r w:rsidR="006903D2" w:rsidRPr="00B64341">
        <w:rPr>
          <w:rFonts w:cs="Arial"/>
          <w:lang w:val="en-AU"/>
        </w:rPr>
        <w:t xml:space="preserve">to any vehicles </w:t>
      </w:r>
      <w:r w:rsidRPr="00B64341">
        <w:rPr>
          <w:rFonts w:cs="Arial"/>
          <w:lang w:val="en-AU"/>
        </w:rPr>
        <w:t>on particular dates and giving the reasons (e.g. rainfall, road construction)</w:t>
      </w:r>
      <w:r w:rsidR="00DB538A" w:rsidRPr="00B64341">
        <w:rPr>
          <w:rFonts w:cs="Arial"/>
          <w:lang w:val="en-AU"/>
        </w:rPr>
        <w:t>;</w:t>
      </w:r>
    </w:p>
    <w:p w14:paraId="468E8875" w14:textId="77777777" w:rsidR="007031C8" w:rsidRPr="00B64341" w:rsidRDefault="00DB538A" w:rsidP="003778D0">
      <w:pPr>
        <w:pStyle w:val="andor"/>
        <w:tabs>
          <w:tab w:val="left" w:pos="1134"/>
          <w:tab w:val="left" w:pos="1949"/>
        </w:tabs>
        <w:spacing w:after="120"/>
        <w:ind w:left="1134"/>
        <w:rPr>
          <w:rFonts w:cs="Arial"/>
          <w:lang w:val="en-AU"/>
        </w:rPr>
      </w:pPr>
      <w:r w:rsidRPr="00B64341">
        <w:rPr>
          <w:rFonts w:cs="Arial"/>
          <w:lang w:val="en-AU"/>
        </w:rPr>
        <w:t>or</w:t>
      </w:r>
    </w:p>
    <w:p w14:paraId="6515C5C5"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describing in detail the weather or other circumstances in which the road becomes impassable</w:t>
      </w:r>
      <w:r w:rsidR="006903D2" w:rsidRPr="00B64341">
        <w:rPr>
          <w:rFonts w:cs="Arial"/>
          <w:lang w:val="en-AU"/>
        </w:rPr>
        <w:t xml:space="preserve"> to any vehicles</w:t>
      </w:r>
      <w:r w:rsidR="00DD6B95" w:rsidRPr="00B64341">
        <w:rPr>
          <w:rFonts w:cs="Arial"/>
          <w:lang w:val="en-AU"/>
        </w:rPr>
        <w:t>,</w:t>
      </w:r>
      <w:r w:rsidRPr="00B64341">
        <w:rPr>
          <w:rFonts w:cs="Arial"/>
          <w:lang w:val="en-AU"/>
        </w:rPr>
        <w:t xml:space="preserve"> how long it remains impassable, and evidence (e.g. rainfall records) showing the dates on which those circumstances occurred in previous years (where the officer gives a professional opinion about the impact of the described circumstances, this should be taken into account)</w:t>
      </w:r>
      <w:r w:rsidR="00DB538A" w:rsidRPr="00B64341">
        <w:rPr>
          <w:rFonts w:cs="Arial"/>
          <w:lang w:val="en-AU"/>
        </w:rPr>
        <w:t>;</w:t>
      </w:r>
    </w:p>
    <w:p w14:paraId="0F510B88"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a report from a local, state or national authority having </w:t>
      </w:r>
      <w:r w:rsidR="008103A4" w:rsidRPr="00B64341">
        <w:rPr>
          <w:rFonts w:cs="Arial"/>
          <w:lang w:val="en-AU"/>
        </w:rPr>
        <w:t>primary</w:t>
      </w:r>
      <w:r w:rsidRPr="00B64341">
        <w:rPr>
          <w:rFonts w:cs="Arial"/>
          <w:lang w:val="en-AU"/>
        </w:rPr>
        <w:t xml:space="preserve"> responsibility for roads, water or land management</w:t>
      </w:r>
      <w:r w:rsidR="00DB538A" w:rsidRPr="00B64341">
        <w:rPr>
          <w:rFonts w:cs="Arial"/>
          <w:lang w:val="en-AU"/>
        </w:rPr>
        <w:t>:</w:t>
      </w:r>
    </w:p>
    <w:p w14:paraId="333428A3"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 xml:space="preserve">stating that the road in question was impassable </w:t>
      </w:r>
      <w:r w:rsidR="006903D2" w:rsidRPr="00B64341">
        <w:rPr>
          <w:rFonts w:cs="Arial"/>
          <w:lang w:val="en-AU"/>
        </w:rPr>
        <w:t xml:space="preserve">to any vehicles </w:t>
      </w:r>
      <w:r w:rsidRPr="00B64341">
        <w:rPr>
          <w:rFonts w:cs="Arial"/>
          <w:lang w:val="en-AU"/>
        </w:rPr>
        <w:t>on particular dates and giving the reasons (e.g. rainfall, road construction)</w:t>
      </w:r>
      <w:r w:rsidR="00DB538A" w:rsidRPr="00B64341">
        <w:rPr>
          <w:rFonts w:cs="Arial"/>
          <w:lang w:val="en-AU"/>
        </w:rPr>
        <w:t>;</w:t>
      </w:r>
    </w:p>
    <w:p w14:paraId="7307D2F3" w14:textId="77777777" w:rsidR="007031C8" w:rsidRPr="00B64341" w:rsidRDefault="004343D9" w:rsidP="003778D0">
      <w:pPr>
        <w:pStyle w:val="Dash"/>
        <w:tabs>
          <w:tab w:val="left" w:pos="1134"/>
        </w:tabs>
        <w:spacing w:after="120"/>
        <w:ind w:left="1134"/>
        <w:rPr>
          <w:rFonts w:cs="Arial"/>
          <w:lang w:val="en-AU"/>
        </w:rPr>
      </w:pPr>
      <w:r w:rsidRPr="00B64341">
        <w:rPr>
          <w:rFonts w:cs="Arial"/>
          <w:lang w:val="en-AU"/>
        </w:rPr>
        <w:t>or</w:t>
      </w:r>
    </w:p>
    <w:p w14:paraId="0E349709" w14:textId="77777777" w:rsidR="007031C8" w:rsidRPr="00B64341" w:rsidRDefault="004343D9" w:rsidP="006510D3">
      <w:pPr>
        <w:pStyle w:val="Dash"/>
        <w:numPr>
          <w:ilvl w:val="0"/>
          <w:numId w:val="6"/>
        </w:numPr>
        <w:tabs>
          <w:tab w:val="left" w:pos="1134"/>
        </w:tabs>
        <w:spacing w:after="120"/>
        <w:ind w:left="1134" w:hanging="567"/>
        <w:rPr>
          <w:rFonts w:cs="Arial"/>
          <w:lang w:val="en-AU"/>
        </w:rPr>
      </w:pPr>
      <w:r w:rsidRPr="00B64341">
        <w:rPr>
          <w:rFonts w:cs="Arial"/>
          <w:lang w:val="en-AU"/>
        </w:rPr>
        <w:t>describing in detail the weather or other circumstances in which the road becomes impassable</w:t>
      </w:r>
      <w:r w:rsidR="006903D2" w:rsidRPr="00B64341">
        <w:rPr>
          <w:rFonts w:cs="Arial"/>
          <w:lang w:val="en-AU"/>
        </w:rPr>
        <w:t xml:space="preserve"> to any vehicles</w:t>
      </w:r>
      <w:r w:rsidRPr="00B64341">
        <w:rPr>
          <w:rFonts w:cs="Arial"/>
          <w:lang w:val="en-AU"/>
        </w:rPr>
        <w:t>, how long it remains impassable, and evidence (e.g. rainfall records) showing the dates on which those circumstances occurred in previous years (where the officer gives a professional opinion about the impact of the described circumstances, this should be taken into account).</w:t>
      </w:r>
    </w:p>
    <w:p w14:paraId="1292F755" w14:textId="77777777" w:rsidR="007031C8" w:rsidRPr="00B64341" w:rsidRDefault="004343D9" w:rsidP="00BD2CD2">
      <w:pPr>
        <w:rPr>
          <w:lang w:val="en-AU"/>
        </w:rPr>
      </w:pPr>
      <w:r w:rsidRPr="00B64341">
        <w:rPr>
          <w:lang w:val="en-AU"/>
        </w:rPr>
        <w:t>Rainfall levels, other weather conditions or the material used in road construction are only relevant to the extent that they contribute to a road being impassable.</w:t>
      </w:r>
    </w:p>
    <w:p w14:paraId="2B274129" w14:textId="77777777" w:rsidR="00DB538A" w:rsidRPr="00B64341" w:rsidRDefault="00DB538A" w:rsidP="00BD2CD2">
      <w:pPr>
        <w:rPr>
          <w:lang w:val="en-AU"/>
        </w:rPr>
      </w:pPr>
    </w:p>
    <w:p w14:paraId="1BFB8E19" w14:textId="77777777" w:rsidR="007031C8" w:rsidRPr="00B64341" w:rsidRDefault="00B432A4" w:rsidP="00227FBA">
      <w:pPr>
        <w:pStyle w:val="Heading4"/>
      </w:pPr>
      <w:bookmarkStart w:id="729" w:name="_Toc161552239"/>
      <w:bookmarkStart w:id="730" w:name="_Toc234129367"/>
      <w:bookmarkStart w:id="731" w:name="_Toc161552237"/>
      <w:r w:rsidRPr="00B64341">
        <w:t>4.2.3.8</w:t>
      </w:r>
      <w:r w:rsidR="00DD3FE4" w:rsidRPr="00B64341">
        <w:tab/>
      </w:r>
      <w:r w:rsidR="004343D9" w:rsidRPr="00B64341">
        <w:t>Non-access to private transport</w:t>
      </w:r>
      <w:bookmarkEnd w:id="729"/>
      <w:bookmarkEnd w:id="730"/>
    </w:p>
    <w:p w14:paraId="1C872482" w14:textId="77777777" w:rsidR="007031C8" w:rsidRPr="00B64341" w:rsidRDefault="004343D9" w:rsidP="00BD2CD2">
      <w:pPr>
        <w:rPr>
          <w:lang w:val="en-AU"/>
        </w:rPr>
      </w:pPr>
      <w:r w:rsidRPr="00B64341">
        <w:rPr>
          <w:lang w:val="en-AU"/>
        </w:rPr>
        <w:t xml:space="preserve">Claims on the basis that the applicant and (where applicable) their </w:t>
      </w:r>
      <w:hyperlink w:anchor="Partner" w:tooltip="partner" w:history="1">
        <w:r w:rsidR="003224A3" w:rsidRPr="00B64341">
          <w:rPr>
            <w:rStyle w:val="Hyperlink"/>
            <w:rFonts w:cs="Arial"/>
            <w:lang w:val="en-AU"/>
          </w:rPr>
          <w:t>partner</w:t>
        </w:r>
      </w:hyperlink>
      <w:r w:rsidRPr="00B64341">
        <w:rPr>
          <w:lang w:val="en-AU"/>
        </w:rPr>
        <w:t xml:space="preserve"> do not have access to a vehicle or are medically unable to drive a vehicle must be accompanied by appropriate documentation (e.g. medical reports, police statements, or confirmation that there is no record of a registered vehicle)</w:t>
      </w:r>
      <w:r w:rsidR="0093742F" w:rsidRPr="00B64341">
        <w:rPr>
          <w:lang w:val="en-AU"/>
        </w:rPr>
        <w:t xml:space="preserve">.  </w:t>
      </w:r>
      <w:r w:rsidRPr="00B64341">
        <w:rPr>
          <w:lang w:val="en-AU"/>
        </w:rPr>
        <w:t>The evidence provided should state the duration of the situation.</w:t>
      </w:r>
    </w:p>
    <w:p w14:paraId="07905763" w14:textId="77777777" w:rsidR="007031C8" w:rsidRPr="00B64341" w:rsidRDefault="004343D9" w:rsidP="00BD2CD2">
      <w:pPr>
        <w:rPr>
          <w:lang w:val="en-AU"/>
        </w:rPr>
      </w:pPr>
      <w:r w:rsidRPr="00B64341">
        <w:rPr>
          <w:lang w:val="en-AU"/>
        </w:rPr>
        <w:t>Where an applicant and/or their partner’s access to a vehicle, has been removed by a court (i.e.</w:t>
      </w:r>
      <w:r w:rsidR="00F32D81" w:rsidRPr="00B64341">
        <w:rPr>
          <w:rStyle w:val="Hyperlink"/>
          <w:rFonts w:cs="Arial"/>
          <w:u w:val="none"/>
        </w:rPr>
        <w:t> </w:t>
      </w:r>
      <w:r w:rsidRPr="00B64341">
        <w:rPr>
          <w:lang w:val="en-AU"/>
        </w:rPr>
        <w:t xml:space="preserve">due to conviction) or other legal authority (i.e. police officer), the intention of this policy is not met and a student’s geographic isolation needs to be established using other criteria. </w:t>
      </w:r>
    </w:p>
    <w:p w14:paraId="4775215E" w14:textId="77777777" w:rsidR="007031C8" w:rsidRPr="00B64341" w:rsidRDefault="007031C8" w:rsidP="00BD2CD2">
      <w:pPr>
        <w:rPr>
          <w:lang w:val="en-AU"/>
        </w:rPr>
      </w:pPr>
    </w:p>
    <w:p w14:paraId="738DFA06" w14:textId="77777777" w:rsidR="00947E26" w:rsidRDefault="00947E26">
      <w:pPr>
        <w:spacing w:before="0" w:after="0"/>
        <w:rPr>
          <w:rFonts w:ascii="Georgia" w:hAnsi="Georgia"/>
          <w:color w:val="31849B" w:themeColor="accent5" w:themeShade="BF"/>
          <w:sz w:val="32"/>
        </w:rPr>
      </w:pPr>
      <w:bookmarkStart w:id="732" w:name="_4.3_Students_with"/>
      <w:bookmarkStart w:id="733" w:name="_4.3_Students_with_special_needs"/>
      <w:bookmarkStart w:id="734" w:name="_Toc161552241"/>
      <w:bookmarkStart w:id="735" w:name="_Toc234129368"/>
      <w:bookmarkStart w:id="736" w:name="_Toc264368430"/>
      <w:bookmarkStart w:id="737" w:name="_Toc418251868"/>
      <w:bookmarkEnd w:id="731"/>
      <w:bookmarkEnd w:id="732"/>
      <w:bookmarkEnd w:id="733"/>
      <w:r>
        <w:br w:type="page"/>
      </w:r>
    </w:p>
    <w:p w14:paraId="28BDA115" w14:textId="77777777" w:rsidR="007031C8" w:rsidRPr="005E1ABB" w:rsidRDefault="004343D9" w:rsidP="002310DB">
      <w:pPr>
        <w:pStyle w:val="Heading2"/>
        <w:spacing w:before="120" w:after="120"/>
      </w:pPr>
      <w:bookmarkStart w:id="738" w:name="_4.3_Students_with_1"/>
      <w:bookmarkStart w:id="739" w:name="_Toc469647171"/>
      <w:bookmarkEnd w:id="738"/>
      <w:r w:rsidRPr="005E1ABB">
        <w:lastRenderedPageBreak/>
        <w:t>4.3</w:t>
      </w:r>
      <w:r w:rsidRPr="005E1ABB">
        <w:tab/>
        <w:t>Students with special needs</w:t>
      </w:r>
      <w:bookmarkEnd w:id="734"/>
      <w:bookmarkEnd w:id="735"/>
      <w:bookmarkEnd w:id="736"/>
      <w:bookmarkEnd w:id="737"/>
      <w:bookmarkEnd w:id="739"/>
    </w:p>
    <w:p w14:paraId="0DD9617F" w14:textId="77777777" w:rsidR="007031C8" w:rsidRPr="00B64341" w:rsidRDefault="004343D9" w:rsidP="00BD2CD2">
      <w:pPr>
        <w:rPr>
          <w:lang w:val="en-AU"/>
        </w:rPr>
      </w:pPr>
      <w:r w:rsidRPr="00B64341">
        <w:rPr>
          <w:lang w:val="en-AU"/>
        </w:rPr>
        <w:t xml:space="preserve">This section outlines the criteria that allow </w:t>
      </w:r>
      <w:hyperlink w:anchor="Student" w:tooltip="students" w:history="1">
        <w:r w:rsidR="007031C8" w:rsidRPr="00B64341">
          <w:rPr>
            <w:rStyle w:val="Hyperlink"/>
            <w:rFonts w:cs="Arial"/>
            <w:lang w:val="en-AU"/>
          </w:rPr>
          <w:t>students</w:t>
        </w:r>
      </w:hyperlink>
      <w:r w:rsidRPr="00B64341">
        <w:rPr>
          <w:lang w:val="en-AU"/>
        </w:rPr>
        <w:t xml:space="preserve"> with special needs to be eligible for the AIC Scheme.</w:t>
      </w:r>
    </w:p>
    <w:p w14:paraId="677E07D2" w14:textId="77777777" w:rsidR="007031C8" w:rsidRPr="00B64341" w:rsidRDefault="004238B4" w:rsidP="00E248E8">
      <w:pPr>
        <w:pStyle w:val="Links"/>
      </w:pPr>
      <w:hyperlink w:anchor="_4.3.1_Summary" w:tooltip="Summary" w:history="1">
        <w:r w:rsidR="004343D9" w:rsidRPr="00B64341">
          <w:rPr>
            <w:rStyle w:val="Hyperlink"/>
          </w:rPr>
          <w:t>4.</w:t>
        </w:r>
        <w:bookmarkStart w:id="740" w:name="_Hlt205700682"/>
        <w:r w:rsidR="004343D9" w:rsidRPr="00B64341">
          <w:rPr>
            <w:rStyle w:val="Hyperlink"/>
          </w:rPr>
          <w:t>3</w:t>
        </w:r>
        <w:bookmarkEnd w:id="740"/>
        <w:r w:rsidR="004343D9" w:rsidRPr="00B64341">
          <w:rPr>
            <w:rStyle w:val="Hyperlink"/>
          </w:rPr>
          <w:t>.1</w:t>
        </w:r>
      </w:hyperlink>
      <w:r w:rsidR="004343D9" w:rsidRPr="00B64341">
        <w:tab/>
        <w:t>Summary</w:t>
      </w:r>
    </w:p>
    <w:p w14:paraId="68FEF674" w14:textId="77777777" w:rsidR="007031C8" w:rsidRPr="00B64341" w:rsidRDefault="004238B4" w:rsidP="00E248E8">
      <w:pPr>
        <w:pStyle w:val="Links"/>
      </w:pPr>
      <w:hyperlink w:anchor="_4.3.2_Definition_of" w:tooltip="Definition of a disability or health-related condition" w:history="1">
        <w:r w:rsidR="004343D9" w:rsidRPr="00B64341">
          <w:rPr>
            <w:rStyle w:val="Hyperlink"/>
          </w:rPr>
          <w:t>4</w:t>
        </w:r>
        <w:bookmarkStart w:id="741" w:name="_Hlt205700685"/>
        <w:r w:rsidR="004343D9" w:rsidRPr="00B64341">
          <w:rPr>
            <w:rStyle w:val="Hyperlink"/>
          </w:rPr>
          <w:t>.</w:t>
        </w:r>
        <w:bookmarkEnd w:id="741"/>
        <w:r w:rsidR="004343D9" w:rsidRPr="00B64341">
          <w:rPr>
            <w:rStyle w:val="Hyperlink"/>
          </w:rPr>
          <w:t>3.2</w:t>
        </w:r>
      </w:hyperlink>
      <w:r w:rsidR="004343D9" w:rsidRPr="00B64341">
        <w:tab/>
        <w:t>Definition of a disability or health-related condition</w:t>
      </w:r>
    </w:p>
    <w:p w14:paraId="1841A0F3" w14:textId="77777777" w:rsidR="007031C8" w:rsidRPr="00B64341" w:rsidRDefault="004238B4" w:rsidP="00E248E8">
      <w:pPr>
        <w:pStyle w:val="Links"/>
      </w:pPr>
      <w:hyperlink w:anchor="_4.3.3_Evidence_requirements" w:tooltip="Evidence requirements" w:history="1">
        <w:r w:rsidR="004343D9" w:rsidRPr="00B64341">
          <w:rPr>
            <w:rStyle w:val="Hyperlink"/>
          </w:rPr>
          <w:t>4.3</w:t>
        </w:r>
        <w:bookmarkStart w:id="742" w:name="_Hlt205700689"/>
        <w:r w:rsidR="004343D9" w:rsidRPr="00B64341">
          <w:rPr>
            <w:rStyle w:val="Hyperlink"/>
          </w:rPr>
          <w:t>.</w:t>
        </w:r>
        <w:bookmarkEnd w:id="742"/>
        <w:r w:rsidR="004343D9" w:rsidRPr="00B64341">
          <w:rPr>
            <w:rStyle w:val="Hyperlink"/>
          </w:rPr>
          <w:t>3</w:t>
        </w:r>
      </w:hyperlink>
      <w:r w:rsidR="004343D9" w:rsidRPr="00B64341">
        <w:tab/>
        <w:t>Evidence requirements</w:t>
      </w:r>
    </w:p>
    <w:p w14:paraId="28C857D4" w14:textId="77777777" w:rsidR="007031C8" w:rsidRPr="00B64341" w:rsidRDefault="004238B4" w:rsidP="00E248E8">
      <w:pPr>
        <w:pStyle w:val="Links"/>
      </w:pPr>
      <w:hyperlink w:anchor="_4.3.4_Duration_of" w:tooltip="Duration of special need assessment" w:history="1">
        <w:r w:rsidR="004343D9" w:rsidRPr="00B64341">
          <w:rPr>
            <w:rStyle w:val="Hyperlink"/>
          </w:rPr>
          <w:t>4.3</w:t>
        </w:r>
        <w:bookmarkStart w:id="743" w:name="_Hlt205700694"/>
        <w:r w:rsidR="004343D9" w:rsidRPr="00B64341">
          <w:rPr>
            <w:rStyle w:val="Hyperlink"/>
          </w:rPr>
          <w:t>.</w:t>
        </w:r>
        <w:bookmarkEnd w:id="743"/>
        <w:r w:rsidR="004343D9" w:rsidRPr="00B64341">
          <w:rPr>
            <w:rStyle w:val="Hyperlink"/>
          </w:rPr>
          <w:t>4</w:t>
        </w:r>
      </w:hyperlink>
      <w:r w:rsidR="004343D9" w:rsidRPr="00B64341">
        <w:tab/>
        <w:t>Duration of special need assessment</w:t>
      </w:r>
    </w:p>
    <w:p w14:paraId="28DE39C8" w14:textId="77777777" w:rsidR="007031C8" w:rsidRPr="00B64341" w:rsidRDefault="004238B4" w:rsidP="00E248E8">
      <w:pPr>
        <w:pStyle w:val="Links"/>
      </w:pPr>
      <w:hyperlink w:anchor="_4.3.5_Types_of" w:tooltip="Types of special needs" w:history="1">
        <w:r w:rsidR="004343D9" w:rsidRPr="00B64341">
          <w:rPr>
            <w:rStyle w:val="Hyperlink"/>
          </w:rPr>
          <w:t>4.3.</w:t>
        </w:r>
        <w:bookmarkStart w:id="744" w:name="_Hlt205700699"/>
        <w:r w:rsidR="004343D9" w:rsidRPr="00B64341">
          <w:rPr>
            <w:rStyle w:val="Hyperlink"/>
          </w:rPr>
          <w:t>5</w:t>
        </w:r>
        <w:bookmarkEnd w:id="744"/>
      </w:hyperlink>
      <w:r w:rsidR="00F32D81" w:rsidRPr="00B64341">
        <w:tab/>
        <w:t>Types of special needs</w:t>
      </w:r>
    </w:p>
    <w:p w14:paraId="705B785B" w14:textId="77777777" w:rsidR="007031C8" w:rsidRPr="00B64341" w:rsidRDefault="007031C8" w:rsidP="002310DB">
      <w:pPr>
        <w:pStyle w:val="BulletTab2Last"/>
        <w:numPr>
          <w:ilvl w:val="0"/>
          <w:numId w:val="0"/>
        </w:numPr>
        <w:spacing w:after="120"/>
        <w:rPr>
          <w:rFonts w:cs="Arial"/>
          <w:lang w:val="en-AU"/>
        </w:rPr>
      </w:pPr>
    </w:p>
    <w:p w14:paraId="00253EF0" w14:textId="77777777" w:rsidR="007031C8" w:rsidRPr="00B64341" w:rsidRDefault="004343D9" w:rsidP="002310DB">
      <w:pPr>
        <w:pStyle w:val="Heading3"/>
        <w:spacing w:before="120" w:after="120"/>
        <w:rPr>
          <w:lang w:val="en-AU"/>
        </w:rPr>
      </w:pPr>
      <w:bookmarkStart w:id="745" w:name="_4.3.1_Summary"/>
      <w:bookmarkStart w:id="746" w:name="_Toc161552242"/>
      <w:bookmarkStart w:id="747" w:name="_Toc234129369"/>
      <w:bookmarkStart w:id="748" w:name="_Toc264368431"/>
      <w:bookmarkStart w:id="749" w:name="_Toc418251869"/>
      <w:bookmarkEnd w:id="745"/>
      <w:r w:rsidRPr="00B64341">
        <w:rPr>
          <w:lang w:val="en-AU"/>
        </w:rPr>
        <w:t>4.3.1</w:t>
      </w:r>
      <w:r w:rsidRPr="00B64341">
        <w:rPr>
          <w:lang w:val="en-AU"/>
        </w:rPr>
        <w:tab/>
        <w:t>Summary</w:t>
      </w:r>
      <w:bookmarkEnd w:id="746"/>
      <w:bookmarkEnd w:id="747"/>
      <w:bookmarkEnd w:id="748"/>
      <w:bookmarkEnd w:id="749"/>
    </w:p>
    <w:p w14:paraId="2FEC24AD" w14:textId="77777777" w:rsidR="007031C8" w:rsidRPr="00B64341" w:rsidRDefault="004343D9" w:rsidP="00BD2CD2">
      <w:pPr>
        <w:rPr>
          <w:lang w:val="en-AU"/>
        </w:rPr>
      </w:pPr>
      <w:r w:rsidRPr="00B64341">
        <w:rPr>
          <w:lang w:val="en-AU"/>
        </w:rPr>
        <w:t xml:space="preserve">Where a </w:t>
      </w:r>
      <w:hyperlink w:anchor="Student" w:tooltip="student" w:history="1">
        <w:r w:rsidRPr="00B64341">
          <w:rPr>
            <w:rStyle w:val="Hyperlink"/>
            <w:rFonts w:cs="Arial"/>
            <w:lang w:val="en-AU"/>
          </w:rPr>
          <w:t>stu</w:t>
        </w:r>
        <w:bookmarkStart w:id="750" w:name="_Hlt205700707"/>
        <w:r w:rsidRPr="00B64341">
          <w:rPr>
            <w:rStyle w:val="Hyperlink"/>
            <w:rFonts w:cs="Arial"/>
            <w:lang w:val="en-AU"/>
          </w:rPr>
          <w:t>d</w:t>
        </w:r>
        <w:bookmarkEnd w:id="750"/>
        <w:r w:rsidRPr="00B64341">
          <w:rPr>
            <w:rStyle w:val="Hyperlink"/>
            <w:rFonts w:cs="Arial"/>
            <w:lang w:val="en-AU"/>
          </w:rPr>
          <w:t>ent</w:t>
        </w:r>
      </w:hyperlink>
      <w:r w:rsidRPr="00B64341">
        <w:rPr>
          <w:lang w:val="en-AU"/>
        </w:rPr>
        <w:t xml:space="preserve"> has a </w:t>
      </w:r>
      <w:hyperlink w:anchor="DisabilityOrOtherCondition" w:tooltip="disability or other health-related condition" w:history="1">
        <w:r w:rsidRPr="00B64341">
          <w:rPr>
            <w:rStyle w:val="Hyperlink"/>
            <w:rFonts w:cs="Arial"/>
            <w:lang w:val="en-AU"/>
          </w:rPr>
          <w:t>disa</w:t>
        </w:r>
        <w:bookmarkStart w:id="751" w:name="_Hlt205700720"/>
        <w:r w:rsidRPr="00B64341">
          <w:rPr>
            <w:rStyle w:val="Hyperlink"/>
            <w:rFonts w:cs="Arial"/>
            <w:lang w:val="en-AU"/>
          </w:rPr>
          <w:t>b</w:t>
        </w:r>
        <w:bookmarkEnd w:id="751"/>
        <w:r w:rsidRPr="00B64341">
          <w:rPr>
            <w:rStyle w:val="Hyperlink"/>
            <w:rFonts w:cs="Arial"/>
            <w:lang w:val="en-AU"/>
          </w:rPr>
          <w:t>ility or other health-related condition</w:t>
        </w:r>
      </w:hyperlink>
      <w:r w:rsidRPr="00B64341">
        <w:rPr>
          <w:lang w:val="en-AU"/>
        </w:rPr>
        <w:t xml:space="preserve"> or a special education need that requires a </w:t>
      </w:r>
      <w:hyperlink w:anchor="SpecialSchool" w:tooltip="special school" w:history="1">
        <w:r w:rsidRPr="00B64341">
          <w:rPr>
            <w:rStyle w:val="Hyperlink"/>
            <w:rFonts w:cs="Arial"/>
            <w:lang w:val="en-AU"/>
          </w:rPr>
          <w:t>special</w:t>
        </w:r>
        <w:bookmarkStart w:id="752" w:name="_Hlt205700801"/>
        <w:r w:rsidRPr="00B64341">
          <w:rPr>
            <w:rStyle w:val="Hyperlink"/>
            <w:rFonts w:cs="Arial"/>
            <w:lang w:val="en-AU"/>
          </w:rPr>
          <w:t xml:space="preserve"> </w:t>
        </w:r>
        <w:bookmarkEnd w:id="752"/>
        <w:r w:rsidRPr="00B64341">
          <w:rPr>
            <w:rStyle w:val="Hyperlink"/>
            <w:rFonts w:cs="Arial"/>
            <w:lang w:val="en-AU"/>
          </w:rPr>
          <w:t>school</w:t>
        </w:r>
      </w:hyperlink>
      <w:r w:rsidRPr="00B64341">
        <w:rPr>
          <w:lang w:val="en-AU"/>
        </w:rPr>
        <w:t xml:space="preserve"> program, special facilities and/or a special environment, the nearest </w:t>
      </w:r>
      <w:hyperlink w:anchor="AppropriateStateSchool" w:tooltip="appropriate state school" w:history="1">
        <w:r w:rsidRPr="00B64341">
          <w:rPr>
            <w:rStyle w:val="Hyperlink"/>
            <w:rFonts w:cs="Arial"/>
            <w:lang w:val="en-AU"/>
          </w:rPr>
          <w:t>appropriate</w:t>
        </w:r>
        <w:bookmarkStart w:id="753" w:name="_Hlt205700811"/>
        <w:r w:rsidRPr="00B64341">
          <w:rPr>
            <w:rStyle w:val="Hyperlink"/>
            <w:rFonts w:cs="Arial"/>
            <w:lang w:val="en-AU"/>
          </w:rPr>
          <w:t xml:space="preserve"> </w:t>
        </w:r>
        <w:bookmarkEnd w:id="753"/>
        <w:r w:rsidRPr="00B64341">
          <w:rPr>
            <w:rStyle w:val="Hyperlink"/>
            <w:rFonts w:cs="Arial"/>
            <w:lang w:val="en-AU"/>
          </w:rPr>
          <w:t>state school</w:t>
        </w:r>
      </w:hyperlink>
      <w:r w:rsidRPr="00B64341">
        <w:rPr>
          <w:lang w:val="en-AU"/>
        </w:rPr>
        <w:t xml:space="preserve"> (for the purposes of the geographical isolation rules outlined in </w:t>
      </w:r>
      <w:hyperlink w:anchor="_4.2_Geographical_isolation" w:tooltip="Geographical isolation rules" w:history="1">
        <w:r w:rsidRPr="00B64341">
          <w:rPr>
            <w:rStyle w:val="Hyperlink"/>
            <w:rFonts w:cs="Arial"/>
            <w:lang w:val="en-AU"/>
          </w:rPr>
          <w:t>4</w:t>
        </w:r>
        <w:bookmarkStart w:id="754" w:name="_Hlt205700824"/>
        <w:r w:rsidRPr="00B64341">
          <w:rPr>
            <w:rStyle w:val="Hyperlink"/>
            <w:rFonts w:cs="Arial"/>
            <w:lang w:val="en-AU"/>
          </w:rPr>
          <w:t>.</w:t>
        </w:r>
        <w:bookmarkEnd w:id="754"/>
        <w:r w:rsidRPr="00B64341">
          <w:rPr>
            <w:rStyle w:val="Hyperlink"/>
            <w:rFonts w:cs="Arial"/>
            <w:lang w:val="en-AU"/>
          </w:rPr>
          <w:t>2</w:t>
        </w:r>
      </w:hyperlink>
      <w:r w:rsidRPr="00B64341">
        <w:rPr>
          <w:lang w:val="en-AU"/>
        </w:rPr>
        <w:t>) is the nearest state school that can provide, or is close to, the required services.</w:t>
      </w:r>
    </w:p>
    <w:p w14:paraId="1147D020" w14:textId="77777777" w:rsidR="007031C8" w:rsidRPr="00B64341" w:rsidRDefault="004343D9" w:rsidP="00BD2CD2">
      <w:pPr>
        <w:rPr>
          <w:lang w:val="en-AU"/>
        </w:rPr>
      </w:pPr>
      <w:r w:rsidRPr="00B64341">
        <w:rPr>
          <w:lang w:val="en-AU"/>
        </w:rPr>
        <w:t xml:space="preserve">Types of special needs are set out in </w:t>
      </w:r>
      <w:hyperlink w:anchor="_4.3.5_Types_of" w:tooltip="Types of special needs" w:history="1">
        <w:r w:rsidR="007031C8" w:rsidRPr="00B64341">
          <w:rPr>
            <w:rStyle w:val="Hyperlink"/>
            <w:rFonts w:cs="Arial"/>
            <w:lang w:val="en-AU"/>
          </w:rPr>
          <w:t>4.3.5</w:t>
        </w:r>
      </w:hyperlink>
      <w:r w:rsidRPr="00B64341">
        <w:rPr>
          <w:lang w:val="en-AU"/>
        </w:rPr>
        <w:t>.</w:t>
      </w:r>
    </w:p>
    <w:p w14:paraId="0B08243C" w14:textId="77777777" w:rsidR="007031C8" w:rsidRPr="00B64341" w:rsidRDefault="007031C8" w:rsidP="00BD2CD2">
      <w:pPr>
        <w:rPr>
          <w:lang w:val="en-AU"/>
        </w:rPr>
      </w:pPr>
    </w:p>
    <w:p w14:paraId="5262C5A5" w14:textId="77777777" w:rsidR="007031C8" w:rsidRPr="00B64341" w:rsidRDefault="004343D9" w:rsidP="002310DB">
      <w:pPr>
        <w:pStyle w:val="Heading3"/>
        <w:spacing w:before="120" w:after="120"/>
        <w:rPr>
          <w:lang w:val="en-AU"/>
        </w:rPr>
      </w:pPr>
      <w:bookmarkStart w:id="755" w:name="_4.3.2_Definition_of"/>
      <w:bookmarkStart w:id="756" w:name="_4.3.2_Definition_of_a_disability_or"/>
      <w:bookmarkStart w:id="757" w:name="_Toc161552243"/>
      <w:bookmarkStart w:id="758" w:name="_Toc234129370"/>
      <w:bookmarkStart w:id="759" w:name="_Toc264368432"/>
      <w:bookmarkStart w:id="760" w:name="_Toc418251870"/>
      <w:bookmarkEnd w:id="755"/>
      <w:bookmarkEnd w:id="756"/>
      <w:r w:rsidRPr="00B64341">
        <w:rPr>
          <w:lang w:val="en-AU"/>
        </w:rPr>
        <w:t>4.3.2</w:t>
      </w:r>
      <w:r w:rsidRPr="00B64341">
        <w:rPr>
          <w:lang w:val="en-AU"/>
        </w:rPr>
        <w:tab/>
        <w:t>Definition of a disability or other health-related condition</w:t>
      </w:r>
      <w:bookmarkEnd w:id="757"/>
      <w:bookmarkEnd w:id="758"/>
      <w:bookmarkEnd w:id="759"/>
      <w:bookmarkEnd w:id="760"/>
    </w:p>
    <w:p w14:paraId="32453F75" w14:textId="77777777" w:rsidR="007031C8" w:rsidRPr="00B64341" w:rsidRDefault="004343D9" w:rsidP="00BD2CD2">
      <w:pPr>
        <w:rPr>
          <w:lang w:val="en-AU"/>
        </w:rPr>
      </w:pPr>
      <w:r w:rsidRPr="00B64341">
        <w:rPr>
          <w:lang w:val="en-AU"/>
        </w:rPr>
        <w:t xml:space="preserve">A </w:t>
      </w:r>
      <w:hyperlink w:anchor="DisabilityOrOtherCondition" w:tooltip="disability or other health-related condition" w:history="1">
        <w:r w:rsidRPr="00B64341">
          <w:rPr>
            <w:rStyle w:val="Hyperlink"/>
            <w:rFonts w:cs="Arial"/>
            <w:lang w:val="en-AU"/>
          </w:rPr>
          <w:t>disability or other health-r</w:t>
        </w:r>
        <w:bookmarkStart w:id="761" w:name="_Hlt205700846"/>
        <w:r w:rsidRPr="00B64341">
          <w:rPr>
            <w:rStyle w:val="Hyperlink"/>
            <w:rFonts w:cs="Arial"/>
            <w:lang w:val="en-AU"/>
          </w:rPr>
          <w:t>e</w:t>
        </w:r>
        <w:bookmarkEnd w:id="761"/>
        <w:r w:rsidRPr="00B64341">
          <w:rPr>
            <w:rStyle w:val="Hyperlink"/>
            <w:rFonts w:cs="Arial"/>
            <w:lang w:val="en-AU"/>
          </w:rPr>
          <w:t>lated condition</w:t>
        </w:r>
      </w:hyperlink>
      <w:r w:rsidRPr="00B64341">
        <w:rPr>
          <w:lang w:val="en-AU"/>
        </w:rPr>
        <w:t xml:space="preserve"> is defined as either:</w:t>
      </w:r>
    </w:p>
    <w:p w14:paraId="25A0304A"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physical or intellectual disability</w:t>
      </w:r>
      <w:r w:rsidR="00F32D81" w:rsidRPr="00B64341">
        <w:rPr>
          <w:rFonts w:cs="Arial"/>
          <w:lang w:val="en-AU"/>
        </w:rPr>
        <w:t>;</w:t>
      </w:r>
    </w:p>
    <w:p w14:paraId="0D6956F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psychological, emotional or behavioural problem</w:t>
      </w:r>
      <w:r w:rsidR="00F32D81" w:rsidRPr="00B64341">
        <w:rPr>
          <w:rFonts w:cs="Arial"/>
          <w:lang w:val="en-AU"/>
        </w:rPr>
        <w:t>;</w:t>
      </w:r>
    </w:p>
    <w:p w14:paraId="1D3ABBB2"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 medical condition</w:t>
      </w:r>
      <w:r w:rsidR="00F32D81" w:rsidRPr="00B64341">
        <w:rPr>
          <w:rFonts w:cs="Arial"/>
          <w:lang w:val="en-AU"/>
        </w:rPr>
        <w:t>;</w:t>
      </w:r>
    </w:p>
    <w:p w14:paraId="713F4D57" w14:textId="77777777" w:rsidR="007031C8" w:rsidRPr="00B64341" w:rsidRDefault="004343D9" w:rsidP="003778D0">
      <w:pPr>
        <w:pStyle w:val="andor"/>
        <w:tabs>
          <w:tab w:val="num" w:pos="567"/>
          <w:tab w:val="left" w:pos="1134"/>
        </w:tabs>
        <w:spacing w:after="120"/>
        <w:ind w:left="567"/>
        <w:rPr>
          <w:rFonts w:cs="Arial"/>
          <w:lang w:val="en-AU"/>
        </w:rPr>
      </w:pPr>
      <w:r w:rsidRPr="00B64341">
        <w:rPr>
          <w:rFonts w:cs="Arial"/>
          <w:lang w:val="en-AU"/>
        </w:rPr>
        <w:t>or</w:t>
      </w:r>
    </w:p>
    <w:p w14:paraId="2486ECDB" w14:textId="77777777" w:rsidR="007031C8"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pregnancy.</w:t>
      </w:r>
    </w:p>
    <w:p w14:paraId="673956E9" w14:textId="77777777" w:rsidR="007031C8" w:rsidRPr="00B64341" w:rsidRDefault="004343D9" w:rsidP="00BD2CD2">
      <w:pPr>
        <w:rPr>
          <w:lang w:val="en-AU"/>
        </w:rPr>
      </w:pPr>
      <w:r w:rsidRPr="00B64341">
        <w:rPr>
          <w:lang w:val="en-AU"/>
        </w:rPr>
        <w:t>In this part of the guidelines, ‘condition’ includes disabilities and other health-related conditions.</w:t>
      </w:r>
    </w:p>
    <w:p w14:paraId="1DC8222E" w14:textId="77777777" w:rsidR="007031C8" w:rsidRPr="00B64341" w:rsidRDefault="007031C8" w:rsidP="00BD2CD2">
      <w:pPr>
        <w:rPr>
          <w:lang w:val="en-AU"/>
        </w:rPr>
      </w:pPr>
    </w:p>
    <w:p w14:paraId="21D40A04" w14:textId="77777777" w:rsidR="007031C8" w:rsidRPr="00B64341" w:rsidRDefault="004343D9" w:rsidP="002310DB">
      <w:pPr>
        <w:pStyle w:val="Heading3"/>
        <w:spacing w:before="120" w:after="120"/>
        <w:rPr>
          <w:lang w:val="en-AU"/>
        </w:rPr>
      </w:pPr>
      <w:bookmarkStart w:id="762" w:name="_4.3.3_Evidence_requirements"/>
      <w:bookmarkStart w:id="763" w:name="_Toc161552244"/>
      <w:bookmarkStart w:id="764" w:name="_Toc234129371"/>
      <w:bookmarkStart w:id="765" w:name="_Toc264368433"/>
      <w:bookmarkStart w:id="766" w:name="_Toc418251871"/>
      <w:bookmarkEnd w:id="762"/>
      <w:r w:rsidRPr="00B64341">
        <w:rPr>
          <w:lang w:val="en-AU"/>
        </w:rPr>
        <w:t>4.3.3</w:t>
      </w:r>
      <w:r w:rsidRPr="00B64341">
        <w:rPr>
          <w:lang w:val="en-AU"/>
        </w:rPr>
        <w:tab/>
        <w:t>Evidence requirements</w:t>
      </w:r>
      <w:bookmarkEnd w:id="763"/>
      <w:bookmarkEnd w:id="764"/>
      <w:bookmarkEnd w:id="765"/>
      <w:bookmarkEnd w:id="766"/>
    </w:p>
    <w:p w14:paraId="5E9103FB" w14:textId="77777777" w:rsidR="007031C8" w:rsidRDefault="004343D9" w:rsidP="00BD2CD2">
      <w:pPr>
        <w:rPr>
          <w:lang w:val="en-AU"/>
        </w:rPr>
      </w:pPr>
      <w:r w:rsidRPr="00B64341">
        <w:rPr>
          <w:lang w:val="en-AU"/>
        </w:rPr>
        <w:t xml:space="preserve">Except for </w:t>
      </w:r>
      <w:hyperlink w:anchor="Student" w:tooltip="students" w:history="1">
        <w:r w:rsidRPr="00B64341">
          <w:rPr>
            <w:rStyle w:val="Hyperlink"/>
            <w:rFonts w:cs="Arial"/>
            <w:lang w:val="en-AU"/>
          </w:rPr>
          <w:t>stu</w:t>
        </w:r>
        <w:bookmarkStart w:id="767" w:name="_Hlt205700865"/>
        <w:r w:rsidRPr="00B64341">
          <w:rPr>
            <w:rStyle w:val="Hyperlink"/>
            <w:rFonts w:cs="Arial"/>
            <w:lang w:val="en-AU"/>
          </w:rPr>
          <w:t>d</w:t>
        </w:r>
        <w:bookmarkEnd w:id="767"/>
        <w:r w:rsidRPr="00B64341">
          <w:rPr>
            <w:rStyle w:val="Hyperlink"/>
            <w:rFonts w:cs="Arial"/>
            <w:lang w:val="en-AU"/>
          </w:rPr>
          <w:t>ents</w:t>
        </w:r>
      </w:hyperlink>
      <w:r w:rsidRPr="00B64341">
        <w:rPr>
          <w:lang w:val="en-AU"/>
        </w:rPr>
        <w:t xml:space="preserve"> who attend a </w:t>
      </w:r>
      <w:hyperlink w:anchor="SpecialSchool" w:tooltip="special school" w:history="1">
        <w:r w:rsidRPr="00B64341">
          <w:rPr>
            <w:rStyle w:val="Hyperlink"/>
            <w:rFonts w:cs="Arial"/>
            <w:lang w:val="en-AU"/>
          </w:rPr>
          <w:t>special</w:t>
        </w:r>
        <w:bookmarkStart w:id="768" w:name="_Hlt205700874"/>
        <w:r w:rsidRPr="00B64341">
          <w:rPr>
            <w:rStyle w:val="Hyperlink"/>
            <w:rFonts w:cs="Arial"/>
            <w:lang w:val="en-AU"/>
          </w:rPr>
          <w:t xml:space="preserve"> </w:t>
        </w:r>
        <w:bookmarkEnd w:id="768"/>
        <w:r w:rsidRPr="00B64341">
          <w:rPr>
            <w:rStyle w:val="Hyperlink"/>
            <w:rFonts w:cs="Arial"/>
            <w:lang w:val="en-AU"/>
          </w:rPr>
          <w:t>school</w:t>
        </w:r>
      </w:hyperlink>
      <w:r w:rsidRPr="00B64341">
        <w:rPr>
          <w:lang w:val="en-AU"/>
        </w:rPr>
        <w:t xml:space="preserve">, </w:t>
      </w:r>
      <w:hyperlink w:anchor="Claim" w:tooltip="claims" w:history="1">
        <w:r w:rsidRPr="00B64341">
          <w:rPr>
            <w:rStyle w:val="Hyperlink"/>
            <w:rFonts w:cs="Arial"/>
            <w:lang w:val="en-AU"/>
          </w:rPr>
          <w:t>cla</w:t>
        </w:r>
        <w:bookmarkStart w:id="769" w:name="_Hlt205700883"/>
        <w:r w:rsidRPr="00B64341">
          <w:rPr>
            <w:rStyle w:val="Hyperlink"/>
            <w:rFonts w:cs="Arial"/>
            <w:lang w:val="en-AU"/>
          </w:rPr>
          <w:t>i</w:t>
        </w:r>
        <w:bookmarkEnd w:id="769"/>
        <w:r w:rsidRPr="00B64341">
          <w:rPr>
            <w:rStyle w:val="Hyperlink"/>
            <w:rFonts w:cs="Arial"/>
            <w:lang w:val="en-AU"/>
          </w:rPr>
          <w:t>ms</w:t>
        </w:r>
      </w:hyperlink>
      <w:r w:rsidRPr="00B64341">
        <w:rPr>
          <w:lang w:val="en-AU"/>
        </w:rPr>
        <w:t xml:space="preserve"> on the basis that the student has a special need will normally need to be supported by evidence. </w:t>
      </w:r>
    </w:p>
    <w:p w14:paraId="7C52ADCA" w14:textId="05141F34" w:rsidR="00DD2CC6" w:rsidRPr="00B64341" w:rsidRDefault="00DD2CC6" w:rsidP="00DD2CC6">
      <w:pPr>
        <w:rPr>
          <w:rFonts w:cs="Arial"/>
          <w:lang w:val="en-AU"/>
        </w:rPr>
      </w:pPr>
      <w:r w:rsidRPr="00B64341">
        <w:rPr>
          <w:lang w:val="en-AU"/>
        </w:rPr>
        <w:t xml:space="preserve">Evidence </w:t>
      </w:r>
      <w:r>
        <w:rPr>
          <w:lang w:val="en-AU"/>
        </w:rPr>
        <w:t xml:space="preserve">regarding special needs </w:t>
      </w:r>
      <w:r w:rsidR="003E4433">
        <w:rPr>
          <w:lang w:val="en-AU"/>
        </w:rPr>
        <w:t xml:space="preserve">(including evidence provided by a </w:t>
      </w:r>
      <w:hyperlink w:anchor="MedicalPractitioner" w:tooltip="medical practitioner" w:history="1">
        <w:r w:rsidR="003E4433" w:rsidRPr="00B64341">
          <w:rPr>
            <w:rStyle w:val="Hyperlink"/>
            <w:rFonts w:cs="Arial"/>
            <w:lang w:val="en-AU"/>
          </w:rPr>
          <w:t>medical practitioner</w:t>
        </w:r>
      </w:hyperlink>
      <w:r w:rsidR="003E4433">
        <w:rPr>
          <w:lang w:val="en-AU"/>
        </w:rPr>
        <w:t xml:space="preserve">, </w:t>
      </w:r>
      <w:hyperlink w:anchor="AlliedHealthProfessional" w:tooltip="allied health professional" w:history="1">
        <w:r w:rsidR="003E4433" w:rsidRPr="00B64341">
          <w:rPr>
            <w:rStyle w:val="Hyperlink"/>
            <w:rFonts w:cs="Arial"/>
            <w:lang w:val="en-AU"/>
          </w:rPr>
          <w:t>allied health professional</w:t>
        </w:r>
      </w:hyperlink>
      <w:r w:rsidR="00A62A4D">
        <w:rPr>
          <w:lang w:val="en-AU"/>
        </w:rPr>
        <w:t xml:space="preserve">, </w:t>
      </w:r>
      <w:r w:rsidR="003E4433" w:rsidRPr="00B64341">
        <w:rPr>
          <w:lang w:val="en-AU"/>
        </w:rPr>
        <w:t>state</w:t>
      </w:r>
      <w:r w:rsidR="003E4433">
        <w:rPr>
          <w:lang w:val="en-AU"/>
        </w:rPr>
        <w:t xml:space="preserve"> or </w:t>
      </w:r>
      <w:r w:rsidR="003E4433" w:rsidRPr="00B64341">
        <w:rPr>
          <w:lang w:val="en-AU"/>
        </w:rPr>
        <w:t xml:space="preserve">territory government </w:t>
      </w:r>
      <w:hyperlink w:anchor="EducationAuthority" w:tooltip="education authority" w:history="1">
        <w:r w:rsidR="00A62A4D" w:rsidRPr="00B64341">
          <w:rPr>
            <w:rStyle w:val="Hyperlink"/>
            <w:rFonts w:cs="Arial"/>
            <w:lang w:val="en-AU"/>
          </w:rPr>
          <w:t>education authority</w:t>
        </w:r>
      </w:hyperlink>
      <w:r w:rsidR="00A62A4D">
        <w:rPr>
          <w:lang w:val="en-AU"/>
        </w:rPr>
        <w:t>,</w:t>
      </w:r>
      <w:r w:rsidR="00A62A4D" w:rsidRPr="00A62A4D">
        <w:rPr>
          <w:lang w:val="en-AU"/>
        </w:rPr>
        <w:t xml:space="preserve"> </w:t>
      </w:r>
      <w:r w:rsidR="00A62A4D">
        <w:rPr>
          <w:lang w:val="en-AU"/>
        </w:rPr>
        <w:t>or local school</w:t>
      </w:r>
      <w:r w:rsidR="003E4433">
        <w:rPr>
          <w:lang w:val="en-AU"/>
        </w:rPr>
        <w:t xml:space="preserve">) </w:t>
      </w:r>
      <w:r>
        <w:rPr>
          <w:lang w:val="en-AU"/>
        </w:rPr>
        <w:t>is required to be provided on an annual basis</w:t>
      </w:r>
      <w:r w:rsidR="001A2A6B">
        <w:rPr>
          <w:lang w:val="en-AU"/>
        </w:rPr>
        <w:t xml:space="preserve"> unless the condition </w:t>
      </w:r>
      <w:r w:rsidR="00B37B59">
        <w:rPr>
          <w:lang w:val="en-AU"/>
        </w:rPr>
        <w:t xml:space="preserve">has a </w:t>
      </w:r>
      <w:r w:rsidR="001A2A6B">
        <w:rPr>
          <w:lang w:val="en-AU"/>
        </w:rPr>
        <w:t xml:space="preserve">long term </w:t>
      </w:r>
      <w:r w:rsidR="00B37B59">
        <w:rPr>
          <w:lang w:val="en-AU"/>
        </w:rPr>
        <w:t xml:space="preserve">duration </w:t>
      </w:r>
      <w:r w:rsidR="001A2A6B">
        <w:rPr>
          <w:lang w:val="en-AU"/>
        </w:rPr>
        <w:t xml:space="preserve">or </w:t>
      </w:r>
      <w:r w:rsidR="00B37B59">
        <w:rPr>
          <w:lang w:val="en-AU"/>
        </w:rPr>
        <w:t xml:space="preserve">is </w:t>
      </w:r>
      <w:r w:rsidR="001A2A6B">
        <w:rPr>
          <w:lang w:val="en-AU"/>
        </w:rPr>
        <w:t>permanent</w:t>
      </w:r>
      <w:r>
        <w:rPr>
          <w:lang w:val="en-AU"/>
        </w:rPr>
        <w:t xml:space="preserve">.   When a </w:t>
      </w:r>
      <w:hyperlink w:anchor="Claim" w:tooltip="claim" w:history="1">
        <w:r w:rsidR="003E4433" w:rsidRPr="00B64341">
          <w:rPr>
            <w:rStyle w:val="Hyperlink"/>
            <w:rFonts w:cs="Arial"/>
            <w:lang w:val="en-AU"/>
          </w:rPr>
          <w:t>claim</w:t>
        </w:r>
      </w:hyperlink>
      <w:r>
        <w:rPr>
          <w:lang w:val="en-AU"/>
        </w:rPr>
        <w:t xml:space="preserve"> is made on the basis of a special need the evidence provided must</w:t>
      </w:r>
      <w:r w:rsidR="007A1734">
        <w:rPr>
          <w:lang w:val="en-AU"/>
        </w:rPr>
        <w:t xml:space="preserve"> be</w:t>
      </w:r>
      <w:r>
        <w:rPr>
          <w:lang w:val="en-AU"/>
        </w:rPr>
        <w:t xml:space="preserve"> less than twelve months old.   </w:t>
      </w:r>
    </w:p>
    <w:p w14:paraId="0AE21705" w14:textId="6A8DD6BC" w:rsidR="00DD2CC6" w:rsidRPr="00B64341" w:rsidRDefault="00DD2CC6" w:rsidP="00DD2CC6">
      <w:pPr>
        <w:rPr>
          <w:lang w:val="en-AU"/>
        </w:rPr>
      </w:pPr>
      <w:r w:rsidRPr="00B64341">
        <w:rPr>
          <w:lang w:val="en-AU"/>
        </w:rPr>
        <w:t xml:space="preserve">Evidence must relate to the period of AIC Scheme eligibility.  This requirement ensures that </w:t>
      </w:r>
      <w:r w:rsidR="00C23B19">
        <w:rPr>
          <w:lang w:val="en-AU"/>
        </w:rPr>
        <w:t xml:space="preserve">the payment of AIC is reviewed where </w:t>
      </w:r>
      <w:r w:rsidRPr="00B64341">
        <w:rPr>
          <w:lang w:val="en-AU"/>
        </w:rPr>
        <w:t>a change in circumstances (e.g. availability of special facilities close to home, or an end to the need for treatment) has</w:t>
      </w:r>
      <w:r>
        <w:rPr>
          <w:lang w:val="en-AU"/>
        </w:rPr>
        <w:t> </w:t>
      </w:r>
      <w:r w:rsidRPr="00B64341">
        <w:rPr>
          <w:lang w:val="en-AU"/>
        </w:rPr>
        <w:t>not affected eligibility.</w:t>
      </w:r>
    </w:p>
    <w:p w14:paraId="101B476F" w14:textId="60AA926A" w:rsidR="00141EED" w:rsidRPr="00B64341" w:rsidRDefault="00141EED" w:rsidP="00BD2CD2">
      <w:pPr>
        <w:rPr>
          <w:lang w:val="en-AU"/>
        </w:rPr>
      </w:pPr>
      <w:r w:rsidRPr="00B64341">
        <w:rPr>
          <w:lang w:val="en-AU"/>
        </w:rPr>
        <w:t xml:space="preserve">Typically evidence of a special need should first be </w:t>
      </w:r>
      <w:r w:rsidR="00C23B19">
        <w:rPr>
          <w:lang w:val="en-AU"/>
        </w:rPr>
        <w:t>provided</w:t>
      </w:r>
      <w:r w:rsidRPr="00B64341">
        <w:rPr>
          <w:lang w:val="en-AU"/>
        </w:rPr>
        <w:t xml:space="preserve"> by a </w:t>
      </w:r>
      <w:hyperlink w:anchor="MedicalPractitioner" w:tooltip="medical practitioner" w:history="1">
        <w:r w:rsidR="003E4433" w:rsidRPr="00B64341">
          <w:rPr>
            <w:rStyle w:val="Hyperlink"/>
            <w:rFonts w:cs="Arial"/>
            <w:lang w:val="en-AU"/>
          </w:rPr>
          <w:t>medical practitioner</w:t>
        </w:r>
      </w:hyperlink>
      <w:r w:rsidRPr="00B64341">
        <w:rPr>
          <w:lang w:val="en-AU"/>
        </w:rPr>
        <w:t>.</w:t>
      </w:r>
      <w:r w:rsidR="008978D9">
        <w:rPr>
          <w:lang w:val="en-AU"/>
        </w:rPr>
        <w:t xml:space="preserve"> </w:t>
      </w:r>
    </w:p>
    <w:p w14:paraId="019033D6" w14:textId="7E5945C3" w:rsidR="00141EED" w:rsidRPr="00B64341" w:rsidRDefault="008978D9" w:rsidP="002310DB">
      <w:pPr>
        <w:pStyle w:val="BulletLast"/>
        <w:numPr>
          <w:ilvl w:val="0"/>
          <w:numId w:val="0"/>
        </w:numPr>
        <w:tabs>
          <w:tab w:val="left" w:pos="1134"/>
        </w:tabs>
        <w:spacing w:after="120"/>
        <w:rPr>
          <w:rFonts w:cs="Arial"/>
          <w:lang w:val="en-AU"/>
        </w:rPr>
      </w:pPr>
      <w:r>
        <w:rPr>
          <w:rFonts w:cs="Arial"/>
          <w:lang w:val="en-AU"/>
        </w:rPr>
        <w:t>If evidence is being provided b</w:t>
      </w:r>
      <w:r w:rsidR="00506BF7">
        <w:rPr>
          <w:rFonts w:cs="Arial"/>
          <w:lang w:val="en-AU"/>
        </w:rPr>
        <w:t>y an allied health professional,</w:t>
      </w:r>
      <w:r>
        <w:rPr>
          <w:rFonts w:cs="Arial"/>
          <w:lang w:val="en-AU"/>
        </w:rPr>
        <w:t xml:space="preserve"> t</w:t>
      </w:r>
      <w:r w:rsidR="00141EED" w:rsidRPr="00B64341">
        <w:rPr>
          <w:rFonts w:cs="Arial"/>
          <w:lang w:val="en-AU"/>
        </w:rPr>
        <w:t xml:space="preserve">he </w:t>
      </w:r>
      <w:hyperlink w:anchor="AlliedHealthProfessional" w:tooltip="allied health professional" w:history="1">
        <w:r w:rsidR="003E4433" w:rsidRPr="00B64341">
          <w:rPr>
            <w:rStyle w:val="Hyperlink"/>
            <w:rFonts w:cs="Arial"/>
            <w:lang w:val="en-AU"/>
          </w:rPr>
          <w:t>allied health professional</w:t>
        </w:r>
      </w:hyperlink>
      <w:r w:rsidR="003E4433">
        <w:rPr>
          <w:rFonts w:cs="Arial"/>
          <w:lang w:val="en-AU"/>
        </w:rPr>
        <w:t xml:space="preserve"> </w:t>
      </w:r>
      <w:r w:rsidR="00141EED" w:rsidRPr="00B64341">
        <w:rPr>
          <w:rFonts w:cs="Arial"/>
          <w:lang w:val="en-AU"/>
        </w:rPr>
        <w:t>providing evidence must satisfy the following criteria:</w:t>
      </w:r>
    </w:p>
    <w:p w14:paraId="1421494C" w14:textId="77777777" w:rsidR="00141EED" w:rsidRPr="00B64341" w:rsidRDefault="00B21D5B" w:rsidP="003778D0">
      <w:pPr>
        <w:pStyle w:val="BulletLast"/>
        <w:tabs>
          <w:tab w:val="clear" w:pos="360"/>
          <w:tab w:val="num" w:pos="567"/>
          <w:tab w:val="left" w:pos="1134"/>
        </w:tabs>
        <w:spacing w:after="120"/>
        <w:ind w:left="567" w:hanging="567"/>
        <w:rPr>
          <w:rFonts w:cs="Arial"/>
          <w:lang w:val="en-AU"/>
        </w:rPr>
      </w:pPr>
      <w:r>
        <w:rPr>
          <w:rFonts w:cs="Arial"/>
          <w:lang w:val="en-AU"/>
        </w:rPr>
        <w:t>T</w:t>
      </w:r>
      <w:r w:rsidR="00141EED" w:rsidRPr="00B64341">
        <w:rPr>
          <w:rFonts w:cs="Arial"/>
          <w:lang w:val="en-AU"/>
        </w:rPr>
        <w:t>he allied health professional’s position has a demonstrated capacity to provide evidence related to the special need claim (for example, a psychologist providing evidence of a special need relating to trauma)</w:t>
      </w:r>
      <w:r w:rsidR="00F32D81" w:rsidRPr="00B64341">
        <w:rPr>
          <w:rFonts w:cs="Arial"/>
          <w:lang w:val="en-AU"/>
        </w:rPr>
        <w:t>;</w:t>
      </w:r>
    </w:p>
    <w:p w14:paraId="5C05B70F" w14:textId="77777777" w:rsidR="00141EED" w:rsidRPr="00B64341" w:rsidRDefault="00B21D5B" w:rsidP="003778D0">
      <w:pPr>
        <w:pStyle w:val="BulletLast"/>
        <w:tabs>
          <w:tab w:val="clear" w:pos="360"/>
          <w:tab w:val="num" w:pos="567"/>
          <w:tab w:val="left" w:pos="1134"/>
        </w:tabs>
        <w:spacing w:after="120"/>
        <w:ind w:left="567" w:hanging="567"/>
        <w:rPr>
          <w:rFonts w:cs="Arial"/>
          <w:lang w:val="en-AU"/>
        </w:rPr>
      </w:pPr>
      <w:r w:rsidRPr="00B64341">
        <w:rPr>
          <w:rFonts w:cs="Arial"/>
          <w:lang w:val="en-AU"/>
        </w:rPr>
        <w:t>The</w:t>
      </w:r>
      <w:r w:rsidR="00141EED" w:rsidRPr="00B64341">
        <w:rPr>
          <w:rFonts w:cs="Arial"/>
          <w:lang w:val="en-AU"/>
        </w:rPr>
        <w:t xml:space="preserve"> allied health professional has a tertiary qualification (at a minimum) and is accredited and registered as needed in the </w:t>
      </w:r>
      <w:r>
        <w:rPr>
          <w:rFonts w:cs="Arial"/>
          <w:lang w:val="en-AU"/>
        </w:rPr>
        <w:t>s</w:t>
      </w:r>
      <w:r w:rsidR="0096795F">
        <w:rPr>
          <w:rFonts w:cs="Arial"/>
          <w:lang w:val="en-AU"/>
        </w:rPr>
        <w:t>tate or territory</w:t>
      </w:r>
      <w:r w:rsidR="00141EED" w:rsidRPr="00B64341">
        <w:rPr>
          <w:rFonts w:cs="Arial"/>
          <w:lang w:val="en-AU"/>
        </w:rPr>
        <w:t xml:space="preserve"> in order to provide consultation on a public or private basis</w:t>
      </w:r>
      <w:r w:rsidR="00F32D81" w:rsidRPr="00B64341">
        <w:rPr>
          <w:rFonts w:cs="Arial"/>
          <w:lang w:val="en-AU"/>
        </w:rPr>
        <w:t>.</w:t>
      </w:r>
    </w:p>
    <w:p w14:paraId="624CA69B" w14:textId="41D646F8" w:rsidR="00141EED" w:rsidRPr="00B64341" w:rsidRDefault="00141EED" w:rsidP="002310DB">
      <w:pPr>
        <w:pStyle w:val="BulletLast"/>
        <w:numPr>
          <w:ilvl w:val="0"/>
          <w:numId w:val="0"/>
        </w:numPr>
        <w:tabs>
          <w:tab w:val="left" w:pos="1134"/>
        </w:tabs>
        <w:spacing w:after="120"/>
        <w:rPr>
          <w:rFonts w:cs="Arial"/>
          <w:lang w:val="en-AU"/>
        </w:rPr>
      </w:pPr>
      <w:r w:rsidRPr="00B64341">
        <w:rPr>
          <w:rFonts w:cs="Arial"/>
          <w:lang w:val="en-AU"/>
        </w:rPr>
        <w:lastRenderedPageBreak/>
        <w:t xml:space="preserve">If the </w:t>
      </w:r>
      <w:r w:rsidR="008978D9">
        <w:rPr>
          <w:rFonts w:cs="Arial"/>
          <w:lang w:val="en-AU"/>
        </w:rPr>
        <w:t>allied</w:t>
      </w:r>
      <w:r w:rsidR="008978D9" w:rsidRPr="00B64341">
        <w:rPr>
          <w:rFonts w:cs="Arial"/>
          <w:lang w:val="en-AU"/>
        </w:rPr>
        <w:t xml:space="preserve"> </w:t>
      </w:r>
      <w:r w:rsidRPr="00B64341">
        <w:rPr>
          <w:rFonts w:cs="Arial"/>
          <w:lang w:val="en-AU"/>
        </w:rPr>
        <w:t>health professional providing evidence satisfies the following criteria, then their evidence should be considered to have greater weight in establishing a special need:</w:t>
      </w:r>
    </w:p>
    <w:p w14:paraId="31A07CE6" w14:textId="77777777" w:rsidR="00141EED" w:rsidRPr="00B64341" w:rsidRDefault="00B21D5B" w:rsidP="003778D0">
      <w:pPr>
        <w:pStyle w:val="BulletLast"/>
        <w:tabs>
          <w:tab w:val="clear" w:pos="360"/>
          <w:tab w:val="num" w:pos="567"/>
          <w:tab w:val="left" w:pos="1134"/>
        </w:tabs>
        <w:spacing w:after="120"/>
        <w:ind w:left="567" w:hanging="567"/>
        <w:rPr>
          <w:rFonts w:cs="Arial"/>
          <w:lang w:val="en-AU"/>
        </w:rPr>
      </w:pPr>
      <w:r>
        <w:rPr>
          <w:rFonts w:cs="Arial"/>
          <w:lang w:val="en-AU"/>
        </w:rPr>
        <w:t>T</w:t>
      </w:r>
      <w:r w:rsidR="00141EED" w:rsidRPr="00B64341">
        <w:rPr>
          <w:rFonts w:cs="Arial"/>
          <w:lang w:val="en-AU"/>
        </w:rPr>
        <w:t>he allied health professional has a specialisation, demonstrated experience or additional qualification related to the area of the special need claim (for example, a psychologist who specialises in trauma cases or who has a master</w:t>
      </w:r>
      <w:r w:rsidR="0011025C" w:rsidRPr="00B64341">
        <w:rPr>
          <w:rFonts w:cs="Arial"/>
          <w:lang w:val="en-AU"/>
        </w:rPr>
        <w:t>’</w:t>
      </w:r>
      <w:r w:rsidR="00141EED" w:rsidRPr="00B64341">
        <w:rPr>
          <w:rFonts w:cs="Arial"/>
          <w:lang w:val="en-AU"/>
        </w:rPr>
        <w:t xml:space="preserve">s </w:t>
      </w:r>
      <w:r w:rsidR="0011025C" w:rsidRPr="00B64341">
        <w:rPr>
          <w:rFonts w:cs="Arial"/>
          <w:lang w:val="en-AU"/>
        </w:rPr>
        <w:t xml:space="preserve">level qualification </w:t>
      </w:r>
      <w:r w:rsidR="00141EED" w:rsidRPr="00B64341">
        <w:rPr>
          <w:rFonts w:cs="Arial"/>
          <w:lang w:val="en-AU"/>
        </w:rPr>
        <w:t>in clinical psychology)</w:t>
      </w:r>
      <w:r w:rsidR="00F32D81" w:rsidRPr="00B64341">
        <w:rPr>
          <w:rFonts w:cs="Arial"/>
          <w:lang w:val="en-AU"/>
        </w:rPr>
        <w:t>.</w:t>
      </w:r>
    </w:p>
    <w:p w14:paraId="74E44F4E" w14:textId="77777777" w:rsidR="00141EED" w:rsidRPr="00B64341" w:rsidRDefault="00141EED" w:rsidP="002310DB">
      <w:pPr>
        <w:pStyle w:val="BulletLast"/>
        <w:numPr>
          <w:ilvl w:val="0"/>
          <w:numId w:val="0"/>
        </w:numPr>
        <w:tabs>
          <w:tab w:val="left" w:pos="1134"/>
        </w:tabs>
        <w:spacing w:after="120"/>
        <w:rPr>
          <w:rFonts w:cs="Arial"/>
          <w:lang w:val="en-AU"/>
        </w:rPr>
      </w:pPr>
      <w:r w:rsidRPr="00B64341">
        <w:rPr>
          <w:rFonts w:cs="Arial"/>
          <w:lang w:val="en-AU"/>
        </w:rPr>
        <w:t>If the allied health professional does not have a specialisation, demonstrated experience or an additional qualification related to the special need (for example, a psychologist providing evidence related to a trauma claim with no additional qualifications or acknowledged related specialisation or experience) would not be considered able to provide suitable evidence.</w:t>
      </w:r>
    </w:p>
    <w:p w14:paraId="75C355AC" w14:textId="546D7F1F" w:rsidR="00141EED" w:rsidRPr="00B64341" w:rsidRDefault="00141EED" w:rsidP="00BD2CD2">
      <w:pPr>
        <w:rPr>
          <w:lang w:val="en-AU"/>
        </w:rPr>
      </w:pPr>
      <w:r w:rsidRPr="00B64341">
        <w:rPr>
          <w:lang w:val="en-AU"/>
        </w:rPr>
        <w:t xml:space="preserve">The sections in </w:t>
      </w:r>
      <w:hyperlink w:anchor="_4.3.5_Types_of" w:tooltip="Types of special needs" w:history="1">
        <w:r w:rsidRPr="00B64341">
          <w:rPr>
            <w:rStyle w:val="Hyperlink"/>
            <w:rFonts w:cs="Arial"/>
            <w:lang w:val="en-AU"/>
          </w:rPr>
          <w:t>4.3.5</w:t>
        </w:r>
      </w:hyperlink>
      <w:r w:rsidRPr="00B64341">
        <w:rPr>
          <w:lang w:val="en-AU"/>
        </w:rPr>
        <w:t xml:space="preserve"> dealing with types of special needs give details of the evidence required in each case</w:t>
      </w:r>
      <w:r w:rsidR="000658E2" w:rsidRPr="00B64341">
        <w:rPr>
          <w:lang w:val="en-AU"/>
        </w:rPr>
        <w:t xml:space="preserve">.  </w:t>
      </w:r>
      <w:r w:rsidRPr="00B64341">
        <w:rPr>
          <w:lang w:val="en-AU"/>
        </w:rPr>
        <w:t xml:space="preserve">Reference should be made to </w:t>
      </w:r>
      <w:hyperlink w:anchor="_4.3.5_Types_of" w:tooltip="Types of special needs" w:history="1">
        <w:r w:rsidR="003A5E29" w:rsidRPr="00B64341">
          <w:rPr>
            <w:rStyle w:val="Hyperlink"/>
            <w:rFonts w:cs="Arial"/>
            <w:lang w:val="en-AU"/>
          </w:rPr>
          <w:t>4.3.5</w:t>
        </w:r>
      </w:hyperlink>
      <w:r w:rsidRPr="00B64341">
        <w:rPr>
          <w:lang w:val="en-AU"/>
        </w:rPr>
        <w:t xml:space="preserve"> when considering claims made based on special needs in conjunction with the evidence requirements set out in this section.</w:t>
      </w:r>
    </w:p>
    <w:p w14:paraId="61BAAEE1" w14:textId="77777777" w:rsidR="007031C8" w:rsidRPr="00B64341" w:rsidRDefault="004343D9" w:rsidP="00DD2CC6">
      <w:pPr>
        <w:rPr>
          <w:lang w:val="en-AU"/>
        </w:rPr>
      </w:pPr>
      <w:r w:rsidRPr="00B64341">
        <w:rPr>
          <w:lang w:val="en-AU"/>
        </w:rPr>
        <w:t>Evidence is not required if the applicant confirms that the circumstances of an earlier approved claim have not changed and:</w:t>
      </w:r>
    </w:p>
    <w:p w14:paraId="51D3D045" w14:textId="77777777" w:rsidR="007031C8" w:rsidRPr="00B64341" w:rsidRDefault="004343D9" w:rsidP="004238B4">
      <w:pPr>
        <w:rPr>
          <w:rFonts w:cs="Arial"/>
          <w:lang w:val="en-AU"/>
        </w:rPr>
      </w:pPr>
      <w:r w:rsidRPr="00B64341">
        <w:rPr>
          <w:rFonts w:cs="Arial"/>
          <w:lang w:val="en-AU"/>
        </w:rPr>
        <w:t>it is clear from that the student’s condition is permanent and requires ongoing access to facilities or an environment that is not available locally</w:t>
      </w:r>
      <w:r w:rsidR="00F32D81" w:rsidRPr="00B64341">
        <w:rPr>
          <w:rFonts w:cs="Arial"/>
          <w:lang w:val="en-AU"/>
        </w:rPr>
        <w:t>;</w:t>
      </w:r>
    </w:p>
    <w:p w14:paraId="45E9BB70" w14:textId="77777777" w:rsidR="007031C8" w:rsidRPr="00B64341" w:rsidRDefault="004343D9" w:rsidP="004238B4">
      <w:pPr>
        <w:rPr>
          <w:rFonts w:cs="Arial"/>
          <w:lang w:val="en-AU"/>
        </w:rPr>
      </w:pPr>
      <w:r w:rsidRPr="00B64341">
        <w:rPr>
          <w:rFonts w:cs="Arial"/>
          <w:lang w:val="en-AU"/>
        </w:rPr>
        <w:t>the student’s course or treatment will carry on for the current year</w:t>
      </w:r>
      <w:r w:rsidR="00F32D81" w:rsidRPr="00B64341">
        <w:rPr>
          <w:rFonts w:cs="Arial"/>
          <w:lang w:val="en-AU"/>
        </w:rPr>
        <w:t>;</w:t>
      </w:r>
    </w:p>
    <w:p w14:paraId="32C87F65" w14:textId="77777777" w:rsidR="007031C8" w:rsidRPr="00B64341" w:rsidRDefault="004343D9" w:rsidP="004238B4">
      <w:pPr>
        <w:rPr>
          <w:rFonts w:cs="Arial"/>
          <w:lang w:val="en-AU"/>
        </w:rPr>
      </w:pPr>
      <w:r w:rsidRPr="00B64341">
        <w:rPr>
          <w:rFonts w:cs="Arial"/>
          <w:lang w:val="en-AU"/>
        </w:rPr>
        <w:t>or</w:t>
      </w:r>
    </w:p>
    <w:p w14:paraId="50CC1903" w14:textId="77777777" w:rsidR="007031C8" w:rsidRPr="00B64341" w:rsidRDefault="004343D9" w:rsidP="004238B4">
      <w:pPr>
        <w:rPr>
          <w:rFonts w:cs="Arial"/>
          <w:lang w:val="en-AU"/>
        </w:rPr>
      </w:pPr>
      <w:r w:rsidRPr="00B64341">
        <w:rPr>
          <w:rFonts w:cs="Arial"/>
          <w:lang w:val="en-AU"/>
        </w:rPr>
        <w:t>the student had a demonstrated special need in Year 11, is entering Year 12 at the same school, and</w:t>
      </w:r>
      <w:r w:rsidR="00B21D5B">
        <w:rPr>
          <w:rFonts w:cs="Arial"/>
          <w:lang w:val="en-AU"/>
        </w:rPr>
        <w:t> </w:t>
      </w:r>
      <w:r w:rsidRPr="00B64341">
        <w:rPr>
          <w:rFonts w:cs="Arial"/>
          <w:lang w:val="en-AU"/>
        </w:rPr>
        <w:t xml:space="preserve">is eligible for the Year 12 continuity of schooling concession (see </w:t>
      </w:r>
      <w:hyperlink w:anchor="_4.4.5_Continuation_and" w:tooltip="Continuation and concessions   " w:history="1">
        <w:r w:rsidR="007031C8" w:rsidRPr="00B64341">
          <w:rPr>
            <w:rStyle w:val="Hyperlink"/>
            <w:rFonts w:cs="Arial"/>
            <w:lang w:val="en-AU"/>
          </w:rPr>
          <w:t>4.4.5</w:t>
        </w:r>
      </w:hyperlink>
      <w:r w:rsidRPr="00B64341">
        <w:rPr>
          <w:rFonts w:cs="Arial"/>
          <w:lang w:val="en-AU"/>
        </w:rPr>
        <w:t>).</w:t>
      </w:r>
    </w:p>
    <w:p w14:paraId="40E86154" w14:textId="77777777" w:rsidR="007031C8" w:rsidRPr="00B64341" w:rsidRDefault="004343D9" w:rsidP="00BD2CD2">
      <w:pPr>
        <w:rPr>
          <w:lang w:val="en-AU"/>
        </w:rPr>
      </w:pPr>
      <w:r w:rsidRPr="00B64341">
        <w:rPr>
          <w:lang w:val="en-AU"/>
        </w:rPr>
        <w:t>Evidence must relate to the period of AIC Scheme eligibility</w:t>
      </w:r>
      <w:r w:rsidR="0093742F" w:rsidRPr="00B64341">
        <w:rPr>
          <w:lang w:val="en-AU"/>
        </w:rPr>
        <w:t xml:space="preserve">.  </w:t>
      </w:r>
      <w:r w:rsidRPr="00B64341">
        <w:rPr>
          <w:lang w:val="en-AU"/>
        </w:rPr>
        <w:t>This requirement ensures that a change in circumstances (e.g. availability of special facilities close to home, or an end to the need for treatment) has</w:t>
      </w:r>
      <w:r w:rsidR="00B21D5B">
        <w:rPr>
          <w:lang w:val="en-AU"/>
        </w:rPr>
        <w:t> </w:t>
      </w:r>
      <w:r w:rsidRPr="00B64341">
        <w:rPr>
          <w:lang w:val="en-AU"/>
        </w:rPr>
        <w:t>not affected eligibility.</w:t>
      </w:r>
    </w:p>
    <w:p w14:paraId="2DEABA2B" w14:textId="77777777" w:rsidR="007031C8" w:rsidRPr="00B64341" w:rsidRDefault="007031C8" w:rsidP="00BD2CD2">
      <w:pPr>
        <w:rPr>
          <w:lang w:val="en-AU"/>
        </w:rPr>
      </w:pPr>
    </w:p>
    <w:p w14:paraId="20F4D79E" w14:textId="77777777" w:rsidR="007031C8" w:rsidRPr="00B64341" w:rsidRDefault="004343D9" w:rsidP="002310DB">
      <w:pPr>
        <w:pStyle w:val="Heading3"/>
        <w:spacing w:before="120" w:after="120"/>
        <w:rPr>
          <w:lang w:val="en-AU"/>
        </w:rPr>
      </w:pPr>
      <w:bookmarkStart w:id="770" w:name="_4.3.4_Duration_of"/>
      <w:bookmarkStart w:id="771" w:name="_4.3.4_Duration_of_special_need_asse"/>
      <w:bookmarkStart w:id="772" w:name="_Toc161552245"/>
      <w:bookmarkStart w:id="773" w:name="_Toc234129372"/>
      <w:bookmarkStart w:id="774" w:name="_Toc264368434"/>
      <w:bookmarkStart w:id="775" w:name="_Toc418251872"/>
      <w:bookmarkEnd w:id="770"/>
      <w:bookmarkEnd w:id="771"/>
      <w:r w:rsidRPr="00B64341">
        <w:rPr>
          <w:lang w:val="en-AU"/>
        </w:rPr>
        <w:t>4.3.4</w:t>
      </w:r>
      <w:r w:rsidRPr="00B64341">
        <w:rPr>
          <w:lang w:val="en-AU"/>
        </w:rPr>
        <w:tab/>
        <w:t>Duration of special need assessment</w:t>
      </w:r>
      <w:bookmarkEnd w:id="772"/>
      <w:bookmarkEnd w:id="773"/>
      <w:bookmarkEnd w:id="774"/>
      <w:bookmarkEnd w:id="775"/>
    </w:p>
    <w:p w14:paraId="6C0093A0" w14:textId="77777777" w:rsidR="007031C8" w:rsidRPr="00B64341" w:rsidRDefault="004343D9" w:rsidP="00BD2CD2">
      <w:pPr>
        <w:rPr>
          <w:lang w:val="en-AU"/>
        </w:rPr>
      </w:pPr>
      <w:r w:rsidRPr="00B64341">
        <w:rPr>
          <w:lang w:val="en-AU"/>
        </w:rPr>
        <w:t>Some circumstances giving rise to a special need are temporary</w:t>
      </w:r>
      <w:r w:rsidR="0093742F" w:rsidRPr="00B64341">
        <w:rPr>
          <w:lang w:val="en-AU"/>
        </w:rPr>
        <w:t xml:space="preserve">.  </w:t>
      </w:r>
      <w:r w:rsidRPr="00B64341">
        <w:rPr>
          <w:lang w:val="en-AU"/>
        </w:rPr>
        <w:t xml:space="preserve">The evidence in support of </w:t>
      </w:r>
      <w:hyperlink w:anchor="Claim" w:tooltip="claims" w:history="1">
        <w:r w:rsidRPr="00B64341">
          <w:rPr>
            <w:rStyle w:val="Hyperlink"/>
            <w:rFonts w:cs="Arial"/>
            <w:lang w:val="en-AU"/>
          </w:rPr>
          <w:t>cla</w:t>
        </w:r>
        <w:bookmarkStart w:id="776" w:name="_Hlt205700920"/>
        <w:r w:rsidRPr="00B64341">
          <w:rPr>
            <w:rStyle w:val="Hyperlink"/>
            <w:rFonts w:cs="Arial"/>
            <w:lang w:val="en-AU"/>
          </w:rPr>
          <w:t>i</w:t>
        </w:r>
        <w:bookmarkEnd w:id="776"/>
        <w:r w:rsidRPr="00B64341">
          <w:rPr>
            <w:rStyle w:val="Hyperlink"/>
            <w:rFonts w:cs="Arial"/>
            <w:lang w:val="en-AU"/>
          </w:rPr>
          <w:t>ms</w:t>
        </w:r>
      </w:hyperlink>
      <w:r w:rsidRPr="00B64341">
        <w:rPr>
          <w:lang w:val="en-AU"/>
        </w:rPr>
        <w:t xml:space="preserve"> of this type must include an estimate of the duration of the condition or circumstance, or, if an estimate is not possible, be dated no earlier than 1 July of the year before the one to which the claim relates.</w:t>
      </w:r>
    </w:p>
    <w:p w14:paraId="6D2C490C" w14:textId="77777777" w:rsidR="007031C8" w:rsidRPr="00B64341" w:rsidRDefault="004343D9" w:rsidP="00BD2CD2">
      <w:pPr>
        <w:rPr>
          <w:lang w:val="en-AU"/>
        </w:rPr>
      </w:pPr>
      <w:r w:rsidRPr="00B64341">
        <w:rPr>
          <w:lang w:val="en-AU"/>
        </w:rPr>
        <w:t xml:space="preserve">A special need assessment may carry over to allow continuity of schooling (at the same school) until the end of the </w:t>
      </w:r>
      <w:hyperlink w:anchor="SchoolYear" w:tooltip="school year" w:history="1">
        <w:r w:rsidRPr="00B64341">
          <w:rPr>
            <w:rStyle w:val="Hyperlink"/>
            <w:rFonts w:cs="Arial"/>
            <w:lang w:val="en-AU"/>
          </w:rPr>
          <w:t>schoo</w:t>
        </w:r>
        <w:bookmarkStart w:id="777" w:name="_Hlt205700929"/>
        <w:r w:rsidRPr="00B64341">
          <w:rPr>
            <w:rStyle w:val="Hyperlink"/>
            <w:rFonts w:cs="Arial"/>
            <w:lang w:val="en-AU"/>
          </w:rPr>
          <w:t>l</w:t>
        </w:r>
        <w:bookmarkEnd w:id="777"/>
        <w:r w:rsidRPr="00B64341">
          <w:rPr>
            <w:rStyle w:val="Hyperlink"/>
            <w:rFonts w:cs="Arial"/>
            <w:lang w:val="en-AU"/>
          </w:rPr>
          <w:t xml:space="preserve"> year</w:t>
        </w:r>
      </w:hyperlink>
      <w:r w:rsidRPr="00B64341">
        <w:rPr>
          <w:lang w:val="en-AU"/>
        </w:rPr>
        <w:t xml:space="preserve"> or until an allowance ceases to be payable (e.g. because the </w:t>
      </w:r>
      <w:hyperlink w:anchor="Student" w:tooltip="student" w:history="1">
        <w:r w:rsidRPr="00B64341">
          <w:rPr>
            <w:rStyle w:val="Hyperlink"/>
            <w:rFonts w:cs="Arial"/>
            <w:lang w:val="en-AU"/>
          </w:rPr>
          <w:t>stud</w:t>
        </w:r>
        <w:bookmarkStart w:id="778" w:name="_Hlt205700941"/>
        <w:r w:rsidRPr="00B64341">
          <w:rPr>
            <w:rStyle w:val="Hyperlink"/>
            <w:rFonts w:cs="Arial"/>
            <w:lang w:val="en-AU"/>
          </w:rPr>
          <w:t>e</w:t>
        </w:r>
        <w:bookmarkEnd w:id="778"/>
        <w:r w:rsidRPr="00B64341">
          <w:rPr>
            <w:rStyle w:val="Hyperlink"/>
            <w:rFonts w:cs="Arial"/>
            <w:lang w:val="en-AU"/>
          </w:rPr>
          <w:t>nt</w:t>
        </w:r>
      </w:hyperlink>
      <w:r w:rsidRPr="00B64341">
        <w:rPr>
          <w:lang w:val="en-AU"/>
        </w:rPr>
        <w:t xml:space="preserve"> ceases to board away)</w:t>
      </w:r>
      <w:r w:rsidR="0093742F" w:rsidRPr="00B64341">
        <w:rPr>
          <w:lang w:val="en-AU"/>
        </w:rPr>
        <w:t xml:space="preserve">.  </w:t>
      </w:r>
      <w:r w:rsidRPr="00B64341">
        <w:rPr>
          <w:lang w:val="en-AU"/>
        </w:rPr>
        <w:t xml:space="preserve">See also </w:t>
      </w:r>
      <w:hyperlink w:anchor="_4.4.5_Continuation_and" w:tooltip="Continuation and concessions   " w:history="1">
        <w:r w:rsidR="007031C8" w:rsidRPr="00B64341">
          <w:rPr>
            <w:rStyle w:val="Hyperlink"/>
            <w:rFonts w:cs="Arial"/>
            <w:lang w:val="en-AU"/>
          </w:rPr>
          <w:t>4.4.5</w:t>
        </w:r>
      </w:hyperlink>
      <w:r w:rsidRPr="00B64341">
        <w:rPr>
          <w:lang w:val="en-AU"/>
        </w:rPr>
        <w:t xml:space="preserve"> for the continuity of schooling concession.</w:t>
      </w:r>
    </w:p>
    <w:p w14:paraId="56FB4F2A" w14:textId="77777777" w:rsidR="007031C8" w:rsidRPr="00B64341" w:rsidRDefault="007031C8" w:rsidP="00BD2CD2">
      <w:pPr>
        <w:rPr>
          <w:lang w:val="en-AU"/>
        </w:rPr>
      </w:pPr>
    </w:p>
    <w:p w14:paraId="0218D734" w14:textId="77777777" w:rsidR="007031C8" w:rsidRPr="00B64341" w:rsidRDefault="004343D9" w:rsidP="002310DB">
      <w:pPr>
        <w:pStyle w:val="Heading3"/>
        <w:spacing w:before="120" w:after="120"/>
        <w:rPr>
          <w:lang w:val="en-AU"/>
        </w:rPr>
      </w:pPr>
      <w:bookmarkStart w:id="779" w:name="_4.3.5_Types_of"/>
      <w:bookmarkStart w:id="780" w:name="_4.3.5_Types_of_special_needs"/>
      <w:bookmarkStart w:id="781" w:name="_Toc161552246"/>
      <w:bookmarkStart w:id="782" w:name="_Toc234129373"/>
      <w:bookmarkStart w:id="783" w:name="_Toc264368435"/>
      <w:bookmarkStart w:id="784" w:name="_Toc418251873"/>
      <w:bookmarkEnd w:id="779"/>
      <w:bookmarkEnd w:id="780"/>
      <w:r w:rsidRPr="00B64341">
        <w:rPr>
          <w:lang w:val="en-AU"/>
        </w:rPr>
        <w:t>4.3.5</w:t>
      </w:r>
      <w:r w:rsidRPr="00B64341">
        <w:rPr>
          <w:lang w:val="en-AU"/>
        </w:rPr>
        <w:tab/>
        <w:t>Types of special needs</w:t>
      </w:r>
      <w:bookmarkEnd w:id="781"/>
      <w:bookmarkEnd w:id="782"/>
      <w:bookmarkEnd w:id="783"/>
      <w:bookmarkEnd w:id="784"/>
    </w:p>
    <w:p w14:paraId="0E048A4F" w14:textId="77777777" w:rsidR="007031C8" w:rsidRPr="00B64341" w:rsidRDefault="00160F6F" w:rsidP="00227FBA">
      <w:pPr>
        <w:pStyle w:val="Heading4"/>
      </w:pPr>
      <w:bookmarkStart w:id="785" w:name="_Toc234129374"/>
      <w:r w:rsidRPr="00B64341">
        <w:t xml:space="preserve">4.3.5.1 </w:t>
      </w:r>
      <w:r w:rsidR="008F22FF" w:rsidRPr="00B64341">
        <w:tab/>
      </w:r>
      <w:r w:rsidR="004343D9" w:rsidRPr="00B64341">
        <w:t>Student attends a special school</w:t>
      </w:r>
      <w:bookmarkEnd w:id="785"/>
    </w:p>
    <w:p w14:paraId="5F3AB6D1" w14:textId="77777777"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student</w:t>
        </w:r>
      </w:hyperlink>
      <w:r w:rsidRPr="00B64341">
        <w:rPr>
          <w:lang w:val="en-AU"/>
        </w:rPr>
        <w:t xml:space="preserve"> can be regarded as having a special need if they attend a </w:t>
      </w:r>
      <w:hyperlink w:anchor="SpecialSchool" w:tooltip="special school" w:history="1">
        <w:r w:rsidRPr="00B64341">
          <w:rPr>
            <w:rStyle w:val="Hyperlink"/>
            <w:rFonts w:cs="Arial"/>
            <w:lang w:val="en-AU"/>
          </w:rPr>
          <w:t>special school</w:t>
        </w:r>
      </w:hyperlink>
      <w:r w:rsidRPr="00B64341">
        <w:rPr>
          <w:lang w:val="en-AU"/>
        </w:rPr>
        <w:t xml:space="preserve"> that addresses the student’s specific educational requirement and meets the AIC Scheme’s geographic isolation criteria (see</w:t>
      </w:r>
      <w:r w:rsidR="00B21D5B">
        <w:rPr>
          <w:lang w:val="en-AU"/>
        </w:rPr>
        <w:t> </w:t>
      </w:r>
      <w:hyperlink w:anchor="_4.2_Geographical_isolation" w:tooltip="Geographical isolation rules" w:history="1">
        <w:r w:rsidR="007031C8" w:rsidRPr="00B64341">
          <w:rPr>
            <w:rStyle w:val="Hyperlink"/>
            <w:rFonts w:cs="Arial"/>
            <w:lang w:val="en-AU"/>
          </w:rPr>
          <w:t>4.2</w:t>
        </w:r>
      </w:hyperlink>
      <w:r w:rsidRPr="00B64341">
        <w:rPr>
          <w:lang w:val="en-AU"/>
        </w:rPr>
        <w:t>).</w:t>
      </w:r>
    </w:p>
    <w:p w14:paraId="6A8450A8" w14:textId="5DC750F4" w:rsidR="007031C8" w:rsidRPr="00B64341" w:rsidRDefault="004343D9" w:rsidP="00BD2CD2">
      <w:pPr>
        <w:rPr>
          <w:lang w:val="en-AU"/>
        </w:rPr>
      </w:pPr>
      <w:r w:rsidRPr="00B64341">
        <w:rPr>
          <w:lang w:val="en-AU"/>
        </w:rPr>
        <w:t>A mainstream school that has special facilities for students with disabilities, health-related conditions and/or learning difficulties is not regarded as a special school</w:t>
      </w:r>
      <w:r w:rsidR="0093742F" w:rsidRPr="00B64341">
        <w:rPr>
          <w:lang w:val="en-AU"/>
        </w:rPr>
        <w:t xml:space="preserve">.  </w:t>
      </w:r>
      <w:r w:rsidRPr="00B64341">
        <w:rPr>
          <w:lang w:val="en-AU"/>
        </w:rPr>
        <w:t xml:space="preserve">Students attending such a school must be assessed according to </w:t>
      </w:r>
      <w:r w:rsidR="00265AC9">
        <w:rPr>
          <w:lang w:val="en-AU"/>
        </w:rPr>
        <w:t xml:space="preserve">the criteria set out in section </w:t>
      </w:r>
      <w:hyperlink w:anchor="_4.3.5.2__Student" w:tooltip="Student needs access to special facilities or a special environment" w:history="1">
        <w:r w:rsidR="00265AC9">
          <w:rPr>
            <w:rStyle w:val="Hyperlink"/>
            <w:rFonts w:cs="Arial"/>
            <w:lang w:val="en-AU"/>
          </w:rPr>
          <w:t>4.3.5.2 Student needs access to special facilities or a special environment</w:t>
        </w:r>
      </w:hyperlink>
      <w:r w:rsidRPr="00B64341">
        <w:rPr>
          <w:lang w:val="en-AU"/>
        </w:rPr>
        <w:t>.</w:t>
      </w:r>
    </w:p>
    <w:p w14:paraId="711729F9" w14:textId="77777777" w:rsidR="007031C8" w:rsidRPr="00B64341" w:rsidRDefault="004343D9" w:rsidP="00BD2CD2">
      <w:pPr>
        <w:rPr>
          <w:lang w:val="en-AU"/>
        </w:rPr>
      </w:pPr>
      <w:r w:rsidRPr="00B64341">
        <w:rPr>
          <w:lang w:val="en-AU"/>
        </w:rPr>
        <w:t xml:space="preserve">A </w:t>
      </w:r>
      <w:hyperlink w:anchor="Claim" w:tooltip="claim" w:history="1">
        <w:r w:rsidRPr="00B64341">
          <w:rPr>
            <w:rStyle w:val="Hyperlink"/>
            <w:rFonts w:cs="Arial"/>
            <w:lang w:val="en-AU"/>
          </w:rPr>
          <w:t>claim</w:t>
        </w:r>
      </w:hyperlink>
      <w:r w:rsidRPr="00B64341">
        <w:rPr>
          <w:lang w:val="en-AU"/>
        </w:rPr>
        <w:t xml:space="preserve"> for a student who attends a special school does not normally need to be supported by evidence</w:t>
      </w:r>
      <w:r w:rsidR="0093742F" w:rsidRPr="00B64341">
        <w:rPr>
          <w:lang w:val="en-AU"/>
        </w:rPr>
        <w:t xml:space="preserve">.  </w:t>
      </w:r>
      <w:r w:rsidRPr="00B64341">
        <w:rPr>
          <w:lang w:val="en-AU"/>
        </w:rPr>
        <w:t>The fact that the student attends the school will normally establish that the student has special needs</w:t>
      </w:r>
      <w:r w:rsidR="0093742F" w:rsidRPr="00B64341">
        <w:rPr>
          <w:lang w:val="en-AU"/>
        </w:rPr>
        <w:t xml:space="preserve">.  </w:t>
      </w:r>
      <w:r w:rsidRPr="00B64341">
        <w:rPr>
          <w:lang w:val="en-AU"/>
        </w:rPr>
        <w:t xml:space="preserve">However, if a student who normally attends a special school near the </w:t>
      </w:r>
      <w:hyperlink w:anchor="PrincipalFamilyHome" w:tooltip="principal family home" w:history="1">
        <w:r w:rsidRPr="00B64341">
          <w:rPr>
            <w:rStyle w:val="Hyperlink"/>
            <w:rFonts w:cs="Arial"/>
            <w:lang w:val="en-AU"/>
          </w:rPr>
          <w:t>principal family home</w:t>
        </w:r>
      </w:hyperlink>
      <w:r w:rsidRPr="00B64341">
        <w:rPr>
          <w:lang w:val="en-AU"/>
        </w:rPr>
        <w:t xml:space="preserve"> and requires access to additional specialist assistance, evidence must be provided to demonstrate that the special school is not an appropriate school for that assistance.</w:t>
      </w:r>
    </w:p>
    <w:p w14:paraId="20B239B5" w14:textId="77777777" w:rsidR="007031C8" w:rsidRPr="00B64341" w:rsidRDefault="007031C8" w:rsidP="00BD2CD2">
      <w:pPr>
        <w:rPr>
          <w:lang w:val="en-AU"/>
        </w:rPr>
      </w:pPr>
    </w:p>
    <w:p w14:paraId="2C52A989" w14:textId="77777777" w:rsidR="007031C8" w:rsidRPr="00B64341" w:rsidRDefault="00160F6F" w:rsidP="004238B4">
      <w:pPr>
        <w:spacing w:before="0" w:after="0"/>
      </w:pPr>
      <w:bookmarkStart w:id="786" w:name="_Student_needs_access_to_special_fac"/>
      <w:bookmarkStart w:id="787" w:name="_Toc234129375"/>
      <w:bookmarkStart w:id="788" w:name="_4.3.5.2__Student"/>
      <w:bookmarkEnd w:id="786"/>
      <w:bookmarkEnd w:id="788"/>
      <w:r w:rsidRPr="00B64341">
        <w:t xml:space="preserve">4.3.5.2 </w:t>
      </w:r>
      <w:r w:rsidR="008F22FF" w:rsidRPr="00B64341">
        <w:tab/>
      </w:r>
      <w:r w:rsidR="004343D9" w:rsidRPr="00B64341">
        <w:t>Student needs access to special facilities or a special environment</w:t>
      </w:r>
      <w:bookmarkEnd w:id="787"/>
    </w:p>
    <w:p w14:paraId="7A3EA4BD" w14:textId="77777777" w:rsidR="007031C8" w:rsidRPr="00B64341" w:rsidRDefault="004343D9" w:rsidP="00BD2CD2">
      <w:pPr>
        <w:rPr>
          <w:lang w:val="en-AU"/>
        </w:rPr>
      </w:pPr>
      <w:r w:rsidRPr="00B64341">
        <w:rPr>
          <w:lang w:val="en-AU"/>
        </w:rPr>
        <w:lastRenderedPageBreak/>
        <w:t xml:space="preserve">A student can be regarded as having a special need if they need access to special facilities or a special environment to help manage or overcome a condition that precludes access, or is </w:t>
      </w:r>
      <w:hyperlink w:anchor="Likely" w:tooltip="likely" w:history="1">
        <w:r w:rsidRPr="00B64341">
          <w:rPr>
            <w:rStyle w:val="Hyperlink"/>
            <w:rFonts w:cs="Arial"/>
            <w:lang w:val="en-AU"/>
          </w:rPr>
          <w:t>likely</w:t>
        </w:r>
      </w:hyperlink>
      <w:r w:rsidRPr="00B64341">
        <w:rPr>
          <w:lang w:val="en-AU"/>
        </w:rPr>
        <w:t xml:space="preserve"> to preclude access, to their local state school for more than 20 school days in a year</w:t>
      </w:r>
      <w:r w:rsidR="0093742F" w:rsidRPr="00B64341">
        <w:rPr>
          <w:lang w:val="en-AU"/>
        </w:rPr>
        <w:t xml:space="preserve">.  </w:t>
      </w:r>
      <w:r w:rsidRPr="00B64341">
        <w:rPr>
          <w:lang w:val="en-AU"/>
        </w:rPr>
        <w:t>‘Special facilities or a special environment’ includes:</w:t>
      </w:r>
    </w:p>
    <w:p w14:paraId="5042DAC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a special centre which caters for the student’s condition and which they must attend </w:t>
      </w:r>
      <w:r w:rsidR="007031C8" w:rsidRPr="00B10E0C">
        <w:rPr>
          <w:rFonts w:cs="Arial"/>
          <w:lang w:val="en-AU"/>
        </w:rPr>
        <w:t>part-time</w:t>
      </w:r>
      <w:r w:rsidRPr="00B64341">
        <w:rPr>
          <w:rFonts w:cs="Arial"/>
          <w:lang w:val="en-AU"/>
        </w:rPr>
        <w:t xml:space="preserve"> while spending the remaining time at school</w:t>
      </w:r>
      <w:r w:rsidR="00F32D81" w:rsidRPr="00B64341">
        <w:rPr>
          <w:rFonts w:cs="Arial"/>
          <w:lang w:val="en-AU"/>
        </w:rPr>
        <w:t>;</w:t>
      </w:r>
    </w:p>
    <w:p w14:paraId="2FD0B2EE"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special educational or physical facilities within a normal school (e.g. a visiting specialist teacher for blind students, or ramps for easy wheelchair access)</w:t>
      </w:r>
      <w:r w:rsidR="00F32D81" w:rsidRPr="00B64341">
        <w:rPr>
          <w:rFonts w:cs="Arial"/>
          <w:lang w:val="en-AU"/>
        </w:rPr>
        <w:t>;</w:t>
      </w:r>
    </w:p>
    <w:p w14:paraId="746D20B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in the case of a psychological, emotional or behavioural problem, the controlled environment and close supervision that are normal features of boarding institutions</w:t>
      </w:r>
      <w:r w:rsidR="00F32D81" w:rsidRPr="00B64341">
        <w:rPr>
          <w:rFonts w:cs="Arial"/>
          <w:lang w:val="en-AU"/>
        </w:rPr>
        <w:t>;</w:t>
      </w:r>
    </w:p>
    <w:p w14:paraId="198DC90E"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 xml:space="preserve">an environment with a climate that gives relief from a condition associated with the climate in the vicinity of the </w:t>
      </w:r>
      <w:hyperlink w:anchor="PrincipalFamilyHome" w:tooltip="principal family home" w:history="1">
        <w:r w:rsidR="007031C8" w:rsidRPr="00B64341">
          <w:rPr>
            <w:rStyle w:val="Hyperlink"/>
            <w:rFonts w:cs="Arial"/>
            <w:lang w:val="en-AU"/>
          </w:rPr>
          <w:t>principal family home</w:t>
        </w:r>
      </w:hyperlink>
      <w:r w:rsidR="00F32D81" w:rsidRPr="00B64341">
        <w:rPr>
          <w:rStyle w:val="Hyperlink"/>
          <w:rFonts w:cs="Arial"/>
          <w:lang w:val="en-AU"/>
        </w:rPr>
        <w:t>;</w:t>
      </w:r>
    </w:p>
    <w:p w14:paraId="6F66E231"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an environment in which the student can avoid the ill effects of lengthy daily travel</w:t>
      </w:r>
      <w:r w:rsidR="00F32D81" w:rsidRPr="00B64341">
        <w:rPr>
          <w:rFonts w:cs="Arial"/>
          <w:lang w:val="en-AU"/>
        </w:rPr>
        <w:t>;</w:t>
      </w:r>
    </w:p>
    <w:p w14:paraId="59007646" w14:textId="77777777" w:rsidR="007031C8" w:rsidRPr="00B64341" w:rsidRDefault="004343D9" w:rsidP="003778D0">
      <w:pPr>
        <w:pStyle w:val="andor"/>
        <w:tabs>
          <w:tab w:val="num" w:pos="567"/>
          <w:tab w:val="left" w:pos="1134"/>
        </w:tabs>
        <w:spacing w:after="120"/>
        <w:ind w:left="567"/>
        <w:rPr>
          <w:rFonts w:cs="Arial"/>
          <w:lang w:val="en-AU"/>
        </w:rPr>
      </w:pPr>
      <w:r w:rsidRPr="00B64341">
        <w:rPr>
          <w:rFonts w:cs="Arial"/>
          <w:lang w:val="en-AU"/>
        </w:rPr>
        <w:t>or</w:t>
      </w:r>
    </w:p>
    <w:p w14:paraId="01C63AAB" w14:textId="77777777" w:rsidR="007031C8"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an environment in which the student can obtain essential and extensive medical treatment.</w:t>
      </w:r>
    </w:p>
    <w:p w14:paraId="2CC5606E" w14:textId="77777777" w:rsidR="005516C4" w:rsidRPr="005516C4" w:rsidRDefault="005516C4" w:rsidP="005516C4">
      <w:pPr>
        <w:rPr>
          <w:lang w:val="en-AU"/>
        </w:rPr>
      </w:pPr>
    </w:p>
    <w:tbl>
      <w:tblPr>
        <w:tblStyle w:val="TableGrid"/>
        <w:tblW w:w="0" w:type="auto"/>
        <w:tblInd w:w="675" w:type="dxa"/>
        <w:tblLook w:val="04A0" w:firstRow="1" w:lastRow="0" w:firstColumn="1" w:lastColumn="0" w:noHBand="0" w:noVBand="1"/>
      </w:tblPr>
      <w:tblGrid>
        <w:gridCol w:w="8364"/>
      </w:tblGrid>
      <w:tr w:rsidR="004F0D70" w14:paraId="766399E4" w14:textId="77777777" w:rsidTr="00B21D5B">
        <w:tc>
          <w:tcPr>
            <w:tcW w:w="8364" w:type="dxa"/>
            <w:shd w:val="clear" w:color="auto" w:fill="B6DDE8" w:themeFill="accent5" w:themeFillTint="66"/>
          </w:tcPr>
          <w:p w14:paraId="2B11192E" w14:textId="77777777" w:rsidR="004F0D70" w:rsidRPr="0008448A" w:rsidRDefault="004F0D70" w:rsidP="004F0D70">
            <w:pPr>
              <w:pStyle w:val="ExampleText"/>
              <w:tabs>
                <w:tab w:val="left" w:pos="1134"/>
                <w:tab w:val="left" w:pos="7938"/>
              </w:tabs>
              <w:spacing w:after="120"/>
              <w:ind w:left="284" w:right="318"/>
              <w:rPr>
                <w:rFonts w:ascii="Arial" w:hAnsi="Arial"/>
                <w:b/>
                <w:sz w:val="20"/>
                <w:lang w:val="en-AU"/>
              </w:rPr>
            </w:pPr>
            <w:r w:rsidRPr="0008448A">
              <w:rPr>
                <w:rFonts w:ascii="Arial" w:hAnsi="Arial"/>
                <w:b/>
                <w:sz w:val="20"/>
                <w:lang w:val="en-AU"/>
              </w:rPr>
              <w:t>Example 4:  Taunts and ridicule</w:t>
            </w:r>
          </w:p>
          <w:p w14:paraId="49FFD38D" w14:textId="77777777" w:rsidR="004F0D70" w:rsidRPr="0008448A" w:rsidRDefault="004F0D70" w:rsidP="000A0C6C">
            <w:pPr>
              <w:pStyle w:val="ExampleText"/>
              <w:tabs>
                <w:tab w:val="left" w:pos="1134"/>
                <w:tab w:val="left" w:pos="7938"/>
              </w:tabs>
              <w:spacing w:after="120"/>
              <w:ind w:left="284" w:right="318"/>
              <w:rPr>
                <w:rFonts w:ascii="Arial" w:hAnsi="Arial"/>
                <w:b/>
                <w:sz w:val="20"/>
                <w:lang w:val="en-AU"/>
              </w:rPr>
            </w:pPr>
            <w:r w:rsidRPr="0008448A">
              <w:rPr>
                <w:rFonts w:ascii="Arial" w:hAnsi="Arial"/>
                <w:sz w:val="20"/>
                <w:lang w:val="en-AU"/>
              </w:rPr>
              <w:t>Dylan’s father is in prison and Dylan has faced taunts and ridicule in the small town where he lives.  He starts skipping school and his behaviour and emotional health deteriorate to the extent that doctors and school guidance counsellors strongly recommend he board for the rest of the year in the supervised environment of a boarding school.  A claim may be approved because the evidence makes it clear that he needs to board to achieve and maintain his emotional health.</w:t>
            </w:r>
          </w:p>
        </w:tc>
      </w:tr>
    </w:tbl>
    <w:p w14:paraId="6613BF94" w14:textId="77777777" w:rsidR="004F0D70" w:rsidRDefault="004F0D70" w:rsidP="004F0D70">
      <w:pPr>
        <w:pStyle w:val="BulletLast"/>
        <w:numPr>
          <w:ilvl w:val="0"/>
          <w:numId w:val="0"/>
        </w:numPr>
        <w:tabs>
          <w:tab w:val="left" w:pos="1134"/>
        </w:tabs>
        <w:spacing w:after="120"/>
        <w:ind w:left="360" w:hanging="360"/>
        <w:rPr>
          <w:rFonts w:cs="Arial"/>
          <w:lang w:val="en-AU"/>
        </w:rPr>
      </w:pPr>
    </w:p>
    <w:tbl>
      <w:tblPr>
        <w:tblStyle w:val="TableGrid"/>
        <w:tblW w:w="0" w:type="auto"/>
        <w:tblInd w:w="675" w:type="dxa"/>
        <w:tblLook w:val="04A0" w:firstRow="1" w:lastRow="0" w:firstColumn="1" w:lastColumn="0" w:noHBand="0" w:noVBand="1"/>
      </w:tblPr>
      <w:tblGrid>
        <w:gridCol w:w="8364"/>
      </w:tblGrid>
      <w:tr w:rsidR="004F0D70" w14:paraId="43AAC46E" w14:textId="77777777" w:rsidTr="00B21D5B">
        <w:tc>
          <w:tcPr>
            <w:tcW w:w="8364" w:type="dxa"/>
            <w:shd w:val="clear" w:color="auto" w:fill="B6DDE8" w:themeFill="accent5" w:themeFillTint="66"/>
          </w:tcPr>
          <w:p w14:paraId="1EA9856E" w14:textId="77777777" w:rsidR="004F0D70" w:rsidRPr="0008448A" w:rsidRDefault="004F0D70" w:rsidP="004F0D70">
            <w:pPr>
              <w:pStyle w:val="ExampleText"/>
              <w:tabs>
                <w:tab w:val="left" w:pos="1134"/>
                <w:tab w:val="left" w:pos="7938"/>
              </w:tabs>
              <w:spacing w:after="120"/>
              <w:ind w:left="284" w:right="318"/>
              <w:rPr>
                <w:rFonts w:ascii="Arial" w:hAnsi="Arial"/>
                <w:b/>
                <w:sz w:val="20"/>
                <w:lang w:val="en-AU"/>
              </w:rPr>
            </w:pPr>
            <w:r w:rsidRPr="0008448A">
              <w:rPr>
                <w:rFonts w:ascii="Arial" w:hAnsi="Arial"/>
                <w:b/>
                <w:sz w:val="20"/>
                <w:lang w:val="en-AU"/>
              </w:rPr>
              <w:t>Example 5:  Sibling’s problems</w:t>
            </w:r>
          </w:p>
          <w:p w14:paraId="68709FAE" w14:textId="77777777" w:rsidR="004F0D70" w:rsidRPr="0008448A" w:rsidRDefault="004F0D70" w:rsidP="004F0D70">
            <w:pPr>
              <w:pStyle w:val="ExampleText"/>
              <w:tabs>
                <w:tab w:val="left" w:pos="1134"/>
                <w:tab w:val="left" w:pos="7938"/>
              </w:tabs>
              <w:spacing w:after="120"/>
              <w:ind w:left="284" w:right="318"/>
              <w:rPr>
                <w:rFonts w:ascii="Arial" w:hAnsi="Arial"/>
                <w:b/>
                <w:sz w:val="20"/>
                <w:lang w:val="en-AU"/>
              </w:rPr>
            </w:pPr>
            <w:r w:rsidRPr="0008448A">
              <w:rPr>
                <w:rFonts w:ascii="Arial" w:hAnsi="Arial"/>
                <w:sz w:val="20"/>
                <w:lang w:val="en-AU"/>
              </w:rPr>
              <w:t>Kelly’s younger sister has multiple intellectual and behavioural problems that require significant attention from her parents.  They seek assistance for Kelly to go to boarding school, as they are worried that her senior secondary education will suffer because of the disruptive atmosphere at home.  To date, Kelly has done well at her local school, and there is no evidence that she has any psychological or behavioural problems.  This claim should not be approved.</w:t>
            </w:r>
          </w:p>
        </w:tc>
      </w:tr>
    </w:tbl>
    <w:p w14:paraId="093E9139" w14:textId="77777777" w:rsidR="004F0D70" w:rsidRPr="00B64341" w:rsidRDefault="004F0D70" w:rsidP="004F0D70">
      <w:pPr>
        <w:pStyle w:val="BulletLast"/>
        <w:numPr>
          <w:ilvl w:val="0"/>
          <w:numId w:val="0"/>
        </w:numPr>
        <w:tabs>
          <w:tab w:val="left" w:pos="1134"/>
        </w:tabs>
        <w:spacing w:after="120"/>
        <w:ind w:left="360" w:hanging="360"/>
        <w:rPr>
          <w:rFonts w:cs="Arial"/>
          <w:lang w:val="en-AU"/>
        </w:rPr>
      </w:pPr>
    </w:p>
    <w:tbl>
      <w:tblPr>
        <w:tblStyle w:val="TableGrid"/>
        <w:tblW w:w="0" w:type="auto"/>
        <w:tblInd w:w="675" w:type="dxa"/>
        <w:tblLook w:val="04A0" w:firstRow="1" w:lastRow="0" w:firstColumn="1" w:lastColumn="0" w:noHBand="0" w:noVBand="1"/>
      </w:tblPr>
      <w:tblGrid>
        <w:gridCol w:w="8364"/>
      </w:tblGrid>
      <w:tr w:rsidR="004F0D70" w14:paraId="568818AD" w14:textId="77777777" w:rsidTr="00B21D5B">
        <w:tc>
          <w:tcPr>
            <w:tcW w:w="8364" w:type="dxa"/>
            <w:shd w:val="clear" w:color="auto" w:fill="B6DDE8" w:themeFill="accent5" w:themeFillTint="66"/>
          </w:tcPr>
          <w:p w14:paraId="4055E257" w14:textId="77777777" w:rsidR="004F0D70" w:rsidRPr="0008448A" w:rsidRDefault="004F0D70" w:rsidP="004F0D70">
            <w:pPr>
              <w:pStyle w:val="ExampleText"/>
              <w:tabs>
                <w:tab w:val="left" w:pos="1134"/>
                <w:tab w:val="left" w:pos="7938"/>
              </w:tabs>
              <w:spacing w:after="120"/>
              <w:ind w:left="284" w:right="318"/>
              <w:rPr>
                <w:rFonts w:ascii="Arial" w:hAnsi="Arial"/>
                <w:b/>
                <w:sz w:val="20"/>
                <w:lang w:val="en-AU"/>
              </w:rPr>
            </w:pPr>
            <w:r w:rsidRPr="0008448A">
              <w:rPr>
                <w:rFonts w:ascii="Arial" w:hAnsi="Arial"/>
                <w:b/>
                <w:sz w:val="20"/>
                <w:lang w:val="en-AU"/>
              </w:rPr>
              <w:t>Example 6:  Daily travel and health</w:t>
            </w:r>
          </w:p>
          <w:p w14:paraId="39D90B02" w14:textId="77777777" w:rsidR="004F0D70" w:rsidRPr="0008448A" w:rsidRDefault="004F0D70" w:rsidP="007049D9">
            <w:pPr>
              <w:pStyle w:val="ExampleText"/>
              <w:tabs>
                <w:tab w:val="left" w:pos="1134"/>
                <w:tab w:val="left" w:pos="7938"/>
                <w:tab w:val="left" w:pos="7972"/>
              </w:tabs>
              <w:spacing w:after="120"/>
              <w:ind w:left="284" w:right="176"/>
              <w:rPr>
                <w:rFonts w:ascii="Arial" w:hAnsi="Arial"/>
                <w:b/>
                <w:sz w:val="20"/>
                <w:lang w:val="en-AU"/>
              </w:rPr>
            </w:pPr>
            <w:r w:rsidRPr="0008448A">
              <w:rPr>
                <w:rFonts w:ascii="Arial" w:hAnsi="Arial"/>
                <w:sz w:val="20"/>
                <w:lang w:val="en-AU"/>
              </w:rPr>
              <w:t>Donna, 14, has rheumatoid arthritis.  Although her condition can be alleviated to some extent by medication, it is made worse by frequent and lengthy travel.  Her condition requires regular supervision by a medical specialist.  Donna’s family provides evidence that her health will be adversely affected by her continuing to travel the long distance to and from her local school.  The claim may be approved.</w:t>
            </w:r>
          </w:p>
        </w:tc>
      </w:tr>
    </w:tbl>
    <w:p w14:paraId="3E279398" w14:textId="77777777" w:rsidR="002C5848" w:rsidRDefault="002C5848" w:rsidP="00BD2CD2">
      <w:pPr>
        <w:rPr>
          <w:lang w:val="en-AU"/>
        </w:rPr>
      </w:pPr>
    </w:p>
    <w:p w14:paraId="0F55F388" w14:textId="77777777" w:rsidR="002C5848" w:rsidRDefault="002C5848">
      <w:pPr>
        <w:spacing w:before="0" w:after="0"/>
        <w:rPr>
          <w:lang w:val="en-AU"/>
        </w:rPr>
      </w:pPr>
      <w:r>
        <w:rPr>
          <w:lang w:val="en-AU"/>
        </w:rPr>
        <w:br w:type="page"/>
      </w:r>
    </w:p>
    <w:p w14:paraId="6F6C5C8E" w14:textId="77777777" w:rsidR="007031C8" w:rsidRPr="00B64341" w:rsidRDefault="007031C8" w:rsidP="00BD2CD2">
      <w:pPr>
        <w:rPr>
          <w:lang w:val="en-AU"/>
        </w:rPr>
      </w:pPr>
      <w:r w:rsidRPr="00B64341">
        <w:rPr>
          <w:lang w:val="en-AU"/>
        </w:rPr>
        <w:lastRenderedPageBreak/>
        <w:t xml:space="preserve">A </w:t>
      </w:r>
      <w:hyperlink w:anchor="Claim" w:tooltip="claim" w:history="1">
        <w:r w:rsidRPr="00B64341">
          <w:rPr>
            <w:rStyle w:val="Hyperlink"/>
            <w:rFonts w:cs="Arial"/>
            <w:lang w:val="en-AU"/>
          </w:rPr>
          <w:t>claim</w:t>
        </w:r>
      </w:hyperlink>
      <w:r w:rsidR="004343D9" w:rsidRPr="00B64341">
        <w:rPr>
          <w:lang w:val="en-AU"/>
        </w:rPr>
        <w:t xml:space="preserve"> of this type must be supported by medical evidence and (where applicable) a statement from the school or service offering the facility or treatment, outlining how it will aid the management of the condition</w:t>
      </w:r>
      <w:r w:rsidR="0093742F" w:rsidRPr="00B64341">
        <w:rPr>
          <w:lang w:val="en-AU"/>
        </w:rPr>
        <w:t xml:space="preserve">.  </w:t>
      </w:r>
      <w:r w:rsidR="004343D9" w:rsidRPr="00B64341">
        <w:rPr>
          <w:lang w:val="en-AU"/>
        </w:rPr>
        <w:t>Evidence from a specialist is necessary for conditions that require specialist treatment (e.g. psychiatric or severe allergic conditions)</w:t>
      </w:r>
      <w:r w:rsidR="0093742F" w:rsidRPr="00B64341">
        <w:rPr>
          <w:lang w:val="en-AU"/>
        </w:rPr>
        <w:t xml:space="preserve">.  </w:t>
      </w:r>
      <w:r w:rsidR="004343D9" w:rsidRPr="00B64341">
        <w:rPr>
          <w:lang w:val="en-AU"/>
        </w:rPr>
        <w:t>The evidence must establish the nature of the condition and clearly demonstrate that:</w:t>
      </w:r>
    </w:p>
    <w:p w14:paraId="2B279D9C"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the special facilities or environment are not accessible at a local school or in the vicinity of the principal family home</w:t>
      </w:r>
      <w:r w:rsidR="00E75CA4" w:rsidRPr="00B64341">
        <w:rPr>
          <w:rFonts w:cs="Arial"/>
          <w:lang w:val="en-AU"/>
        </w:rPr>
        <w:t>;</w:t>
      </w:r>
    </w:p>
    <w:p w14:paraId="29D64469"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the student’s condition is better managed or overcome by access to the facilities or environment at the boarding (or second home) location</w:t>
      </w:r>
      <w:r w:rsidR="00E75CA4" w:rsidRPr="00B64341">
        <w:rPr>
          <w:rFonts w:cs="Arial"/>
          <w:lang w:val="en-AU"/>
        </w:rPr>
        <w:t>;</w:t>
      </w:r>
    </w:p>
    <w:p w14:paraId="1C0B48B6" w14:textId="77777777" w:rsidR="007031C8" w:rsidRPr="00B64341" w:rsidRDefault="004343D9" w:rsidP="003778D0">
      <w:pPr>
        <w:pStyle w:val="BulletLast"/>
        <w:tabs>
          <w:tab w:val="clear" w:pos="360"/>
          <w:tab w:val="num" w:pos="567"/>
          <w:tab w:val="left" w:pos="1134"/>
        </w:tabs>
        <w:spacing w:after="120"/>
        <w:ind w:left="567" w:hanging="567"/>
        <w:rPr>
          <w:rFonts w:cs="Arial"/>
          <w:lang w:val="en-AU"/>
        </w:rPr>
      </w:pPr>
      <w:r w:rsidRPr="00B64341">
        <w:rPr>
          <w:rFonts w:cs="Arial"/>
          <w:lang w:val="en-AU"/>
        </w:rPr>
        <w:t>where applicable, the special facilities or environment are necessary to such an extent that the student must live away from home rather than access them periodically.</w:t>
      </w:r>
    </w:p>
    <w:p w14:paraId="77F13C6A" w14:textId="77777777" w:rsidR="007031C8" w:rsidRPr="00B64341" w:rsidRDefault="004343D9" w:rsidP="00BD2CD2">
      <w:pPr>
        <w:rPr>
          <w:lang w:val="en-AU"/>
        </w:rPr>
      </w:pPr>
      <w:r w:rsidRPr="00B64341">
        <w:rPr>
          <w:lang w:val="en-AU"/>
        </w:rPr>
        <w:t>For medical conditions that are not clearly serious (e.g. allergy, conditions affecting travel), the</w:t>
      </w:r>
      <w:r w:rsidR="00E75CA4" w:rsidRPr="00B64341">
        <w:rPr>
          <w:lang w:val="en-AU"/>
        </w:rPr>
        <w:t> </w:t>
      </w:r>
      <w:r w:rsidRPr="00B64341">
        <w:rPr>
          <w:lang w:val="en-AU"/>
        </w:rPr>
        <w:t>evidence must also demonstrate that:</w:t>
      </w:r>
    </w:p>
    <w:p w14:paraId="7CA7A797" w14:textId="77777777" w:rsidR="007031C8" w:rsidRPr="00B64341"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there is no suitable medication or treatment that is both reasonably available and able to alleviate the effects of the condition</w:t>
      </w:r>
      <w:r w:rsidR="00E75CA4" w:rsidRPr="00B64341">
        <w:rPr>
          <w:rFonts w:cs="Arial"/>
          <w:lang w:val="en-AU"/>
        </w:rPr>
        <w:t>;</w:t>
      </w:r>
    </w:p>
    <w:p w14:paraId="46D53A13" w14:textId="77777777" w:rsidR="007031C8" w:rsidRDefault="004343D9" w:rsidP="003778D0">
      <w:pPr>
        <w:pStyle w:val="Bullet"/>
        <w:tabs>
          <w:tab w:val="clear" w:pos="360"/>
          <w:tab w:val="num" w:pos="567"/>
          <w:tab w:val="left" w:pos="1134"/>
        </w:tabs>
        <w:spacing w:after="120"/>
        <w:ind w:left="567" w:hanging="567"/>
        <w:rPr>
          <w:rFonts w:cs="Arial"/>
          <w:lang w:val="en-AU"/>
        </w:rPr>
      </w:pPr>
      <w:r w:rsidRPr="00B64341">
        <w:rPr>
          <w:rFonts w:cs="Arial"/>
          <w:lang w:val="en-AU"/>
        </w:rPr>
        <w:t>the condition is likely to result in the student being absent from local schooling on at least 20 school days in a year.</w:t>
      </w:r>
    </w:p>
    <w:p w14:paraId="14A4F1C4" w14:textId="77777777" w:rsidR="00240DDC" w:rsidRDefault="00240DDC" w:rsidP="00240DDC">
      <w:pPr>
        <w:pStyle w:val="Bullet"/>
        <w:numPr>
          <w:ilvl w:val="0"/>
          <w:numId w:val="0"/>
        </w:numPr>
        <w:tabs>
          <w:tab w:val="left" w:pos="1134"/>
        </w:tabs>
        <w:spacing w:after="120"/>
        <w:ind w:left="567"/>
        <w:rPr>
          <w:rFonts w:cs="Arial"/>
          <w:lang w:val="en-AU"/>
        </w:rPr>
      </w:pPr>
    </w:p>
    <w:p w14:paraId="16DBA946" w14:textId="77777777" w:rsidR="00240DDC" w:rsidRPr="00B64341" w:rsidRDefault="00240DDC" w:rsidP="00240DDC">
      <w:pPr>
        <w:pStyle w:val="Bullet"/>
        <w:numPr>
          <w:ilvl w:val="0"/>
          <w:numId w:val="0"/>
        </w:numPr>
        <w:tabs>
          <w:tab w:val="left" w:pos="1134"/>
        </w:tabs>
        <w:spacing w:after="120"/>
        <w:ind w:left="567"/>
        <w:rPr>
          <w:rFonts w:cs="Arial"/>
          <w:lang w:val="en-AU"/>
        </w:rPr>
      </w:pPr>
    </w:p>
    <w:p w14:paraId="03F99755" w14:textId="77777777" w:rsidR="007031C8" w:rsidRPr="00B64341" w:rsidRDefault="007031C8" w:rsidP="00BD2CD2">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140C5CFD" w14:textId="77777777" w:rsidTr="00B21D5B">
        <w:trPr>
          <w:cantSplit/>
        </w:trPr>
        <w:tc>
          <w:tcPr>
            <w:tcW w:w="8364" w:type="dxa"/>
            <w:shd w:val="clear" w:color="auto" w:fill="B6DDE8" w:themeFill="accent5" w:themeFillTint="66"/>
          </w:tcPr>
          <w:p w14:paraId="192F5480" w14:textId="77777777" w:rsidR="00E75CA4" w:rsidRPr="0008448A" w:rsidRDefault="00E75CA4" w:rsidP="000A0C6C">
            <w:pPr>
              <w:pStyle w:val="ExampleText"/>
              <w:tabs>
                <w:tab w:val="left" w:pos="1134"/>
              </w:tabs>
              <w:spacing w:after="120"/>
              <w:ind w:left="318"/>
              <w:rPr>
                <w:rFonts w:ascii="Arial" w:hAnsi="Arial"/>
                <w:b/>
                <w:sz w:val="20"/>
                <w:lang w:val="en-AU"/>
              </w:rPr>
            </w:pPr>
            <w:r w:rsidRPr="0008448A">
              <w:rPr>
                <w:rFonts w:ascii="Arial" w:hAnsi="Arial"/>
                <w:b/>
                <w:sz w:val="20"/>
                <w:lang w:val="en-AU"/>
              </w:rPr>
              <w:t>Example 7</w:t>
            </w:r>
            <w:r w:rsidR="006F5F30" w:rsidRPr="0008448A">
              <w:rPr>
                <w:rFonts w:ascii="Arial" w:hAnsi="Arial"/>
                <w:b/>
                <w:sz w:val="20"/>
                <w:lang w:val="en-AU"/>
              </w:rPr>
              <w:t xml:space="preserve">:  </w:t>
            </w:r>
            <w:r w:rsidRPr="0008448A">
              <w:rPr>
                <w:rFonts w:ascii="Arial" w:hAnsi="Arial"/>
                <w:b/>
                <w:sz w:val="20"/>
                <w:lang w:val="en-AU"/>
              </w:rPr>
              <w:t>Motion sickness</w:t>
            </w:r>
          </w:p>
          <w:p w14:paraId="47C963F4" w14:textId="77777777" w:rsidR="00E75CA4" w:rsidRPr="0008448A" w:rsidRDefault="00E75CA4" w:rsidP="002C5848">
            <w:pPr>
              <w:pStyle w:val="ExampleText"/>
              <w:tabs>
                <w:tab w:val="left" w:pos="1134"/>
              </w:tabs>
              <w:spacing w:after="120"/>
              <w:ind w:left="318" w:right="34"/>
              <w:rPr>
                <w:rFonts w:ascii="Arial" w:hAnsi="Arial"/>
                <w:sz w:val="20"/>
                <w:lang w:val="en-AU"/>
              </w:rPr>
            </w:pPr>
            <w:r w:rsidRPr="0008448A">
              <w:rPr>
                <w:rFonts w:ascii="Arial" w:hAnsi="Arial"/>
                <w:sz w:val="20"/>
                <w:lang w:val="en-AU"/>
              </w:rPr>
              <w:t>During the week, Andrea attends boarding school in a city 1½ hours drive from her home.  Her route to the city passes the local secondary school, which is 25 kilometres from her home and connected by a school bus service.  Her mother applies for the AIC Scheme on the grounds that Andrea suffers from motion sickness and cannot travel to school daily (but can travel the longer distance to and from the boarding school each week).  A GP’s certificate states only that Andrea suffers from motion sickness.  The claim should not be approved because the medical evidence does not clearly show that her motion sickness is so severe that her health is adversely affected by the daily travel to school, or that there is no suitable medication to alleviate the problem.</w:t>
            </w:r>
          </w:p>
        </w:tc>
      </w:tr>
    </w:tbl>
    <w:p w14:paraId="3958051E" w14:textId="77777777" w:rsidR="000A0C6C" w:rsidRDefault="000A0C6C"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60D5E6FA" w14:textId="77777777" w:rsidTr="00B21D5B">
        <w:trPr>
          <w:cantSplit/>
        </w:trPr>
        <w:tc>
          <w:tcPr>
            <w:tcW w:w="8364" w:type="dxa"/>
            <w:shd w:val="clear" w:color="auto" w:fill="B6DDE8" w:themeFill="accent5" w:themeFillTint="66"/>
          </w:tcPr>
          <w:p w14:paraId="00C91403" w14:textId="77777777" w:rsidR="00E75CA4" w:rsidRPr="0008448A" w:rsidRDefault="00E75CA4" w:rsidP="000A0C6C">
            <w:pPr>
              <w:pStyle w:val="ExampleText"/>
              <w:tabs>
                <w:tab w:val="left" w:pos="1134"/>
              </w:tabs>
              <w:spacing w:after="120"/>
              <w:ind w:left="318" w:right="318"/>
              <w:rPr>
                <w:rFonts w:ascii="Arial" w:hAnsi="Arial"/>
                <w:b/>
                <w:sz w:val="20"/>
                <w:lang w:val="en-AU"/>
              </w:rPr>
            </w:pPr>
            <w:r w:rsidRPr="0008448A">
              <w:rPr>
                <w:rFonts w:ascii="Arial" w:hAnsi="Arial"/>
                <w:b/>
                <w:sz w:val="20"/>
                <w:lang w:val="en-AU"/>
              </w:rPr>
              <w:t>Example 8</w:t>
            </w:r>
            <w:r w:rsidR="006F5F30" w:rsidRPr="0008448A">
              <w:rPr>
                <w:rFonts w:ascii="Arial" w:hAnsi="Arial"/>
                <w:b/>
                <w:sz w:val="20"/>
                <w:lang w:val="en-AU"/>
              </w:rPr>
              <w:t xml:space="preserve">:  </w:t>
            </w:r>
            <w:r w:rsidRPr="0008448A">
              <w:rPr>
                <w:rFonts w:ascii="Arial" w:hAnsi="Arial"/>
                <w:b/>
                <w:sz w:val="20"/>
                <w:lang w:val="en-AU"/>
              </w:rPr>
              <w:t>Specialist medical needs</w:t>
            </w:r>
          </w:p>
          <w:p w14:paraId="3D116ED6" w14:textId="77777777" w:rsidR="00E75CA4" w:rsidRPr="0008448A" w:rsidRDefault="00E75CA4" w:rsidP="00725662">
            <w:pPr>
              <w:pStyle w:val="ExampleText"/>
              <w:tabs>
                <w:tab w:val="left" w:pos="1134"/>
              </w:tabs>
              <w:spacing w:after="120"/>
              <w:ind w:left="318" w:right="176"/>
              <w:rPr>
                <w:rFonts w:ascii="Arial" w:hAnsi="Arial"/>
                <w:sz w:val="20"/>
                <w:lang w:val="en-AU"/>
              </w:rPr>
            </w:pPr>
            <w:r w:rsidRPr="0008448A">
              <w:rPr>
                <w:rFonts w:ascii="Arial" w:hAnsi="Arial"/>
                <w:sz w:val="20"/>
                <w:lang w:val="en-AU"/>
              </w:rPr>
              <w:t>David lives in a rural town.  He is in remission from leukaemia but needs frequent medical checks from a city-based specialist.  His parents apply for the AIC Scheme so that he can attend school and board in the city, close to the specialist who is supervising his case.  AIC Scheme claim may be approved because David is in need of essential and frequent medical services that are not available in his home town.</w:t>
            </w:r>
          </w:p>
        </w:tc>
      </w:tr>
    </w:tbl>
    <w:p w14:paraId="090AE4F5" w14:textId="77777777" w:rsidR="000A0C6C" w:rsidRDefault="000A0C6C"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07ACEDF0" w14:textId="77777777" w:rsidTr="00B21D5B">
        <w:trPr>
          <w:cantSplit/>
        </w:trPr>
        <w:tc>
          <w:tcPr>
            <w:tcW w:w="8364" w:type="dxa"/>
            <w:shd w:val="clear" w:color="auto" w:fill="B6DDE8" w:themeFill="accent5" w:themeFillTint="66"/>
          </w:tcPr>
          <w:p w14:paraId="01FE4035" w14:textId="77777777" w:rsidR="00E75CA4" w:rsidRPr="0008448A" w:rsidRDefault="00E75CA4" w:rsidP="000A0C6C">
            <w:pPr>
              <w:pStyle w:val="ExampleText"/>
              <w:tabs>
                <w:tab w:val="left" w:pos="1134"/>
              </w:tabs>
              <w:spacing w:after="120"/>
              <w:ind w:left="318" w:right="459"/>
              <w:rPr>
                <w:rFonts w:ascii="Arial" w:hAnsi="Arial"/>
                <w:b/>
                <w:sz w:val="20"/>
                <w:lang w:val="en-AU"/>
              </w:rPr>
            </w:pPr>
            <w:r w:rsidRPr="0008448A">
              <w:rPr>
                <w:rFonts w:ascii="Arial" w:hAnsi="Arial"/>
                <w:b/>
                <w:sz w:val="20"/>
                <w:lang w:val="en-AU"/>
              </w:rPr>
              <w:t>Example 9</w:t>
            </w:r>
            <w:r w:rsidR="006F5F30" w:rsidRPr="0008448A">
              <w:rPr>
                <w:rFonts w:ascii="Arial" w:hAnsi="Arial"/>
                <w:b/>
                <w:sz w:val="20"/>
                <w:lang w:val="en-AU"/>
              </w:rPr>
              <w:t xml:space="preserve">:  </w:t>
            </w:r>
            <w:r w:rsidRPr="0008448A">
              <w:rPr>
                <w:rFonts w:ascii="Arial" w:hAnsi="Arial"/>
                <w:b/>
                <w:sz w:val="20"/>
                <w:lang w:val="en-AU"/>
              </w:rPr>
              <w:t>Proximity of specialist medical services</w:t>
            </w:r>
          </w:p>
          <w:p w14:paraId="11F1E362" w14:textId="77777777" w:rsidR="00E75CA4" w:rsidRPr="0008448A" w:rsidRDefault="00E75CA4" w:rsidP="007049D9">
            <w:pPr>
              <w:pStyle w:val="ExampleText"/>
              <w:tabs>
                <w:tab w:val="left" w:pos="1134"/>
              </w:tabs>
              <w:spacing w:after="120"/>
              <w:ind w:left="318" w:right="459"/>
              <w:rPr>
                <w:rFonts w:ascii="Arial" w:hAnsi="Arial"/>
                <w:sz w:val="20"/>
                <w:lang w:val="en-AU"/>
              </w:rPr>
            </w:pPr>
            <w:r w:rsidRPr="0008448A">
              <w:rPr>
                <w:rFonts w:ascii="Arial" w:hAnsi="Arial"/>
                <w:sz w:val="20"/>
                <w:lang w:val="en-AU"/>
              </w:rPr>
              <w:t xml:space="preserve">Penelope attends a boarding school in a </w:t>
            </w:r>
            <w:r w:rsidR="007049D9" w:rsidRPr="0008448A">
              <w:rPr>
                <w:rFonts w:ascii="Arial" w:hAnsi="Arial"/>
                <w:sz w:val="20"/>
                <w:lang w:val="en-AU"/>
              </w:rPr>
              <w:t>regional</w:t>
            </w:r>
            <w:r w:rsidRPr="0008448A">
              <w:rPr>
                <w:rFonts w:ascii="Arial" w:hAnsi="Arial"/>
                <w:sz w:val="20"/>
                <w:lang w:val="en-AU"/>
              </w:rPr>
              <w:t xml:space="preserve"> city.  Her mother applies for the AIC Scheme on the grounds that her daughter suffers from asthma and must visit her specialist regularly.  The specialist lives in the capital city, which is closer to the principal family home than to the boarding school.  The AIC Scheme claim should not be approved because, if access to the medical specialist were the reason for Penelope’s attendance at boarding school, the chosen school would be near the specialist for easy access, which is not the case.</w:t>
            </w:r>
          </w:p>
        </w:tc>
      </w:tr>
    </w:tbl>
    <w:p w14:paraId="1030D7AC" w14:textId="77777777" w:rsidR="000A0C6C" w:rsidRDefault="000A0C6C"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6DB3840E" w14:textId="77777777" w:rsidTr="00B21D5B">
        <w:trPr>
          <w:cantSplit/>
        </w:trPr>
        <w:tc>
          <w:tcPr>
            <w:tcW w:w="8364" w:type="dxa"/>
            <w:shd w:val="clear" w:color="auto" w:fill="B6DDE8" w:themeFill="accent5" w:themeFillTint="66"/>
          </w:tcPr>
          <w:p w14:paraId="3CCE9FE6" w14:textId="77777777" w:rsidR="00E75CA4" w:rsidRPr="0008448A" w:rsidRDefault="00E75CA4" w:rsidP="000A0C6C">
            <w:pPr>
              <w:pStyle w:val="ExampleText"/>
              <w:tabs>
                <w:tab w:val="left" w:pos="1134"/>
              </w:tabs>
              <w:spacing w:after="120"/>
              <w:ind w:left="318" w:right="318"/>
              <w:rPr>
                <w:rFonts w:ascii="Arial" w:hAnsi="Arial"/>
                <w:b/>
                <w:sz w:val="20"/>
                <w:lang w:val="en-AU"/>
              </w:rPr>
            </w:pPr>
            <w:r w:rsidRPr="0008448A">
              <w:rPr>
                <w:rFonts w:ascii="Arial" w:hAnsi="Arial"/>
                <w:b/>
                <w:sz w:val="20"/>
                <w:lang w:val="en-AU"/>
              </w:rPr>
              <w:lastRenderedPageBreak/>
              <w:t>Example 10</w:t>
            </w:r>
            <w:r w:rsidR="006F5F30" w:rsidRPr="0008448A">
              <w:rPr>
                <w:rFonts w:ascii="Arial" w:hAnsi="Arial"/>
                <w:b/>
                <w:sz w:val="20"/>
                <w:lang w:val="en-AU"/>
              </w:rPr>
              <w:t xml:space="preserve">:  </w:t>
            </w:r>
            <w:r w:rsidRPr="0008448A">
              <w:rPr>
                <w:rFonts w:ascii="Arial" w:hAnsi="Arial"/>
                <w:b/>
                <w:sz w:val="20"/>
                <w:lang w:val="en-AU"/>
              </w:rPr>
              <w:t>Non</w:t>
            </w:r>
            <w:r w:rsidRPr="0008448A">
              <w:rPr>
                <w:rFonts w:ascii="Arial" w:hAnsi="Arial"/>
                <w:b/>
                <w:sz w:val="20"/>
                <w:lang w:val="en-AU"/>
              </w:rPr>
              <w:noBreakHyphen/>
              <w:t>essential medical need</w:t>
            </w:r>
          </w:p>
          <w:p w14:paraId="5DD92028" w14:textId="77777777" w:rsidR="00E75CA4" w:rsidRPr="0008448A" w:rsidRDefault="00E75CA4" w:rsidP="007049D9">
            <w:pPr>
              <w:pStyle w:val="ExampleText"/>
              <w:tabs>
                <w:tab w:val="left" w:pos="1134"/>
                <w:tab w:val="left" w:pos="7972"/>
              </w:tabs>
              <w:spacing w:after="120"/>
              <w:ind w:left="318" w:right="318"/>
              <w:rPr>
                <w:rFonts w:ascii="Arial" w:hAnsi="Arial"/>
                <w:sz w:val="20"/>
                <w:lang w:val="en-AU"/>
              </w:rPr>
            </w:pPr>
            <w:r w:rsidRPr="0008448A">
              <w:rPr>
                <w:rFonts w:ascii="Arial" w:hAnsi="Arial"/>
                <w:sz w:val="20"/>
                <w:lang w:val="en-AU"/>
              </w:rPr>
              <w:t>Dominic, Carly and Brendan have been registered to attend boarding school as each reaches Year 7.  The dentist in their home town suggests that the two eldest children would benefit from specialist orthodontic treatment once they are living in the city.  Soon after starting boarding school, Dominic begins a course of orthodontic treatment.  His father applies for the AIC Scheme.  This claim should not be approved, because it has not been clearly demonstrated that the orthodontic treatment is ‘essential and extensive’ medical treatment, or that the condition is likely to result in at least 20 school days absence a year.  From the information given, it</w:t>
            </w:r>
            <w:r w:rsidR="007049D9" w:rsidRPr="0008448A">
              <w:rPr>
                <w:rFonts w:ascii="Arial" w:hAnsi="Arial"/>
                <w:sz w:val="20"/>
                <w:lang w:val="en-AU"/>
              </w:rPr>
              <w:t> </w:t>
            </w:r>
            <w:r w:rsidRPr="0008448A">
              <w:rPr>
                <w:rFonts w:ascii="Arial" w:hAnsi="Arial"/>
                <w:sz w:val="20"/>
                <w:lang w:val="en-AU"/>
              </w:rPr>
              <w:t>seems that the specialist orthodontic treatment is a consequence of its accessibility from the boarding school.</w:t>
            </w:r>
          </w:p>
        </w:tc>
      </w:tr>
    </w:tbl>
    <w:p w14:paraId="1ADE1203" w14:textId="77777777" w:rsidR="000A0C6C" w:rsidRDefault="000A0C6C" w:rsidP="009050F6">
      <w:pPr>
        <w:spacing w:before="0" w:after="0"/>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6F37DE99" w14:textId="77777777" w:rsidTr="00B21D5B">
        <w:trPr>
          <w:cantSplit/>
        </w:trPr>
        <w:tc>
          <w:tcPr>
            <w:tcW w:w="836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5465B98E" w14:textId="77777777" w:rsidR="00E75CA4" w:rsidRPr="0008448A" w:rsidRDefault="00E75CA4" w:rsidP="000A0C6C">
            <w:pPr>
              <w:pStyle w:val="ExampleText"/>
              <w:tabs>
                <w:tab w:val="left" w:pos="1134"/>
                <w:tab w:val="left" w:pos="7830"/>
              </w:tabs>
              <w:spacing w:after="120"/>
              <w:ind w:left="318" w:right="318"/>
              <w:rPr>
                <w:rFonts w:ascii="Arial" w:hAnsi="Arial"/>
                <w:b/>
                <w:sz w:val="20"/>
                <w:lang w:val="en-AU"/>
              </w:rPr>
            </w:pPr>
            <w:r w:rsidRPr="0008448A">
              <w:rPr>
                <w:rFonts w:ascii="Arial" w:hAnsi="Arial"/>
                <w:b/>
                <w:sz w:val="20"/>
                <w:lang w:val="en-AU"/>
              </w:rPr>
              <w:t>Example 11</w:t>
            </w:r>
            <w:r w:rsidR="006F5F30" w:rsidRPr="0008448A">
              <w:rPr>
                <w:rFonts w:ascii="Arial" w:hAnsi="Arial"/>
                <w:b/>
                <w:sz w:val="20"/>
                <w:lang w:val="en-AU"/>
              </w:rPr>
              <w:t xml:space="preserve">:  </w:t>
            </w:r>
            <w:r w:rsidRPr="0008448A">
              <w:rPr>
                <w:rFonts w:ascii="Arial" w:hAnsi="Arial"/>
                <w:b/>
                <w:sz w:val="20"/>
                <w:lang w:val="en-AU"/>
              </w:rPr>
              <w:t>Medical hazard in local environment</w:t>
            </w:r>
          </w:p>
          <w:p w14:paraId="5D8C6CD4" w14:textId="77777777" w:rsidR="00E75CA4" w:rsidRPr="0008448A" w:rsidRDefault="00E75CA4" w:rsidP="007049D9">
            <w:pPr>
              <w:pStyle w:val="ExampleText"/>
              <w:tabs>
                <w:tab w:val="left" w:pos="1134"/>
                <w:tab w:val="left" w:pos="7830"/>
              </w:tabs>
              <w:spacing w:after="120"/>
              <w:ind w:left="318" w:right="318"/>
              <w:rPr>
                <w:rFonts w:ascii="Arial" w:hAnsi="Arial"/>
                <w:sz w:val="20"/>
                <w:lang w:val="en-AU"/>
              </w:rPr>
            </w:pPr>
            <w:r w:rsidRPr="0008448A">
              <w:rPr>
                <w:rFonts w:ascii="Arial" w:hAnsi="Arial"/>
                <w:sz w:val="20"/>
                <w:lang w:val="en-AU"/>
              </w:rPr>
              <w:t>Elliot, 10, has lived all his life in a mining town.  Medical tests show that heavy metal levels in his blood are abnormally and dangerously high, and that his intellectual development is at risk.  Medical authorities advise his parents to board him away from home as soon as possible, and the parents apply for the AIC Scheme.  The</w:t>
            </w:r>
            <w:r w:rsidR="007049D9" w:rsidRPr="0008448A">
              <w:rPr>
                <w:rFonts w:ascii="Arial" w:hAnsi="Arial"/>
                <w:sz w:val="20"/>
                <w:lang w:val="en-AU"/>
              </w:rPr>
              <w:t> </w:t>
            </w:r>
            <w:r w:rsidRPr="0008448A">
              <w:rPr>
                <w:rFonts w:ascii="Arial" w:hAnsi="Arial"/>
                <w:sz w:val="20"/>
                <w:lang w:val="en-AU"/>
              </w:rPr>
              <w:t>claim may be approved, because it is clear from the medical evidence provided that Elliot’s health would be adversely affected should he continue to study in his home town, which has an environment that is directly causing his health condition.</w:t>
            </w:r>
          </w:p>
        </w:tc>
      </w:tr>
    </w:tbl>
    <w:p w14:paraId="4D638EC3" w14:textId="77777777" w:rsidR="000A0C6C" w:rsidRDefault="000A0C6C" w:rsidP="009050F6">
      <w:pPr>
        <w:spacing w:before="0" w:after="0"/>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75CA4" w:rsidRPr="00B64341" w14:paraId="02462918" w14:textId="77777777" w:rsidTr="00B21D5B">
        <w:trPr>
          <w:cantSplit/>
        </w:trPr>
        <w:tc>
          <w:tcPr>
            <w:tcW w:w="8364"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14:paraId="7F68C05A" w14:textId="77777777" w:rsidR="00E75CA4" w:rsidRPr="0008448A" w:rsidRDefault="00E75CA4" w:rsidP="000A0C6C">
            <w:pPr>
              <w:pStyle w:val="ExampleText"/>
              <w:tabs>
                <w:tab w:val="left" w:pos="1134"/>
              </w:tabs>
              <w:spacing w:after="120"/>
              <w:ind w:left="318" w:right="176"/>
              <w:rPr>
                <w:rFonts w:ascii="Arial" w:hAnsi="Arial"/>
                <w:b/>
                <w:sz w:val="20"/>
                <w:lang w:val="en-AU"/>
              </w:rPr>
            </w:pPr>
            <w:r w:rsidRPr="0008448A">
              <w:rPr>
                <w:rFonts w:ascii="Arial" w:hAnsi="Arial"/>
                <w:b/>
                <w:sz w:val="20"/>
                <w:lang w:val="en-AU"/>
              </w:rPr>
              <w:t>Example 12</w:t>
            </w:r>
            <w:r w:rsidR="006F5F30" w:rsidRPr="0008448A">
              <w:rPr>
                <w:rFonts w:ascii="Arial" w:hAnsi="Arial"/>
                <w:b/>
                <w:sz w:val="20"/>
                <w:lang w:val="en-AU"/>
              </w:rPr>
              <w:t xml:space="preserve">:  </w:t>
            </w:r>
            <w:r w:rsidRPr="0008448A">
              <w:rPr>
                <w:rFonts w:ascii="Arial" w:hAnsi="Arial"/>
                <w:b/>
                <w:sz w:val="20"/>
                <w:lang w:val="en-AU"/>
              </w:rPr>
              <w:t>Medical condition not connected with local environment</w:t>
            </w:r>
          </w:p>
          <w:p w14:paraId="70A84403" w14:textId="77777777" w:rsidR="00E75CA4" w:rsidRPr="0008448A" w:rsidRDefault="00E75CA4" w:rsidP="000A0C6C">
            <w:pPr>
              <w:pStyle w:val="ExampleText"/>
              <w:tabs>
                <w:tab w:val="left" w:pos="1134"/>
              </w:tabs>
              <w:spacing w:after="120"/>
              <w:ind w:left="318" w:right="176"/>
              <w:rPr>
                <w:rFonts w:ascii="Arial" w:hAnsi="Arial"/>
                <w:sz w:val="20"/>
                <w:lang w:val="en-AU"/>
              </w:rPr>
            </w:pPr>
            <w:r w:rsidRPr="0008448A">
              <w:rPr>
                <w:rFonts w:ascii="Arial" w:hAnsi="Arial"/>
                <w:sz w:val="20"/>
                <w:lang w:val="en-AU"/>
              </w:rPr>
              <w:t>Elissa has suffered from asthma all her life.  It is kept under control by medication.  There is no evidence that her condition is worsened or improved by living in different environments.  She is due to go away to boarding school in Year 8, and her mother applies for the AIC Scheme on the grounds that Elissa suffers from chronic asthma.  Approval should not be granted, as no evidence has been provided to show that Elissa’s health will be adversely affected if she continues to study in her home town.</w:t>
            </w:r>
          </w:p>
        </w:tc>
      </w:tr>
    </w:tbl>
    <w:p w14:paraId="58A336E3" w14:textId="77777777" w:rsidR="007031C8" w:rsidRPr="00B64341" w:rsidRDefault="007031C8" w:rsidP="00BD2CD2">
      <w:pPr>
        <w:rPr>
          <w:lang w:val="en-AU"/>
        </w:rPr>
      </w:pPr>
    </w:p>
    <w:p w14:paraId="087D9303" w14:textId="77777777" w:rsidR="007031C8" w:rsidRPr="00B64341" w:rsidRDefault="00160F6F" w:rsidP="00227FBA">
      <w:pPr>
        <w:pStyle w:val="Heading4"/>
      </w:pPr>
      <w:bookmarkStart w:id="789" w:name="_Student_needs_to"/>
      <w:bookmarkStart w:id="790" w:name="_Toc234129376"/>
      <w:bookmarkEnd w:id="789"/>
      <w:r w:rsidRPr="00B64341">
        <w:t xml:space="preserve">4.3.5.3 </w:t>
      </w:r>
      <w:r w:rsidR="008F22FF" w:rsidRPr="00B64341">
        <w:tab/>
      </w:r>
      <w:r w:rsidR="004343D9" w:rsidRPr="00B64341">
        <w:t>Student needs to study from home</w:t>
      </w:r>
      <w:bookmarkEnd w:id="790"/>
    </w:p>
    <w:p w14:paraId="547D9DD3" w14:textId="77777777" w:rsidR="007031C8" w:rsidRPr="00B64341" w:rsidRDefault="004343D9" w:rsidP="00BD2CD2">
      <w:pPr>
        <w:rPr>
          <w:lang w:val="en-AU"/>
        </w:rPr>
      </w:pPr>
      <w:r w:rsidRPr="00B64341">
        <w:rPr>
          <w:lang w:val="en-AU"/>
        </w:rPr>
        <w:t>A student can be regarded as having a special need if they study by distance education because of a condition that:</w:t>
      </w:r>
    </w:p>
    <w:p w14:paraId="721C8948"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needs facilities and/or environmental conditions (e.g. care) available from the family home</w:t>
      </w:r>
      <w:r w:rsidR="006F5F30" w:rsidRPr="00B64341">
        <w:rPr>
          <w:rFonts w:cs="Arial"/>
          <w:lang w:val="en-AU"/>
        </w:rPr>
        <w:t>;</w:t>
      </w:r>
    </w:p>
    <w:p w14:paraId="4BCB82FF" w14:textId="77777777" w:rsidR="007031C8" w:rsidRPr="00B64341" w:rsidRDefault="004343D9" w:rsidP="00D00ECB">
      <w:pPr>
        <w:pStyle w:val="andor"/>
        <w:tabs>
          <w:tab w:val="num" w:pos="567"/>
          <w:tab w:val="left" w:pos="1134"/>
        </w:tabs>
        <w:spacing w:after="120"/>
        <w:ind w:left="567"/>
        <w:rPr>
          <w:rFonts w:cs="Arial"/>
          <w:lang w:val="en-AU"/>
        </w:rPr>
      </w:pPr>
      <w:r w:rsidRPr="00B64341">
        <w:rPr>
          <w:rFonts w:cs="Arial"/>
          <w:lang w:val="en-AU"/>
        </w:rPr>
        <w:t>or</w:t>
      </w:r>
    </w:p>
    <w:p w14:paraId="596D4395"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requires the student to avoid travel of the sort that would be necessary to attend school each day.</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6F5F30" w:rsidRPr="00B64341" w14:paraId="62A02D54" w14:textId="77777777" w:rsidTr="00B21D5B">
        <w:tc>
          <w:tcPr>
            <w:tcW w:w="8364" w:type="dxa"/>
            <w:shd w:val="clear" w:color="auto" w:fill="B6DDE8" w:themeFill="accent5" w:themeFillTint="66"/>
          </w:tcPr>
          <w:p w14:paraId="4FC687E4" w14:textId="77777777" w:rsidR="006F5F30" w:rsidRPr="0008448A" w:rsidRDefault="006F5F30" w:rsidP="000A0C6C">
            <w:pPr>
              <w:pStyle w:val="ExampleText"/>
              <w:tabs>
                <w:tab w:val="left" w:pos="1134"/>
              </w:tabs>
              <w:spacing w:after="120"/>
              <w:ind w:left="318" w:right="176"/>
              <w:rPr>
                <w:rFonts w:ascii="Arial" w:hAnsi="Arial"/>
                <w:b/>
                <w:sz w:val="20"/>
                <w:lang w:val="en-AU"/>
              </w:rPr>
            </w:pPr>
            <w:r w:rsidRPr="0008448A">
              <w:rPr>
                <w:rFonts w:ascii="Arial" w:hAnsi="Arial"/>
                <w:b/>
                <w:sz w:val="20"/>
                <w:lang w:val="en-AU"/>
              </w:rPr>
              <w:t>Example 13:  Student pregnancy</w:t>
            </w:r>
          </w:p>
          <w:p w14:paraId="0E580ABA" w14:textId="77777777" w:rsidR="006F5F30" w:rsidRPr="0008448A" w:rsidRDefault="006F5F30" w:rsidP="000A0C6C">
            <w:pPr>
              <w:pStyle w:val="ExampleText"/>
              <w:tabs>
                <w:tab w:val="left" w:pos="1134"/>
              </w:tabs>
              <w:spacing w:after="120"/>
              <w:ind w:left="318" w:right="176"/>
              <w:rPr>
                <w:rFonts w:ascii="Arial" w:hAnsi="Arial"/>
                <w:sz w:val="20"/>
                <w:lang w:val="en-AU"/>
              </w:rPr>
            </w:pPr>
            <w:r w:rsidRPr="0008448A">
              <w:rPr>
                <w:rFonts w:ascii="Arial" w:hAnsi="Arial"/>
                <w:sz w:val="20"/>
                <w:lang w:val="en-AU"/>
              </w:rPr>
              <w:t>Brenda, 15, is 6 months pregnant and does not want to continue going to the local high school.  Her teachers arrange for her to study at home and help her to enrol at a distance education centre.  Distance Education Allowance may be approved.</w:t>
            </w:r>
          </w:p>
        </w:tc>
      </w:tr>
    </w:tbl>
    <w:p w14:paraId="35F7CC5A" w14:textId="77777777" w:rsidR="000A0C6C" w:rsidRDefault="000A0C6C" w:rsidP="009050F6">
      <w:pPr>
        <w:spacing w:before="0" w:after="0"/>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6F5F30" w:rsidRPr="00B64341" w14:paraId="3740CA90" w14:textId="77777777" w:rsidTr="0008448A">
        <w:trPr>
          <w:cantSplit/>
        </w:trPr>
        <w:tc>
          <w:tcPr>
            <w:tcW w:w="8364" w:type="dxa"/>
            <w:shd w:val="clear" w:color="auto" w:fill="B6DDE8" w:themeFill="accent5" w:themeFillTint="66"/>
          </w:tcPr>
          <w:p w14:paraId="7E67748E" w14:textId="77777777" w:rsidR="006F5F30" w:rsidRPr="0008448A" w:rsidRDefault="006F5F30" w:rsidP="000A0C6C">
            <w:pPr>
              <w:pStyle w:val="ExampleText"/>
              <w:tabs>
                <w:tab w:val="left" w:pos="1134"/>
              </w:tabs>
              <w:spacing w:after="120"/>
              <w:ind w:left="318" w:right="176"/>
              <w:rPr>
                <w:rFonts w:ascii="Arial" w:hAnsi="Arial"/>
                <w:b/>
                <w:sz w:val="20"/>
                <w:lang w:val="en-AU"/>
              </w:rPr>
            </w:pPr>
            <w:r w:rsidRPr="0008448A">
              <w:rPr>
                <w:rFonts w:ascii="Arial" w:hAnsi="Arial"/>
                <w:b/>
                <w:sz w:val="20"/>
                <w:lang w:val="en-AU"/>
              </w:rPr>
              <w:t>Example 14:  Reduced capacity</w:t>
            </w:r>
          </w:p>
          <w:p w14:paraId="61EF5FF3" w14:textId="77777777" w:rsidR="006F5F30" w:rsidRPr="0008448A" w:rsidRDefault="006F5F30" w:rsidP="000A0C6C">
            <w:pPr>
              <w:pStyle w:val="ExampleText"/>
              <w:tabs>
                <w:tab w:val="left" w:pos="1134"/>
              </w:tabs>
              <w:spacing w:after="120"/>
              <w:ind w:left="318" w:right="176"/>
              <w:rPr>
                <w:rFonts w:ascii="Arial" w:hAnsi="Arial"/>
                <w:sz w:val="20"/>
                <w:lang w:val="en-AU"/>
              </w:rPr>
            </w:pPr>
            <w:r w:rsidRPr="0008448A">
              <w:rPr>
                <w:rFonts w:ascii="Arial" w:hAnsi="Arial"/>
                <w:sz w:val="20"/>
                <w:lang w:val="en-AU"/>
              </w:rPr>
              <w:t>Shelley, 12, has been diagnosed with a brain tumour.  She is trying to keep up with her schoolwork by studying at home by distance education methods, while undergoing extensive medical treatment.  She can concentrate only for short periods, and the distance education centre expects her to submit assignments only as and when she feels able to do so.  Distance Education Allowance may be paid as long as the school considers Shelley to be enrolled and studying full-time, even though she has a workload smaller than other students.</w:t>
            </w:r>
          </w:p>
        </w:tc>
      </w:tr>
    </w:tbl>
    <w:p w14:paraId="00BB1067" w14:textId="52E213F2" w:rsidR="0099416F" w:rsidRPr="00B64341" w:rsidRDefault="00947E26" w:rsidP="00BD2CD2">
      <w:pPr>
        <w:rPr>
          <w:lang w:val="en-AU"/>
        </w:rPr>
      </w:pPr>
      <w:r>
        <w:rPr>
          <w:lang w:val="en-AU"/>
        </w:rPr>
        <w:br w:type="page"/>
      </w:r>
      <w:r w:rsidR="007F5641" w:rsidRPr="00B64341">
        <w:rPr>
          <w:lang w:val="en-AU"/>
        </w:rPr>
        <w:lastRenderedPageBreak/>
        <w:t xml:space="preserve">A claim of this type must </w:t>
      </w:r>
      <w:r w:rsidR="004343D9" w:rsidRPr="00B64341">
        <w:rPr>
          <w:lang w:val="en-AU"/>
        </w:rPr>
        <w:t>be supported by evidence that establishes the nature of the condition</w:t>
      </w:r>
      <w:r w:rsidR="0093742F" w:rsidRPr="00B64341">
        <w:rPr>
          <w:lang w:val="en-AU"/>
        </w:rPr>
        <w:t xml:space="preserve">.  </w:t>
      </w:r>
      <w:r w:rsidR="00B946EA" w:rsidRPr="00B64341">
        <w:rPr>
          <w:lang w:val="en-AU"/>
        </w:rPr>
        <w:t xml:space="preserve">Evidence associated with this claim is typically provided by a </w:t>
      </w:r>
      <w:hyperlink w:anchor="MedicalPractitioner" w:tooltip="medical practitioner" w:history="1">
        <w:r w:rsidR="00B946EA" w:rsidRPr="00B64341">
          <w:rPr>
            <w:rStyle w:val="Hyperlink"/>
            <w:rFonts w:cs="Arial"/>
            <w:lang w:val="en-AU"/>
          </w:rPr>
          <w:t>medic</w:t>
        </w:r>
        <w:r w:rsidR="0061798F" w:rsidRPr="00B64341">
          <w:rPr>
            <w:rStyle w:val="Hyperlink"/>
            <w:rFonts w:cs="Arial"/>
            <w:lang w:val="en-AU"/>
          </w:rPr>
          <w:t>al practitioner</w:t>
        </w:r>
      </w:hyperlink>
      <w:r w:rsidR="0061798F" w:rsidRPr="00B64341">
        <w:rPr>
          <w:lang w:val="en-AU"/>
        </w:rPr>
        <w:t xml:space="preserve"> (specialist or general practitioner</w:t>
      </w:r>
      <w:r w:rsidR="00B946EA" w:rsidRPr="00B64341">
        <w:rPr>
          <w:lang w:val="en-AU"/>
        </w:rPr>
        <w:t xml:space="preserve">). </w:t>
      </w:r>
      <w:r w:rsidR="0099416F" w:rsidRPr="00B64341">
        <w:rPr>
          <w:lang w:val="en-AU"/>
        </w:rPr>
        <w:t xml:space="preserve"> </w:t>
      </w:r>
      <w:r w:rsidR="004343D9" w:rsidRPr="00B64341">
        <w:rPr>
          <w:lang w:val="en-AU"/>
        </w:rPr>
        <w:t>Evidence from a specialist is necessary for conditions that require specialist treatment (e.g. psychiatric or severe allergic conditions).</w:t>
      </w:r>
    </w:p>
    <w:p w14:paraId="2370F884" w14:textId="77777777" w:rsidR="00B946EA" w:rsidRPr="00B64341" w:rsidRDefault="00EE6B5D" w:rsidP="00BD2CD2">
      <w:pPr>
        <w:rPr>
          <w:lang w:val="en-AU"/>
        </w:rPr>
      </w:pPr>
      <w:r w:rsidRPr="00B64341">
        <w:rPr>
          <w:lang w:val="en-AU"/>
        </w:rPr>
        <w:t xml:space="preserve">In exceptional circumstances, evidence may be sought from </w:t>
      </w:r>
      <w:r w:rsidR="00B946EA" w:rsidRPr="00B64341">
        <w:rPr>
          <w:lang w:val="en-AU"/>
        </w:rPr>
        <w:t>a</w:t>
      </w:r>
      <w:r w:rsidR="0061798F" w:rsidRPr="00B64341">
        <w:rPr>
          <w:lang w:val="en-AU"/>
        </w:rPr>
        <w:t xml:space="preserve">n </w:t>
      </w:r>
      <w:hyperlink w:anchor="AlliedHealthProfessional" w:tooltip="allied health professional" w:history="1">
        <w:r w:rsidR="0061798F" w:rsidRPr="00B64341">
          <w:rPr>
            <w:rStyle w:val="Hyperlink"/>
            <w:rFonts w:cs="Arial"/>
            <w:lang w:val="en-AU"/>
          </w:rPr>
          <w:t>allied</w:t>
        </w:r>
        <w:r w:rsidR="00B946EA" w:rsidRPr="00B64341">
          <w:rPr>
            <w:rStyle w:val="Hyperlink"/>
            <w:rFonts w:cs="Arial"/>
            <w:lang w:val="en-AU"/>
          </w:rPr>
          <w:t xml:space="preserve"> health professional</w:t>
        </w:r>
      </w:hyperlink>
      <w:r w:rsidRPr="00B64341">
        <w:rPr>
          <w:lang w:val="en-AU"/>
        </w:rPr>
        <w:t>.  This includes</w:t>
      </w:r>
      <w:r w:rsidR="00B946EA" w:rsidRPr="00B64341">
        <w:rPr>
          <w:lang w:val="en-AU"/>
        </w:rPr>
        <w:t xml:space="preserve"> the following circumstances:</w:t>
      </w:r>
    </w:p>
    <w:p w14:paraId="3FFAA32A" w14:textId="77777777" w:rsidR="00EE6B5D" w:rsidRPr="00B64341" w:rsidRDefault="00EE6B5D" w:rsidP="00D00ECB">
      <w:pPr>
        <w:pStyle w:val="BulletLast"/>
        <w:tabs>
          <w:tab w:val="clear" w:pos="360"/>
          <w:tab w:val="num" w:pos="567"/>
          <w:tab w:val="left" w:pos="1134"/>
        </w:tabs>
        <w:spacing w:after="120"/>
        <w:ind w:left="567" w:hanging="567"/>
        <w:rPr>
          <w:rFonts w:cs="Arial"/>
          <w:lang w:val="en-AU"/>
        </w:rPr>
      </w:pPr>
      <w:r w:rsidRPr="00B64341">
        <w:rPr>
          <w:rFonts w:cs="Arial"/>
          <w:lang w:val="en-AU"/>
        </w:rPr>
        <w:t>due to distance or isolation, it would be an additional</w:t>
      </w:r>
      <w:r w:rsidR="00D01304" w:rsidRPr="00B64341">
        <w:rPr>
          <w:rFonts w:cs="Arial"/>
          <w:lang w:val="en-AU"/>
        </w:rPr>
        <w:t xml:space="preserve"> and unfair</w:t>
      </w:r>
      <w:r w:rsidRPr="00B64341">
        <w:rPr>
          <w:rFonts w:cs="Arial"/>
          <w:lang w:val="en-AU"/>
        </w:rPr>
        <w:t xml:space="preserve"> burden</w:t>
      </w:r>
      <w:r w:rsidR="00D01304" w:rsidRPr="00B64341">
        <w:rPr>
          <w:rFonts w:cs="Arial"/>
          <w:lang w:val="en-AU"/>
        </w:rPr>
        <w:t xml:space="preserve"> on the family</w:t>
      </w:r>
      <w:r w:rsidRPr="00B64341">
        <w:rPr>
          <w:rFonts w:cs="Arial"/>
          <w:lang w:val="en-AU"/>
        </w:rPr>
        <w:t xml:space="preserve"> to source evidence from a medical practitioner</w:t>
      </w:r>
      <w:r w:rsidR="006F5F30" w:rsidRPr="00B64341">
        <w:rPr>
          <w:rFonts w:cs="Arial"/>
          <w:lang w:val="en-AU"/>
        </w:rPr>
        <w:t>;</w:t>
      </w:r>
    </w:p>
    <w:p w14:paraId="0D5264FB" w14:textId="77777777" w:rsidR="00EE6B5D" w:rsidRPr="00B64341" w:rsidRDefault="00EE6B5D" w:rsidP="00D00ECB">
      <w:pPr>
        <w:pStyle w:val="BulletLast"/>
        <w:tabs>
          <w:tab w:val="clear" w:pos="360"/>
          <w:tab w:val="num" w:pos="567"/>
          <w:tab w:val="left" w:pos="1134"/>
        </w:tabs>
        <w:spacing w:after="120"/>
        <w:ind w:left="567" w:hanging="567"/>
        <w:rPr>
          <w:rFonts w:cs="Arial"/>
          <w:lang w:val="en-AU"/>
        </w:rPr>
      </w:pPr>
      <w:r w:rsidRPr="00B64341">
        <w:rPr>
          <w:rFonts w:cs="Arial"/>
          <w:lang w:val="en-AU"/>
        </w:rPr>
        <w:t>if a medical practitioner refers the child to an allied health professional (for example, a family doctor referring a child with a mental health need to a psychologist rather than a psychiatrist)</w:t>
      </w:r>
      <w:r w:rsidR="006F5F30" w:rsidRPr="00B64341">
        <w:rPr>
          <w:rFonts w:cs="Arial"/>
          <w:lang w:val="en-AU"/>
        </w:rPr>
        <w:t>;</w:t>
      </w:r>
    </w:p>
    <w:p w14:paraId="2CF89D65" w14:textId="77777777" w:rsidR="00EE6B5D" w:rsidRPr="00B64341" w:rsidRDefault="00D01304" w:rsidP="00D00ECB">
      <w:pPr>
        <w:pStyle w:val="BulletLast"/>
        <w:tabs>
          <w:tab w:val="clear" w:pos="360"/>
          <w:tab w:val="num" w:pos="567"/>
          <w:tab w:val="left" w:pos="1134"/>
        </w:tabs>
        <w:spacing w:after="120"/>
        <w:ind w:left="567" w:hanging="567"/>
        <w:rPr>
          <w:rFonts w:cs="Arial"/>
          <w:lang w:val="en-AU"/>
        </w:rPr>
      </w:pPr>
      <w:r w:rsidRPr="00B64341">
        <w:rPr>
          <w:rFonts w:cs="Arial"/>
          <w:lang w:val="en-AU"/>
        </w:rPr>
        <w:t>if a medical practitioner is considered by the family unsuited to provide advice (for example, a</w:t>
      </w:r>
      <w:r w:rsidR="006F5F30" w:rsidRPr="00B64341">
        <w:rPr>
          <w:rFonts w:cs="Arial"/>
          <w:lang w:val="en-AU"/>
        </w:rPr>
        <w:t> </w:t>
      </w:r>
      <w:r w:rsidRPr="00B64341">
        <w:rPr>
          <w:rFonts w:cs="Arial"/>
          <w:lang w:val="en-AU"/>
        </w:rPr>
        <w:t>male family doctor may be the only medical practitioner near to the family home, and yet as the student is female, they may wish to seek a female allied health professional in cases of sexual trauma, rape or mental health).</w:t>
      </w:r>
    </w:p>
    <w:p w14:paraId="58BAE59C" w14:textId="77777777" w:rsidR="007031C8" w:rsidRPr="00B64341" w:rsidRDefault="004343D9" w:rsidP="00BD2CD2">
      <w:pPr>
        <w:rPr>
          <w:lang w:val="en-AU"/>
        </w:rPr>
      </w:pPr>
      <w:r w:rsidRPr="00B64341">
        <w:rPr>
          <w:lang w:val="en-AU"/>
        </w:rPr>
        <w:t>For conditions other than pregnancy, it must be clear that it would be harmful to the student’s health (not merely a discomfort) if they were to attend school daily</w:t>
      </w:r>
      <w:r w:rsidR="0093742F" w:rsidRPr="00B64341">
        <w:rPr>
          <w:lang w:val="en-AU"/>
        </w:rPr>
        <w:t xml:space="preserve">.  </w:t>
      </w:r>
      <w:r w:rsidRPr="00B64341">
        <w:rPr>
          <w:lang w:val="en-AU"/>
        </w:rPr>
        <w:t>For medical conditions that are not clearly serious (e.g. allergy), the evidence must demonstrate that:</w:t>
      </w:r>
    </w:p>
    <w:p w14:paraId="15077B2D"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there is no suitable medication or treatment that is both reasonably available and able to alleviate the effects of the condition</w:t>
      </w:r>
      <w:r w:rsidR="006F5F30" w:rsidRPr="00B64341">
        <w:rPr>
          <w:rFonts w:cs="Arial"/>
          <w:lang w:val="en-AU"/>
        </w:rPr>
        <w:t>;</w:t>
      </w:r>
    </w:p>
    <w:p w14:paraId="5B0D173B" w14:textId="77777777" w:rsidR="00FA1BC3" w:rsidRDefault="004343D9" w:rsidP="004238B4">
      <w:pPr>
        <w:pStyle w:val="BulletLast"/>
        <w:tabs>
          <w:tab w:val="clear" w:pos="360"/>
          <w:tab w:val="num" w:pos="567"/>
          <w:tab w:val="left" w:pos="1134"/>
        </w:tabs>
        <w:spacing w:after="120"/>
        <w:ind w:left="567" w:hanging="567"/>
        <w:rPr>
          <w:rFonts w:cs="Arial"/>
          <w:lang w:val="en-AU"/>
        </w:rPr>
      </w:pPr>
      <w:r w:rsidRPr="00B64341">
        <w:rPr>
          <w:rFonts w:cs="Arial"/>
          <w:lang w:val="en-AU"/>
        </w:rPr>
        <w:t>the condition is likely to result in the student being absent from local schooling on at least 20 school days in a year.</w:t>
      </w:r>
    </w:p>
    <w:p w14:paraId="204120E1" w14:textId="77777777" w:rsidR="00FA1BC3" w:rsidRDefault="00FA1BC3" w:rsidP="004238B4">
      <w:pPr>
        <w:pStyle w:val="BulletLast"/>
        <w:numPr>
          <w:ilvl w:val="0"/>
          <w:numId w:val="0"/>
        </w:numPr>
        <w:tabs>
          <w:tab w:val="left" w:pos="1134"/>
        </w:tabs>
        <w:spacing w:after="120"/>
        <w:ind w:left="567"/>
        <w:rPr>
          <w:rFonts w:cs="Arial"/>
          <w:lang w:val="en-AU"/>
        </w:rPr>
      </w:pPr>
    </w:p>
    <w:p w14:paraId="7D972789" w14:textId="6E169A73" w:rsidR="00FA1BC3" w:rsidRPr="005F5F68" w:rsidRDefault="00FA1BC3" w:rsidP="004238B4">
      <w:pPr>
        <w:rPr>
          <w:lang w:val="en-AU"/>
        </w:rPr>
      </w:pPr>
      <w:r>
        <w:rPr>
          <w:rFonts w:cs="Arial"/>
          <w:lang w:val="en-AU"/>
        </w:rPr>
        <w:t>In addition to the provision of medical evidence, e</w:t>
      </w:r>
      <w:r w:rsidRPr="00FA1BC3">
        <w:rPr>
          <w:rFonts w:cs="Arial"/>
          <w:lang w:val="en-AU"/>
        </w:rPr>
        <w:t>vidence that there are no facilities available at a local school to enable a student to attend that school must be supplied by the state or territory education authority.</w:t>
      </w:r>
      <w:r w:rsidRPr="00FA1BC3">
        <w:t xml:space="preserve"> </w:t>
      </w:r>
      <w:r w:rsidRPr="00FA1BC3">
        <w:rPr>
          <w:rFonts w:cs="Arial"/>
          <w:lang w:val="en-AU"/>
        </w:rPr>
        <w:t>When a claim is made on the basis of a special need</w:t>
      </w:r>
      <w:r>
        <w:rPr>
          <w:rFonts w:cs="Arial"/>
          <w:lang w:val="en-AU"/>
        </w:rPr>
        <w:t xml:space="preserve"> where the student is required to study from home,</w:t>
      </w:r>
      <w:r w:rsidRPr="00FA1BC3">
        <w:rPr>
          <w:rFonts w:cs="Arial"/>
          <w:lang w:val="en-AU"/>
        </w:rPr>
        <w:t xml:space="preserve"> the </w:t>
      </w:r>
      <w:r w:rsidRPr="005F5F68">
        <w:rPr>
          <w:rFonts w:cs="Arial"/>
          <w:lang w:val="en-AU"/>
        </w:rPr>
        <w:t>evidence provided</w:t>
      </w:r>
      <w:r w:rsidR="005F5F68" w:rsidRPr="004238B4">
        <w:rPr>
          <w:rFonts w:cs="Arial"/>
          <w:lang w:val="en-AU"/>
        </w:rPr>
        <w:t xml:space="preserve"> must</w:t>
      </w:r>
      <w:r w:rsidRPr="005F5F68">
        <w:rPr>
          <w:rFonts w:cs="Arial"/>
          <w:lang w:val="en-AU"/>
        </w:rPr>
        <w:t xml:space="preserve"> </w:t>
      </w:r>
      <w:r w:rsidR="005F5F68" w:rsidRPr="005F5F68">
        <w:rPr>
          <w:lang w:val="en-AU"/>
        </w:rPr>
        <w:t>be dated no earlier than 1 July of the year before the one to which the claim relates.</w:t>
      </w:r>
    </w:p>
    <w:p w14:paraId="2AD49DC5" w14:textId="77777777" w:rsidR="006F5F30" w:rsidRPr="00B64341" w:rsidRDefault="006F5F30" w:rsidP="00BD2CD2">
      <w:bookmarkStart w:id="791" w:name="_Toc234129377"/>
    </w:p>
    <w:p w14:paraId="39B550BB" w14:textId="77777777" w:rsidR="007031C8" w:rsidRPr="00B64341" w:rsidRDefault="008D74FF" w:rsidP="00227FBA">
      <w:pPr>
        <w:pStyle w:val="Heading4"/>
      </w:pPr>
      <w:r w:rsidRPr="00B64341">
        <w:t xml:space="preserve">4.3.5.4 </w:t>
      </w:r>
      <w:r w:rsidR="008F22FF" w:rsidRPr="00B64341">
        <w:tab/>
      </w:r>
      <w:r w:rsidR="004343D9" w:rsidRPr="00B64341">
        <w:t>Student needs to be removed from local school environment</w:t>
      </w:r>
      <w:bookmarkEnd w:id="791"/>
    </w:p>
    <w:p w14:paraId="7BE6D851" w14:textId="77777777" w:rsidR="007031C8" w:rsidRPr="00B64341" w:rsidRDefault="004343D9" w:rsidP="00BD2CD2">
      <w:pPr>
        <w:rPr>
          <w:lang w:val="en-AU"/>
        </w:rPr>
      </w:pPr>
      <w:r w:rsidRPr="00B64341">
        <w:rPr>
          <w:lang w:val="en-AU"/>
        </w:rPr>
        <w:t>A student can be regarded as having a special need if they need to be removed from the local school because of either:</w:t>
      </w:r>
    </w:p>
    <w:p w14:paraId="62059914"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interpersonal problems affecting psychological, emotional or physical health (e.g. bullying, harassment)</w:t>
      </w:r>
      <w:r w:rsidR="006F5F30" w:rsidRPr="00B64341">
        <w:rPr>
          <w:rFonts w:cs="Arial"/>
          <w:lang w:val="en-AU"/>
        </w:rPr>
        <w:t>;</w:t>
      </w:r>
    </w:p>
    <w:p w14:paraId="0BCE85A3" w14:textId="77777777" w:rsidR="007031C8" w:rsidRPr="00B64341" w:rsidRDefault="004343D9" w:rsidP="00D00ECB">
      <w:pPr>
        <w:pStyle w:val="BulletLast"/>
        <w:numPr>
          <w:ilvl w:val="0"/>
          <w:numId w:val="0"/>
        </w:numPr>
        <w:tabs>
          <w:tab w:val="left" w:pos="1134"/>
        </w:tabs>
        <w:spacing w:after="120"/>
        <w:ind w:left="567"/>
        <w:rPr>
          <w:rFonts w:cs="Arial"/>
          <w:lang w:val="en-AU"/>
        </w:rPr>
      </w:pPr>
      <w:r w:rsidRPr="00B64341">
        <w:rPr>
          <w:rFonts w:cs="Arial"/>
          <w:lang w:val="en-AU"/>
        </w:rPr>
        <w:t>or</w:t>
      </w:r>
    </w:p>
    <w:p w14:paraId="0CE96AE0"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expulsion from school.</w:t>
      </w:r>
    </w:p>
    <w:p w14:paraId="71B5D0BD" w14:textId="77777777" w:rsidR="007031C8" w:rsidRPr="00B64341" w:rsidRDefault="004343D9" w:rsidP="00BD2CD2">
      <w:pPr>
        <w:rPr>
          <w:lang w:val="en-AU"/>
        </w:rPr>
      </w:pPr>
      <w:r w:rsidRPr="00B64341">
        <w:rPr>
          <w:lang w:val="en-AU"/>
        </w:rPr>
        <w:t>A claim of this type must be supported by a statement from the chief executive of the state</w:t>
      </w:r>
      <w:r w:rsidR="00875228">
        <w:rPr>
          <w:lang w:val="en-AU"/>
        </w:rPr>
        <w:t xml:space="preserve"> or </w:t>
      </w:r>
      <w:r w:rsidRPr="00B64341">
        <w:rPr>
          <w:lang w:val="en-AU"/>
        </w:rPr>
        <w:t>territory government education authority or their delegate, indicating:</w:t>
      </w:r>
    </w:p>
    <w:p w14:paraId="6715D9CB"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reason for the removal of the student (in broad terms only, e.g. interpersonal problems affecting health, expulsion)</w:t>
      </w:r>
      <w:r w:rsidR="006F5F30" w:rsidRPr="00B64341">
        <w:rPr>
          <w:rFonts w:cs="Arial"/>
          <w:lang w:val="en-AU"/>
        </w:rPr>
        <w:t>;</w:t>
      </w:r>
    </w:p>
    <w:p w14:paraId="4C5139C1"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that the </w:t>
      </w:r>
      <w:hyperlink w:anchor="Family" w:tooltip="family" w:history="1">
        <w:r w:rsidRPr="00B64341">
          <w:rPr>
            <w:rStyle w:val="Hyperlink"/>
            <w:rFonts w:cs="Arial"/>
            <w:lang w:val="en-AU"/>
          </w:rPr>
          <w:t>family</w:t>
        </w:r>
      </w:hyperlink>
      <w:r w:rsidRPr="00B64341">
        <w:rPr>
          <w:rFonts w:cs="Arial"/>
          <w:lang w:val="en-AU"/>
        </w:rPr>
        <w:t xml:space="preserve"> and the school have attempted, without success, to resolve the problem</w:t>
      </w:r>
      <w:r w:rsidR="006F5F30" w:rsidRPr="00B64341">
        <w:rPr>
          <w:rFonts w:cs="Arial"/>
          <w:lang w:val="en-AU"/>
        </w:rPr>
        <w:t>;</w:t>
      </w:r>
    </w:p>
    <w:p w14:paraId="6321885D" w14:textId="77777777" w:rsidR="007031C8" w:rsidRPr="00B64341" w:rsidRDefault="004343D9" w:rsidP="00D00EC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18793D2A"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that there is no suitable local school that the student can attend daily.</w:t>
      </w:r>
    </w:p>
    <w:p w14:paraId="7E2C44E1" w14:textId="77777777" w:rsidR="007031C8" w:rsidRPr="00B64341" w:rsidRDefault="004343D9" w:rsidP="00BD2CD2">
      <w:pPr>
        <w:rPr>
          <w:lang w:val="en-AU"/>
        </w:rPr>
      </w:pPr>
      <w:r w:rsidRPr="00B64341">
        <w:rPr>
          <w:lang w:val="en-AU"/>
        </w:rPr>
        <w:t xml:space="preserve">If the claim is on the basis of a </w:t>
      </w:r>
      <w:hyperlink w:anchor="DisabilityOrOtherCondition" w:tooltip="disability or other health-related condition" w:history="1">
        <w:r w:rsidRPr="00B64341">
          <w:rPr>
            <w:rStyle w:val="Hyperlink"/>
            <w:rFonts w:cs="Arial"/>
            <w:lang w:val="en-AU"/>
          </w:rPr>
          <w:t>disability or other health-related condition</w:t>
        </w:r>
      </w:hyperlink>
      <w:r w:rsidRPr="00B64341">
        <w:rPr>
          <w:lang w:val="en-AU"/>
        </w:rPr>
        <w:t>, it must also be supported by medical evidence that establishes that there is a health-related problem and recommends that the student be removed from the school.</w:t>
      </w:r>
    </w:p>
    <w:p w14:paraId="035B56AA" w14:textId="77777777" w:rsidR="00A10C08" w:rsidRPr="00B64341" w:rsidRDefault="00A10C08" w:rsidP="00BD2CD2">
      <w:pPr>
        <w:rPr>
          <w:lang w:val="en-AU"/>
        </w:rPr>
      </w:pPr>
      <w:bookmarkStart w:id="792" w:name="_Toc234129378"/>
    </w:p>
    <w:p w14:paraId="62187306" w14:textId="77777777" w:rsidR="009050F6" w:rsidRDefault="009050F6">
      <w:pPr>
        <w:spacing w:before="0" w:after="0"/>
        <w:rPr>
          <w:rFonts w:ascii="Georgia" w:hAnsi="Georgia"/>
          <w:sz w:val="24"/>
          <w:lang w:val="en-AU"/>
        </w:rPr>
      </w:pPr>
      <w:r>
        <w:br w:type="page"/>
      </w:r>
    </w:p>
    <w:p w14:paraId="5F01A104" w14:textId="77777777" w:rsidR="007031C8" w:rsidRPr="00B64341" w:rsidRDefault="008D74FF" w:rsidP="00227FBA">
      <w:pPr>
        <w:pStyle w:val="Heading4"/>
      </w:pPr>
      <w:r w:rsidRPr="00B64341">
        <w:lastRenderedPageBreak/>
        <w:t xml:space="preserve">4.3.5.5 </w:t>
      </w:r>
      <w:r w:rsidR="008F22FF" w:rsidRPr="00B64341">
        <w:tab/>
      </w:r>
      <w:r w:rsidR="004343D9" w:rsidRPr="00B64341">
        <w:t>Student needs testing or support for a learning disability</w:t>
      </w:r>
      <w:bookmarkEnd w:id="792"/>
    </w:p>
    <w:p w14:paraId="5C8B0F9C" w14:textId="77777777" w:rsidR="007031C8" w:rsidRPr="00B64341" w:rsidRDefault="004343D9" w:rsidP="00BD2CD2">
      <w:pPr>
        <w:rPr>
          <w:lang w:val="en-AU"/>
        </w:rPr>
      </w:pPr>
      <w:r w:rsidRPr="00B64341">
        <w:rPr>
          <w:lang w:val="en-AU"/>
        </w:rPr>
        <w:t>A student can be regarded as having a special need if they need to be away from home for at least five days to undertake diagnostic testing and/or receive support for a learning disability at an institution or centre providing specialist services of that type.</w:t>
      </w:r>
    </w:p>
    <w:p w14:paraId="5DE2C8DC" w14:textId="77777777" w:rsidR="007031C8" w:rsidRPr="00B64341" w:rsidRDefault="004343D9" w:rsidP="00BD2CD2">
      <w:pPr>
        <w:rPr>
          <w:lang w:val="en-AU"/>
        </w:rPr>
      </w:pPr>
      <w:r w:rsidRPr="00B64341">
        <w:rPr>
          <w:lang w:val="en-AU"/>
        </w:rPr>
        <w:t xml:space="preserve">The placement must be with the approval of the relevant </w:t>
      </w:r>
      <w:hyperlink w:anchor="EducationAuthority" w:tooltip="education authority" w:history="1">
        <w:r w:rsidRPr="00B64341">
          <w:rPr>
            <w:rStyle w:val="Hyperlink"/>
            <w:rFonts w:cs="Arial"/>
            <w:lang w:val="en-AU"/>
          </w:rPr>
          <w:t>education authority</w:t>
        </w:r>
      </w:hyperlink>
      <w:r w:rsidRPr="00B64341">
        <w:rPr>
          <w:lang w:val="en-AU"/>
        </w:rPr>
        <w:t xml:space="preserve"> and/or the institution concerned.</w:t>
      </w:r>
    </w:p>
    <w:p w14:paraId="60407D0E" w14:textId="77777777" w:rsidR="007031C8" w:rsidRPr="00B64341" w:rsidRDefault="004343D9" w:rsidP="00BD2CD2">
      <w:pPr>
        <w:rPr>
          <w:lang w:val="en-AU"/>
        </w:rPr>
      </w:pPr>
      <w:r w:rsidRPr="00B64341">
        <w:rPr>
          <w:lang w:val="en-AU"/>
        </w:rPr>
        <w:t>A claim on this basis must be supported by a statement from the education authority, or their delegate (e.g. an educational psychologist)</w:t>
      </w:r>
      <w:r w:rsidR="0093742F" w:rsidRPr="00B64341">
        <w:rPr>
          <w:lang w:val="en-AU"/>
        </w:rPr>
        <w:t xml:space="preserve">.  </w:t>
      </w:r>
      <w:r w:rsidRPr="00B64341">
        <w:rPr>
          <w:lang w:val="en-AU"/>
        </w:rPr>
        <w:t>The statement must also give the period for which testing/support is required.</w:t>
      </w:r>
    </w:p>
    <w:p w14:paraId="250A79D3" w14:textId="77777777" w:rsidR="007031C8" w:rsidRPr="00B64341" w:rsidRDefault="004343D9" w:rsidP="00BD2CD2">
      <w:pPr>
        <w:rPr>
          <w:lang w:val="en-AU"/>
        </w:rPr>
      </w:pPr>
      <w:r w:rsidRPr="00B64341">
        <w:rPr>
          <w:i/>
          <w:lang w:val="en-AU"/>
        </w:rPr>
        <w:t>Note</w:t>
      </w:r>
      <w:r w:rsidR="006F5F30" w:rsidRPr="00B64341">
        <w:rPr>
          <w:lang w:val="en-AU"/>
        </w:rPr>
        <w:t xml:space="preserve">:  </w:t>
      </w:r>
      <w:r w:rsidRPr="00B64341">
        <w:rPr>
          <w:lang w:val="en-AU"/>
        </w:rPr>
        <w:t>A statement from a teacher or counsellor at the school is not sufficient evidence on its own.</w:t>
      </w:r>
    </w:p>
    <w:p w14:paraId="1DF0512C" w14:textId="77777777" w:rsidR="00A10C08" w:rsidRPr="00B64341" w:rsidRDefault="00A10C08" w:rsidP="00BD2CD2">
      <w:pPr>
        <w:rPr>
          <w:lang w:val="en-AU"/>
        </w:rPr>
      </w:pPr>
      <w:bookmarkStart w:id="793" w:name="_Toc234129379"/>
    </w:p>
    <w:p w14:paraId="2766BD55" w14:textId="77777777" w:rsidR="007031C8" w:rsidRPr="00B64341" w:rsidRDefault="008D74FF" w:rsidP="00227FBA">
      <w:pPr>
        <w:pStyle w:val="Heading4"/>
      </w:pPr>
      <w:r w:rsidRPr="00B64341">
        <w:t xml:space="preserve">4.3.5.6 </w:t>
      </w:r>
      <w:r w:rsidR="008F22FF" w:rsidRPr="00B64341">
        <w:tab/>
      </w:r>
      <w:r w:rsidR="004343D9" w:rsidRPr="00B64341">
        <w:t>Student needs learning support</w:t>
      </w:r>
      <w:bookmarkEnd w:id="793"/>
    </w:p>
    <w:p w14:paraId="2B7A3022" w14:textId="77777777" w:rsidR="007031C8" w:rsidRPr="00B64341" w:rsidRDefault="004343D9" w:rsidP="00BD2CD2">
      <w:pPr>
        <w:rPr>
          <w:lang w:val="en-AU"/>
        </w:rPr>
      </w:pPr>
      <w:r w:rsidRPr="00B64341">
        <w:rPr>
          <w:lang w:val="en-AU"/>
        </w:rPr>
        <w:t>A student can be regarded as having a special need if they require access to a program delivered by a specialist teacher or facility for learning support.</w:t>
      </w:r>
    </w:p>
    <w:p w14:paraId="0995626B" w14:textId="77777777" w:rsidR="007031C8" w:rsidRPr="00B64341" w:rsidRDefault="004343D9" w:rsidP="00BD2CD2">
      <w:pPr>
        <w:rPr>
          <w:lang w:val="en-AU"/>
        </w:rPr>
      </w:pPr>
      <w:r w:rsidRPr="00B64341">
        <w:rPr>
          <w:lang w:val="en-AU"/>
        </w:rPr>
        <w:t xml:space="preserve">The program must be of at least one and a half hours per week in an area of specific learning difficulty, disability or </w:t>
      </w:r>
      <w:r w:rsidR="002048E1" w:rsidRPr="002048E1">
        <w:rPr>
          <w:lang w:val="en-AU"/>
        </w:rPr>
        <w:t xml:space="preserve">English as a second language (ESL) </w:t>
      </w:r>
      <w:r w:rsidRPr="00B64341">
        <w:rPr>
          <w:lang w:val="en-AU"/>
        </w:rPr>
        <w:t>need</w:t>
      </w:r>
      <w:r w:rsidR="0093742F" w:rsidRPr="00B64341">
        <w:rPr>
          <w:lang w:val="en-AU"/>
        </w:rPr>
        <w:t xml:space="preserve">.  </w:t>
      </w:r>
      <w:r w:rsidRPr="00B64341">
        <w:rPr>
          <w:lang w:val="en-AU"/>
        </w:rPr>
        <w:t>It is not sufficient that the program merely involves increased individual attention or a</w:t>
      </w:r>
      <w:r w:rsidR="00AE0190">
        <w:rPr>
          <w:lang w:val="en-AU"/>
        </w:rPr>
        <w:t> </w:t>
      </w:r>
      <w:r w:rsidRPr="00B64341">
        <w:rPr>
          <w:lang w:val="en-AU"/>
        </w:rPr>
        <w:t>modified course of the type generally available to students with learning difficulties in mainstream schools.</w:t>
      </w:r>
    </w:p>
    <w:p w14:paraId="42ED6316" w14:textId="77777777" w:rsidR="007031C8" w:rsidRPr="00B64341" w:rsidRDefault="004343D9" w:rsidP="00BD2CD2">
      <w:pPr>
        <w:rPr>
          <w:lang w:val="en-AU"/>
        </w:rPr>
      </w:pPr>
      <w:r w:rsidRPr="00B64341">
        <w:rPr>
          <w:lang w:val="en-AU"/>
        </w:rPr>
        <w:t>The student may receive the learning support at either the school or institution that they attend full-time, or</w:t>
      </w:r>
      <w:r w:rsidR="00AE0190">
        <w:rPr>
          <w:lang w:val="en-AU"/>
        </w:rPr>
        <w:t> </w:t>
      </w:r>
      <w:r w:rsidRPr="00B64341">
        <w:rPr>
          <w:lang w:val="en-AU"/>
        </w:rPr>
        <w:t>at</w:t>
      </w:r>
      <w:r w:rsidR="00AE0190">
        <w:rPr>
          <w:lang w:val="en-AU"/>
        </w:rPr>
        <w:t> </w:t>
      </w:r>
      <w:r w:rsidRPr="00B64341">
        <w:rPr>
          <w:lang w:val="en-AU"/>
        </w:rPr>
        <w:t>a centre that they attend part-time while spending the rest of the school week at a mainstream school.</w:t>
      </w:r>
    </w:p>
    <w:p w14:paraId="27FF1005" w14:textId="77777777" w:rsidR="007031C8" w:rsidRPr="00B64341" w:rsidRDefault="004343D9" w:rsidP="00BD2CD2">
      <w:pPr>
        <w:rPr>
          <w:lang w:val="en-AU"/>
        </w:rPr>
      </w:pPr>
      <w:r w:rsidRPr="00B64341">
        <w:rPr>
          <w:lang w:val="en-AU"/>
        </w:rPr>
        <w:t>A claim on this basis must be supported by evidence to verify the need for specialist learning support, in</w:t>
      </w:r>
      <w:r w:rsidR="00AE0190">
        <w:rPr>
          <w:lang w:val="en-AU"/>
        </w:rPr>
        <w:t> </w:t>
      </w:r>
      <w:r w:rsidRPr="00B64341">
        <w:rPr>
          <w:lang w:val="en-AU"/>
        </w:rPr>
        <w:t>the</w:t>
      </w:r>
      <w:r w:rsidR="00AE0190">
        <w:rPr>
          <w:lang w:val="en-AU"/>
        </w:rPr>
        <w:t> </w:t>
      </w:r>
      <w:r w:rsidRPr="00B64341">
        <w:rPr>
          <w:lang w:val="en-AU"/>
        </w:rPr>
        <w:t xml:space="preserve">form of a recent written recommendation (see </w:t>
      </w:r>
      <w:hyperlink w:anchor="_4.3.3_Evidence_requirements" w:tooltip="Evidence requirements" w:history="1">
        <w:r w:rsidRPr="00B64341">
          <w:rPr>
            <w:rStyle w:val="Hyperlink"/>
            <w:rFonts w:cs="Arial"/>
            <w:lang w:val="en-AU"/>
          </w:rPr>
          <w:t>4.</w:t>
        </w:r>
        <w:bookmarkStart w:id="794" w:name="_Hlt205702292"/>
        <w:r w:rsidRPr="00B64341">
          <w:rPr>
            <w:rStyle w:val="Hyperlink"/>
            <w:rFonts w:cs="Arial"/>
            <w:lang w:val="en-AU"/>
          </w:rPr>
          <w:t>3</w:t>
        </w:r>
        <w:bookmarkEnd w:id="794"/>
        <w:r w:rsidRPr="00B64341">
          <w:rPr>
            <w:rStyle w:val="Hyperlink"/>
            <w:rFonts w:cs="Arial"/>
            <w:lang w:val="en-AU"/>
          </w:rPr>
          <w:t>.3</w:t>
        </w:r>
      </w:hyperlink>
      <w:r w:rsidRPr="00B64341">
        <w:rPr>
          <w:lang w:val="en-AU"/>
        </w:rPr>
        <w:t xml:space="preserve"> and </w:t>
      </w:r>
      <w:hyperlink w:anchor="_4.3.4_Duration_of" w:tooltip="Duration of special need assessment" w:history="1">
        <w:r w:rsidR="007031C8" w:rsidRPr="00B64341">
          <w:rPr>
            <w:rStyle w:val="Hyperlink"/>
            <w:rFonts w:cs="Arial"/>
            <w:lang w:val="en-AU"/>
          </w:rPr>
          <w:t>4.3.4</w:t>
        </w:r>
      </w:hyperlink>
      <w:r w:rsidRPr="00B64341">
        <w:rPr>
          <w:lang w:val="en-AU"/>
        </w:rPr>
        <w:t>) from either:</w:t>
      </w:r>
    </w:p>
    <w:p w14:paraId="7F165F29"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relevant </w:t>
      </w:r>
      <w:hyperlink w:anchor="EducationAuthority" w:tooltip="education authority" w:history="1">
        <w:r w:rsidRPr="00B64341">
          <w:rPr>
            <w:rStyle w:val="Hyperlink"/>
            <w:rFonts w:cs="Arial"/>
            <w:lang w:val="en-AU"/>
          </w:rPr>
          <w:t>education aut</w:t>
        </w:r>
        <w:bookmarkStart w:id="795" w:name="_Hlt205702336"/>
        <w:r w:rsidRPr="00B64341">
          <w:rPr>
            <w:rStyle w:val="Hyperlink"/>
            <w:rFonts w:cs="Arial"/>
            <w:lang w:val="en-AU"/>
          </w:rPr>
          <w:t>h</w:t>
        </w:r>
        <w:bookmarkEnd w:id="795"/>
        <w:r w:rsidRPr="00B64341">
          <w:rPr>
            <w:rStyle w:val="Hyperlink"/>
            <w:rFonts w:cs="Arial"/>
            <w:lang w:val="en-AU"/>
          </w:rPr>
          <w:t>ority</w:t>
        </w:r>
      </w:hyperlink>
      <w:r w:rsidRPr="00B64341">
        <w:rPr>
          <w:rFonts w:cs="Arial"/>
          <w:lang w:val="en-AU"/>
        </w:rPr>
        <w:t xml:space="preserve"> at the appropriate regional district office level</w:t>
      </w:r>
      <w:r w:rsidR="00C25D31" w:rsidRPr="00B64341">
        <w:rPr>
          <w:rFonts w:cs="Arial"/>
          <w:lang w:val="en-AU"/>
        </w:rPr>
        <w:t>;</w:t>
      </w:r>
    </w:p>
    <w:p w14:paraId="184DB5D0" w14:textId="77777777" w:rsidR="007031C8" w:rsidRPr="00B64341" w:rsidRDefault="004343D9" w:rsidP="00D00ECB">
      <w:pPr>
        <w:pStyle w:val="andor"/>
        <w:tabs>
          <w:tab w:val="num" w:pos="567"/>
          <w:tab w:val="left" w:pos="1134"/>
        </w:tabs>
        <w:spacing w:after="120"/>
        <w:ind w:left="567"/>
        <w:rPr>
          <w:rFonts w:cs="Arial"/>
          <w:lang w:val="en-AU"/>
        </w:rPr>
      </w:pPr>
      <w:r w:rsidRPr="00B64341">
        <w:rPr>
          <w:rFonts w:cs="Arial"/>
          <w:lang w:val="en-AU"/>
        </w:rPr>
        <w:t>or</w:t>
      </w:r>
    </w:p>
    <w:p w14:paraId="7844A13C" w14:textId="77777777" w:rsidR="00C25D31" w:rsidRPr="00B64341" w:rsidRDefault="00C25D31" w:rsidP="00D00ECB">
      <w:pPr>
        <w:pStyle w:val="BulletLast"/>
        <w:tabs>
          <w:tab w:val="clear" w:pos="360"/>
          <w:tab w:val="num" w:pos="567"/>
          <w:tab w:val="left" w:pos="1134"/>
        </w:tabs>
        <w:spacing w:after="120"/>
        <w:ind w:left="567" w:hanging="567"/>
        <w:rPr>
          <w:rFonts w:cs="Arial"/>
          <w:lang w:val="en-AU"/>
        </w:rPr>
      </w:pPr>
      <w:r w:rsidRPr="00B64341">
        <w:rPr>
          <w:rFonts w:cs="Arial"/>
          <w:lang w:val="en-AU"/>
        </w:rPr>
        <w:t>a specialist assessment service used by such authorities (e.g. an educational psychologist, child psychologist or health professional).</w:t>
      </w:r>
    </w:p>
    <w:p w14:paraId="7BEA6F3B" w14:textId="77777777" w:rsidR="00541DE8" w:rsidRPr="00B64341" w:rsidRDefault="00541DE8" w:rsidP="002310DB">
      <w:pPr>
        <w:pStyle w:val="Bullet"/>
        <w:numPr>
          <w:ilvl w:val="0"/>
          <w:numId w:val="0"/>
        </w:numPr>
        <w:tabs>
          <w:tab w:val="left" w:pos="1134"/>
        </w:tabs>
        <w:spacing w:after="120"/>
        <w:rPr>
          <w:rFonts w:cs="Arial"/>
          <w:lang w:val="en-AU"/>
        </w:rPr>
      </w:pPr>
      <w:r w:rsidRPr="00B64341">
        <w:rPr>
          <w:rFonts w:cs="Arial"/>
          <w:i/>
          <w:lang w:val="en-AU"/>
        </w:rPr>
        <w:t>Note</w:t>
      </w:r>
      <w:r w:rsidRPr="00B64341">
        <w:rPr>
          <w:rFonts w:cs="Arial"/>
          <w:lang w:val="en-AU"/>
        </w:rPr>
        <w:t>:  A statement from a teacher or school is not sufficient evidence.</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Layout w:type="fixed"/>
        <w:tblCellMar>
          <w:top w:w="85" w:type="dxa"/>
        </w:tblCellMar>
        <w:tblLook w:val="01E0" w:firstRow="1" w:lastRow="1" w:firstColumn="1" w:lastColumn="1" w:noHBand="0" w:noVBand="0"/>
      </w:tblPr>
      <w:tblGrid>
        <w:gridCol w:w="8364"/>
      </w:tblGrid>
      <w:tr w:rsidR="00541DE8" w:rsidRPr="00B64341" w14:paraId="299C267F" w14:textId="77777777" w:rsidTr="00B21D5B">
        <w:trPr>
          <w:cantSplit/>
        </w:trPr>
        <w:tc>
          <w:tcPr>
            <w:tcW w:w="8364" w:type="dxa"/>
            <w:shd w:val="clear" w:color="auto" w:fill="B6DDE8" w:themeFill="accent5" w:themeFillTint="66"/>
          </w:tcPr>
          <w:p w14:paraId="6BBA3520" w14:textId="77777777" w:rsidR="00541DE8" w:rsidRPr="009050F6" w:rsidRDefault="00541DE8" w:rsidP="000A0C6C">
            <w:pPr>
              <w:pStyle w:val="ExampleText"/>
              <w:tabs>
                <w:tab w:val="left" w:pos="1134"/>
              </w:tabs>
              <w:spacing w:after="120"/>
              <w:ind w:left="318" w:right="175"/>
              <w:rPr>
                <w:rFonts w:ascii="Arial" w:hAnsi="Arial"/>
                <w:b/>
                <w:sz w:val="20"/>
                <w:lang w:val="en-AU"/>
              </w:rPr>
            </w:pPr>
            <w:r w:rsidRPr="009050F6">
              <w:rPr>
                <w:rFonts w:ascii="Arial" w:hAnsi="Arial"/>
                <w:b/>
                <w:sz w:val="20"/>
                <w:lang w:val="en-AU"/>
              </w:rPr>
              <w:t>Example 15:  Need for ESL classes</w:t>
            </w:r>
          </w:p>
          <w:p w14:paraId="6194EEDB" w14:textId="77777777" w:rsidR="00541DE8" w:rsidRPr="009050F6" w:rsidRDefault="00541DE8" w:rsidP="002C5848">
            <w:pPr>
              <w:pStyle w:val="ExampleText"/>
              <w:tabs>
                <w:tab w:val="left" w:pos="1134"/>
              </w:tabs>
              <w:spacing w:after="120"/>
              <w:ind w:left="318" w:right="176"/>
              <w:rPr>
                <w:rFonts w:ascii="Arial" w:hAnsi="Arial"/>
                <w:sz w:val="20"/>
                <w:lang w:val="en-AU"/>
              </w:rPr>
            </w:pPr>
            <w:r w:rsidRPr="009050F6">
              <w:rPr>
                <w:rFonts w:ascii="Arial" w:hAnsi="Arial"/>
                <w:sz w:val="20"/>
                <w:lang w:val="en-AU"/>
              </w:rPr>
              <w:t xml:space="preserve">Julio’s family has arrived from Chile and is living in a medium sized country town.  While the local school offers a broad range of subjects, there are no teachers with </w:t>
            </w:r>
            <w:r w:rsidR="002048E1" w:rsidRPr="009050F6">
              <w:rPr>
                <w:rFonts w:ascii="Arial" w:hAnsi="Arial"/>
                <w:sz w:val="20"/>
                <w:lang w:val="en-AU"/>
              </w:rPr>
              <w:t xml:space="preserve">ESL </w:t>
            </w:r>
            <w:r w:rsidRPr="009050F6">
              <w:rPr>
                <w:rFonts w:ascii="Arial" w:hAnsi="Arial"/>
                <w:sz w:val="20"/>
                <w:lang w:val="en-AU"/>
              </w:rPr>
              <w:t>skills.  Julio, in Year 8, is finding it very hard to cope and his work is getting worse.  The education authority maintains that he needs to attend a school that provides specialist ESL classes.  The boarding school Julio is to attend provides evidence that it can meet this need.  Boarding Allowance may be approved.</w:t>
            </w:r>
          </w:p>
        </w:tc>
      </w:tr>
    </w:tbl>
    <w:p w14:paraId="667D8EEE" w14:textId="77777777" w:rsidR="007031C8" w:rsidRPr="00B64341" w:rsidRDefault="004343D9" w:rsidP="00BD2CD2">
      <w:pPr>
        <w:rPr>
          <w:lang w:val="en-AU"/>
        </w:rPr>
      </w:pPr>
      <w:r w:rsidRPr="00B64341">
        <w:rPr>
          <w:lang w:val="en-AU"/>
        </w:rPr>
        <w:t>Evidence is also required from the principal of the school or director of the facility that provides the support, giving details of the program.</w:t>
      </w:r>
    </w:p>
    <w:p w14:paraId="79E13486" w14:textId="77777777" w:rsidR="007031C8" w:rsidRPr="00B64341" w:rsidRDefault="004343D9" w:rsidP="00BD2CD2">
      <w:pPr>
        <w:rPr>
          <w:lang w:val="en-AU"/>
        </w:rPr>
      </w:pPr>
      <w:r w:rsidRPr="00B64341">
        <w:rPr>
          <w:lang w:val="en-AU"/>
        </w:rPr>
        <w:t>Together, the evidence must clearly demonstrate that:</w:t>
      </w:r>
    </w:p>
    <w:p w14:paraId="4FA8E061"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student requires specialist learning support to assist with a particular learning disability or ESL needs</w:t>
      </w:r>
      <w:r w:rsidR="00A443DD" w:rsidRPr="00B64341">
        <w:rPr>
          <w:rFonts w:cs="Arial"/>
          <w:lang w:val="en-AU"/>
        </w:rPr>
        <w:t>;</w:t>
      </w:r>
    </w:p>
    <w:p w14:paraId="1CB4D211"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student is receiving assistance of at least one and a half hours a week in a class from a specialist teacher</w:t>
      </w:r>
      <w:r w:rsidR="00A443DD" w:rsidRPr="00B64341">
        <w:rPr>
          <w:rFonts w:cs="Arial"/>
          <w:lang w:val="en-AU"/>
        </w:rPr>
        <w:t>;</w:t>
      </w:r>
      <w:r w:rsidRPr="00B64341">
        <w:rPr>
          <w:rFonts w:cs="Arial"/>
          <w:lang w:val="en-AU"/>
        </w:rPr>
        <w:t xml:space="preserve"> </w:t>
      </w:r>
    </w:p>
    <w:p w14:paraId="5FEB8E12"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assistance required is of a type that is not available locally.</w:t>
      </w:r>
    </w:p>
    <w:p w14:paraId="6AB635B5" w14:textId="77777777" w:rsidR="007031C8" w:rsidRPr="00B64341" w:rsidRDefault="004343D9" w:rsidP="00BD2CD2">
      <w:pPr>
        <w:rPr>
          <w:lang w:val="en-AU"/>
        </w:rPr>
      </w:pPr>
      <w:r w:rsidRPr="00B64341">
        <w:rPr>
          <w:lang w:val="en-AU"/>
        </w:rPr>
        <w:t>If a report recommends that a student receive specialist assistance for a period of at least two years, a</w:t>
      </w:r>
      <w:r w:rsidR="002048E1">
        <w:rPr>
          <w:lang w:val="en-AU"/>
        </w:rPr>
        <w:t> </w:t>
      </w:r>
      <w:r w:rsidRPr="00B64341">
        <w:rPr>
          <w:lang w:val="en-AU"/>
        </w:rPr>
        <w:t>second such report will not be needed until the beginning of the third year</w:t>
      </w:r>
      <w:r w:rsidR="0093742F" w:rsidRPr="00B64341">
        <w:rPr>
          <w:lang w:val="en-AU"/>
        </w:rPr>
        <w:t xml:space="preserve">.  </w:t>
      </w:r>
      <w:r w:rsidRPr="00B64341">
        <w:rPr>
          <w:lang w:val="en-AU"/>
        </w:rPr>
        <w:t>The</w:t>
      </w:r>
      <w:r w:rsidR="00A443DD" w:rsidRPr="00B64341">
        <w:rPr>
          <w:lang w:val="en-AU"/>
        </w:rPr>
        <w:t> </w:t>
      </w:r>
      <w:r w:rsidRPr="00B64341">
        <w:rPr>
          <w:lang w:val="en-AU"/>
        </w:rPr>
        <w:t>maximum period of benefits that can be based on a single report is two years</w:t>
      </w:r>
      <w:r w:rsidR="0093742F" w:rsidRPr="00B64341">
        <w:rPr>
          <w:lang w:val="en-AU"/>
        </w:rPr>
        <w:t xml:space="preserve">.  </w:t>
      </w:r>
      <w:r w:rsidRPr="00B64341">
        <w:rPr>
          <w:lang w:val="en-AU"/>
        </w:rPr>
        <w:t>Evidence from the local school or facility confirming that the assistance cannot be provided locally, however, must be provided each year.</w:t>
      </w:r>
    </w:p>
    <w:p w14:paraId="6B37538B" w14:textId="77777777" w:rsidR="007031C8" w:rsidRPr="00B64341" w:rsidRDefault="007031C8" w:rsidP="00BD2CD2">
      <w:pPr>
        <w:rPr>
          <w:lang w:val="en-AU"/>
        </w:rPr>
      </w:pPr>
    </w:p>
    <w:p w14:paraId="448CDFD3" w14:textId="77777777" w:rsidR="007031C8" w:rsidRPr="00B64341" w:rsidRDefault="008D74FF" w:rsidP="00227FBA">
      <w:pPr>
        <w:pStyle w:val="Heading4"/>
      </w:pPr>
      <w:bookmarkStart w:id="796" w:name="_Student_would_suffer"/>
      <w:bookmarkStart w:id="797" w:name="_Toc234129380"/>
      <w:bookmarkEnd w:id="796"/>
      <w:r w:rsidRPr="00B64341">
        <w:t xml:space="preserve">4.3.5.7 </w:t>
      </w:r>
      <w:r w:rsidR="008F22FF" w:rsidRPr="00B64341">
        <w:tab/>
      </w:r>
      <w:r w:rsidR="004343D9" w:rsidRPr="00B64341">
        <w:t>Student would suffer serious educational disadvantage at local school</w:t>
      </w:r>
      <w:bookmarkEnd w:id="797"/>
    </w:p>
    <w:p w14:paraId="6B7383E2" w14:textId="77777777" w:rsidR="007031C8" w:rsidRPr="00B64341" w:rsidRDefault="004343D9" w:rsidP="00BD2CD2">
      <w:pPr>
        <w:rPr>
          <w:lang w:val="en-AU"/>
        </w:rPr>
      </w:pPr>
      <w:r w:rsidRPr="00B64341">
        <w:rPr>
          <w:lang w:val="en-AU"/>
        </w:rPr>
        <w:t>A student can be considered to have a special need if it can be demonstrated that they would suffer a serious educational disadvantage if they had to attend the local state school</w:t>
      </w:r>
      <w:r w:rsidR="0093742F" w:rsidRPr="00B64341">
        <w:rPr>
          <w:lang w:val="en-AU"/>
        </w:rPr>
        <w:t xml:space="preserve">.  </w:t>
      </w:r>
      <w:r w:rsidRPr="00B64341">
        <w:rPr>
          <w:lang w:val="en-AU"/>
        </w:rPr>
        <w:t xml:space="preserve">A claim must be supported by written confirmation from the </w:t>
      </w:r>
      <w:r w:rsidR="00875228">
        <w:rPr>
          <w:lang w:val="en-AU"/>
        </w:rPr>
        <w:t>state or territory</w:t>
      </w:r>
      <w:r w:rsidRPr="00B64341">
        <w:rPr>
          <w:lang w:val="en-AU"/>
        </w:rPr>
        <w:t xml:space="preserve"> government education authority and within the scope of the AIC Scheme (detailed below).</w:t>
      </w:r>
    </w:p>
    <w:p w14:paraId="499753F6" w14:textId="77777777" w:rsidR="007031C8" w:rsidRPr="00B64341" w:rsidRDefault="004343D9" w:rsidP="00BD2CD2">
      <w:pPr>
        <w:rPr>
          <w:lang w:val="en-AU"/>
        </w:rPr>
      </w:pPr>
      <w:r w:rsidRPr="00B64341">
        <w:rPr>
          <w:lang w:val="en-AU"/>
        </w:rPr>
        <w:t>A student cannot be considered as suffering from serious educational disadvantage solely on the basis of either:</w:t>
      </w:r>
    </w:p>
    <w:p w14:paraId="4D7CDCB5"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a desire for the student to attend a school of choice, including a school that is classified as ‘specialist’ or ‘selective’ or a school that will ‘enhance the student’s academic prospects’</w:t>
      </w:r>
      <w:r w:rsidR="00A443DD" w:rsidRPr="00B64341">
        <w:rPr>
          <w:rFonts w:cs="Arial"/>
          <w:lang w:val="en-AU"/>
        </w:rPr>
        <w:t>;</w:t>
      </w:r>
    </w:p>
    <w:p w14:paraId="4A2BEB83"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standard of teaching facilities</w:t>
      </w:r>
      <w:r w:rsidR="00A443DD" w:rsidRPr="00B64341">
        <w:rPr>
          <w:rFonts w:cs="Arial"/>
          <w:lang w:val="en-AU"/>
        </w:rPr>
        <w:t>;</w:t>
      </w:r>
    </w:p>
    <w:p w14:paraId="11F6DFAD"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the socio-economic, racial or ethnic mix of a school</w:t>
      </w:r>
      <w:r w:rsidR="00A443DD" w:rsidRPr="00B64341">
        <w:rPr>
          <w:rFonts w:cs="Arial"/>
          <w:lang w:val="en-AU"/>
        </w:rPr>
        <w:t>;</w:t>
      </w:r>
    </w:p>
    <w:p w14:paraId="46EFB694"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 xml:space="preserve">non-core subjects (e.g. subjects other than maths, science and English) being studied by </w:t>
      </w:r>
      <w:hyperlink w:anchor="DistanceEducationMethods" w:tooltip="distance education methods" w:history="1">
        <w:r w:rsidRPr="00B64341">
          <w:rPr>
            <w:rStyle w:val="Hyperlink"/>
            <w:rFonts w:cs="Arial"/>
            <w:lang w:val="en-AU"/>
          </w:rPr>
          <w:t>distance educat</w:t>
        </w:r>
        <w:bookmarkStart w:id="798" w:name="_Hlt205702366"/>
        <w:r w:rsidRPr="00B64341">
          <w:rPr>
            <w:rStyle w:val="Hyperlink"/>
            <w:rFonts w:cs="Arial"/>
            <w:lang w:val="en-AU"/>
          </w:rPr>
          <w:t>i</w:t>
        </w:r>
        <w:bookmarkEnd w:id="798"/>
        <w:r w:rsidRPr="00B64341">
          <w:rPr>
            <w:rStyle w:val="Hyperlink"/>
            <w:rFonts w:cs="Arial"/>
            <w:lang w:val="en-AU"/>
          </w:rPr>
          <w:t>on methods</w:t>
        </w:r>
      </w:hyperlink>
      <w:r w:rsidR="00A443DD" w:rsidRPr="00B64341">
        <w:rPr>
          <w:rStyle w:val="Hyperlink"/>
          <w:rFonts w:cs="Arial"/>
          <w:u w:val="none"/>
          <w:lang w:val="en-AU"/>
        </w:rPr>
        <w:t>;</w:t>
      </w:r>
      <w:r w:rsidRPr="00B64341">
        <w:rPr>
          <w:rFonts w:cs="Arial"/>
          <w:lang w:val="en-AU"/>
        </w:rPr>
        <w:t xml:space="preserve"> </w:t>
      </w:r>
    </w:p>
    <w:p w14:paraId="753C3796"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 xml:space="preserve">inability to continue study in the same subjects or the same system after the student’s </w:t>
      </w:r>
      <w:hyperlink w:anchor="Parent" w:tooltip="parents" w:history="1">
        <w:r w:rsidRPr="00B64341">
          <w:rPr>
            <w:rStyle w:val="Hyperlink"/>
            <w:rFonts w:cs="Arial"/>
            <w:lang w:val="en-AU"/>
          </w:rPr>
          <w:t>par</w:t>
        </w:r>
        <w:bookmarkStart w:id="799" w:name="_Hlt205702374"/>
        <w:r w:rsidRPr="00B64341">
          <w:rPr>
            <w:rStyle w:val="Hyperlink"/>
            <w:rFonts w:cs="Arial"/>
            <w:lang w:val="en-AU"/>
          </w:rPr>
          <w:t>e</w:t>
        </w:r>
        <w:bookmarkEnd w:id="799"/>
        <w:r w:rsidRPr="00B64341">
          <w:rPr>
            <w:rStyle w:val="Hyperlink"/>
            <w:rFonts w:cs="Arial"/>
            <w:lang w:val="en-AU"/>
          </w:rPr>
          <w:t>nts</w:t>
        </w:r>
      </w:hyperlink>
      <w:r w:rsidRPr="00B64341">
        <w:rPr>
          <w:rFonts w:cs="Arial"/>
          <w:lang w:val="en-AU"/>
        </w:rPr>
        <w:t xml:space="preserve"> have moved from one non-geographically isolated area to another</w:t>
      </w:r>
      <w:r w:rsidR="00A443DD" w:rsidRPr="00B64341">
        <w:rPr>
          <w:rFonts w:cs="Arial"/>
          <w:lang w:val="en-AU"/>
        </w:rPr>
        <w:t>;</w:t>
      </w:r>
      <w:r w:rsidRPr="00B64341">
        <w:rPr>
          <w:rFonts w:cs="Arial"/>
          <w:lang w:val="en-AU"/>
        </w:rPr>
        <w:t xml:space="preserve"> </w:t>
      </w:r>
    </w:p>
    <w:p w14:paraId="222D5DF2"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family connections with another school</w:t>
      </w:r>
      <w:r w:rsidR="00A443DD" w:rsidRPr="00B64341">
        <w:rPr>
          <w:rFonts w:cs="Arial"/>
          <w:lang w:val="en-AU"/>
        </w:rPr>
        <w:t>;</w:t>
      </w:r>
    </w:p>
    <w:p w14:paraId="4179C87B" w14:textId="77777777" w:rsidR="007031C8" w:rsidRPr="00B64341" w:rsidRDefault="004343D9" w:rsidP="00D00ECB">
      <w:pPr>
        <w:pStyle w:val="Bullet"/>
        <w:tabs>
          <w:tab w:val="clear" w:pos="360"/>
          <w:tab w:val="num" w:pos="567"/>
          <w:tab w:val="left" w:pos="1134"/>
        </w:tabs>
        <w:spacing w:after="120"/>
        <w:ind w:left="567" w:hanging="567"/>
        <w:rPr>
          <w:rFonts w:cs="Arial"/>
          <w:lang w:val="en-AU"/>
        </w:rPr>
      </w:pPr>
      <w:r w:rsidRPr="00B64341">
        <w:rPr>
          <w:rFonts w:cs="Arial"/>
          <w:lang w:val="en-AU"/>
        </w:rPr>
        <w:t>difficulties with out-of-school care arrangements</w:t>
      </w:r>
      <w:r w:rsidR="00A443DD" w:rsidRPr="00B64341">
        <w:rPr>
          <w:rFonts w:cs="Arial"/>
          <w:lang w:val="en-AU"/>
        </w:rPr>
        <w:t>;</w:t>
      </w:r>
    </w:p>
    <w:p w14:paraId="780D0008" w14:textId="77777777" w:rsidR="007031C8" w:rsidRPr="00B64341" w:rsidRDefault="004343D9" w:rsidP="00D00ECB">
      <w:pPr>
        <w:pStyle w:val="Bullet"/>
        <w:numPr>
          <w:ilvl w:val="0"/>
          <w:numId w:val="0"/>
        </w:numPr>
        <w:tabs>
          <w:tab w:val="num" w:pos="567"/>
          <w:tab w:val="left" w:pos="1134"/>
        </w:tabs>
        <w:spacing w:after="120"/>
        <w:ind w:left="567"/>
        <w:rPr>
          <w:rFonts w:cs="Arial"/>
          <w:lang w:val="en-AU"/>
        </w:rPr>
      </w:pPr>
      <w:r w:rsidRPr="00B64341">
        <w:rPr>
          <w:rFonts w:cs="Arial"/>
          <w:lang w:val="en-AU"/>
        </w:rPr>
        <w:t>or</w:t>
      </w:r>
    </w:p>
    <w:p w14:paraId="25C71B95"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a desire for a family to send a child to a boarding school.</w:t>
      </w:r>
    </w:p>
    <w:p w14:paraId="6279F386" w14:textId="77777777" w:rsidR="007031C8" w:rsidRPr="00B64341" w:rsidRDefault="004343D9" w:rsidP="00BD2CD2">
      <w:pPr>
        <w:rPr>
          <w:lang w:val="en-AU"/>
        </w:rPr>
      </w:pPr>
      <w:r w:rsidRPr="00B64341">
        <w:rPr>
          <w:lang w:val="en-AU"/>
        </w:rPr>
        <w:t xml:space="preserve">A claim that a student would suffer serious educational disadvantage must be supported by a statement from the chief executive officer of the </w:t>
      </w:r>
      <w:r w:rsidR="00875228">
        <w:rPr>
          <w:lang w:val="en-AU"/>
        </w:rPr>
        <w:t>state or territory</w:t>
      </w:r>
      <w:r w:rsidRPr="00B64341">
        <w:rPr>
          <w:lang w:val="en-AU"/>
        </w:rPr>
        <w:t xml:space="preserve"> government education authority (e.g. the Director-General) or their delegate</w:t>
      </w:r>
      <w:r w:rsidR="0093742F" w:rsidRPr="00B64341">
        <w:rPr>
          <w:lang w:val="en-AU"/>
        </w:rPr>
        <w:t xml:space="preserve">.  </w:t>
      </w:r>
      <w:r w:rsidRPr="00B64341">
        <w:rPr>
          <w:lang w:val="en-AU"/>
        </w:rPr>
        <w:t>The statement must:</w:t>
      </w:r>
    </w:p>
    <w:p w14:paraId="7B80580F"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give the reason that the local school is inappropriate for the student’s needs</w:t>
      </w:r>
      <w:r w:rsidR="00A443DD" w:rsidRPr="00B64341">
        <w:rPr>
          <w:rFonts w:cs="Arial"/>
          <w:lang w:val="en-AU"/>
        </w:rPr>
        <w:t>;</w:t>
      </w:r>
    </w:p>
    <w:p w14:paraId="05BF255F"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confirm that the student would be seriously educationally disadvantaged if unable to study elsewhere</w:t>
      </w:r>
      <w:r w:rsidR="00A443DD" w:rsidRPr="00B64341">
        <w:rPr>
          <w:rFonts w:cs="Arial"/>
          <w:lang w:val="en-AU"/>
        </w:rPr>
        <w:t>;</w:t>
      </w:r>
    </w:p>
    <w:p w14:paraId="110972F9" w14:textId="77777777" w:rsidR="007031C8" w:rsidRPr="00B64341" w:rsidRDefault="004343D9" w:rsidP="00D00EC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state that the </w:t>
      </w:r>
      <w:r w:rsidR="00875228">
        <w:rPr>
          <w:rFonts w:cs="Arial"/>
          <w:lang w:val="en-AU"/>
        </w:rPr>
        <w:t>state or territory</w:t>
      </w:r>
      <w:r w:rsidRPr="00B64341">
        <w:rPr>
          <w:rFonts w:cs="Arial"/>
          <w:lang w:val="en-AU"/>
        </w:rPr>
        <w:t xml:space="preserve"> authority has no objection to AIC allowances being paid.</w:t>
      </w:r>
    </w:p>
    <w:p w14:paraId="328C7C8C" w14:textId="77777777" w:rsidR="007031C8" w:rsidRPr="00B64341" w:rsidRDefault="004343D9" w:rsidP="00BD2CD2">
      <w:pPr>
        <w:rPr>
          <w:lang w:val="en-AU"/>
        </w:rPr>
      </w:pPr>
      <w:r w:rsidRPr="00B64341">
        <w:rPr>
          <w:lang w:val="en-AU"/>
        </w:rPr>
        <w:t xml:space="preserve">If the </w:t>
      </w:r>
      <w:r w:rsidR="00875228">
        <w:rPr>
          <w:lang w:val="en-AU"/>
        </w:rPr>
        <w:t>state or territory</w:t>
      </w:r>
      <w:r w:rsidRPr="00B64341">
        <w:rPr>
          <w:lang w:val="en-AU"/>
        </w:rPr>
        <w:t xml:space="preserve"> government education authority is supporting a claim on the basis that the student cannot appropriately access a specific ‘core’ subject, or a range of subjects to achieve a ‘core competency’</w:t>
      </w:r>
      <w:r w:rsidR="002048E1">
        <w:rPr>
          <w:lang w:val="en-AU"/>
        </w:rPr>
        <w:t xml:space="preserve"> </w:t>
      </w:r>
      <w:r w:rsidRPr="00B64341">
        <w:rPr>
          <w:lang w:val="en-AU"/>
        </w:rPr>
        <w:t>(e.g. where teaching is conducted without a qualified teacher in physical attendance i.e. through video conferencing), then the supporting statement must also specify that:</w:t>
      </w:r>
    </w:p>
    <w:p w14:paraId="5292C247" w14:textId="77777777" w:rsidR="007031C8" w:rsidRPr="00B64341" w:rsidRDefault="004343D9" w:rsidP="002310DB">
      <w:pPr>
        <w:pStyle w:val="Bullet"/>
        <w:tabs>
          <w:tab w:val="left" w:pos="1134"/>
        </w:tabs>
        <w:spacing w:after="120"/>
        <w:ind w:left="357" w:hanging="357"/>
        <w:rPr>
          <w:rFonts w:cs="Arial"/>
          <w:lang w:val="en-AU"/>
        </w:rPr>
      </w:pPr>
      <w:r w:rsidRPr="00B64341">
        <w:rPr>
          <w:rFonts w:cs="Arial"/>
          <w:lang w:val="en-AU"/>
        </w:rPr>
        <w:t>the particular ‘core’ subject is an essential part of study for all students in the jurisdiction, at</w:t>
      </w:r>
      <w:r w:rsidR="00A443DD" w:rsidRPr="00B64341">
        <w:rPr>
          <w:rFonts w:cs="Arial"/>
          <w:lang w:val="en-AU"/>
        </w:rPr>
        <w:t> </w:t>
      </w:r>
      <w:r w:rsidRPr="00B64341">
        <w:rPr>
          <w:rFonts w:cs="Arial"/>
          <w:lang w:val="en-AU"/>
        </w:rPr>
        <w:t>that particular year level; or, in educational jurisdictions that define core competencies, the</w:t>
      </w:r>
      <w:r w:rsidR="00A443DD" w:rsidRPr="00B64341">
        <w:rPr>
          <w:rFonts w:cs="Arial"/>
          <w:lang w:val="en-AU"/>
        </w:rPr>
        <w:t> </w:t>
      </w:r>
      <w:r w:rsidRPr="00B64341">
        <w:rPr>
          <w:rFonts w:cs="Arial"/>
          <w:lang w:val="en-AU"/>
        </w:rPr>
        <w:t>core competency cannot be met by any of the subjects offered at the school</w:t>
      </w:r>
      <w:r w:rsidR="00A443DD" w:rsidRPr="00B64341">
        <w:rPr>
          <w:rFonts w:cs="Arial"/>
          <w:lang w:val="en-AU"/>
        </w:rPr>
        <w:t>;</w:t>
      </w:r>
    </w:p>
    <w:p w14:paraId="6333F934" w14:textId="77777777" w:rsidR="007031C8" w:rsidRDefault="004343D9" w:rsidP="002310DB">
      <w:pPr>
        <w:pStyle w:val="BulletLast"/>
        <w:tabs>
          <w:tab w:val="left" w:pos="1134"/>
        </w:tabs>
        <w:spacing w:after="120"/>
        <w:rPr>
          <w:rFonts w:cs="Arial"/>
          <w:lang w:val="en-AU"/>
        </w:rPr>
      </w:pPr>
      <w:r w:rsidRPr="00B64341">
        <w:rPr>
          <w:rFonts w:cs="Arial"/>
          <w:lang w:val="en-AU"/>
        </w:rPr>
        <w:t>delivery of the subject by correspondence is not appropriate for this individual student.</w:t>
      </w:r>
    </w:p>
    <w:p w14:paraId="5BEC30CE" w14:textId="77777777" w:rsidR="00DD2CC6" w:rsidRDefault="00DD2CC6" w:rsidP="004238B4">
      <w:pPr>
        <w:pStyle w:val="BulletLast"/>
        <w:numPr>
          <w:ilvl w:val="0"/>
          <w:numId w:val="0"/>
        </w:numPr>
        <w:tabs>
          <w:tab w:val="left" w:pos="1134"/>
        </w:tabs>
        <w:spacing w:after="120"/>
        <w:ind w:left="360" w:hanging="360"/>
        <w:rPr>
          <w:rFonts w:cs="Arial"/>
          <w:lang w:val="en-AU"/>
        </w:rPr>
      </w:pPr>
    </w:p>
    <w:p w14:paraId="0F1944C7" w14:textId="77777777" w:rsidR="00DD2CC6" w:rsidRPr="00B64341" w:rsidRDefault="00DD2CC6" w:rsidP="004238B4">
      <w:pPr>
        <w:pStyle w:val="BulletLast"/>
        <w:numPr>
          <w:ilvl w:val="0"/>
          <w:numId w:val="0"/>
        </w:numPr>
        <w:tabs>
          <w:tab w:val="left" w:pos="1134"/>
        </w:tabs>
        <w:spacing w:after="120"/>
        <w:ind w:left="360" w:hanging="360"/>
        <w:rPr>
          <w:rFonts w:cs="Arial"/>
          <w:lang w:val="en-AU"/>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40D2AB04" w14:textId="77777777" w:rsidTr="009050F6">
        <w:trPr>
          <w:cantSplit/>
        </w:trPr>
        <w:tc>
          <w:tcPr>
            <w:tcW w:w="8505" w:type="dxa"/>
            <w:shd w:val="clear" w:color="auto" w:fill="B6DDE8" w:themeFill="accent5" w:themeFillTint="66"/>
          </w:tcPr>
          <w:p w14:paraId="57703605" w14:textId="77777777" w:rsidR="00A443DD" w:rsidRPr="009050F6" w:rsidRDefault="00A443DD" w:rsidP="00D00ECB">
            <w:pPr>
              <w:pStyle w:val="ExampleText"/>
              <w:tabs>
                <w:tab w:val="left" w:pos="1134"/>
              </w:tabs>
              <w:spacing w:after="120"/>
              <w:ind w:left="317"/>
              <w:rPr>
                <w:rFonts w:ascii="Arial" w:hAnsi="Arial"/>
                <w:b/>
                <w:sz w:val="20"/>
                <w:lang w:val="en-AU"/>
              </w:rPr>
            </w:pPr>
            <w:r w:rsidRPr="009050F6">
              <w:rPr>
                <w:rFonts w:ascii="Arial" w:hAnsi="Arial"/>
                <w:b/>
                <w:sz w:val="20"/>
                <w:lang w:val="en-AU"/>
              </w:rPr>
              <w:t>Example 16:  Core subject not available face to face</w:t>
            </w:r>
          </w:p>
          <w:p w14:paraId="06D552B5" w14:textId="77777777" w:rsidR="00A443DD" w:rsidRPr="009050F6" w:rsidRDefault="00A443DD" w:rsidP="00BA49AA">
            <w:pPr>
              <w:pStyle w:val="ExampleText"/>
              <w:tabs>
                <w:tab w:val="left" w:pos="1134"/>
                <w:tab w:val="left" w:pos="8539"/>
              </w:tabs>
              <w:spacing w:after="120"/>
              <w:ind w:left="317" w:right="176"/>
              <w:rPr>
                <w:rFonts w:ascii="Arial" w:hAnsi="Arial"/>
                <w:sz w:val="20"/>
                <w:lang w:val="en-AU"/>
              </w:rPr>
            </w:pPr>
            <w:r w:rsidRPr="009050F6">
              <w:rPr>
                <w:rFonts w:ascii="Arial" w:hAnsi="Arial"/>
                <w:sz w:val="20"/>
                <w:lang w:val="en-AU"/>
              </w:rPr>
              <w:t>Allison is in Year 11 and must study English, a ‘core’ subject, through distance education modules.  She is seeking to bypass the local school to access an AIC</w:t>
            </w:r>
            <w:r w:rsidR="00BA49AA" w:rsidRPr="009050F6">
              <w:rPr>
                <w:rFonts w:ascii="Arial" w:hAnsi="Arial"/>
                <w:sz w:val="20"/>
                <w:lang w:val="en-AU"/>
              </w:rPr>
              <w:t xml:space="preserve"> </w:t>
            </w:r>
            <w:r w:rsidRPr="009050F6">
              <w:rPr>
                <w:rFonts w:ascii="Arial" w:hAnsi="Arial"/>
                <w:sz w:val="20"/>
                <w:lang w:val="en-AU"/>
              </w:rPr>
              <w:t>allowance.  Her claim is submitted with a supporting statement from the education authority, confirming that Allison is suffering serious educational disadvantage because she cannot get face</w:t>
            </w:r>
            <w:r w:rsidRPr="009050F6">
              <w:rPr>
                <w:rFonts w:ascii="Arial" w:hAnsi="Arial"/>
                <w:sz w:val="20"/>
                <w:lang w:val="en-AU"/>
              </w:rPr>
              <w:noBreakHyphen/>
              <w:t>to</w:t>
            </w:r>
            <w:r w:rsidRPr="009050F6">
              <w:rPr>
                <w:rFonts w:ascii="Arial" w:hAnsi="Arial"/>
                <w:sz w:val="20"/>
                <w:lang w:val="en-AU"/>
              </w:rPr>
              <w:noBreakHyphen/>
              <w:t>face tuition in English.  The claim may be approved, because English is a core subject in Year 11.</w:t>
            </w:r>
          </w:p>
        </w:tc>
      </w:tr>
    </w:tbl>
    <w:p w14:paraId="6CF79A4F" w14:textId="77777777" w:rsidR="00D00ECB" w:rsidRDefault="00D00ECB" w:rsidP="009050F6">
      <w:pPr>
        <w:spacing w:before="0" w:after="0"/>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5A0714B5" w14:textId="77777777" w:rsidTr="00947E26">
        <w:trPr>
          <w:cantSplit/>
        </w:trPr>
        <w:tc>
          <w:tcPr>
            <w:tcW w:w="8505" w:type="dxa"/>
            <w:shd w:val="clear" w:color="auto" w:fill="B6DDE8" w:themeFill="accent5" w:themeFillTint="66"/>
          </w:tcPr>
          <w:p w14:paraId="71E7AB14" w14:textId="77777777" w:rsidR="00A443DD" w:rsidRPr="009050F6" w:rsidRDefault="00A443DD" w:rsidP="000A0C6C">
            <w:pPr>
              <w:pStyle w:val="ExampleText"/>
              <w:tabs>
                <w:tab w:val="left" w:pos="1134"/>
              </w:tabs>
              <w:spacing w:after="120"/>
              <w:ind w:left="317" w:right="318"/>
              <w:rPr>
                <w:rFonts w:ascii="Arial" w:hAnsi="Arial"/>
                <w:b/>
                <w:sz w:val="20"/>
                <w:lang w:val="en-AU"/>
              </w:rPr>
            </w:pPr>
            <w:r w:rsidRPr="009050F6">
              <w:rPr>
                <w:rFonts w:ascii="Arial" w:hAnsi="Arial"/>
                <w:b/>
                <w:sz w:val="20"/>
                <w:lang w:val="en-AU"/>
              </w:rPr>
              <w:lastRenderedPageBreak/>
              <w:t>Example 17:  Elective subject not available</w:t>
            </w:r>
          </w:p>
          <w:p w14:paraId="5F9B0B23" w14:textId="77777777" w:rsidR="00A443DD" w:rsidRPr="009050F6" w:rsidRDefault="00A443DD" w:rsidP="000A0C6C">
            <w:pPr>
              <w:pStyle w:val="ExampleText"/>
              <w:tabs>
                <w:tab w:val="left" w:pos="1134"/>
              </w:tabs>
              <w:spacing w:after="120"/>
              <w:ind w:left="317" w:right="318"/>
              <w:rPr>
                <w:rFonts w:ascii="Arial" w:hAnsi="Arial"/>
                <w:b/>
                <w:sz w:val="20"/>
                <w:lang w:val="en-AU"/>
              </w:rPr>
            </w:pPr>
            <w:r w:rsidRPr="009050F6">
              <w:rPr>
                <w:rFonts w:ascii="Arial" w:hAnsi="Arial"/>
                <w:sz w:val="20"/>
                <w:lang w:val="en-AU"/>
              </w:rPr>
              <w:t>Jeremy, who is in Year 9, wants to study Japanese at the private boarding school his father attended in the city.  The school he currently attends offers a standard range of subjects to Year 12, including French but not Japanese.  An AIC Scheme claim on these grounds should not be approved, because a desire to attend a school to enhance a student’s academic prospects is outside the scope of the scheme.</w:t>
            </w:r>
          </w:p>
        </w:tc>
      </w:tr>
    </w:tbl>
    <w:p w14:paraId="5CB2392C" w14:textId="77777777" w:rsidR="000A0C6C" w:rsidRDefault="000A0C6C" w:rsidP="0008448A">
      <w:pPr>
        <w:spacing w:before="0" w:after="0"/>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0778B39C" w14:textId="77777777" w:rsidTr="00B21D5B">
        <w:tc>
          <w:tcPr>
            <w:tcW w:w="8505" w:type="dxa"/>
            <w:shd w:val="clear" w:color="auto" w:fill="B6DDE8" w:themeFill="accent5" w:themeFillTint="66"/>
          </w:tcPr>
          <w:p w14:paraId="3C482985" w14:textId="77777777" w:rsidR="00A443DD" w:rsidRPr="009050F6" w:rsidRDefault="00A443DD" w:rsidP="000A0C6C">
            <w:pPr>
              <w:pStyle w:val="ExampleText"/>
              <w:tabs>
                <w:tab w:val="left" w:pos="1134"/>
              </w:tabs>
              <w:spacing w:after="120"/>
              <w:ind w:left="317" w:right="318"/>
              <w:rPr>
                <w:rFonts w:ascii="Arial" w:hAnsi="Arial"/>
                <w:b/>
                <w:sz w:val="20"/>
                <w:lang w:val="en-AU"/>
              </w:rPr>
            </w:pPr>
            <w:r w:rsidRPr="009050F6">
              <w:rPr>
                <w:rFonts w:ascii="Arial" w:hAnsi="Arial"/>
                <w:b/>
                <w:sz w:val="20"/>
                <w:lang w:val="en-AU"/>
              </w:rPr>
              <w:t>Example 18:  Elective subject not available face to face</w:t>
            </w:r>
          </w:p>
          <w:p w14:paraId="376DB9AB" w14:textId="77777777" w:rsidR="00A443DD" w:rsidRPr="009050F6" w:rsidRDefault="00A443DD" w:rsidP="00BA49AA">
            <w:pPr>
              <w:pStyle w:val="ExampleText"/>
              <w:tabs>
                <w:tab w:val="left" w:pos="1134"/>
              </w:tabs>
              <w:spacing w:after="120"/>
              <w:ind w:left="317" w:right="318"/>
              <w:rPr>
                <w:rFonts w:ascii="Arial" w:hAnsi="Arial"/>
                <w:b/>
                <w:sz w:val="20"/>
                <w:lang w:val="en-AU"/>
              </w:rPr>
            </w:pPr>
            <w:r w:rsidRPr="009050F6">
              <w:rPr>
                <w:rFonts w:ascii="Arial" w:hAnsi="Arial"/>
                <w:sz w:val="20"/>
                <w:lang w:val="en-AU"/>
              </w:rPr>
              <w:t>Carrie, 16, attends a girls’ boarding school in the city, where she is studying Spanish.  Her local school in the country does not teach Spanish on a face</w:t>
            </w:r>
            <w:r w:rsidRPr="009050F6">
              <w:rPr>
                <w:rFonts w:ascii="Arial" w:hAnsi="Arial"/>
                <w:sz w:val="20"/>
                <w:lang w:val="en-AU"/>
              </w:rPr>
              <w:noBreakHyphen/>
              <w:t>to</w:t>
            </w:r>
            <w:r w:rsidRPr="009050F6">
              <w:rPr>
                <w:rFonts w:ascii="Arial" w:hAnsi="Arial"/>
                <w:sz w:val="20"/>
                <w:lang w:val="en-AU"/>
              </w:rPr>
              <w:noBreakHyphen/>
              <w:t>face basis, but</w:t>
            </w:r>
            <w:r w:rsidR="00BA49AA" w:rsidRPr="009050F6">
              <w:rPr>
                <w:rFonts w:ascii="Arial" w:hAnsi="Arial"/>
                <w:sz w:val="20"/>
                <w:lang w:val="en-AU"/>
              </w:rPr>
              <w:t> </w:t>
            </w:r>
            <w:r w:rsidRPr="009050F6">
              <w:rPr>
                <w:rFonts w:ascii="Arial" w:hAnsi="Arial"/>
                <w:sz w:val="20"/>
                <w:lang w:val="en-AU"/>
              </w:rPr>
              <w:t>can allow Carrie to study the subject by distance education methods.  An AIC Scheme claim on this basis should not be approved, because it is not expected that all</w:t>
            </w:r>
            <w:r w:rsidR="00BA49AA" w:rsidRPr="009050F6">
              <w:rPr>
                <w:rFonts w:ascii="Arial" w:hAnsi="Arial"/>
                <w:sz w:val="20"/>
                <w:lang w:val="en-AU"/>
              </w:rPr>
              <w:t> </w:t>
            </w:r>
            <w:r w:rsidRPr="009050F6">
              <w:rPr>
                <w:rFonts w:ascii="Arial" w:hAnsi="Arial"/>
                <w:sz w:val="20"/>
                <w:lang w:val="en-AU"/>
              </w:rPr>
              <w:t>students at Carrie’s year level learn Spanish (i.e. Spanish is not a ‘core’ subject).</w:t>
            </w:r>
          </w:p>
        </w:tc>
      </w:tr>
    </w:tbl>
    <w:p w14:paraId="3C8F1D05" w14:textId="77777777" w:rsidR="000A0C6C" w:rsidRDefault="000A0C6C" w:rsidP="0008448A">
      <w:pPr>
        <w:spacing w:before="0" w:after="0"/>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4CF44869" w14:textId="77777777" w:rsidTr="0008448A">
        <w:trPr>
          <w:cantSplit/>
        </w:trPr>
        <w:tc>
          <w:tcPr>
            <w:tcW w:w="8505" w:type="dxa"/>
            <w:shd w:val="clear" w:color="auto" w:fill="B6DDE8" w:themeFill="accent5" w:themeFillTint="66"/>
          </w:tcPr>
          <w:p w14:paraId="59592F3E" w14:textId="77777777" w:rsidR="00A443DD" w:rsidRPr="009050F6" w:rsidRDefault="00A443DD" w:rsidP="000A0C6C">
            <w:pPr>
              <w:pStyle w:val="ExampleText"/>
              <w:tabs>
                <w:tab w:val="left" w:pos="1134"/>
              </w:tabs>
              <w:spacing w:after="120"/>
              <w:ind w:left="317" w:right="318"/>
              <w:rPr>
                <w:rFonts w:ascii="Arial" w:hAnsi="Arial"/>
                <w:b/>
                <w:sz w:val="20"/>
                <w:lang w:val="en-AU"/>
              </w:rPr>
            </w:pPr>
            <w:r w:rsidRPr="009050F6">
              <w:rPr>
                <w:rFonts w:ascii="Arial" w:hAnsi="Arial"/>
                <w:b/>
                <w:sz w:val="20"/>
                <w:lang w:val="en-AU"/>
              </w:rPr>
              <w:t>Example 19:  Specialist or selective school</w:t>
            </w:r>
          </w:p>
          <w:p w14:paraId="4D7642FA" w14:textId="77777777" w:rsidR="00A443DD" w:rsidRPr="009050F6" w:rsidRDefault="00A443DD" w:rsidP="000A0C6C">
            <w:pPr>
              <w:pStyle w:val="ExampleText"/>
              <w:tabs>
                <w:tab w:val="left" w:pos="1134"/>
              </w:tabs>
              <w:spacing w:after="120"/>
              <w:ind w:left="317" w:right="318"/>
              <w:rPr>
                <w:rFonts w:ascii="Arial" w:hAnsi="Arial"/>
                <w:sz w:val="20"/>
                <w:lang w:val="en-AU"/>
              </w:rPr>
            </w:pPr>
            <w:r w:rsidRPr="009050F6">
              <w:rPr>
                <w:rFonts w:ascii="Arial" w:hAnsi="Arial"/>
                <w:sz w:val="20"/>
                <w:lang w:val="en-AU"/>
              </w:rPr>
              <w:t>An education authority has reclassified a number of state high schools as ‘specialist’ schools.  Mary has gained a place in one such school for gifted and talented students but she lives too far away to attend on a daily basis.  Her father enquires about the AIC Scheme to help with her boarding costs.  A claim should not be approved unless there is no appropriate state school within the distances specified in Rules 1 and 2.</w:t>
            </w:r>
          </w:p>
        </w:tc>
      </w:tr>
    </w:tbl>
    <w:p w14:paraId="528ACAF2" w14:textId="77777777" w:rsidR="009050F6" w:rsidRDefault="009050F6" w:rsidP="009050F6">
      <w:pPr>
        <w:spacing w:before="0" w:after="0"/>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78960499" w14:textId="77777777" w:rsidTr="00B21D5B">
        <w:tc>
          <w:tcPr>
            <w:tcW w:w="8505" w:type="dxa"/>
            <w:shd w:val="clear" w:color="auto" w:fill="B6DDE8" w:themeFill="accent5" w:themeFillTint="66"/>
          </w:tcPr>
          <w:p w14:paraId="319887D9" w14:textId="77777777" w:rsidR="00A443DD" w:rsidRPr="009050F6" w:rsidRDefault="00A443DD" w:rsidP="00D8083C">
            <w:pPr>
              <w:pStyle w:val="ExampleText"/>
              <w:tabs>
                <w:tab w:val="left" w:pos="1134"/>
              </w:tabs>
              <w:spacing w:after="120"/>
              <w:ind w:left="317" w:right="34"/>
              <w:rPr>
                <w:rFonts w:ascii="Arial" w:hAnsi="Arial"/>
                <w:b/>
                <w:sz w:val="20"/>
                <w:lang w:val="en-AU"/>
              </w:rPr>
            </w:pPr>
            <w:r w:rsidRPr="009050F6">
              <w:rPr>
                <w:rFonts w:ascii="Arial" w:hAnsi="Arial"/>
                <w:b/>
                <w:sz w:val="20"/>
                <w:lang w:val="en-AU"/>
              </w:rPr>
              <w:t>Example 20:  Boarding for non</w:t>
            </w:r>
            <w:r w:rsidRPr="009050F6">
              <w:rPr>
                <w:rFonts w:ascii="Arial" w:hAnsi="Arial"/>
                <w:b/>
                <w:sz w:val="20"/>
                <w:lang w:val="en-AU"/>
              </w:rPr>
              <w:noBreakHyphen/>
              <w:t>educational reasons</w:t>
            </w:r>
          </w:p>
          <w:p w14:paraId="43A052D1" w14:textId="77777777" w:rsidR="00A443DD" w:rsidRPr="009050F6" w:rsidRDefault="00A443DD" w:rsidP="00BA49AA">
            <w:pPr>
              <w:pStyle w:val="ExampleText"/>
              <w:tabs>
                <w:tab w:val="left" w:pos="1134"/>
              </w:tabs>
              <w:spacing w:after="120"/>
              <w:ind w:left="317" w:right="318"/>
              <w:rPr>
                <w:rFonts w:ascii="Arial" w:hAnsi="Arial"/>
                <w:b/>
                <w:sz w:val="20"/>
                <w:lang w:val="en-AU"/>
              </w:rPr>
            </w:pPr>
            <w:r w:rsidRPr="009050F6">
              <w:rPr>
                <w:rFonts w:ascii="Arial" w:hAnsi="Arial"/>
                <w:sz w:val="20"/>
                <w:lang w:val="en-AU"/>
              </w:rPr>
              <w:t xml:space="preserve">Craig and Stuart’s mother died </w:t>
            </w:r>
            <w:r w:rsidR="00BA49AA" w:rsidRPr="009050F6">
              <w:rPr>
                <w:rFonts w:ascii="Arial" w:hAnsi="Arial"/>
                <w:sz w:val="20"/>
                <w:lang w:val="en-AU"/>
              </w:rPr>
              <w:t>two</w:t>
            </w:r>
            <w:r w:rsidRPr="009050F6">
              <w:rPr>
                <w:rFonts w:ascii="Arial" w:hAnsi="Arial"/>
                <w:sz w:val="20"/>
                <w:lang w:val="en-AU"/>
              </w:rPr>
              <w:t> years ago.  Their father has enrolled them at a boarding school in the city, as he finds it difficult to care for them on his own.  An AIC Scheme claim should not be approved, as the boys are not boarding to fulfil an educational or medical need</w:t>
            </w:r>
            <w:r w:rsidR="00BA49AA" w:rsidRPr="009050F6">
              <w:rPr>
                <w:rFonts w:ascii="Arial" w:hAnsi="Arial"/>
                <w:sz w:val="20"/>
                <w:lang w:val="en-AU"/>
              </w:rPr>
              <w:t>.</w:t>
            </w:r>
          </w:p>
        </w:tc>
      </w:tr>
    </w:tbl>
    <w:p w14:paraId="2E3B5845" w14:textId="77777777" w:rsidR="000A0C6C" w:rsidRDefault="000A0C6C" w:rsidP="0008448A">
      <w:pPr>
        <w:spacing w:before="0" w:after="0"/>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505"/>
      </w:tblGrid>
      <w:tr w:rsidR="00A443DD" w:rsidRPr="00B64341" w14:paraId="038A62C7" w14:textId="77777777" w:rsidTr="00B21D5B">
        <w:trPr>
          <w:cantSplit/>
        </w:trPr>
        <w:tc>
          <w:tcPr>
            <w:tcW w:w="8505" w:type="dxa"/>
            <w:shd w:val="clear" w:color="auto" w:fill="B6DDE8" w:themeFill="accent5" w:themeFillTint="66"/>
          </w:tcPr>
          <w:p w14:paraId="35B61E1E" w14:textId="77777777" w:rsidR="00A443DD" w:rsidRPr="009050F6" w:rsidRDefault="00A443DD" w:rsidP="000A0C6C">
            <w:pPr>
              <w:pStyle w:val="ExampleText"/>
              <w:tabs>
                <w:tab w:val="left" w:pos="1134"/>
              </w:tabs>
              <w:spacing w:after="120"/>
              <w:ind w:left="317" w:right="318"/>
              <w:rPr>
                <w:rFonts w:ascii="Arial" w:hAnsi="Arial"/>
                <w:b/>
                <w:sz w:val="20"/>
                <w:lang w:val="en-AU"/>
              </w:rPr>
            </w:pPr>
            <w:r w:rsidRPr="009050F6">
              <w:rPr>
                <w:rFonts w:ascii="Arial" w:hAnsi="Arial"/>
                <w:b/>
                <w:sz w:val="20"/>
                <w:lang w:val="en-AU"/>
              </w:rPr>
              <w:t>Example 21:  Education authority refuses recommendation</w:t>
            </w:r>
          </w:p>
          <w:p w14:paraId="26AE3094" w14:textId="77777777" w:rsidR="00A443DD" w:rsidRPr="009050F6" w:rsidRDefault="00A443DD" w:rsidP="009050F6">
            <w:pPr>
              <w:pStyle w:val="ExampleText"/>
              <w:tabs>
                <w:tab w:val="left" w:pos="1134"/>
                <w:tab w:val="left" w:pos="8255"/>
              </w:tabs>
              <w:spacing w:after="120"/>
              <w:ind w:left="317" w:right="34"/>
              <w:rPr>
                <w:rFonts w:ascii="Arial" w:hAnsi="Arial"/>
                <w:b/>
                <w:sz w:val="20"/>
                <w:lang w:val="en-AU"/>
              </w:rPr>
            </w:pPr>
            <w:r w:rsidRPr="009050F6">
              <w:rPr>
                <w:rFonts w:ascii="Arial" w:hAnsi="Arial"/>
                <w:sz w:val="20"/>
                <w:lang w:val="en-AU"/>
              </w:rPr>
              <w:t>Phoebe’s elder sister Phillipa received AIC allowances in Years 11 and 12 because the local school catered to Year 10 only.  The school now provides up to Year 12, but there are only two students in Year 11 and all subjects except English are delivered by distance education methods.  Phoebe’s parents believe she would be disadvantaged at the local school, and want her to board.  A teacher supports the family’s case, but the education authority makes no recommendation.  An AIC Scheme claim cannot be approved</w:t>
            </w:r>
            <w:r w:rsidR="00EB591E">
              <w:rPr>
                <w:rFonts w:ascii="Arial" w:hAnsi="Arial"/>
                <w:sz w:val="20"/>
                <w:lang w:val="en-AU"/>
              </w:rPr>
              <w:t xml:space="preserve"> as the education authority has not provided a supporting statement</w:t>
            </w:r>
            <w:r w:rsidRPr="009050F6">
              <w:rPr>
                <w:rFonts w:ascii="Arial" w:hAnsi="Arial"/>
                <w:sz w:val="20"/>
                <w:lang w:val="en-AU"/>
              </w:rPr>
              <w:t>.</w:t>
            </w:r>
          </w:p>
        </w:tc>
      </w:tr>
    </w:tbl>
    <w:p w14:paraId="6EFC2AEE" w14:textId="77777777" w:rsidR="0008448A" w:rsidRPr="00B64341" w:rsidRDefault="0008448A" w:rsidP="0008448A">
      <w:pPr>
        <w:pStyle w:val="BulletTab2Last"/>
        <w:numPr>
          <w:ilvl w:val="0"/>
          <w:numId w:val="0"/>
        </w:numPr>
        <w:spacing w:after="120"/>
        <w:rPr>
          <w:rFonts w:cs="Arial"/>
          <w:lang w:val="en-AU"/>
        </w:rPr>
      </w:pPr>
      <w:bookmarkStart w:id="800" w:name="_4.4_Students_deemed"/>
      <w:bookmarkStart w:id="801" w:name="_4.4_Students_deemed_to_be_isolated"/>
      <w:bookmarkStart w:id="802" w:name="_Toc161552247"/>
      <w:bookmarkStart w:id="803" w:name="_Toc234129381"/>
      <w:bookmarkStart w:id="804" w:name="_Toc264368436"/>
      <w:bookmarkEnd w:id="800"/>
      <w:bookmarkEnd w:id="801"/>
    </w:p>
    <w:p w14:paraId="5B07E6F8" w14:textId="77777777" w:rsidR="006041FB" w:rsidRDefault="006041FB">
      <w:pPr>
        <w:spacing w:before="0" w:after="0"/>
        <w:rPr>
          <w:rFonts w:ascii="Georgia" w:hAnsi="Georgia"/>
          <w:color w:val="31849B" w:themeColor="accent5" w:themeShade="BF"/>
          <w:sz w:val="32"/>
        </w:rPr>
      </w:pPr>
      <w:r>
        <w:br w:type="page"/>
      </w:r>
    </w:p>
    <w:p w14:paraId="59349155" w14:textId="77777777" w:rsidR="007031C8" w:rsidRPr="005E1ABB" w:rsidRDefault="004343D9" w:rsidP="002310DB">
      <w:pPr>
        <w:pStyle w:val="Heading2"/>
        <w:spacing w:before="120" w:after="120"/>
      </w:pPr>
      <w:bookmarkStart w:id="805" w:name="_4.4_Students_deemed_1"/>
      <w:bookmarkStart w:id="806" w:name="_Toc418251874"/>
      <w:bookmarkStart w:id="807" w:name="_Toc469647172"/>
      <w:bookmarkEnd w:id="805"/>
      <w:r w:rsidRPr="005E1ABB">
        <w:lastRenderedPageBreak/>
        <w:t>4.4</w:t>
      </w:r>
      <w:r w:rsidRPr="005E1ABB">
        <w:tab/>
        <w:t>Students deemed to be isolated</w:t>
      </w:r>
      <w:bookmarkEnd w:id="802"/>
      <w:bookmarkEnd w:id="803"/>
      <w:bookmarkEnd w:id="804"/>
      <w:bookmarkEnd w:id="806"/>
      <w:bookmarkEnd w:id="807"/>
    </w:p>
    <w:p w14:paraId="50B85088" w14:textId="77777777" w:rsidR="007031C8" w:rsidRPr="00B64341" w:rsidRDefault="004343D9" w:rsidP="00BD2CD2">
      <w:pPr>
        <w:rPr>
          <w:lang w:val="en-AU"/>
        </w:rPr>
      </w:pPr>
      <w:r w:rsidRPr="00B64341">
        <w:rPr>
          <w:lang w:val="en-AU"/>
        </w:rPr>
        <w:t xml:space="preserve">In certain circumstances, a </w:t>
      </w:r>
      <w:hyperlink w:anchor="Student" w:tooltip="student" w:history="1">
        <w:r w:rsidRPr="00B64341">
          <w:rPr>
            <w:rStyle w:val="Hyperlink"/>
            <w:rFonts w:cs="Arial"/>
            <w:lang w:val="en-AU"/>
          </w:rPr>
          <w:t>student</w:t>
        </w:r>
      </w:hyperlink>
      <w:r w:rsidRPr="00B64341">
        <w:rPr>
          <w:lang w:val="en-AU"/>
        </w:rPr>
        <w:t xml:space="preserve"> can be regarded as not having reasonable daily access to an </w:t>
      </w:r>
      <w:hyperlink w:anchor="AppropriateStateSchool" w:tooltip="appropriate state school" w:history="1">
        <w:r w:rsidRPr="00B64341">
          <w:rPr>
            <w:rStyle w:val="Hyperlink"/>
            <w:rFonts w:cs="Arial"/>
            <w:lang w:val="en-AU"/>
          </w:rPr>
          <w:t>appropriate state school</w:t>
        </w:r>
      </w:hyperlink>
      <w:r w:rsidRPr="00B64341">
        <w:rPr>
          <w:lang w:val="en-AU"/>
        </w:rPr>
        <w:t xml:space="preserve"> without meeting a geographical isolation rule (see </w:t>
      </w:r>
      <w:hyperlink w:anchor="_4.2_Geographical_isolation" w:tooltip="Geographical isolation rules" w:history="1">
        <w:r w:rsidRPr="00B64341">
          <w:rPr>
            <w:rStyle w:val="Hyperlink"/>
            <w:rFonts w:cs="Arial"/>
            <w:lang w:val="en-AU"/>
          </w:rPr>
          <w:t>4.2</w:t>
        </w:r>
      </w:hyperlink>
      <w:r w:rsidRPr="00B64341">
        <w:rPr>
          <w:lang w:val="en-AU"/>
        </w:rPr>
        <w:t>)</w:t>
      </w:r>
      <w:r w:rsidR="0093742F" w:rsidRPr="00B64341">
        <w:rPr>
          <w:lang w:val="en-AU"/>
        </w:rPr>
        <w:t xml:space="preserve">.  </w:t>
      </w:r>
      <w:r w:rsidRPr="00B64341">
        <w:rPr>
          <w:lang w:val="en-AU"/>
        </w:rPr>
        <w:t>This section outlines the circumstances in which a student may be deemed to be isolated.</w:t>
      </w:r>
    </w:p>
    <w:p w14:paraId="49F64567" w14:textId="77777777" w:rsidR="007031C8" w:rsidRPr="00B64341" w:rsidRDefault="004238B4" w:rsidP="00E248E8">
      <w:pPr>
        <w:pStyle w:val="Links"/>
      </w:pPr>
      <w:hyperlink w:anchor="_4.4.1_Student_lives" w:tooltip="Student lives in a special institution" w:history="1">
        <w:r w:rsidR="004343D9" w:rsidRPr="00B64341">
          <w:rPr>
            <w:rStyle w:val="Hyperlink"/>
          </w:rPr>
          <w:t>4.4.1</w:t>
        </w:r>
      </w:hyperlink>
      <w:r w:rsidR="004343D9" w:rsidRPr="00B64341">
        <w:tab/>
        <w:t xml:space="preserve">Student lives in a </w:t>
      </w:r>
      <w:hyperlink w:anchor="SpecialInstitution" w:tooltip="special institution" w:history="1">
        <w:r w:rsidR="004343D9" w:rsidRPr="00B64341">
          <w:rPr>
            <w:rStyle w:val="Hyperlink"/>
          </w:rPr>
          <w:t>special institution</w:t>
        </w:r>
      </w:hyperlink>
    </w:p>
    <w:p w14:paraId="07D14BA6" w14:textId="77777777" w:rsidR="007031C8" w:rsidRPr="00B64341" w:rsidRDefault="004238B4" w:rsidP="00E248E8">
      <w:pPr>
        <w:pStyle w:val="Links"/>
      </w:pPr>
      <w:hyperlink w:anchor="_4.4.2_Parental_occupation" w:tooltip="Parental work requires frequent moves" w:history="1">
        <w:r w:rsidR="004343D9" w:rsidRPr="00B64341">
          <w:rPr>
            <w:rStyle w:val="Hyperlink"/>
          </w:rPr>
          <w:t>4.4.2</w:t>
        </w:r>
      </w:hyperlink>
      <w:r w:rsidR="004343D9" w:rsidRPr="00B64341">
        <w:tab/>
        <w:t xml:space="preserve">Parental </w:t>
      </w:r>
      <w:r w:rsidR="00F54FFD" w:rsidRPr="00B64341">
        <w:t>work requires</w:t>
      </w:r>
      <w:r w:rsidR="004343D9" w:rsidRPr="00B64341">
        <w:t xml:space="preserve"> frequent moves</w:t>
      </w:r>
    </w:p>
    <w:p w14:paraId="034FE0DF" w14:textId="77777777" w:rsidR="007031C8" w:rsidRPr="00B64341" w:rsidRDefault="004238B4" w:rsidP="00E248E8">
      <w:pPr>
        <w:pStyle w:val="Links"/>
      </w:pPr>
      <w:hyperlink w:anchor="_4.4.3_Student_and" w:tooltip="Student and sibling live in a second family home" w:history="1">
        <w:r w:rsidR="004343D9" w:rsidRPr="00B64341">
          <w:rPr>
            <w:rStyle w:val="Hyperlink"/>
          </w:rPr>
          <w:t>4.4.3</w:t>
        </w:r>
      </w:hyperlink>
      <w:r w:rsidR="004343D9" w:rsidRPr="00B64341">
        <w:tab/>
        <w:t xml:space="preserve">Student and sibling live in a </w:t>
      </w:r>
      <w:hyperlink w:anchor="SecondFamilyHome" w:tooltip="Second family home" w:history="1">
        <w:r w:rsidR="004343D9" w:rsidRPr="00B64341">
          <w:rPr>
            <w:rStyle w:val="Hyperlink"/>
          </w:rPr>
          <w:t>second family home</w:t>
        </w:r>
      </w:hyperlink>
    </w:p>
    <w:p w14:paraId="2A727C04" w14:textId="77777777" w:rsidR="007031C8" w:rsidRPr="00B64341" w:rsidRDefault="004238B4" w:rsidP="00E248E8">
      <w:pPr>
        <w:pStyle w:val="Links"/>
      </w:pPr>
      <w:hyperlink w:anchor="_4.4.4_Student’s_sole" w:tooltip="Occupation of sole parent requires frequent overnight absences " w:history="1">
        <w:r w:rsidR="004343D9" w:rsidRPr="00B64341">
          <w:rPr>
            <w:rStyle w:val="Hyperlink"/>
          </w:rPr>
          <w:t>4.4</w:t>
        </w:r>
        <w:bookmarkStart w:id="808" w:name="_Hlt205703977"/>
        <w:r w:rsidR="004343D9" w:rsidRPr="00B64341">
          <w:rPr>
            <w:rStyle w:val="Hyperlink"/>
          </w:rPr>
          <w:t>.</w:t>
        </w:r>
        <w:bookmarkEnd w:id="808"/>
        <w:r w:rsidR="004343D9" w:rsidRPr="00B64341">
          <w:rPr>
            <w:rStyle w:val="Hyperlink"/>
          </w:rPr>
          <w:t>4</w:t>
        </w:r>
      </w:hyperlink>
      <w:r w:rsidR="004343D9" w:rsidRPr="00B64341">
        <w:tab/>
      </w:r>
      <w:r w:rsidR="00654DFB" w:rsidRPr="00B64341">
        <w:t xml:space="preserve">Occupation of </w:t>
      </w:r>
      <w:r w:rsidR="004343D9" w:rsidRPr="00B64341">
        <w:t>sole parent requires frequent overnight absences</w:t>
      </w:r>
    </w:p>
    <w:p w14:paraId="050C775B" w14:textId="77777777" w:rsidR="007031C8" w:rsidRPr="00B64341" w:rsidRDefault="004238B4" w:rsidP="00E248E8">
      <w:pPr>
        <w:pStyle w:val="Links"/>
      </w:pPr>
      <w:hyperlink w:anchor="_4.4.5_Continuation_and" w:tooltip="Continuation and concessions   " w:history="1">
        <w:r w:rsidR="004343D9" w:rsidRPr="00B64341">
          <w:rPr>
            <w:rStyle w:val="Hyperlink"/>
          </w:rPr>
          <w:t>4.4.</w:t>
        </w:r>
        <w:bookmarkStart w:id="809" w:name="_Hlt205703986"/>
        <w:r w:rsidR="004343D9" w:rsidRPr="00B64341">
          <w:rPr>
            <w:rStyle w:val="Hyperlink"/>
          </w:rPr>
          <w:t>5</w:t>
        </w:r>
        <w:bookmarkEnd w:id="809"/>
      </w:hyperlink>
      <w:r w:rsidR="00A443DD" w:rsidRPr="00B64341">
        <w:tab/>
        <w:t>Continuation and concessions</w:t>
      </w:r>
    </w:p>
    <w:p w14:paraId="4A4B96A1" w14:textId="77777777" w:rsidR="007031C8" w:rsidRPr="00B64341" w:rsidRDefault="007031C8" w:rsidP="002310DB">
      <w:pPr>
        <w:pStyle w:val="BulletTab2Last"/>
        <w:numPr>
          <w:ilvl w:val="0"/>
          <w:numId w:val="0"/>
        </w:numPr>
        <w:spacing w:after="120"/>
        <w:rPr>
          <w:rFonts w:cs="Arial"/>
          <w:lang w:val="en-AU"/>
        </w:rPr>
      </w:pPr>
    </w:p>
    <w:p w14:paraId="50DE7DA6" w14:textId="77777777" w:rsidR="007031C8" w:rsidRPr="00B64341" w:rsidRDefault="004343D9" w:rsidP="002310DB">
      <w:pPr>
        <w:pStyle w:val="Heading3"/>
        <w:spacing w:before="120" w:after="120"/>
        <w:rPr>
          <w:lang w:val="en-AU"/>
        </w:rPr>
      </w:pPr>
      <w:bookmarkStart w:id="810" w:name="_4.4.1_Student_lives"/>
      <w:bookmarkStart w:id="811" w:name="_4.4.1_Student_lives_in_a_special_in"/>
      <w:bookmarkStart w:id="812" w:name="_Toc161552248"/>
      <w:bookmarkStart w:id="813" w:name="_Toc234129382"/>
      <w:bookmarkStart w:id="814" w:name="_Toc264368437"/>
      <w:bookmarkStart w:id="815" w:name="_Toc418251875"/>
      <w:bookmarkEnd w:id="810"/>
      <w:bookmarkEnd w:id="811"/>
      <w:r w:rsidRPr="00B64341">
        <w:rPr>
          <w:lang w:val="en-AU"/>
        </w:rPr>
        <w:t>4.4.1</w:t>
      </w:r>
      <w:r w:rsidRPr="00B64341">
        <w:rPr>
          <w:lang w:val="en-AU"/>
        </w:rPr>
        <w:tab/>
        <w:t>Student lives in a special institution</w:t>
      </w:r>
      <w:bookmarkEnd w:id="812"/>
      <w:bookmarkEnd w:id="813"/>
      <w:bookmarkEnd w:id="814"/>
      <w:bookmarkEnd w:id="815"/>
    </w:p>
    <w:p w14:paraId="02871702" w14:textId="77777777"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stude</w:t>
        </w:r>
        <w:bookmarkStart w:id="816" w:name="_Hlt205703996"/>
        <w:r w:rsidRPr="00B64341">
          <w:rPr>
            <w:rStyle w:val="Hyperlink"/>
            <w:rFonts w:cs="Arial"/>
            <w:lang w:val="en-AU"/>
          </w:rPr>
          <w:t>n</w:t>
        </w:r>
        <w:bookmarkEnd w:id="816"/>
        <w:r w:rsidRPr="00B64341">
          <w:rPr>
            <w:rStyle w:val="Hyperlink"/>
            <w:rFonts w:cs="Arial"/>
            <w:lang w:val="en-AU"/>
          </w:rPr>
          <w:t>t</w:t>
        </w:r>
      </w:hyperlink>
      <w:r w:rsidRPr="00B64341">
        <w:rPr>
          <w:lang w:val="en-AU"/>
        </w:rPr>
        <w:t xml:space="preserve"> may be deemed to be isolated if, because of the nature and extent of a </w:t>
      </w:r>
      <w:hyperlink w:anchor="DisabilityOrOtherCondition" w:tooltip="disability or other health-related condition" w:history="1">
        <w:r w:rsidRPr="00B64341">
          <w:rPr>
            <w:rStyle w:val="Hyperlink"/>
            <w:rFonts w:cs="Arial"/>
            <w:lang w:val="en-AU"/>
          </w:rPr>
          <w:t>disability or othe</w:t>
        </w:r>
        <w:bookmarkStart w:id="817" w:name="_Hlt205704015"/>
        <w:r w:rsidRPr="00B64341">
          <w:rPr>
            <w:rStyle w:val="Hyperlink"/>
            <w:rFonts w:cs="Arial"/>
            <w:lang w:val="en-AU"/>
          </w:rPr>
          <w:t>r</w:t>
        </w:r>
        <w:bookmarkEnd w:id="817"/>
        <w:r w:rsidRPr="00B64341">
          <w:rPr>
            <w:rStyle w:val="Hyperlink"/>
            <w:rFonts w:cs="Arial"/>
            <w:lang w:val="en-AU"/>
          </w:rPr>
          <w:t xml:space="preserve"> health-related condition</w:t>
        </w:r>
      </w:hyperlink>
      <w:r w:rsidRPr="00B64341">
        <w:rPr>
          <w:lang w:val="en-AU"/>
        </w:rPr>
        <w:t xml:space="preserve">, it is necessary or preferable for him or her to live at a </w:t>
      </w:r>
      <w:hyperlink w:anchor="SpecialInstitution" w:tooltip="special institution" w:history="1">
        <w:r w:rsidR="007031C8" w:rsidRPr="00B64341">
          <w:rPr>
            <w:rStyle w:val="Hyperlink"/>
            <w:rFonts w:cs="Arial"/>
            <w:lang w:val="en-AU"/>
          </w:rPr>
          <w:t>special institution</w:t>
        </w:r>
      </w:hyperlink>
      <w:r w:rsidRPr="00B64341">
        <w:rPr>
          <w:lang w:val="en-AU"/>
        </w:rPr>
        <w:t>.</w:t>
      </w:r>
    </w:p>
    <w:p w14:paraId="138A6911" w14:textId="77777777" w:rsidR="007031C8" w:rsidRPr="00B64341" w:rsidRDefault="004343D9" w:rsidP="00BD2CD2">
      <w:pPr>
        <w:rPr>
          <w:lang w:val="en-AU"/>
        </w:rPr>
      </w:pPr>
      <w:r w:rsidRPr="00B64341">
        <w:rPr>
          <w:lang w:val="en-AU"/>
        </w:rPr>
        <w:t xml:space="preserve">A </w:t>
      </w:r>
      <w:hyperlink w:anchor="Claim" w:tooltip="claim" w:history="1">
        <w:r w:rsidRPr="00B64341">
          <w:rPr>
            <w:rStyle w:val="Hyperlink"/>
            <w:rFonts w:cs="Arial"/>
            <w:lang w:val="en-AU"/>
          </w:rPr>
          <w:t>cl</w:t>
        </w:r>
        <w:bookmarkStart w:id="818" w:name="_Hlt205704035"/>
        <w:r w:rsidRPr="00B64341">
          <w:rPr>
            <w:rStyle w:val="Hyperlink"/>
            <w:rFonts w:cs="Arial"/>
            <w:lang w:val="en-AU"/>
          </w:rPr>
          <w:t>a</w:t>
        </w:r>
        <w:bookmarkEnd w:id="818"/>
        <w:r w:rsidRPr="00B64341">
          <w:rPr>
            <w:rStyle w:val="Hyperlink"/>
            <w:rFonts w:cs="Arial"/>
            <w:lang w:val="en-AU"/>
          </w:rPr>
          <w:t>im</w:t>
        </w:r>
      </w:hyperlink>
      <w:r w:rsidRPr="00B64341">
        <w:rPr>
          <w:lang w:val="en-AU"/>
        </w:rPr>
        <w:t xml:space="preserve"> for a student who lives in a special institution does not need to be supported by evidence</w:t>
      </w:r>
      <w:r w:rsidR="0093742F" w:rsidRPr="00B64341">
        <w:rPr>
          <w:lang w:val="en-AU"/>
        </w:rPr>
        <w:t xml:space="preserve">.  </w:t>
      </w:r>
      <w:r w:rsidRPr="00B64341">
        <w:rPr>
          <w:lang w:val="en-AU"/>
        </w:rPr>
        <w:t>The fact that the student lives in the institution will normally establish their need to reside at the special institution.</w:t>
      </w:r>
    </w:p>
    <w:p w14:paraId="3FED73A4" w14:textId="77777777" w:rsidR="007031C8" w:rsidRPr="00B64341" w:rsidRDefault="004343D9" w:rsidP="00BD2CD2">
      <w:pPr>
        <w:rPr>
          <w:lang w:val="en-AU"/>
        </w:rPr>
      </w:pPr>
      <w:r w:rsidRPr="00B64341">
        <w:rPr>
          <w:lang w:val="en-AU"/>
        </w:rPr>
        <w:t xml:space="preserve">For assessment purposes in cases of 4.4.1, ‘to live’ is considered to be a period of at least </w:t>
      </w:r>
      <w:r w:rsidR="00A443DD" w:rsidRPr="00B64341">
        <w:rPr>
          <w:lang w:val="en-AU"/>
        </w:rPr>
        <w:t>20</w:t>
      </w:r>
      <w:r w:rsidR="00EA4F66" w:rsidRPr="00B64341">
        <w:rPr>
          <w:lang w:val="en-AU"/>
        </w:rPr>
        <w:t> </w:t>
      </w:r>
      <w:r w:rsidRPr="00B64341">
        <w:rPr>
          <w:lang w:val="en-AU"/>
        </w:rPr>
        <w:t>continuous school days.</w:t>
      </w:r>
    </w:p>
    <w:p w14:paraId="137A297B" w14:textId="77777777" w:rsidR="007031C8" w:rsidRPr="00B64341" w:rsidRDefault="004343D9" w:rsidP="00BD2CD2">
      <w:pPr>
        <w:rPr>
          <w:lang w:val="en-AU"/>
        </w:rPr>
      </w:pPr>
      <w:r w:rsidRPr="00B64341">
        <w:rPr>
          <w:i/>
          <w:lang w:val="en-AU"/>
        </w:rPr>
        <w:t>Note</w:t>
      </w:r>
      <w:r w:rsidR="006F5F30" w:rsidRPr="00B64341">
        <w:rPr>
          <w:lang w:val="en-AU"/>
        </w:rPr>
        <w:t xml:space="preserve">:  </w:t>
      </w:r>
      <w:r w:rsidRPr="00B64341">
        <w:rPr>
          <w:lang w:val="en-AU"/>
        </w:rPr>
        <w:t xml:space="preserve">The student must still undertake an approved course (see </w:t>
      </w:r>
      <w:hyperlink w:anchor="_3.4.3_Approved_course" w:tooltip="Approved course" w:history="1">
        <w:r w:rsidRPr="00B64341">
          <w:rPr>
            <w:rStyle w:val="Hyperlink"/>
            <w:rFonts w:cs="Arial"/>
            <w:lang w:val="en-AU"/>
          </w:rPr>
          <w:t>3</w:t>
        </w:r>
        <w:bookmarkStart w:id="819" w:name="_Hlt205704044"/>
        <w:r w:rsidRPr="00B64341">
          <w:rPr>
            <w:rStyle w:val="Hyperlink"/>
            <w:rFonts w:cs="Arial"/>
            <w:lang w:val="en-AU"/>
          </w:rPr>
          <w:t>.</w:t>
        </w:r>
        <w:bookmarkEnd w:id="819"/>
        <w:r w:rsidRPr="00B64341">
          <w:rPr>
            <w:rStyle w:val="Hyperlink"/>
            <w:rFonts w:cs="Arial"/>
            <w:lang w:val="en-AU"/>
          </w:rPr>
          <w:t>4.3</w:t>
        </w:r>
      </w:hyperlink>
      <w:r w:rsidRPr="00B64341">
        <w:rPr>
          <w:lang w:val="en-AU"/>
        </w:rPr>
        <w:t xml:space="preserve">) at an approved institution (see </w:t>
      </w:r>
      <w:hyperlink w:anchor="_3.4.2_Approved_institution_1" w:tooltip="Approved institution" w:history="1">
        <w:r w:rsidRPr="00B64341">
          <w:rPr>
            <w:rStyle w:val="Hyperlink"/>
            <w:rFonts w:cs="Arial"/>
            <w:lang w:val="en-AU"/>
          </w:rPr>
          <w:t>3.4</w:t>
        </w:r>
        <w:bookmarkStart w:id="820" w:name="_Hlt205704056"/>
        <w:r w:rsidRPr="00B64341">
          <w:rPr>
            <w:rStyle w:val="Hyperlink"/>
            <w:rFonts w:cs="Arial"/>
            <w:lang w:val="en-AU"/>
          </w:rPr>
          <w:t>.</w:t>
        </w:r>
        <w:bookmarkEnd w:id="820"/>
        <w:r w:rsidRPr="00B64341">
          <w:rPr>
            <w:rStyle w:val="Hyperlink"/>
            <w:rFonts w:cs="Arial"/>
            <w:lang w:val="en-AU"/>
          </w:rPr>
          <w:t>2</w:t>
        </w:r>
      </w:hyperlink>
      <w:r w:rsidRPr="00B64341">
        <w:rPr>
          <w:lang w:val="en-AU"/>
        </w:rPr>
        <w:t>)</w:t>
      </w:r>
      <w:r w:rsidR="0093742F" w:rsidRPr="00B64341">
        <w:rPr>
          <w:lang w:val="en-AU"/>
        </w:rPr>
        <w:t xml:space="preserve">.  </w:t>
      </w:r>
      <w:r w:rsidRPr="00B64341">
        <w:rPr>
          <w:lang w:val="en-AU"/>
        </w:rPr>
        <w:t>The special institution does not necessarily have to be a school (or approved institution)</w:t>
      </w:r>
      <w:r w:rsidR="0093742F" w:rsidRPr="00B64341">
        <w:rPr>
          <w:lang w:val="en-AU"/>
        </w:rPr>
        <w:t xml:space="preserve">.  </w:t>
      </w:r>
      <w:r w:rsidRPr="00B64341">
        <w:rPr>
          <w:lang w:val="en-AU"/>
        </w:rPr>
        <w:t xml:space="preserve">That is, the student may live at a special institution and attend school at another institution, such as a </w:t>
      </w:r>
      <w:hyperlink w:anchor="SpecialSchool" w:tooltip="special school" w:history="1">
        <w:r w:rsidR="007031C8" w:rsidRPr="00B64341">
          <w:rPr>
            <w:rStyle w:val="Hyperlink"/>
            <w:rFonts w:cs="Arial"/>
            <w:lang w:val="en-AU"/>
          </w:rPr>
          <w:t>special school</w:t>
        </w:r>
      </w:hyperlink>
      <w:r w:rsidRPr="00B64341">
        <w:rPr>
          <w:lang w:val="en-AU"/>
        </w:rPr>
        <w:t>.</w:t>
      </w:r>
    </w:p>
    <w:p w14:paraId="5096116C" w14:textId="77777777" w:rsidR="007031C8" w:rsidRPr="00B64341" w:rsidRDefault="007031C8" w:rsidP="00BD2CD2">
      <w:pPr>
        <w:rPr>
          <w:lang w:val="en-AU"/>
        </w:rPr>
      </w:pPr>
    </w:p>
    <w:p w14:paraId="28274FDA" w14:textId="77777777" w:rsidR="007031C8" w:rsidRPr="00B64341" w:rsidRDefault="004343D9" w:rsidP="002310DB">
      <w:pPr>
        <w:pStyle w:val="Heading3"/>
        <w:spacing w:before="120" w:after="120"/>
        <w:rPr>
          <w:lang w:val="en-AU"/>
        </w:rPr>
      </w:pPr>
      <w:bookmarkStart w:id="821" w:name="_4.4.2_Parental_occupation"/>
      <w:bookmarkStart w:id="822" w:name="_4.4.2_Parental_occupation_involves_"/>
      <w:bookmarkStart w:id="823" w:name="_Toc161552249"/>
      <w:bookmarkStart w:id="824" w:name="_Toc234129383"/>
      <w:bookmarkStart w:id="825" w:name="_Toc264368438"/>
      <w:bookmarkStart w:id="826" w:name="_Toc418251876"/>
      <w:bookmarkEnd w:id="821"/>
      <w:bookmarkEnd w:id="822"/>
      <w:r w:rsidRPr="00B64341">
        <w:rPr>
          <w:lang w:val="en-AU"/>
        </w:rPr>
        <w:t>4.4.2</w:t>
      </w:r>
      <w:r w:rsidRPr="00B64341">
        <w:rPr>
          <w:lang w:val="en-AU"/>
        </w:rPr>
        <w:tab/>
        <w:t xml:space="preserve">Parental </w:t>
      </w:r>
      <w:r w:rsidR="002420C6" w:rsidRPr="00B64341">
        <w:rPr>
          <w:lang w:val="en-AU"/>
        </w:rPr>
        <w:t xml:space="preserve">work requires </w:t>
      </w:r>
      <w:r w:rsidRPr="00B64341">
        <w:rPr>
          <w:lang w:val="en-AU"/>
        </w:rPr>
        <w:t>frequent moves</w:t>
      </w:r>
      <w:bookmarkEnd w:id="823"/>
      <w:bookmarkEnd w:id="824"/>
      <w:bookmarkEnd w:id="825"/>
      <w:bookmarkEnd w:id="826"/>
    </w:p>
    <w:p w14:paraId="072F1C17" w14:textId="77777777"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w:t>
        </w:r>
        <w:bookmarkStart w:id="827" w:name="_Hlt205704072"/>
        <w:r w:rsidRPr="00B64341">
          <w:rPr>
            <w:rStyle w:val="Hyperlink"/>
            <w:rFonts w:cs="Arial"/>
            <w:lang w:val="en-AU"/>
          </w:rPr>
          <w:t>t</w:t>
        </w:r>
        <w:bookmarkEnd w:id="827"/>
        <w:r w:rsidRPr="00B64341">
          <w:rPr>
            <w:rStyle w:val="Hyperlink"/>
            <w:rFonts w:cs="Arial"/>
            <w:lang w:val="en-AU"/>
          </w:rPr>
          <w:t>udent</w:t>
        </w:r>
      </w:hyperlink>
      <w:r w:rsidRPr="00B64341">
        <w:rPr>
          <w:lang w:val="en-AU"/>
        </w:rPr>
        <w:t xml:space="preserve"> may be deemed to be isolated if all the following conditions are met:</w:t>
      </w:r>
    </w:p>
    <w:p w14:paraId="3555532E" w14:textId="77777777" w:rsidR="00BD5F01"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 xml:space="preserve">either </w:t>
      </w:r>
      <w:hyperlink w:anchor="Parent" w:tooltip="parent" w:history="1">
        <w:r w:rsidRPr="00B64341">
          <w:rPr>
            <w:rStyle w:val="Hyperlink"/>
            <w:rFonts w:cs="Arial"/>
            <w:lang w:val="en-AU"/>
          </w:rPr>
          <w:t>par</w:t>
        </w:r>
        <w:bookmarkStart w:id="828" w:name="_Hlt205704079"/>
        <w:r w:rsidRPr="00B64341">
          <w:rPr>
            <w:rStyle w:val="Hyperlink"/>
            <w:rFonts w:cs="Arial"/>
            <w:lang w:val="en-AU"/>
          </w:rPr>
          <w:t>e</w:t>
        </w:r>
        <w:bookmarkEnd w:id="828"/>
        <w:r w:rsidRPr="00B64341">
          <w:rPr>
            <w:rStyle w:val="Hyperlink"/>
            <w:rFonts w:cs="Arial"/>
            <w:lang w:val="en-AU"/>
          </w:rPr>
          <w:t>nt</w:t>
        </w:r>
      </w:hyperlink>
      <w:r w:rsidR="00F3039D" w:rsidRPr="00B64341">
        <w:rPr>
          <w:rFonts w:cs="Arial"/>
          <w:lang w:val="en-AU"/>
        </w:rPr>
        <w:t>’</w:t>
      </w:r>
      <w:r w:rsidR="00C4554E" w:rsidRPr="00B64341">
        <w:rPr>
          <w:rFonts w:cs="Arial"/>
          <w:lang w:val="en-AU"/>
        </w:rPr>
        <w:t xml:space="preserve">s work requires </w:t>
      </w:r>
      <w:r w:rsidRPr="00B64341">
        <w:rPr>
          <w:rFonts w:cs="Arial"/>
          <w:lang w:val="en-AU"/>
        </w:rPr>
        <w:t xml:space="preserve">an </w:t>
      </w:r>
      <w:hyperlink w:anchor="Itinarantlifestyle" w:tooltip="itinerant lifestyle" w:history="1">
        <w:r w:rsidRPr="00B64341">
          <w:rPr>
            <w:rStyle w:val="Hyperlink"/>
            <w:rFonts w:cs="Arial"/>
            <w:lang w:val="en-AU"/>
          </w:rPr>
          <w:t>itinerant lifestyle</w:t>
        </w:r>
      </w:hyperlink>
      <w:r w:rsidRPr="00B64341">
        <w:rPr>
          <w:rFonts w:cs="Arial"/>
          <w:lang w:val="en-AU"/>
        </w:rPr>
        <w:t xml:space="preserve"> </w:t>
      </w:r>
      <w:r w:rsidR="00F54FFD" w:rsidRPr="00B64341">
        <w:rPr>
          <w:rFonts w:cs="Arial"/>
          <w:lang w:val="en-AU"/>
        </w:rPr>
        <w:t xml:space="preserve">that </w:t>
      </w:r>
      <w:r w:rsidRPr="00B64341">
        <w:rPr>
          <w:rFonts w:cs="Arial"/>
          <w:lang w:val="en-AU"/>
        </w:rPr>
        <w:t>is necessary for their livelihood</w:t>
      </w:r>
      <w:r w:rsidR="00A443DD" w:rsidRPr="00B64341">
        <w:rPr>
          <w:rFonts w:cs="Arial"/>
          <w:lang w:val="en-AU"/>
        </w:rPr>
        <w:t>;</w:t>
      </w:r>
      <w:r w:rsidR="0091502A" w:rsidRPr="00B64341">
        <w:rPr>
          <w:rFonts w:cs="Arial"/>
          <w:lang w:val="en-AU"/>
        </w:rPr>
        <w:t xml:space="preserve"> </w:t>
      </w:r>
    </w:p>
    <w:p w14:paraId="2564E7BA" w14:textId="77777777" w:rsidR="007031C8" w:rsidRPr="00B64341" w:rsidRDefault="0091502A" w:rsidP="000A0C6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occupation requires that </w:t>
      </w:r>
      <w:r w:rsidR="004343D9" w:rsidRPr="00B64341">
        <w:rPr>
          <w:rFonts w:cs="Arial"/>
          <w:lang w:val="en-AU"/>
        </w:rPr>
        <w:t>parent to work on site</w:t>
      </w:r>
      <w:r w:rsidR="009569D3" w:rsidRPr="00B64341">
        <w:rPr>
          <w:rFonts w:cs="Arial"/>
          <w:lang w:val="en-AU"/>
        </w:rPr>
        <w:t xml:space="preserve"> (as opposed to a </w:t>
      </w:r>
      <w:r w:rsidR="00F3039D" w:rsidRPr="00B64341">
        <w:rPr>
          <w:rFonts w:cs="Arial"/>
          <w:lang w:val="en-AU"/>
        </w:rPr>
        <w:t>parent</w:t>
      </w:r>
      <w:r w:rsidR="009569D3" w:rsidRPr="00B64341">
        <w:rPr>
          <w:rFonts w:cs="Arial"/>
          <w:lang w:val="en-AU"/>
        </w:rPr>
        <w:t xml:space="preserve"> </w:t>
      </w:r>
      <w:r w:rsidR="00561572" w:rsidRPr="00B64341">
        <w:rPr>
          <w:rFonts w:cs="Arial"/>
          <w:lang w:val="en-AU"/>
        </w:rPr>
        <w:t xml:space="preserve">who is able to </w:t>
      </w:r>
      <w:r w:rsidR="00F3039D" w:rsidRPr="00B64341">
        <w:rPr>
          <w:rFonts w:cs="Arial"/>
          <w:lang w:val="en-AU"/>
        </w:rPr>
        <w:t>undertake their</w:t>
      </w:r>
      <w:r w:rsidRPr="00B64341">
        <w:rPr>
          <w:rFonts w:cs="Arial"/>
          <w:lang w:val="en-AU"/>
        </w:rPr>
        <w:t xml:space="preserve"> business </w:t>
      </w:r>
      <w:r w:rsidR="00F54FFD" w:rsidRPr="00B64341">
        <w:rPr>
          <w:rFonts w:cs="Arial"/>
          <w:lang w:val="en-AU"/>
        </w:rPr>
        <w:t xml:space="preserve">or work </w:t>
      </w:r>
      <w:r w:rsidRPr="00B64341">
        <w:rPr>
          <w:rFonts w:cs="Arial"/>
          <w:lang w:val="en-AU"/>
        </w:rPr>
        <w:t>at a fixed location)</w:t>
      </w:r>
      <w:r w:rsidR="00A443DD" w:rsidRPr="00B64341">
        <w:rPr>
          <w:rFonts w:cs="Arial"/>
          <w:lang w:val="en-AU"/>
        </w:rPr>
        <w:t>;</w:t>
      </w:r>
      <w:r w:rsidR="004C05B6" w:rsidRPr="00B64341">
        <w:rPr>
          <w:rFonts w:cs="Arial"/>
          <w:lang w:val="en-AU"/>
        </w:rPr>
        <w:t xml:space="preserve"> </w:t>
      </w:r>
    </w:p>
    <w:p w14:paraId="2B1A8025" w14:textId="77777777" w:rsidR="007031C8"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r w:rsidR="00561572" w:rsidRPr="00B64341">
        <w:rPr>
          <w:rFonts w:cs="Arial"/>
          <w:lang w:val="en-AU"/>
        </w:rPr>
        <w:t xml:space="preserve">work </w:t>
      </w:r>
      <w:r w:rsidRPr="00B64341">
        <w:rPr>
          <w:rFonts w:cs="Arial"/>
          <w:lang w:val="en-AU"/>
        </w:rPr>
        <w:t xml:space="preserve">necessitates the </w:t>
      </w:r>
      <w:hyperlink w:anchor="Relocation" w:tooltip="Relocation" w:history="1">
        <w:r w:rsidR="001B66F1">
          <w:rPr>
            <w:rStyle w:val="Hyperlink"/>
            <w:rFonts w:cs="Arial"/>
            <w:lang w:val="en-AU"/>
          </w:rPr>
          <w:t>Relocation</w:t>
        </w:r>
      </w:hyperlink>
      <w:r w:rsidRPr="00B64341">
        <w:rPr>
          <w:rFonts w:cs="Arial"/>
          <w:lang w:val="en-AU"/>
        </w:rPr>
        <w:t xml:space="preserve"> of the </w:t>
      </w:r>
      <w:hyperlink w:anchor="Family" w:tooltip="family" w:history="1">
        <w:r w:rsidR="007031C8" w:rsidRPr="00B64341">
          <w:rPr>
            <w:rStyle w:val="Hyperlink"/>
            <w:rFonts w:cs="Arial"/>
            <w:lang w:val="en-AU"/>
          </w:rPr>
          <w:t>family</w:t>
        </w:r>
      </w:hyperlink>
      <w:r w:rsidR="00A443DD" w:rsidRPr="00B64341">
        <w:rPr>
          <w:rStyle w:val="Hyperlink"/>
          <w:rFonts w:cs="Arial"/>
          <w:lang w:val="en-AU"/>
        </w:rPr>
        <w:t>;</w:t>
      </w:r>
    </w:p>
    <w:p w14:paraId="32B2E069" w14:textId="77777777" w:rsidR="007031C8" w:rsidRPr="00B64341" w:rsidRDefault="004343D9" w:rsidP="000A0C6C">
      <w:pPr>
        <w:pStyle w:val="BulletLast"/>
        <w:tabs>
          <w:tab w:val="clear" w:pos="360"/>
          <w:tab w:val="num" w:pos="567"/>
          <w:tab w:val="left" w:pos="1134"/>
        </w:tabs>
        <w:spacing w:after="120"/>
        <w:ind w:left="567" w:hanging="567"/>
        <w:rPr>
          <w:rFonts w:cs="Arial"/>
          <w:lang w:val="en-AU"/>
        </w:rPr>
      </w:pPr>
      <w:r w:rsidRPr="00B64341">
        <w:rPr>
          <w:rFonts w:cs="Arial"/>
          <w:lang w:val="en-AU"/>
        </w:rPr>
        <w:t>that parent relocates at least five times a year for work purposes.</w:t>
      </w:r>
    </w:p>
    <w:p w14:paraId="1357F53D" w14:textId="77777777" w:rsidR="007031C8" w:rsidRPr="00B64341" w:rsidRDefault="004343D9" w:rsidP="00BD2CD2">
      <w:pPr>
        <w:rPr>
          <w:lang w:val="en-AU"/>
        </w:rPr>
      </w:pPr>
      <w:r w:rsidRPr="00B64341">
        <w:rPr>
          <w:lang w:val="en-AU"/>
        </w:rPr>
        <w:t>A student should not be deemed isolated under this provision where:</w:t>
      </w:r>
    </w:p>
    <w:p w14:paraId="3067D783" w14:textId="77777777" w:rsidR="007031C8"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parent </w:t>
      </w:r>
      <w:hyperlink w:anchor="Operatesoutofabase" w:tooltip="operates out of a base" w:history="1">
        <w:r w:rsidR="005406D3" w:rsidRPr="005406D3">
          <w:rPr>
            <w:rStyle w:val="Hyperlink"/>
            <w:rFonts w:cs="Arial"/>
            <w:lang w:val="en-AU"/>
          </w:rPr>
          <w:t>operates out of a base</w:t>
        </w:r>
      </w:hyperlink>
      <w:r w:rsidRPr="00B64341">
        <w:rPr>
          <w:rFonts w:cs="Arial"/>
          <w:lang w:val="en-AU"/>
        </w:rPr>
        <w:t>, as they are not relocating the family</w:t>
      </w:r>
      <w:r w:rsidR="00A443DD" w:rsidRPr="00B64341">
        <w:rPr>
          <w:rFonts w:cs="Arial"/>
          <w:lang w:val="en-AU"/>
        </w:rPr>
        <w:t>;</w:t>
      </w:r>
    </w:p>
    <w:p w14:paraId="1AC398D4" w14:textId="77777777" w:rsidR="007031C8"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the parent works solely in a geographically limited area where they could reasonably be expected to maintain a fixed address (e.g. solely within a metropolitan area or within 56 kilometres of a town or city)</w:t>
      </w:r>
      <w:r w:rsidR="00A443DD" w:rsidRPr="00B64341">
        <w:rPr>
          <w:rFonts w:cs="Arial"/>
          <w:lang w:val="en-AU"/>
        </w:rPr>
        <w:t>;</w:t>
      </w:r>
    </w:p>
    <w:p w14:paraId="5CCAC77E" w14:textId="77777777" w:rsidR="007031C8"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parent is subject to transfer every two or three years (e.g. police officers, defence service personnel, teachers) and could normally be expected to spend at least one full </w:t>
      </w:r>
      <w:hyperlink w:anchor="SchoolYear" w:tooltip="school year" w:history="1">
        <w:r w:rsidRPr="00B64341">
          <w:rPr>
            <w:rStyle w:val="Hyperlink"/>
            <w:rFonts w:cs="Arial"/>
            <w:lang w:val="en-AU"/>
          </w:rPr>
          <w:t>school y</w:t>
        </w:r>
        <w:bookmarkStart w:id="829" w:name="_Hlt205704102"/>
        <w:r w:rsidRPr="00B64341">
          <w:rPr>
            <w:rStyle w:val="Hyperlink"/>
            <w:rFonts w:cs="Arial"/>
            <w:lang w:val="en-AU"/>
          </w:rPr>
          <w:t>e</w:t>
        </w:r>
        <w:bookmarkEnd w:id="829"/>
        <w:r w:rsidRPr="00B64341">
          <w:rPr>
            <w:rStyle w:val="Hyperlink"/>
            <w:rFonts w:cs="Arial"/>
            <w:lang w:val="en-AU"/>
          </w:rPr>
          <w:t>ar</w:t>
        </w:r>
      </w:hyperlink>
      <w:r w:rsidRPr="00B64341">
        <w:rPr>
          <w:rFonts w:cs="Arial"/>
          <w:lang w:val="en-AU"/>
        </w:rPr>
        <w:t xml:space="preserve"> in the one location (even if they have moved more than once in a particular school year)</w:t>
      </w:r>
      <w:r w:rsidR="00A443DD" w:rsidRPr="00B64341">
        <w:rPr>
          <w:rFonts w:cs="Arial"/>
          <w:lang w:val="en-AU"/>
        </w:rPr>
        <w:t>;</w:t>
      </w:r>
    </w:p>
    <w:p w14:paraId="6A541BBD" w14:textId="77777777" w:rsidR="007031C8" w:rsidRPr="00B64341" w:rsidRDefault="004343D9" w:rsidP="000A0C6C">
      <w:pPr>
        <w:pStyle w:val="Bullet"/>
        <w:tabs>
          <w:tab w:val="clear" w:pos="360"/>
          <w:tab w:val="num" w:pos="567"/>
          <w:tab w:val="left" w:pos="1134"/>
        </w:tabs>
        <w:spacing w:after="120"/>
        <w:ind w:left="567" w:hanging="567"/>
        <w:rPr>
          <w:rFonts w:cs="Arial"/>
          <w:lang w:val="en-AU"/>
        </w:rPr>
      </w:pPr>
      <w:r w:rsidRPr="00B64341">
        <w:rPr>
          <w:rFonts w:cs="Arial"/>
          <w:lang w:val="en-AU"/>
        </w:rPr>
        <w:t>the primary reason for travelling and seeking work is for a ‘working holiday’ or to do unpaid voluntary work</w:t>
      </w:r>
      <w:r w:rsidR="00A443DD" w:rsidRPr="00B64341">
        <w:rPr>
          <w:rFonts w:cs="Arial"/>
          <w:lang w:val="en-AU"/>
        </w:rPr>
        <w:t>;</w:t>
      </w:r>
    </w:p>
    <w:p w14:paraId="37B9223D" w14:textId="77777777" w:rsidR="007031C8" w:rsidRPr="00B64341" w:rsidRDefault="004343D9" w:rsidP="000A0C6C">
      <w:pPr>
        <w:pStyle w:val="andor"/>
        <w:tabs>
          <w:tab w:val="num" w:pos="567"/>
          <w:tab w:val="left" w:pos="1134"/>
        </w:tabs>
        <w:spacing w:after="120"/>
        <w:ind w:left="567"/>
        <w:rPr>
          <w:rFonts w:cs="Arial"/>
          <w:lang w:val="en-AU"/>
        </w:rPr>
      </w:pPr>
      <w:r w:rsidRPr="00B64341">
        <w:rPr>
          <w:rFonts w:cs="Arial"/>
          <w:lang w:val="en-AU"/>
        </w:rPr>
        <w:t>or</w:t>
      </w:r>
    </w:p>
    <w:p w14:paraId="54634C4F" w14:textId="77777777" w:rsidR="007031C8" w:rsidRPr="00B64341" w:rsidRDefault="004343D9" w:rsidP="000A0C6C">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w:t>
      </w:r>
      <w:r w:rsidR="00BE38D6" w:rsidRPr="00B64341">
        <w:rPr>
          <w:rFonts w:cs="Arial"/>
          <w:lang w:val="en-AU"/>
        </w:rPr>
        <w:t>work</w:t>
      </w:r>
      <w:r w:rsidRPr="00B64341">
        <w:rPr>
          <w:rFonts w:cs="Arial"/>
          <w:lang w:val="en-AU"/>
        </w:rPr>
        <w:t xml:space="preserve"> of the parent could reasonably be maintained within a limited geographical area.</w:t>
      </w:r>
      <w:r w:rsidR="00BE38D6" w:rsidRPr="00B64341">
        <w:rPr>
          <w:rFonts w:cs="Arial"/>
          <w:lang w:val="en-AU"/>
        </w:rPr>
        <w:t xml:space="preserve">  </w:t>
      </w:r>
    </w:p>
    <w:p w14:paraId="00735DDA" w14:textId="77777777" w:rsidR="006041FB" w:rsidRDefault="006041FB">
      <w:pPr>
        <w:spacing w:before="0" w:after="0"/>
        <w:rPr>
          <w:lang w:val="en-AU"/>
        </w:rPr>
      </w:pPr>
      <w:r>
        <w:rPr>
          <w:lang w:val="en-AU"/>
        </w:rPr>
        <w:br w:type="page"/>
      </w:r>
    </w:p>
    <w:p w14:paraId="64E41DEE" w14:textId="77777777" w:rsidR="007031C8" w:rsidRPr="00B64341" w:rsidRDefault="004343D9" w:rsidP="00BD2CD2">
      <w:pPr>
        <w:rPr>
          <w:lang w:val="en-AU"/>
        </w:rPr>
      </w:pPr>
      <w:r w:rsidRPr="00B64341">
        <w:rPr>
          <w:lang w:val="en-AU"/>
        </w:rPr>
        <w:lastRenderedPageBreak/>
        <w:t>The ownership of a family home in a particular locality does not necessarily affect eligibility under this provision, except when:</w:t>
      </w:r>
    </w:p>
    <w:p w14:paraId="1E5D13F9" w14:textId="77777777" w:rsidR="007031C8" w:rsidRPr="00B64341" w:rsidRDefault="004343D9" w:rsidP="000A0C6C">
      <w:pPr>
        <w:pStyle w:val="BulletLast"/>
        <w:tabs>
          <w:tab w:val="clear" w:pos="360"/>
          <w:tab w:val="num" w:pos="567"/>
          <w:tab w:val="left" w:pos="1134"/>
        </w:tabs>
        <w:spacing w:after="120"/>
        <w:ind w:left="567" w:hanging="567"/>
        <w:rPr>
          <w:rFonts w:cs="Arial"/>
          <w:lang w:val="en-AU"/>
        </w:rPr>
      </w:pPr>
      <w:r w:rsidRPr="00B64341">
        <w:rPr>
          <w:rFonts w:cs="Arial"/>
          <w:lang w:val="en-AU"/>
        </w:rPr>
        <w:t>one parent lives there while the other moves about for work purposes</w:t>
      </w:r>
      <w:r w:rsidR="00A443DD" w:rsidRPr="00B64341">
        <w:rPr>
          <w:rFonts w:cs="Arial"/>
          <w:lang w:val="en-AU"/>
        </w:rPr>
        <w:t>;</w:t>
      </w:r>
    </w:p>
    <w:p w14:paraId="73D3F498" w14:textId="77777777" w:rsidR="007031C8" w:rsidRPr="00B64341" w:rsidRDefault="004343D9" w:rsidP="00D8083C">
      <w:pPr>
        <w:pStyle w:val="BulletLast"/>
        <w:numPr>
          <w:ilvl w:val="0"/>
          <w:numId w:val="0"/>
        </w:numPr>
        <w:tabs>
          <w:tab w:val="left" w:pos="1134"/>
        </w:tabs>
        <w:spacing w:after="120"/>
        <w:ind w:left="567"/>
        <w:rPr>
          <w:rFonts w:cs="Arial"/>
          <w:lang w:val="en-AU"/>
        </w:rPr>
      </w:pPr>
      <w:r w:rsidRPr="00B64341">
        <w:rPr>
          <w:rFonts w:cs="Arial"/>
          <w:lang w:val="en-AU"/>
        </w:rPr>
        <w:t>or</w:t>
      </w:r>
    </w:p>
    <w:p w14:paraId="255B73D1" w14:textId="77777777" w:rsidR="007031C8" w:rsidRDefault="004343D9" w:rsidP="00D8083C">
      <w:pPr>
        <w:pStyle w:val="BulletLast"/>
        <w:tabs>
          <w:tab w:val="clear" w:pos="360"/>
          <w:tab w:val="num" w:pos="567"/>
          <w:tab w:val="left" w:pos="1134"/>
        </w:tabs>
        <w:spacing w:after="120"/>
        <w:ind w:left="567" w:hanging="567"/>
        <w:rPr>
          <w:rFonts w:cs="Arial"/>
          <w:lang w:val="en-AU"/>
        </w:rPr>
      </w:pPr>
      <w:r w:rsidRPr="00B64341">
        <w:rPr>
          <w:rFonts w:cs="Arial"/>
          <w:lang w:val="en-AU"/>
        </w:rPr>
        <w:t>the student lives there while both parents are absent.</w:t>
      </w:r>
    </w:p>
    <w:tbl>
      <w:tblPr>
        <w:tblStyle w:val="TableGrid"/>
        <w:tblW w:w="8364" w:type="dxa"/>
        <w:tblInd w:w="675" w:type="dxa"/>
        <w:tblLook w:val="04A0" w:firstRow="1" w:lastRow="0" w:firstColumn="1" w:lastColumn="0" w:noHBand="0" w:noVBand="1"/>
      </w:tblPr>
      <w:tblGrid>
        <w:gridCol w:w="8364"/>
      </w:tblGrid>
      <w:tr w:rsidR="00D8083C" w14:paraId="7690354F" w14:textId="77777777" w:rsidTr="00B21D5B">
        <w:tc>
          <w:tcPr>
            <w:tcW w:w="8364" w:type="dxa"/>
            <w:shd w:val="clear" w:color="auto" w:fill="B6DDE8" w:themeFill="accent5" w:themeFillTint="66"/>
          </w:tcPr>
          <w:p w14:paraId="4076D17F" w14:textId="77777777" w:rsidR="00D8083C" w:rsidRPr="0008448A" w:rsidRDefault="00D8083C" w:rsidP="00D8083C">
            <w:pPr>
              <w:pStyle w:val="ExampleText"/>
              <w:tabs>
                <w:tab w:val="left" w:pos="1134"/>
              </w:tabs>
              <w:spacing w:after="120"/>
              <w:ind w:left="318" w:right="318"/>
              <w:rPr>
                <w:rFonts w:ascii="Arial" w:hAnsi="Arial"/>
                <w:b/>
                <w:sz w:val="20"/>
                <w:lang w:val="en-AU"/>
              </w:rPr>
            </w:pPr>
            <w:r w:rsidRPr="0008448A">
              <w:rPr>
                <w:rFonts w:ascii="Arial" w:hAnsi="Arial"/>
                <w:b/>
                <w:sz w:val="20"/>
                <w:lang w:val="en-AU"/>
              </w:rPr>
              <w:t>Example 22:  Itinerancy for smaller part of the year</w:t>
            </w:r>
          </w:p>
          <w:p w14:paraId="294FD44C" w14:textId="77777777" w:rsidR="00D8083C" w:rsidRPr="0008448A" w:rsidRDefault="00D8083C" w:rsidP="007049D9">
            <w:pPr>
              <w:pStyle w:val="BulletLast"/>
              <w:numPr>
                <w:ilvl w:val="0"/>
                <w:numId w:val="0"/>
              </w:numPr>
              <w:tabs>
                <w:tab w:val="left" w:pos="1134"/>
              </w:tabs>
              <w:spacing w:after="120"/>
              <w:ind w:left="318" w:right="318"/>
              <w:rPr>
                <w:rFonts w:cs="Arial"/>
                <w:sz w:val="20"/>
                <w:lang w:val="en-AU"/>
              </w:rPr>
            </w:pPr>
            <w:r w:rsidRPr="0008448A">
              <w:rPr>
                <w:sz w:val="20"/>
                <w:lang w:val="en-AU"/>
              </w:rPr>
              <w:t>Mr and Mrs Brown run a business that excavates and prepares land for commercial property development.  Most sites are in the metropolitan area, and the couple work at an average of six sites a</w:t>
            </w:r>
            <w:r w:rsidR="00BA49AA" w:rsidRPr="0008448A">
              <w:rPr>
                <w:sz w:val="20"/>
                <w:lang w:val="en-AU"/>
              </w:rPr>
              <w:t xml:space="preserve"> year.  They often spend up to three</w:t>
            </w:r>
            <w:r w:rsidRPr="0008448A">
              <w:rPr>
                <w:sz w:val="20"/>
                <w:lang w:val="en-AU"/>
              </w:rPr>
              <w:t xml:space="preserve"> days and nights camping on site while blasting and clearing the area.  Their sons attend a private boarding school in a </w:t>
            </w:r>
            <w:r w:rsidR="007049D9" w:rsidRPr="0008448A">
              <w:rPr>
                <w:sz w:val="20"/>
                <w:lang w:val="en-AU"/>
              </w:rPr>
              <w:t>regional</w:t>
            </w:r>
            <w:r w:rsidRPr="0008448A">
              <w:rPr>
                <w:sz w:val="20"/>
                <w:lang w:val="en-AU"/>
              </w:rPr>
              <w:t xml:space="preserve"> city, and Mr Brown applies for the AIC Scheme under the itinerancy provision.  The claim should not be approved, as the principal family home is lived in by one or both parents for most of the year and at no time are the parents more than 56 kilometres from home.</w:t>
            </w:r>
          </w:p>
        </w:tc>
      </w:tr>
    </w:tbl>
    <w:p w14:paraId="1559FF67" w14:textId="77777777" w:rsidR="00D8083C" w:rsidRDefault="00D8083C" w:rsidP="0008448A">
      <w:pPr>
        <w:spacing w:before="0" w:after="0"/>
      </w:pPr>
    </w:p>
    <w:tbl>
      <w:tblPr>
        <w:tblStyle w:val="TableGrid"/>
        <w:tblW w:w="8364" w:type="dxa"/>
        <w:tblInd w:w="675" w:type="dxa"/>
        <w:tblLook w:val="04A0" w:firstRow="1" w:lastRow="0" w:firstColumn="1" w:lastColumn="0" w:noHBand="0" w:noVBand="1"/>
      </w:tblPr>
      <w:tblGrid>
        <w:gridCol w:w="8364"/>
      </w:tblGrid>
      <w:tr w:rsidR="00D8083C" w14:paraId="7486B8CE" w14:textId="77777777" w:rsidTr="00B21D5B">
        <w:tc>
          <w:tcPr>
            <w:tcW w:w="8364" w:type="dxa"/>
            <w:shd w:val="clear" w:color="auto" w:fill="B6DDE8" w:themeFill="accent5" w:themeFillTint="66"/>
          </w:tcPr>
          <w:p w14:paraId="38A7D4E1" w14:textId="77777777" w:rsidR="00D8083C" w:rsidRPr="006041FB" w:rsidRDefault="00D8083C" w:rsidP="00D8083C">
            <w:pPr>
              <w:pStyle w:val="ExampleText"/>
              <w:tabs>
                <w:tab w:val="left" w:pos="1134"/>
              </w:tabs>
              <w:spacing w:after="120"/>
              <w:ind w:left="318" w:right="318"/>
              <w:rPr>
                <w:rFonts w:ascii="Arial" w:hAnsi="Arial"/>
                <w:b/>
                <w:sz w:val="20"/>
                <w:lang w:val="en-AU"/>
              </w:rPr>
            </w:pPr>
            <w:r w:rsidRPr="006041FB">
              <w:rPr>
                <w:rFonts w:ascii="Arial" w:hAnsi="Arial"/>
                <w:b/>
                <w:sz w:val="20"/>
                <w:lang w:val="en-AU"/>
              </w:rPr>
              <w:t>Example 23:  Itinerancy for non</w:t>
            </w:r>
            <w:r w:rsidRPr="006041FB">
              <w:rPr>
                <w:rFonts w:ascii="Arial" w:hAnsi="Arial"/>
                <w:b/>
                <w:sz w:val="20"/>
                <w:lang w:val="en-AU"/>
              </w:rPr>
              <w:noBreakHyphen/>
              <w:t>essential reasons</w:t>
            </w:r>
          </w:p>
          <w:p w14:paraId="199E9A00" w14:textId="77777777" w:rsidR="00D8083C" w:rsidRPr="006041FB" w:rsidRDefault="00D8083C" w:rsidP="00BA49AA">
            <w:pPr>
              <w:pStyle w:val="BulletLast"/>
              <w:numPr>
                <w:ilvl w:val="0"/>
                <w:numId w:val="0"/>
              </w:numPr>
              <w:tabs>
                <w:tab w:val="left" w:pos="1134"/>
              </w:tabs>
              <w:spacing w:after="120"/>
              <w:ind w:left="318" w:right="318"/>
              <w:rPr>
                <w:rFonts w:cs="Arial"/>
                <w:sz w:val="20"/>
                <w:lang w:val="en-AU"/>
              </w:rPr>
            </w:pPr>
            <w:r w:rsidRPr="006041FB">
              <w:rPr>
                <w:sz w:val="20"/>
                <w:lang w:val="en-AU"/>
              </w:rPr>
              <w:t>Mr and Mrs Adams resign from their jobs and begin the round-Australia working holiday they have been planning for some years.  They enrol their two daughters in boarding school and apply for the AIC Scheme under the itinerancy provisions.  The</w:t>
            </w:r>
            <w:r w:rsidR="00BA49AA" w:rsidRPr="006041FB">
              <w:rPr>
                <w:sz w:val="20"/>
                <w:lang w:val="en-AU"/>
              </w:rPr>
              <w:t> </w:t>
            </w:r>
            <w:r w:rsidRPr="006041FB">
              <w:rPr>
                <w:sz w:val="20"/>
                <w:lang w:val="en-AU"/>
              </w:rPr>
              <w:t>claim should not be approved, as the Adams family is moving for holiday purposes, seeking work in the areas they travel to, and their work is not the main reason for the moves.</w:t>
            </w:r>
          </w:p>
        </w:tc>
      </w:tr>
    </w:tbl>
    <w:p w14:paraId="6F6CA9A0" w14:textId="77777777" w:rsidR="00D8083C" w:rsidRDefault="00D8083C" w:rsidP="0008448A">
      <w:pPr>
        <w:spacing w:before="0" w:after="0"/>
      </w:pPr>
    </w:p>
    <w:tbl>
      <w:tblPr>
        <w:tblStyle w:val="TableGrid"/>
        <w:tblW w:w="8364" w:type="dxa"/>
        <w:tblInd w:w="675" w:type="dxa"/>
        <w:tblLook w:val="04A0" w:firstRow="1" w:lastRow="0" w:firstColumn="1" w:lastColumn="0" w:noHBand="0" w:noVBand="1"/>
      </w:tblPr>
      <w:tblGrid>
        <w:gridCol w:w="8364"/>
      </w:tblGrid>
      <w:tr w:rsidR="00D8083C" w14:paraId="3204494A" w14:textId="77777777" w:rsidTr="00B21D5B">
        <w:trPr>
          <w:cantSplit/>
        </w:trPr>
        <w:tc>
          <w:tcPr>
            <w:tcW w:w="8364" w:type="dxa"/>
            <w:shd w:val="clear" w:color="auto" w:fill="B6DDE8" w:themeFill="accent5" w:themeFillTint="66"/>
          </w:tcPr>
          <w:p w14:paraId="36B44374" w14:textId="77777777" w:rsidR="00D8083C" w:rsidRPr="006041FB" w:rsidRDefault="00D8083C" w:rsidP="0008448A">
            <w:pPr>
              <w:pStyle w:val="ExampleText"/>
              <w:tabs>
                <w:tab w:val="left" w:pos="1134"/>
              </w:tabs>
              <w:spacing w:after="120"/>
              <w:ind w:left="318" w:right="318"/>
              <w:rPr>
                <w:rFonts w:ascii="Arial" w:hAnsi="Arial"/>
                <w:b/>
                <w:bCs/>
                <w:sz w:val="20"/>
                <w:lang w:val="en-AU"/>
              </w:rPr>
            </w:pPr>
            <w:r w:rsidRPr="006041FB">
              <w:rPr>
                <w:rFonts w:ascii="Arial" w:hAnsi="Arial"/>
                <w:b/>
                <w:sz w:val="20"/>
                <w:lang w:val="en-AU"/>
              </w:rPr>
              <w:t xml:space="preserve">Example 24:  </w:t>
            </w:r>
            <w:r w:rsidRPr="006041FB">
              <w:rPr>
                <w:rFonts w:ascii="Arial" w:hAnsi="Arial"/>
                <w:b/>
                <w:bCs/>
                <w:sz w:val="20"/>
                <w:lang w:val="en-AU"/>
              </w:rPr>
              <w:t>Short overall duration of moves and family operating out of a base</w:t>
            </w:r>
          </w:p>
          <w:p w14:paraId="3C8C9B5F" w14:textId="77777777" w:rsidR="00D8083C" w:rsidRPr="006041FB" w:rsidRDefault="00D8083C" w:rsidP="0008448A">
            <w:pPr>
              <w:ind w:left="318"/>
              <w:rPr>
                <w:sz w:val="20"/>
                <w:lang w:val="en-AU"/>
              </w:rPr>
            </w:pPr>
            <w:r w:rsidRPr="006041FB">
              <w:rPr>
                <w:sz w:val="20"/>
                <w:lang w:val="en-AU"/>
              </w:rPr>
              <w:t>Mr and Mrs Jones run a tractor business based in Morawa WA.  The family attends various agricultural shows or farm field days to promote and sell their tractors.  The</w:t>
            </w:r>
            <w:r w:rsidR="00AE0190" w:rsidRPr="006041FB">
              <w:rPr>
                <w:sz w:val="20"/>
                <w:lang w:val="en-AU"/>
              </w:rPr>
              <w:t> </w:t>
            </w:r>
            <w:r w:rsidRPr="006041FB">
              <w:rPr>
                <w:sz w:val="20"/>
                <w:lang w:val="en-AU"/>
              </w:rPr>
              <w:t xml:space="preserve">Jones’s have two children, Hayley 7 and Ashley 9 who are enrolled in distance education. </w:t>
            </w:r>
          </w:p>
          <w:p w14:paraId="79316A5E" w14:textId="77777777" w:rsidR="00D8083C" w:rsidRPr="006041FB" w:rsidRDefault="00D8083C" w:rsidP="0008448A">
            <w:pPr>
              <w:ind w:left="318"/>
              <w:rPr>
                <w:sz w:val="20"/>
                <w:lang w:val="en-AU"/>
              </w:rPr>
            </w:pPr>
            <w:r w:rsidRPr="006041FB">
              <w:rPr>
                <w:sz w:val="20"/>
                <w:lang w:val="en-AU"/>
              </w:rPr>
              <w:t>They expect to be travelling to six agricultural shows or farm field days in the next year.  Each show lasts for five days however with travelling time, setting up and dismantling their exhibition and follow up with customers the Jones’s expect to be away from their home for a total of 126 days (21 days each trip).</w:t>
            </w:r>
          </w:p>
          <w:p w14:paraId="77CA96B3" w14:textId="77777777" w:rsidR="00D8083C" w:rsidRPr="006041FB" w:rsidRDefault="00D8083C" w:rsidP="0008448A">
            <w:pPr>
              <w:pStyle w:val="BulletLast"/>
              <w:numPr>
                <w:ilvl w:val="0"/>
                <w:numId w:val="0"/>
              </w:numPr>
              <w:tabs>
                <w:tab w:val="left" w:pos="1134"/>
              </w:tabs>
              <w:spacing w:after="120"/>
              <w:ind w:left="318" w:right="318"/>
              <w:rPr>
                <w:rFonts w:cs="Arial"/>
                <w:sz w:val="20"/>
                <w:lang w:val="en-AU"/>
              </w:rPr>
            </w:pPr>
            <w:r w:rsidRPr="006041FB">
              <w:rPr>
                <w:sz w:val="20"/>
                <w:lang w:val="en-AU"/>
              </w:rPr>
              <w:t>An AIC claim would be rejected on the basis that the children will only be away for short periods of time and only miss three weeks (15 consecutive days) of school as a result from any one trip (or a total of only 75 school days in the year) and the family is operating out of a base.</w:t>
            </w:r>
          </w:p>
        </w:tc>
      </w:tr>
    </w:tbl>
    <w:p w14:paraId="697C63E3" w14:textId="77777777" w:rsidR="007031C8" w:rsidRPr="00B64341" w:rsidRDefault="004343D9" w:rsidP="00BD2CD2">
      <w:pPr>
        <w:rPr>
          <w:lang w:val="en-AU"/>
        </w:rPr>
      </w:pPr>
      <w:r w:rsidRPr="00B64341">
        <w:rPr>
          <w:lang w:val="en-AU"/>
        </w:rPr>
        <w:t xml:space="preserve">An applicant’s </w:t>
      </w:r>
      <w:hyperlink w:anchor="Claim" w:tooltip="claim" w:history="1">
        <w:r w:rsidRPr="00B64341">
          <w:rPr>
            <w:rStyle w:val="Hyperlink"/>
            <w:rFonts w:cs="Arial"/>
            <w:lang w:val="en-AU"/>
          </w:rPr>
          <w:t>cla</w:t>
        </w:r>
        <w:bookmarkStart w:id="830" w:name="_Hlt205704121"/>
        <w:r w:rsidRPr="00B64341">
          <w:rPr>
            <w:rStyle w:val="Hyperlink"/>
            <w:rFonts w:cs="Arial"/>
            <w:lang w:val="en-AU"/>
          </w:rPr>
          <w:t>i</w:t>
        </w:r>
        <w:bookmarkEnd w:id="830"/>
        <w:r w:rsidRPr="00B64341">
          <w:rPr>
            <w:rStyle w:val="Hyperlink"/>
            <w:rFonts w:cs="Arial"/>
            <w:lang w:val="en-AU"/>
          </w:rPr>
          <w:t>m</w:t>
        </w:r>
      </w:hyperlink>
      <w:r w:rsidRPr="00B64341">
        <w:rPr>
          <w:lang w:val="en-AU"/>
        </w:rPr>
        <w:t xml:space="preserve"> will be considered according to their individual circumstances</w:t>
      </w:r>
      <w:r w:rsidR="0093742F" w:rsidRPr="00B64341">
        <w:rPr>
          <w:lang w:val="en-AU"/>
        </w:rPr>
        <w:t xml:space="preserve">.  </w:t>
      </w:r>
      <w:r w:rsidRPr="00B64341">
        <w:rPr>
          <w:lang w:val="en-AU"/>
        </w:rPr>
        <w:t xml:space="preserve">A claim for a student whose parent’s </w:t>
      </w:r>
      <w:r w:rsidR="00BE38D6" w:rsidRPr="00B64341">
        <w:rPr>
          <w:lang w:val="en-AU"/>
        </w:rPr>
        <w:t>work</w:t>
      </w:r>
      <w:r w:rsidRPr="00B64341">
        <w:rPr>
          <w:lang w:val="en-AU"/>
        </w:rPr>
        <w:t xml:space="preserve"> </w:t>
      </w:r>
      <w:r w:rsidR="00BE38D6" w:rsidRPr="00B64341">
        <w:rPr>
          <w:lang w:val="en-AU"/>
        </w:rPr>
        <w:t>requires</w:t>
      </w:r>
      <w:r w:rsidRPr="00B64341">
        <w:rPr>
          <w:lang w:val="en-AU"/>
        </w:rPr>
        <w:t xml:space="preserve"> frequent moves must be supported by:</w:t>
      </w:r>
    </w:p>
    <w:p w14:paraId="6410EAA8" w14:textId="77777777" w:rsidR="007031C8" w:rsidRPr="00B64341" w:rsidRDefault="004343D9" w:rsidP="00D8083C">
      <w:pPr>
        <w:pStyle w:val="Bullet"/>
        <w:tabs>
          <w:tab w:val="clear" w:pos="360"/>
          <w:tab w:val="num" w:pos="567"/>
          <w:tab w:val="left" w:pos="1134"/>
        </w:tabs>
        <w:spacing w:after="120"/>
        <w:ind w:left="567" w:hanging="567"/>
        <w:rPr>
          <w:rFonts w:cs="Arial"/>
          <w:lang w:val="en-AU"/>
        </w:rPr>
      </w:pPr>
      <w:r w:rsidRPr="00B64341">
        <w:rPr>
          <w:rFonts w:cs="Arial"/>
          <w:lang w:val="en-AU"/>
        </w:rPr>
        <w:t>a statement of the family’s projected itinerary for the school year for which the AIC allowance is sought</w:t>
      </w:r>
      <w:r w:rsidR="00812802" w:rsidRPr="00B64341">
        <w:rPr>
          <w:rFonts w:cs="Arial"/>
          <w:lang w:val="en-AU"/>
        </w:rPr>
        <w:t>;</w:t>
      </w:r>
    </w:p>
    <w:p w14:paraId="78071E26" w14:textId="77777777" w:rsidR="007031C8" w:rsidRPr="00B64341" w:rsidRDefault="004343D9" w:rsidP="00D8083C">
      <w:pPr>
        <w:pStyle w:val="Bullet"/>
        <w:tabs>
          <w:tab w:val="clear" w:pos="360"/>
          <w:tab w:val="num" w:pos="567"/>
          <w:tab w:val="left" w:pos="1134"/>
        </w:tabs>
        <w:spacing w:after="120"/>
        <w:ind w:left="567" w:hanging="567"/>
        <w:rPr>
          <w:rFonts w:cs="Arial"/>
          <w:lang w:val="en-AU"/>
        </w:rPr>
      </w:pPr>
      <w:r w:rsidRPr="00B64341">
        <w:rPr>
          <w:rFonts w:cs="Arial"/>
          <w:lang w:val="en-AU"/>
        </w:rPr>
        <w:t>where relevant, a statement of the family’s itinerary (including locations and dates employed at those locations) over the previous 12 months</w:t>
      </w:r>
      <w:r w:rsidR="00812802" w:rsidRPr="00B64341">
        <w:rPr>
          <w:rFonts w:cs="Arial"/>
          <w:lang w:val="en-AU"/>
        </w:rPr>
        <w:t>;</w:t>
      </w:r>
    </w:p>
    <w:p w14:paraId="441C7FF5" w14:textId="77777777" w:rsidR="007031C8" w:rsidRPr="00B64341" w:rsidRDefault="004343D9" w:rsidP="00D8083C">
      <w:pPr>
        <w:pStyle w:val="BulletLast"/>
        <w:tabs>
          <w:tab w:val="clear" w:pos="360"/>
          <w:tab w:val="num" w:pos="567"/>
          <w:tab w:val="left" w:pos="1134"/>
        </w:tabs>
        <w:spacing w:after="120"/>
        <w:ind w:left="567" w:hanging="567"/>
        <w:rPr>
          <w:rFonts w:cs="Arial"/>
          <w:lang w:val="en-AU"/>
        </w:rPr>
      </w:pPr>
      <w:r w:rsidRPr="00B64341">
        <w:rPr>
          <w:rFonts w:cs="Arial"/>
          <w:lang w:val="en-AU"/>
        </w:rPr>
        <w:t>verification of the family’s past and proposed movements, in the form of employers’ statements or similar evidence.</w:t>
      </w:r>
    </w:p>
    <w:p w14:paraId="1465A011" w14:textId="77777777" w:rsidR="007031C8" w:rsidRPr="00B64341" w:rsidRDefault="004343D9" w:rsidP="00BD2CD2">
      <w:pPr>
        <w:rPr>
          <w:lang w:val="en-AU"/>
        </w:rPr>
      </w:pPr>
      <w:r w:rsidRPr="00B64341">
        <w:rPr>
          <w:lang w:val="en-AU"/>
        </w:rPr>
        <w:t>The applicant’s claim needs to be supported by evidence that this travel is a necessary part of earning their livelihood, and not merely a preference</w:t>
      </w:r>
      <w:r w:rsidR="0093742F" w:rsidRPr="00B64341">
        <w:rPr>
          <w:lang w:val="en-AU"/>
        </w:rPr>
        <w:t xml:space="preserve">.  </w:t>
      </w:r>
      <w:r w:rsidRPr="00B64341">
        <w:rPr>
          <w:lang w:val="en-AU"/>
        </w:rPr>
        <w:t>Evidence is required to show that their particular trade or skills directly cause their itinerancy.</w:t>
      </w:r>
    </w:p>
    <w:p w14:paraId="19BA5949" w14:textId="77777777" w:rsidR="007031C8" w:rsidRPr="00B64341" w:rsidRDefault="004343D9" w:rsidP="00BD2CD2">
      <w:pPr>
        <w:rPr>
          <w:lang w:val="en-AU"/>
        </w:rPr>
      </w:pPr>
      <w:r w:rsidRPr="00B64341">
        <w:rPr>
          <w:lang w:val="en-AU"/>
        </w:rPr>
        <w:t>If a family can demonstrate a detailed history of itinerancy in the previous 12 months, this will help substantiate their claim.</w:t>
      </w:r>
    </w:p>
    <w:p w14:paraId="1D000656" w14:textId="77777777" w:rsidR="007031C8" w:rsidRPr="00B64341" w:rsidRDefault="007031C8" w:rsidP="00BD2CD2">
      <w:pPr>
        <w:rPr>
          <w:lang w:val="en-AU"/>
        </w:rPr>
      </w:pPr>
    </w:p>
    <w:p w14:paraId="24FFC94A" w14:textId="77777777" w:rsidR="007031C8" w:rsidRPr="00B64341" w:rsidRDefault="004343D9" w:rsidP="002310DB">
      <w:pPr>
        <w:pStyle w:val="Heading3"/>
        <w:spacing w:before="120" w:after="120"/>
        <w:rPr>
          <w:lang w:val="en-AU"/>
        </w:rPr>
      </w:pPr>
      <w:bookmarkStart w:id="831" w:name="_4.4.3_Student_and"/>
      <w:bookmarkStart w:id="832" w:name="_4.4.3_Student_and_sibling_live_in_a"/>
      <w:bookmarkStart w:id="833" w:name="_Toc161552250"/>
      <w:bookmarkStart w:id="834" w:name="_Toc234129384"/>
      <w:bookmarkStart w:id="835" w:name="_Toc264368439"/>
      <w:bookmarkStart w:id="836" w:name="_Toc418251877"/>
      <w:bookmarkEnd w:id="831"/>
      <w:bookmarkEnd w:id="832"/>
      <w:r w:rsidRPr="00B64341">
        <w:rPr>
          <w:lang w:val="en-AU"/>
        </w:rPr>
        <w:lastRenderedPageBreak/>
        <w:t>4.4.3</w:t>
      </w:r>
      <w:r w:rsidRPr="00B64341">
        <w:rPr>
          <w:lang w:val="en-AU"/>
        </w:rPr>
        <w:tab/>
        <w:t>Student and sibling live in a second family home</w:t>
      </w:r>
      <w:bookmarkEnd w:id="833"/>
      <w:bookmarkEnd w:id="834"/>
      <w:bookmarkEnd w:id="835"/>
      <w:bookmarkEnd w:id="836"/>
    </w:p>
    <w:p w14:paraId="03D9F0A1" w14:textId="77777777" w:rsidR="007031C8" w:rsidRPr="00B64341" w:rsidRDefault="004343D9" w:rsidP="00BD2CD2">
      <w:pPr>
        <w:rPr>
          <w:rFonts w:cs="Arial"/>
          <w:lang w:val="en-AU"/>
        </w:rPr>
      </w:pPr>
      <w:r w:rsidRPr="008C0189">
        <w:t xml:space="preserve">A </w:t>
      </w:r>
      <w:hyperlink w:anchor="Student" w:history="1">
        <w:r w:rsidRPr="008C0189">
          <w:t>stu</w:t>
        </w:r>
        <w:bookmarkStart w:id="837" w:name="_Hlt205704152"/>
        <w:r w:rsidRPr="008C0189">
          <w:t>d</w:t>
        </w:r>
        <w:bookmarkEnd w:id="837"/>
        <w:r w:rsidRPr="008C0189">
          <w:t>ent</w:t>
        </w:r>
      </w:hyperlink>
      <w:r w:rsidRPr="008C0189">
        <w:t xml:space="preserve"> may be deemed to be isolated if they live in an approved </w:t>
      </w:r>
      <w:hyperlink w:anchor="SecondFamilyHome" w:history="1">
        <w:r w:rsidRPr="008C0189">
          <w:t>second</w:t>
        </w:r>
        <w:bookmarkStart w:id="838" w:name="_Hlt205704161"/>
        <w:r w:rsidRPr="008C0189">
          <w:t xml:space="preserve"> </w:t>
        </w:r>
        <w:bookmarkEnd w:id="838"/>
        <w:r w:rsidRPr="008C0189">
          <w:t>family home</w:t>
        </w:r>
      </w:hyperlink>
      <w:r w:rsidRPr="008C0189">
        <w:t xml:space="preserve"> (see </w:t>
      </w:r>
      <w:hyperlink w:anchor="_5.3.3_Approved_second_1" w:tooltip="Approved second family home" w:history="1">
        <w:r w:rsidRPr="00BA49AA">
          <w:rPr>
            <w:rStyle w:val="Hyperlink"/>
            <w:rFonts w:cs="Arial"/>
            <w:lang w:val="en-AU"/>
          </w:rPr>
          <w:t>5.3.</w:t>
        </w:r>
        <w:bookmarkStart w:id="839" w:name="_Hlt205704169"/>
        <w:r w:rsidRPr="00BA49AA">
          <w:rPr>
            <w:rStyle w:val="Hyperlink"/>
            <w:rFonts w:cs="Arial"/>
            <w:lang w:val="en-AU"/>
          </w:rPr>
          <w:t>3</w:t>
        </w:r>
        <w:bookmarkEnd w:id="839"/>
      </w:hyperlink>
      <w:r w:rsidRPr="008C0189">
        <w:t>) with a</w:t>
      </w:r>
      <w:r w:rsidRPr="00B64341">
        <w:rPr>
          <w:rFonts w:cs="Arial"/>
          <w:lang w:val="en-AU"/>
        </w:rPr>
        <w:t xml:space="preserve"> sibling who:</w:t>
      </w:r>
    </w:p>
    <w:p w14:paraId="5AF114AC"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meets an isolation condition</w:t>
      </w:r>
      <w:r w:rsidR="003A2E64" w:rsidRPr="00B64341">
        <w:rPr>
          <w:rFonts w:cs="Arial"/>
          <w:lang w:val="en-AU"/>
        </w:rPr>
        <w:t xml:space="preserve"> or has a special need identified in </w:t>
      </w:r>
      <w:hyperlink w:anchor="_4_Isolation_conditions" w:tooltip="Isolation conditions and special needs" w:history="1">
        <w:r w:rsidR="00BA49AA" w:rsidRPr="00B64341">
          <w:rPr>
            <w:rStyle w:val="Hyperlink"/>
            <w:rFonts w:cs="Arial"/>
            <w:lang w:val="en-AU"/>
          </w:rPr>
          <w:t>Part 4</w:t>
        </w:r>
      </w:hyperlink>
      <w:r w:rsidRPr="00B64341">
        <w:rPr>
          <w:rFonts w:cs="Arial"/>
          <w:lang w:val="en-AU"/>
        </w:rPr>
        <w:t xml:space="preserve"> (except under this provision)</w:t>
      </w:r>
      <w:r w:rsidR="00812802" w:rsidRPr="00B64341">
        <w:rPr>
          <w:rFonts w:cs="Arial"/>
          <w:lang w:val="en-AU"/>
        </w:rPr>
        <w:t>;</w:t>
      </w:r>
    </w:p>
    <w:p w14:paraId="6DB2EF8F" w14:textId="77777777" w:rsidR="007031C8" w:rsidRPr="00B64341" w:rsidRDefault="004343D9" w:rsidP="0008448A">
      <w:pPr>
        <w:ind w:left="567"/>
        <w:rPr>
          <w:lang w:val="en-AU"/>
        </w:rPr>
      </w:pPr>
      <w:r w:rsidRPr="00B64341">
        <w:rPr>
          <w:lang w:val="en-AU"/>
        </w:rPr>
        <w:t>and</w:t>
      </w:r>
    </w:p>
    <w:p w14:paraId="049D426E"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qualifies for the Second Home Allowance.</w:t>
      </w:r>
    </w:p>
    <w:p w14:paraId="200A24A5" w14:textId="77777777" w:rsidR="007031C8" w:rsidRPr="00B64341" w:rsidRDefault="004343D9" w:rsidP="00BD2CD2">
      <w:pPr>
        <w:rPr>
          <w:lang w:val="en-AU"/>
        </w:rPr>
      </w:pPr>
      <w:r w:rsidRPr="00B64341">
        <w:rPr>
          <w:lang w:val="en-AU"/>
        </w:rPr>
        <w:t>This provision is also extended to a student with a sibling who:</w:t>
      </w:r>
    </w:p>
    <w:p w14:paraId="402C87A3" w14:textId="77777777" w:rsidR="00605FD2"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is a secondary student aged 16 years or over</w:t>
      </w:r>
      <w:r w:rsidR="00605FD2" w:rsidRPr="00B64341">
        <w:rPr>
          <w:rFonts w:cs="Arial"/>
          <w:lang w:val="en-AU"/>
        </w:rPr>
        <w:t xml:space="preserve"> or is a </w:t>
      </w:r>
      <w:r w:rsidR="00BF3A4B" w:rsidRPr="00B64341">
        <w:rPr>
          <w:rFonts w:cs="Arial"/>
          <w:lang w:val="en-AU"/>
        </w:rPr>
        <w:t xml:space="preserve">tertiary </w:t>
      </w:r>
      <w:r w:rsidR="00605FD2" w:rsidRPr="00B64341">
        <w:rPr>
          <w:rFonts w:cs="Arial"/>
          <w:lang w:val="en-AU"/>
        </w:rPr>
        <w:t>student under the minimum age at which the state or territory requires them to participate in education</w:t>
      </w:r>
      <w:r w:rsidR="00812802" w:rsidRPr="00B64341">
        <w:rPr>
          <w:rFonts w:cs="Arial"/>
          <w:lang w:val="en-AU"/>
        </w:rPr>
        <w:t>;</w:t>
      </w:r>
      <w:r w:rsidR="00605FD2" w:rsidRPr="00B64341">
        <w:rPr>
          <w:rFonts w:cs="Arial"/>
          <w:lang w:val="en-AU"/>
        </w:rPr>
        <w:t xml:space="preserve"> </w:t>
      </w:r>
    </w:p>
    <w:p w14:paraId="075C4CD0" w14:textId="5B964738" w:rsidR="00605FD2" w:rsidRPr="00B64341" w:rsidRDefault="00605FD2" w:rsidP="008C0189">
      <w:pPr>
        <w:pStyle w:val="BulletLast"/>
        <w:tabs>
          <w:tab w:val="clear" w:pos="360"/>
          <w:tab w:val="num" w:pos="567"/>
          <w:tab w:val="left" w:pos="1134"/>
        </w:tabs>
        <w:spacing w:after="120"/>
        <w:ind w:left="567" w:hanging="567"/>
        <w:rPr>
          <w:rFonts w:cs="Arial"/>
          <w:lang w:val="en-AU"/>
        </w:rPr>
      </w:pPr>
      <w:r w:rsidRPr="00B64341">
        <w:rPr>
          <w:rFonts w:cs="Arial"/>
          <w:lang w:val="en-AU"/>
        </w:rPr>
        <w:t>is studying at tertiary level rather than remaining at secondary school</w:t>
      </w:r>
      <w:r w:rsidR="00BA49AA">
        <w:rPr>
          <w:rFonts w:cs="Arial"/>
          <w:lang w:val="en-AU"/>
        </w:rPr>
        <w:t>;</w:t>
      </w:r>
    </w:p>
    <w:p w14:paraId="7AFB7DCF"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meets an isolation condition (except under this provision)</w:t>
      </w:r>
      <w:r w:rsidR="00812802" w:rsidRPr="00B64341">
        <w:rPr>
          <w:rFonts w:cs="Arial"/>
          <w:lang w:val="en-AU"/>
        </w:rPr>
        <w:t>;</w:t>
      </w:r>
    </w:p>
    <w:p w14:paraId="1D165B86"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is receiving Youth Allowance or ABSTUDY at the ‘standard rate’ (or the ‘away rate’ if a </w:t>
      </w:r>
      <w:hyperlink w:anchor="Parent" w:history="1">
        <w:r w:rsidRPr="008C0189">
          <w:t>par</w:t>
        </w:r>
        <w:bookmarkStart w:id="840" w:name="_Hlt205704194"/>
        <w:r w:rsidRPr="008C0189">
          <w:t>e</w:t>
        </w:r>
        <w:bookmarkEnd w:id="840"/>
        <w:r w:rsidRPr="008C0189">
          <w:t>nt</w:t>
        </w:r>
      </w:hyperlink>
      <w:r w:rsidRPr="00B64341">
        <w:rPr>
          <w:rFonts w:cs="Arial"/>
          <w:lang w:val="en-AU"/>
        </w:rPr>
        <w:t xml:space="preserve"> is not living in the second family home)</w:t>
      </w:r>
      <w:r w:rsidR="00812802" w:rsidRPr="00B64341">
        <w:rPr>
          <w:rFonts w:cs="Arial"/>
          <w:lang w:val="en-AU"/>
        </w:rPr>
        <w:t>;</w:t>
      </w:r>
    </w:p>
    <w:p w14:paraId="7DC1D7C0" w14:textId="77777777" w:rsidR="007031C8" w:rsidRPr="008C0189" w:rsidRDefault="004343D9" w:rsidP="008C0189">
      <w:pPr>
        <w:pStyle w:val="BulletLast"/>
        <w:numPr>
          <w:ilvl w:val="0"/>
          <w:numId w:val="0"/>
        </w:numPr>
        <w:tabs>
          <w:tab w:val="left" w:pos="1134"/>
        </w:tabs>
        <w:spacing w:after="120"/>
        <w:ind w:left="567"/>
        <w:rPr>
          <w:rFonts w:cs="Arial"/>
          <w:lang w:val="en-AU"/>
        </w:rPr>
      </w:pPr>
      <w:r w:rsidRPr="008C0189">
        <w:rPr>
          <w:rFonts w:cs="Arial"/>
          <w:lang w:val="en-AU"/>
        </w:rPr>
        <w:t>and</w:t>
      </w:r>
    </w:p>
    <w:p w14:paraId="107EEA2C" w14:textId="77777777" w:rsidR="00141EED"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was eligible for an AIC allowance (in the current or a previous year) immediately before transferring to Youth Allowance or ABSTUDY</w:t>
      </w:r>
      <w:r w:rsidR="00812802" w:rsidRPr="00B64341">
        <w:rPr>
          <w:rFonts w:cs="Arial"/>
          <w:lang w:val="en-AU"/>
        </w:rPr>
        <w:t>;</w:t>
      </w:r>
    </w:p>
    <w:p w14:paraId="6FEA528D" w14:textId="77777777" w:rsidR="00391C87" w:rsidRPr="00B64341" w:rsidRDefault="00391C87" w:rsidP="008C0189">
      <w:pPr>
        <w:pStyle w:val="BulletLast"/>
        <w:numPr>
          <w:ilvl w:val="0"/>
          <w:numId w:val="0"/>
        </w:numPr>
        <w:tabs>
          <w:tab w:val="left" w:pos="1134"/>
        </w:tabs>
        <w:spacing w:after="120"/>
        <w:ind w:left="567"/>
        <w:rPr>
          <w:lang w:val="en-AU"/>
        </w:rPr>
      </w:pPr>
      <w:r w:rsidRPr="00B64341">
        <w:rPr>
          <w:lang w:val="en-AU"/>
        </w:rPr>
        <w:t>or</w:t>
      </w:r>
    </w:p>
    <w:p w14:paraId="0B6DF0C0" w14:textId="77777777" w:rsidR="00391C87" w:rsidRPr="00B64341" w:rsidRDefault="00141EED" w:rsidP="008C0189">
      <w:pPr>
        <w:pStyle w:val="BulletLast"/>
        <w:tabs>
          <w:tab w:val="clear" w:pos="360"/>
          <w:tab w:val="num" w:pos="567"/>
          <w:tab w:val="left" w:pos="1134"/>
        </w:tabs>
        <w:spacing w:after="120"/>
        <w:ind w:left="567" w:hanging="567"/>
        <w:rPr>
          <w:rFonts w:cs="Arial"/>
          <w:lang w:val="en-AU"/>
        </w:rPr>
      </w:pPr>
      <w:r w:rsidRPr="00B64341">
        <w:rPr>
          <w:rFonts w:cs="Arial"/>
          <w:lang w:val="en-AU"/>
        </w:rPr>
        <w:t>h</w:t>
      </w:r>
      <w:r w:rsidR="00391C87" w:rsidRPr="00B64341">
        <w:rPr>
          <w:rFonts w:cs="Arial"/>
          <w:lang w:val="en-AU"/>
        </w:rPr>
        <w:t xml:space="preserve">as a special need identified in </w:t>
      </w:r>
      <w:hyperlink w:anchor="_4_Isolation_conditions" w:tooltip="Isolation conditions and special needs" w:history="1">
        <w:r w:rsidR="00391C87" w:rsidRPr="00B64341">
          <w:rPr>
            <w:rStyle w:val="Hyperlink"/>
            <w:rFonts w:cs="Arial"/>
            <w:lang w:val="en-AU"/>
          </w:rPr>
          <w:t>Part 4</w:t>
        </w:r>
      </w:hyperlink>
      <w:r w:rsidR="00391C87" w:rsidRPr="00B64341">
        <w:rPr>
          <w:rFonts w:cs="Arial"/>
          <w:lang w:val="en-AU"/>
        </w:rPr>
        <w:t>.</w:t>
      </w:r>
    </w:p>
    <w:p w14:paraId="13B99D3E" w14:textId="77777777" w:rsidR="009E0419" w:rsidRPr="00B64341" w:rsidRDefault="004343D9" w:rsidP="00BD2CD2">
      <w:pPr>
        <w:rPr>
          <w:lang w:val="en-AU"/>
        </w:rPr>
      </w:pPr>
      <w:bookmarkStart w:id="841" w:name="_Toc161552251"/>
      <w:r w:rsidRPr="00B64341">
        <w:rPr>
          <w:lang w:val="en-AU"/>
        </w:rPr>
        <w:t xml:space="preserve">Since the student may be deemed isolated only on the basis of a sibling, this assessment will not be made until the sibling’s </w:t>
      </w:r>
      <w:hyperlink w:anchor="Claim" w:tooltip="claim" w:history="1">
        <w:r w:rsidRPr="00B64341">
          <w:rPr>
            <w:rStyle w:val="Hyperlink"/>
            <w:rFonts w:cs="Arial"/>
            <w:lang w:val="en-AU"/>
          </w:rPr>
          <w:t>cla</w:t>
        </w:r>
        <w:bookmarkStart w:id="842" w:name="_Hlt205704204"/>
        <w:r w:rsidRPr="00B64341">
          <w:rPr>
            <w:rStyle w:val="Hyperlink"/>
            <w:rFonts w:cs="Arial"/>
            <w:lang w:val="en-AU"/>
          </w:rPr>
          <w:t>i</w:t>
        </w:r>
        <w:bookmarkEnd w:id="842"/>
        <w:r w:rsidRPr="00B64341">
          <w:rPr>
            <w:rStyle w:val="Hyperlink"/>
            <w:rFonts w:cs="Arial"/>
            <w:lang w:val="en-AU"/>
          </w:rPr>
          <w:t>m</w:t>
        </w:r>
      </w:hyperlink>
      <w:r w:rsidRPr="00B64341">
        <w:rPr>
          <w:lang w:val="en-AU"/>
        </w:rPr>
        <w:t xml:space="preserve"> (for the AIC Scheme, Youth Allowance or ABSTUDY) is approved in the year of assistance.</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9E0419" w:rsidRPr="00B64341" w14:paraId="681EB94A" w14:textId="77777777" w:rsidTr="00B21D5B">
        <w:tc>
          <w:tcPr>
            <w:tcW w:w="8364" w:type="dxa"/>
            <w:shd w:val="clear" w:color="auto" w:fill="B6DDE8" w:themeFill="accent5" w:themeFillTint="66"/>
          </w:tcPr>
          <w:p w14:paraId="52D1FC6F" w14:textId="77777777" w:rsidR="009E0419" w:rsidRPr="006041FB" w:rsidRDefault="009E0419" w:rsidP="00BD2CD2">
            <w:pPr>
              <w:rPr>
                <w:b/>
                <w:sz w:val="20"/>
                <w:lang w:val="en-AU"/>
              </w:rPr>
            </w:pPr>
            <w:r w:rsidRPr="006041FB">
              <w:rPr>
                <w:b/>
                <w:sz w:val="20"/>
                <w:lang w:val="en-AU"/>
              </w:rPr>
              <w:t>Example 25</w:t>
            </w:r>
            <w:r w:rsidR="006F5F30" w:rsidRPr="006041FB">
              <w:rPr>
                <w:b/>
                <w:sz w:val="20"/>
                <w:lang w:val="en-AU"/>
              </w:rPr>
              <w:t xml:space="preserve">:  </w:t>
            </w:r>
            <w:r w:rsidRPr="006041FB">
              <w:rPr>
                <w:b/>
                <w:sz w:val="20"/>
                <w:lang w:val="en-AU"/>
              </w:rPr>
              <w:t xml:space="preserve">Second Home Allowance </w:t>
            </w:r>
          </w:p>
          <w:p w14:paraId="5CCE0EE8" w14:textId="77777777" w:rsidR="009E0419" w:rsidRPr="006041FB" w:rsidRDefault="00A21C0A" w:rsidP="00BD2CD2">
            <w:pPr>
              <w:rPr>
                <w:sz w:val="20"/>
                <w:lang w:val="en-AU"/>
              </w:rPr>
            </w:pPr>
            <w:r w:rsidRPr="006041FB">
              <w:rPr>
                <w:sz w:val="20"/>
                <w:lang w:val="en-AU"/>
              </w:rPr>
              <w:t>Dad lived in the Principal Family Home from 1 January 2013 until 2 July 2013</w:t>
            </w:r>
            <w:r w:rsidR="0093742F" w:rsidRPr="006041FB">
              <w:rPr>
                <w:sz w:val="20"/>
                <w:lang w:val="en-AU"/>
              </w:rPr>
              <w:t xml:space="preserve">.  </w:t>
            </w:r>
            <w:r w:rsidRPr="006041FB">
              <w:rPr>
                <w:sz w:val="20"/>
                <w:lang w:val="en-AU"/>
              </w:rPr>
              <w:t>Mum still lives with the children in the second family home</w:t>
            </w:r>
            <w:r w:rsidR="0093742F" w:rsidRPr="006041FB">
              <w:rPr>
                <w:sz w:val="20"/>
                <w:lang w:val="en-AU"/>
              </w:rPr>
              <w:t xml:space="preserve">.  </w:t>
            </w:r>
            <w:r w:rsidRPr="006041FB">
              <w:rPr>
                <w:sz w:val="20"/>
                <w:lang w:val="en-AU"/>
              </w:rPr>
              <w:t>Dad moved to a new house which is a non-geographically isolated address</w:t>
            </w:r>
            <w:r w:rsidR="0093742F" w:rsidRPr="006041FB">
              <w:rPr>
                <w:sz w:val="20"/>
                <w:lang w:val="en-AU"/>
              </w:rPr>
              <w:t xml:space="preserve">.  </w:t>
            </w:r>
            <w:r w:rsidRPr="006041FB">
              <w:rPr>
                <w:sz w:val="20"/>
                <w:lang w:val="en-AU"/>
              </w:rPr>
              <w:t xml:space="preserve">Dad comes to the second family home with Mum and the kids on the weekend.  One of the students, who is </w:t>
            </w:r>
            <w:r w:rsidR="00BA49AA" w:rsidRPr="006041FB">
              <w:rPr>
                <w:sz w:val="20"/>
                <w:lang w:val="en-AU"/>
              </w:rPr>
              <w:t xml:space="preserve">in </w:t>
            </w:r>
            <w:r w:rsidRPr="006041FB">
              <w:rPr>
                <w:sz w:val="20"/>
                <w:lang w:val="en-AU"/>
              </w:rPr>
              <w:t>year 11, is receiving the second home allowance.  Under the continuity of schooling they will continue to receive this allowance until they finish year 11 or year 12 (if they decide to complete year 12)</w:t>
            </w:r>
            <w:r w:rsidR="000658E2" w:rsidRPr="006041FB">
              <w:rPr>
                <w:sz w:val="20"/>
                <w:lang w:val="en-AU"/>
              </w:rPr>
              <w:t xml:space="preserve">.  </w:t>
            </w:r>
            <w:r w:rsidRPr="006041FB">
              <w:rPr>
                <w:sz w:val="20"/>
                <w:lang w:val="en-AU"/>
              </w:rPr>
              <w:t xml:space="preserve">This is on the condition the student continues to attend the same school for the remainder of 2013 and 2014. </w:t>
            </w:r>
          </w:p>
        </w:tc>
      </w:tr>
    </w:tbl>
    <w:p w14:paraId="7DB73202" w14:textId="77777777" w:rsidR="007031C8" w:rsidRPr="00B64341" w:rsidRDefault="004343D9" w:rsidP="00BD2CD2">
      <w:pPr>
        <w:rPr>
          <w:lang w:val="en-AU"/>
        </w:rPr>
      </w:pPr>
      <w:r w:rsidRPr="00B64341">
        <w:rPr>
          <w:lang w:val="en-AU"/>
        </w:rPr>
        <w:t>Normally, additional evidence will not be necessary to support a claim on this basis, as the relevant information will be available from the sibling’s (or the student’s) claim.</w:t>
      </w:r>
    </w:p>
    <w:p w14:paraId="780666AB" w14:textId="77777777" w:rsidR="007031C8" w:rsidRPr="00B64341" w:rsidRDefault="004343D9" w:rsidP="00BD2CD2">
      <w:pPr>
        <w:rPr>
          <w:lang w:val="en-AU"/>
        </w:rPr>
      </w:pPr>
      <w:r w:rsidRPr="00B64341">
        <w:rPr>
          <w:lang w:val="en-AU"/>
        </w:rPr>
        <w:t xml:space="preserve">Where a student has been deemed isolated under this provision and the sibling ceases to receive student assistance (e.g. because they discontinue study), the student may remain eligible under the continuity of schooling concession (see </w:t>
      </w:r>
      <w:hyperlink w:anchor="_4.4.5_Continuation_and" w:tooltip="Continuation and concessions   " w:history="1">
        <w:r w:rsidR="007031C8" w:rsidRPr="00B64341">
          <w:rPr>
            <w:rStyle w:val="Hyperlink"/>
            <w:rFonts w:cs="Arial"/>
            <w:lang w:val="en-AU"/>
          </w:rPr>
          <w:t>4.4.5</w:t>
        </w:r>
      </w:hyperlink>
      <w:r w:rsidRPr="00B64341">
        <w:rPr>
          <w:lang w:val="en-AU"/>
        </w:rPr>
        <w:t>).</w:t>
      </w:r>
    </w:p>
    <w:p w14:paraId="289D9659" w14:textId="77777777" w:rsidR="007031C8" w:rsidRPr="00B64341" w:rsidRDefault="007031C8" w:rsidP="00BD2CD2">
      <w:pPr>
        <w:rPr>
          <w:lang w:val="en-AU"/>
        </w:rPr>
      </w:pPr>
    </w:p>
    <w:p w14:paraId="409DA149" w14:textId="77777777" w:rsidR="007031C8" w:rsidRPr="00B64341" w:rsidRDefault="004343D9" w:rsidP="002310DB">
      <w:pPr>
        <w:pStyle w:val="Heading3"/>
        <w:spacing w:before="120" w:after="120"/>
        <w:rPr>
          <w:lang w:val="en-AU"/>
        </w:rPr>
      </w:pPr>
      <w:bookmarkStart w:id="843" w:name="_4.4.4_Student’s_sole"/>
      <w:bookmarkStart w:id="844" w:name="_4.4.4_Student’s_sole_parent’s_occup"/>
      <w:bookmarkStart w:id="845" w:name="_Toc234129385"/>
      <w:bookmarkStart w:id="846" w:name="_Toc264368440"/>
      <w:bookmarkStart w:id="847" w:name="_Toc418251878"/>
      <w:bookmarkEnd w:id="843"/>
      <w:bookmarkEnd w:id="844"/>
      <w:r w:rsidRPr="00B64341">
        <w:rPr>
          <w:lang w:val="en-AU"/>
        </w:rPr>
        <w:t>4.4.4</w:t>
      </w:r>
      <w:r w:rsidRPr="00B64341">
        <w:rPr>
          <w:lang w:val="en-AU"/>
        </w:rPr>
        <w:tab/>
      </w:r>
      <w:r w:rsidR="00654DFB" w:rsidRPr="00B64341">
        <w:rPr>
          <w:lang w:val="en-AU"/>
        </w:rPr>
        <w:t>Occupation of</w:t>
      </w:r>
      <w:r w:rsidRPr="00B64341">
        <w:rPr>
          <w:lang w:val="en-AU"/>
        </w:rPr>
        <w:t xml:space="preserve"> sole parent requires frequent overnight absences</w:t>
      </w:r>
      <w:bookmarkEnd w:id="845"/>
      <w:bookmarkEnd w:id="846"/>
      <w:bookmarkEnd w:id="847"/>
      <w:r w:rsidR="00654DFB" w:rsidRPr="00B64341">
        <w:rPr>
          <w:lang w:val="en-AU"/>
        </w:rPr>
        <w:t xml:space="preserve"> </w:t>
      </w:r>
    </w:p>
    <w:p w14:paraId="7A4135E6" w14:textId="77777777" w:rsidR="007031C8" w:rsidRPr="00B64341" w:rsidRDefault="004343D9" w:rsidP="00BD2CD2">
      <w:pPr>
        <w:rPr>
          <w:lang w:val="en-AU"/>
        </w:rPr>
      </w:pPr>
      <w:r w:rsidRPr="00B64341">
        <w:rPr>
          <w:lang w:val="en-AU"/>
        </w:rPr>
        <w:t xml:space="preserve">Before 2006, certain </w:t>
      </w:r>
      <w:hyperlink w:anchor="Student" w:history="1">
        <w:r w:rsidRPr="00B64341">
          <w:rPr>
            <w:rStyle w:val="Hyperlink"/>
            <w:rFonts w:cs="Arial"/>
            <w:lang w:val="en-AU"/>
          </w:rPr>
          <w:t>stud</w:t>
        </w:r>
        <w:bookmarkStart w:id="848" w:name="_Hlt205704240"/>
        <w:r w:rsidRPr="00B64341">
          <w:rPr>
            <w:rStyle w:val="Hyperlink"/>
            <w:rFonts w:cs="Arial"/>
            <w:lang w:val="en-AU"/>
          </w:rPr>
          <w:t>e</w:t>
        </w:r>
        <w:bookmarkEnd w:id="848"/>
        <w:r w:rsidRPr="00B64341">
          <w:rPr>
            <w:rStyle w:val="Hyperlink"/>
            <w:rFonts w:cs="Arial"/>
            <w:lang w:val="en-AU"/>
          </w:rPr>
          <w:t>nts</w:t>
        </w:r>
      </w:hyperlink>
      <w:r w:rsidRPr="00B64341">
        <w:rPr>
          <w:lang w:val="en-AU"/>
        </w:rPr>
        <w:t xml:space="preserve"> could be deemed geographically isolated where the occupation of their sole parent, by its nature, required frequent overnight absences</w:t>
      </w:r>
      <w:r w:rsidR="0093742F" w:rsidRPr="00B64341">
        <w:rPr>
          <w:lang w:val="en-AU"/>
        </w:rPr>
        <w:t xml:space="preserve">.  </w:t>
      </w:r>
      <w:r w:rsidRPr="00B64341">
        <w:rPr>
          <w:lang w:val="en-AU"/>
        </w:rPr>
        <w:t>This option was removed from 1 January 2006.</w:t>
      </w:r>
    </w:p>
    <w:p w14:paraId="32BDA43A" w14:textId="77777777" w:rsidR="007031C8" w:rsidRPr="00B64341" w:rsidRDefault="004343D9" w:rsidP="00BD2CD2">
      <w:pPr>
        <w:rPr>
          <w:lang w:val="en-AU"/>
        </w:rPr>
      </w:pPr>
      <w:r w:rsidRPr="00B64341">
        <w:rPr>
          <w:lang w:val="en-AU"/>
        </w:rPr>
        <w:t>Any student who attracted AIC allowances on this basis in 2005 will continue to be deemed geographically isolated until they complete or discontinue their course of study, or their parent changes occupation (whichever is the earlier).</w:t>
      </w:r>
    </w:p>
    <w:p w14:paraId="30521FA9" w14:textId="77777777" w:rsidR="007031C8" w:rsidRPr="00B64341" w:rsidRDefault="007031C8" w:rsidP="00BD2CD2">
      <w:pPr>
        <w:rPr>
          <w:lang w:val="en-AU"/>
        </w:rPr>
      </w:pPr>
    </w:p>
    <w:p w14:paraId="59956106" w14:textId="77777777" w:rsidR="009E0419" w:rsidRPr="00B64341" w:rsidRDefault="004343D9" w:rsidP="002310DB">
      <w:pPr>
        <w:pStyle w:val="Heading3"/>
        <w:spacing w:before="120" w:after="120"/>
        <w:rPr>
          <w:lang w:val="en-AU"/>
        </w:rPr>
      </w:pPr>
      <w:bookmarkStart w:id="849" w:name="_4.4.5_Continuation_and"/>
      <w:bookmarkStart w:id="850" w:name="_4.4.5_Continuation_and_concessions"/>
      <w:bookmarkStart w:id="851" w:name="_Toc234129386"/>
      <w:bookmarkStart w:id="852" w:name="_Toc264368441"/>
      <w:bookmarkStart w:id="853" w:name="_Toc418251879"/>
      <w:bookmarkEnd w:id="849"/>
      <w:bookmarkEnd w:id="850"/>
      <w:r w:rsidRPr="00B64341">
        <w:rPr>
          <w:lang w:val="en-AU"/>
        </w:rPr>
        <w:lastRenderedPageBreak/>
        <w:t>4.4.5</w:t>
      </w:r>
      <w:r w:rsidRPr="00B64341">
        <w:rPr>
          <w:lang w:val="en-AU"/>
        </w:rPr>
        <w:tab/>
        <w:t>Continuation and concessions</w:t>
      </w:r>
      <w:bookmarkEnd w:id="851"/>
      <w:bookmarkEnd w:id="852"/>
      <w:bookmarkEnd w:id="853"/>
      <w:r w:rsidR="009E0419" w:rsidRPr="00B64341">
        <w:rPr>
          <w:lang w:val="en-AU"/>
        </w:rPr>
        <w:t xml:space="preserve">   </w:t>
      </w:r>
    </w:p>
    <w:p w14:paraId="52B7F9B9" w14:textId="77777777" w:rsidR="007031C8" w:rsidRPr="00B64341" w:rsidRDefault="00C90BCC" w:rsidP="00227FBA">
      <w:pPr>
        <w:pStyle w:val="Heading4"/>
      </w:pPr>
      <w:bookmarkStart w:id="854" w:name="_4.4.5.1__"/>
      <w:bookmarkStart w:id="855" w:name="_Toc234129387"/>
      <w:bookmarkEnd w:id="854"/>
      <w:r w:rsidRPr="00B64341">
        <w:t xml:space="preserve">4.4.5.1 </w:t>
      </w:r>
      <w:r w:rsidR="00EA4F66" w:rsidRPr="00B64341">
        <w:tab/>
      </w:r>
      <w:r w:rsidR="004343D9" w:rsidRPr="00B64341">
        <w:t>Continuity of schooling concession</w:t>
      </w:r>
      <w:bookmarkEnd w:id="855"/>
    </w:p>
    <w:p w14:paraId="76F4002D" w14:textId="77777777"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stude</w:t>
        </w:r>
        <w:bookmarkStart w:id="856" w:name="_Hlt205704254"/>
        <w:r w:rsidRPr="00B64341">
          <w:rPr>
            <w:rStyle w:val="Hyperlink"/>
            <w:rFonts w:cs="Arial"/>
            <w:lang w:val="en-AU"/>
          </w:rPr>
          <w:t>n</w:t>
        </w:r>
        <w:bookmarkEnd w:id="856"/>
        <w:r w:rsidRPr="00B64341">
          <w:rPr>
            <w:rStyle w:val="Hyperlink"/>
            <w:rFonts w:cs="Arial"/>
            <w:lang w:val="en-AU"/>
          </w:rPr>
          <w:t>t</w:t>
        </w:r>
      </w:hyperlink>
      <w:r w:rsidRPr="00B64341">
        <w:rPr>
          <w:lang w:val="en-AU"/>
        </w:rPr>
        <w:t xml:space="preserve"> may be deemed to be isolated in order to limit disruption to the schooling of students whose circumstances change during receipt of an AIC allowance</w:t>
      </w:r>
      <w:r w:rsidR="0093742F" w:rsidRPr="00B64341">
        <w:rPr>
          <w:lang w:val="en-AU"/>
        </w:rPr>
        <w:t xml:space="preserve">.  </w:t>
      </w:r>
      <w:r w:rsidRPr="00B64341">
        <w:rPr>
          <w:lang w:val="en-AU"/>
        </w:rPr>
        <w:t>The concession allows a student to be deemed isolated if:</w:t>
      </w:r>
    </w:p>
    <w:p w14:paraId="09B7B39D"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they cease to meet an isolation condition because of a change of circumstance (e.g. change of </w:t>
      </w:r>
      <w:hyperlink w:anchor="PrincipalFamilyHome" w:tooltip="principal family home" w:history="1">
        <w:r w:rsidRPr="00B64341">
          <w:rPr>
            <w:rStyle w:val="Hyperlink"/>
            <w:rFonts w:cs="Arial"/>
            <w:lang w:val="en-AU"/>
          </w:rPr>
          <w:t>principal fami</w:t>
        </w:r>
        <w:bookmarkStart w:id="857" w:name="_Hlt205704266"/>
        <w:r w:rsidRPr="00B64341">
          <w:rPr>
            <w:rStyle w:val="Hyperlink"/>
            <w:rFonts w:cs="Arial"/>
            <w:lang w:val="en-AU"/>
          </w:rPr>
          <w:t>l</w:t>
        </w:r>
        <w:bookmarkEnd w:id="857"/>
        <w:r w:rsidRPr="00B64341">
          <w:rPr>
            <w:rStyle w:val="Hyperlink"/>
            <w:rFonts w:cs="Arial"/>
            <w:lang w:val="en-AU"/>
          </w:rPr>
          <w:t>y home</w:t>
        </w:r>
      </w:hyperlink>
      <w:r w:rsidRPr="00B64341">
        <w:rPr>
          <w:rFonts w:cs="Arial"/>
          <w:lang w:val="en-AU"/>
        </w:rPr>
        <w:t xml:space="preserve">, travel conditions, health conditions, </w:t>
      </w:r>
      <w:hyperlink w:anchor="Parent" w:tooltip="parent’s" w:history="1">
        <w:r w:rsidR="007031C8" w:rsidRPr="00B64341">
          <w:rPr>
            <w:rStyle w:val="Hyperlink"/>
            <w:rFonts w:cs="Arial"/>
            <w:lang w:val="en-AU"/>
          </w:rPr>
          <w:t>parent’s</w:t>
        </w:r>
      </w:hyperlink>
      <w:r w:rsidRPr="00B64341">
        <w:rPr>
          <w:rFonts w:cs="Arial"/>
          <w:lang w:val="en-AU"/>
        </w:rPr>
        <w:t xml:space="preserve"> occupation)</w:t>
      </w:r>
      <w:r w:rsidR="005F4ACB" w:rsidRPr="00B64341">
        <w:rPr>
          <w:rFonts w:cs="Arial"/>
          <w:lang w:val="en-AU"/>
        </w:rPr>
        <w:t>;</w:t>
      </w:r>
    </w:p>
    <w:p w14:paraId="67724BD9" w14:textId="77777777" w:rsidR="007031C8" w:rsidRPr="00B64341" w:rsidRDefault="004343D9" w:rsidP="007A24F6">
      <w:pPr>
        <w:ind w:left="567"/>
        <w:rPr>
          <w:lang w:val="en-AU"/>
        </w:rPr>
      </w:pPr>
      <w:r w:rsidRPr="00B64341">
        <w:rPr>
          <w:lang w:val="en-AU"/>
        </w:rPr>
        <w:t>and</w:t>
      </w:r>
    </w:p>
    <w:p w14:paraId="26D4BE6B"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they continue to attend the same school (or continue to be enrolled through the same distance education school).</w:t>
      </w:r>
    </w:p>
    <w:p w14:paraId="4A99C8A4" w14:textId="77777777" w:rsidR="007031C8" w:rsidRPr="00B64341" w:rsidRDefault="004343D9" w:rsidP="00BD2CD2">
      <w:pPr>
        <w:rPr>
          <w:lang w:val="en-AU"/>
        </w:rPr>
      </w:pPr>
      <w:bookmarkStart w:id="858" w:name="_Toc161552252"/>
      <w:r w:rsidRPr="00B64341">
        <w:rPr>
          <w:lang w:val="en-AU"/>
        </w:rPr>
        <w:t>This concession cannot be applied for students who:</w:t>
      </w:r>
    </w:p>
    <w:p w14:paraId="08B31725"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did not meet an isolation condition at any stage in the year for which assistance is sought (an</w:t>
      </w:r>
      <w:r w:rsidR="005F4ACB" w:rsidRPr="00B64341">
        <w:rPr>
          <w:rFonts w:cs="Arial"/>
          <w:lang w:val="en-AU"/>
        </w:rPr>
        <w:t> </w:t>
      </w:r>
      <w:r w:rsidRPr="00B64341">
        <w:rPr>
          <w:rFonts w:cs="Arial"/>
          <w:lang w:val="en-AU"/>
        </w:rPr>
        <w:t>exception to this guideline exists for Year 12 students who met an isolation condition in the year before the year for which assistance is sought)</w:t>
      </w:r>
      <w:r w:rsidR="005F4ACB" w:rsidRPr="00B64341">
        <w:rPr>
          <w:rFonts w:cs="Arial"/>
          <w:lang w:val="en-AU"/>
        </w:rPr>
        <w:t>;</w:t>
      </w:r>
    </w:p>
    <w:p w14:paraId="598B9891" w14:textId="77777777" w:rsidR="007031C8" w:rsidRPr="00B64341" w:rsidRDefault="004343D9" w:rsidP="008C0189">
      <w:pPr>
        <w:pStyle w:val="BulletLast"/>
        <w:numPr>
          <w:ilvl w:val="0"/>
          <w:numId w:val="0"/>
        </w:numPr>
        <w:tabs>
          <w:tab w:val="left" w:pos="1134"/>
        </w:tabs>
        <w:spacing w:after="120"/>
        <w:ind w:left="567"/>
        <w:rPr>
          <w:rFonts w:cs="Arial"/>
          <w:lang w:val="en-AU"/>
        </w:rPr>
      </w:pPr>
      <w:r w:rsidRPr="00B64341">
        <w:rPr>
          <w:rFonts w:cs="Arial"/>
          <w:lang w:val="en-AU"/>
        </w:rPr>
        <w:t>or</w:t>
      </w:r>
    </w:p>
    <w:p w14:paraId="5B68E05F"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lived away from home in order to undertake a short-term program (e.g. for diagnostic testing or learning support).</w:t>
      </w:r>
    </w:p>
    <w:p w14:paraId="6174735A" w14:textId="77777777" w:rsidR="007031C8" w:rsidRPr="00B64341" w:rsidRDefault="004343D9" w:rsidP="00BD2CD2">
      <w:pPr>
        <w:rPr>
          <w:lang w:val="en-AU"/>
        </w:rPr>
      </w:pPr>
      <w:r w:rsidRPr="00B64341">
        <w:rPr>
          <w:lang w:val="en-AU"/>
        </w:rPr>
        <w:t>Under this provision, a student may be deemed to be isolated:</w:t>
      </w:r>
    </w:p>
    <w:p w14:paraId="4B7A318A"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from the date of the change of circumstance until the end of the year in which the change of circumstance occurred</w:t>
      </w:r>
      <w:r w:rsidR="005F4ACB" w:rsidRPr="00B64341">
        <w:rPr>
          <w:rFonts w:cs="Arial"/>
          <w:lang w:val="en-AU"/>
        </w:rPr>
        <w:t>;</w:t>
      </w:r>
    </w:p>
    <w:p w14:paraId="29CB5FEA" w14:textId="77777777" w:rsidR="007031C8" w:rsidRPr="00B64341" w:rsidRDefault="004343D9" w:rsidP="008C0189">
      <w:pPr>
        <w:pStyle w:val="BulletLast"/>
        <w:numPr>
          <w:ilvl w:val="0"/>
          <w:numId w:val="0"/>
        </w:numPr>
        <w:tabs>
          <w:tab w:val="left" w:pos="1134"/>
        </w:tabs>
        <w:spacing w:after="120"/>
        <w:ind w:left="567"/>
        <w:rPr>
          <w:rFonts w:cs="Arial"/>
          <w:lang w:val="en-AU"/>
        </w:rPr>
      </w:pPr>
      <w:r w:rsidRPr="00B64341">
        <w:rPr>
          <w:rFonts w:cs="Arial"/>
          <w:lang w:val="en-AU"/>
        </w:rPr>
        <w:t>or</w:t>
      </w:r>
    </w:p>
    <w:p w14:paraId="7A2B533E"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for a student in Year 11, from the date of the change of circumstance until the end of the following year, provided they continue to Year 12.</w:t>
      </w:r>
    </w:p>
    <w:p w14:paraId="6B257D6A" w14:textId="77777777" w:rsidR="005F4ACB" w:rsidRPr="00B64341" w:rsidRDefault="005F4ACB" w:rsidP="00BD2CD2">
      <w:bookmarkStart w:id="859" w:name="_Toc234129388"/>
      <w:bookmarkStart w:id="860" w:name="_Toc161552238"/>
    </w:p>
    <w:p w14:paraId="18492A25" w14:textId="77777777" w:rsidR="007031C8" w:rsidRPr="00B64341" w:rsidRDefault="00C90BCC" w:rsidP="00227FBA">
      <w:pPr>
        <w:pStyle w:val="Heading4"/>
      </w:pPr>
      <w:r w:rsidRPr="00B64341">
        <w:t xml:space="preserve">4.4.5.2 </w:t>
      </w:r>
      <w:r w:rsidR="00EA4F66" w:rsidRPr="00B64341">
        <w:tab/>
      </w:r>
      <w:r w:rsidR="004343D9" w:rsidRPr="00B64341">
        <w:t>Retrospective continuity of schooling concession</w:t>
      </w:r>
      <w:bookmarkEnd w:id="859"/>
    </w:p>
    <w:p w14:paraId="49E290CD" w14:textId="77777777" w:rsidR="007031C8" w:rsidRPr="00B64341" w:rsidRDefault="004343D9" w:rsidP="00BD2CD2">
      <w:pPr>
        <w:rPr>
          <w:lang w:val="en-AU"/>
        </w:rPr>
      </w:pPr>
      <w:r w:rsidRPr="00B64341">
        <w:rPr>
          <w:lang w:val="en-AU"/>
        </w:rPr>
        <w:t>The continuity of schooling concession may also be applied in reverse</w:t>
      </w:r>
      <w:r w:rsidR="0093742F" w:rsidRPr="00B64341">
        <w:rPr>
          <w:lang w:val="en-AU"/>
        </w:rPr>
        <w:t xml:space="preserve">.  </w:t>
      </w:r>
      <w:r w:rsidRPr="00B64341">
        <w:rPr>
          <w:lang w:val="en-AU"/>
        </w:rPr>
        <w:t xml:space="preserve">A student who does not meet a geographical isolation rule at the start of the </w:t>
      </w:r>
      <w:hyperlink w:anchor="SchoolYear" w:tooltip="school year" w:history="1">
        <w:r w:rsidRPr="00B64341">
          <w:rPr>
            <w:rStyle w:val="Hyperlink"/>
            <w:rFonts w:cs="Arial"/>
            <w:lang w:val="en-AU"/>
          </w:rPr>
          <w:t xml:space="preserve">school </w:t>
        </w:r>
        <w:bookmarkStart w:id="861" w:name="_Hlt205704291"/>
        <w:r w:rsidRPr="00B64341">
          <w:rPr>
            <w:rStyle w:val="Hyperlink"/>
            <w:rFonts w:cs="Arial"/>
            <w:lang w:val="en-AU"/>
          </w:rPr>
          <w:t>y</w:t>
        </w:r>
        <w:bookmarkEnd w:id="861"/>
        <w:r w:rsidRPr="00B64341">
          <w:rPr>
            <w:rStyle w:val="Hyperlink"/>
            <w:rFonts w:cs="Arial"/>
            <w:lang w:val="en-AU"/>
          </w:rPr>
          <w:t>ear</w:t>
        </w:r>
      </w:hyperlink>
      <w:r w:rsidRPr="00B64341">
        <w:rPr>
          <w:lang w:val="en-AU"/>
        </w:rPr>
        <w:t xml:space="preserve"> may retrospectively be deemed to be isolated for the earlier part of the year if:</w:t>
      </w:r>
    </w:p>
    <w:p w14:paraId="13D9EDA1"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they begin to meet an isolation condition because of a change of circumstance (e.g. change of principal family home, parent’s occupation or health condition, discontinuation of school bus service)</w:t>
      </w:r>
      <w:r w:rsidR="001B6804" w:rsidRPr="00B64341">
        <w:rPr>
          <w:rFonts w:cs="Arial"/>
          <w:lang w:val="en-AU"/>
        </w:rPr>
        <w:t>;</w:t>
      </w:r>
    </w:p>
    <w:p w14:paraId="2A7DF535"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 was placed in an approved boarding arrangement (see </w:t>
      </w:r>
      <w:hyperlink w:anchor="_5.2.1.3__Approved" w:tooltip="Approved boarding arrangements" w:history="1">
        <w:r w:rsidR="001B66F1">
          <w:rPr>
            <w:rStyle w:val="Hyperlink"/>
            <w:rFonts w:cs="Arial"/>
            <w:lang w:val="en-AU"/>
          </w:rPr>
          <w:t>5.2.1.3</w:t>
        </w:r>
      </w:hyperlink>
      <w:r w:rsidRPr="00B64341">
        <w:rPr>
          <w:rFonts w:cs="Arial"/>
          <w:lang w:val="en-AU"/>
        </w:rPr>
        <w:t>), enrolled in distance education studies or began living in a second home in anticipation of the change of circumstance that would make the student eligible later in the year</w:t>
      </w:r>
      <w:r w:rsidR="001B6804" w:rsidRPr="00B64341">
        <w:rPr>
          <w:rFonts w:cs="Arial"/>
          <w:lang w:val="en-AU"/>
        </w:rPr>
        <w:t>;</w:t>
      </w:r>
    </w:p>
    <w:p w14:paraId="3D34C32D" w14:textId="77777777" w:rsidR="007031C8" w:rsidRPr="00B64341" w:rsidRDefault="004343D9" w:rsidP="007A24F6">
      <w:pPr>
        <w:ind w:left="567"/>
        <w:rPr>
          <w:lang w:val="en-AU"/>
        </w:rPr>
      </w:pPr>
      <w:r w:rsidRPr="00B64341">
        <w:rPr>
          <w:lang w:val="en-AU"/>
        </w:rPr>
        <w:t>and</w:t>
      </w:r>
    </w:p>
    <w:p w14:paraId="2C3075C8"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the change has occurred and the student now meets an isolation condition.</w:t>
      </w:r>
    </w:p>
    <w:p w14:paraId="5A234ABA" w14:textId="77777777" w:rsidR="007031C8" w:rsidRPr="00B64341" w:rsidRDefault="004343D9" w:rsidP="00BD2CD2">
      <w:pPr>
        <w:rPr>
          <w:lang w:val="en-AU"/>
        </w:rPr>
      </w:pPr>
      <w:r w:rsidRPr="00B64341">
        <w:rPr>
          <w:lang w:val="en-AU"/>
        </w:rPr>
        <w:t xml:space="preserve">To qualify for retrospective continuity, an applicant must demonstrate that they were aware of the proposed change in circumstances at the time the student began to board, study by </w:t>
      </w:r>
      <w:hyperlink w:anchor="DistanceEducationMethods" w:tooltip="distance education methods" w:history="1">
        <w:r w:rsidR="007031C8" w:rsidRPr="00B64341">
          <w:rPr>
            <w:rStyle w:val="Hyperlink"/>
            <w:rFonts w:cs="Arial"/>
            <w:lang w:val="en-AU"/>
          </w:rPr>
          <w:t>distance education methods</w:t>
        </w:r>
      </w:hyperlink>
      <w:r w:rsidRPr="00B64341">
        <w:rPr>
          <w:lang w:val="en-AU"/>
        </w:rPr>
        <w:t xml:space="preserve"> or live in the second home.</w:t>
      </w:r>
    </w:p>
    <w:p w14:paraId="16F6AFF1" w14:textId="77777777" w:rsidR="007031C8" w:rsidRPr="00B64341" w:rsidRDefault="004343D9" w:rsidP="00BD2CD2">
      <w:pPr>
        <w:rPr>
          <w:lang w:val="en-AU"/>
        </w:rPr>
      </w:pPr>
      <w:r w:rsidRPr="00B64341">
        <w:rPr>
          <w:lang w:val="en-AU"/>
        </w:rPr>
        <w:t xml:space="preserve">If the </w:t>
      </w:r>
      <w:hyperlink w:anchor="Claim" w:tooltip="claim" w:history="1">
        <w:r w:rsidRPr="00B64341">
          <w:rPr>
            <w:rStyle w:val="Hyperlink"/>
            <w:rFonts w:cs="Arial"/>
            <w:lang w:val="en-AU"/>
          </w:rPr>
          <w:t>cl</w:t>
        </w:r>
        <w:bookmarkStart w:id="862" w:name="_Hlt205704328"/>
        <w:r w:rsidRPr="00B64341">
          <w:rPr>
            <w:rStyle w:val="Hyperlink"/>
            <w:rFonts w:cs="Arial"/>
            <w:lang w:val="en-AU"/>
          </w:rPr>
          <w:t>a</w:t>
        </w:r>
        <w:bookmarkEnd w:id="862"/>
        <w:r w:rsidRPr="00B64341">
          <w:rPr>
            <w:rStyle w:val="Hyperlink"/>
            <w:rFonts w:cs="Arial"/>
            <w:lang w:val="en-AU"/>
          </w:rPr>
          <w:t>im</w:t>
        </w:r>
      </w:hyperlink>
      <w:r w:rsidRPr="00B64341">
        <w:rPr>
          <w:lang w:val="en-AU"/>
        </w:rPr>
        <w:t xml:space="preserve"> was lodged at that time, no further proof would be needed</w:t>
      </w:r>
      <w:r w:rsidR="0093742F" w:rsidRPr="00B64341">
        <w:rPr>
          <w:lang w:val="en-AU"/>
        </w:rPr>
        <w:t xml:space="preserve">.  </w:t>
      </w:r>
      <w:r w:rsidRPr="00B64341">
        <w:rPr>
          <w:lang w:val="en-AU"/>
        </w:rPr>
        <w:t>In other cases, however, suitable evidence would be required (e.g. a statement from an employer that reveals when the parent was advised of a proposed transfer, a copy of a letter from a bus company advising of a proposed change in services, etc).</w:t>
      </w:r>
      <w:bookmarkStart w:id="863" w:name="_Toc161552240"/>
    </w:p>
    <w:p w14:paraId="10C87962" w14:textId="77777777" w:rsidR="001B6804" w:rsidRPr="00B64341" w:rsidRDefault="001B6804" w:rsidP="00BD2CD2">
      <w:pPr>
        <w:rPr>
          <w:lang w:val="en-AU"/>
        </w:rPr>
      </w:pPr>
    </w:p>
    <w:p w14:paraId="75E56D5B" w14:textId="77777777" w:rsidR="007031C8" w:rsidRPr="00B64341" w:rsidRDefault="00C90BCC" w:rsidP="00227FBA">
      <w:pPr>
        <w:pStyle w:val="Heading4"/>
      </w:pPr>
      <w:bookmarkStart w:id="864" w:name="_Conditions_in_year"/>
      <w:bookmarkStart w:id="865" w:name="_4.4.5.3__Conditions"/>
      <w:bookmarkStart w:id="866" w:name="_Toc234129389"/>
      <w:bookmarkEnd w:id="864"/>
      <w:bookmarkEnd w:id="865"/>
      <w:r w:rsidRPr="00B64341">
        <w:lastRenderedPageBreak/>
        <w:t xml:space="preserve">4.4.5.3 </w:t>
      </w:r>
      <w:r w:rsidR="00EA4F66" w:rsidRPr="00B64341">
        <w:tab/>
      </w:r>
      <w:r w:rsidR="004343D9" w:rsidRPr="00B64341">
        <w:t>Conditions in year of assistance for students unable to access a local state school</w:t>
      </w:r>
      <w:bookmarkEnd w:id="866"/>
    </w:p>
    <w:p w14:paraId="7DA12435" w14:textId="77777777" w:rsidR="007031C8" w:rsidRPr="00B64341" w:rsidRDefault="004343D9" w:rsidP="00BD2CD2">
      <w:pPr>
        <w:rPr>
          <w:lang w:val="en-AU"/>
        </w:rPr>
      </w:pPr>
      <w:r w:rsidRPr="00B64341">
        <w:rPr>
          <w:lang w:val="en-AU"/>
        </w:rPr>
        <w:t xml:space="preserve">The application of </w:t>
      </w:r>
      <w:hyperlink w:anchor="_4.2.3_Applying_Rule_1" w:tooltip="Applying Rule 3 (reasonable access)" w:history="1">
        <w:r w:rsidRPr="00B64341">
          <w:rPr>
            <w:rStyle w:val="Hyperlink"/>
            <w:rFonts w:cs="Arial"/>
            <w:lang w:val="en-AU"/>
          </w:rPr>
          <w:t>Rule 3</w:t>
        </w:r>
      </w:hyperlink>
      <w:r w:rsidRPr="00B64341">
        <w:rPr>
          <w:lang w:val="en-AU"/>
        </w:rPr>
        <w:t xml:space="preserve"> is normally based on access to the local state school in the year or years before the year in which assistance is sought</w:t>
      </w:r>
      <w:r w:rsidR="0093742F" w:rsidRPr="00B64341">
        <w:rPr>
          <w:lang w:val="en-AU"/>
        </w:rPr>
        <w:t xml:space="preserve">.  </w:t>
      </w:r>
      <w:r w:rsidRPr="00B64341">
        <w:rPr>
          <w:lang w:val="en-AU"/>
        </w:rPr>
        <w:t>However, a concession is available where:</w:t>
      </w:r>
    </w:p>
    <w:p w14:paraId="29F6F1AD"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circumstances arise in (or just before) the year of assistance that affect or threaten to affect the student’s access</w:t>
      </w:r>
      <w:r w:rsidR="001B6804" w:rsidRPr="00B64341">
        <w:rPr>
          <w:rFonts w:cs="Arial"/>
          <w:lang w:val="en-AU"/>
        </w:rPr>
        <w:t>;</w:t>
      </w:r>
    </w:p>
    <w:p w14:paraId="01A24D66"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conditions are </w:t>
      </w:r>
      <w:hyperlink w:anchor="CircumstancesBeyondTheFamilysControl" w:tooltip="circumstances beyond the family’s control" w:history="1">
        <w:r w:rsidR="007031C8" w:rsidRPr="00B64341">
          <w:rPr>
            <w:rStyle w:val="Hyperlink"/>
            <w:rFonts w:cs="Arial"/>
            <w:lang w:val="en-AU"/>
          </w:rPr>
          <w:t>circumstances beyond the family’s control</w:t>
        </w:r>
      </w:hyperlink>
      <w:r w:rsidR="001B6804" w:rsidRPr="00B64341">
        <w:rPr>
          <w:rStyle w:val="Hyperlink"/>
          <w:rFonts w:cs="Arial"/>
          <w:u w:val="none"/>
          <w:lang w:val="en-AU"/>
        </w:rPr>
        <w:t>;</w:t>
      </w:r>
      <w:r w:rsidRPr="00B64341">
        <w:rPr>
          <w:rFonts w:cs="Arial"/>
          <w:lang w:val="en-AU"/>
        </w:rPr>
        <w:t xml:space="preserve"> </w:t>
      </w:r>
    </w:p>
    <w:p w14:paraId="4A7FE379" w14:textId="77777777" w:rsidR="007031C8" w:rsidRPr="00B64341" w:rsidRDefault="004343D9" w:rsidP="008C0189">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27467340"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on the strength of those circumstances, the </w:t>
      </w:r>
      <w:hyperlink w:anchor="Family" w:tooltip="family" w:history="1">
        <w:r w:rsidRPr="00B64341">
          <w:rPr>
            <w:rStyle w:val="Hyperlink"/>
            <w:rFonts w:cs="Arial"/>
            <w:lang w:val="en-AU"/>
          </w:rPr>
          <w:t>fam</w:t>
        </w:r>
        <w:bookmarkStart w:id="867" w:name="_Hlt205704349"/>
        <w:r w:rsidRPr="00B64341">
          <w:rPr>
            <w:rStyle w:val="Hyperlink"/>
            <w:rFonts w:cs="Arial"/>
            <w:lang w:val="en-AU"/>
          </w:rPr>
          <w:t>i</w:t>
        </w:r>
        <w:bookmarkEnd w:id="867"/>
        <w:r w:rsidRPr="00B64341">
          <w:rPr>
            <w:rStyle w:val="Hyperlink"/>
            <w:rFonts w:cs="Arial"/>
            <w:lang w:val="en-AU"/>
          </w:rPr>
          <w:t>ly</w:t>
        </w:r>
      </w:hyperlink>
      <w:r w:rsidRPr="00B64341">
        <w:rPr>
          <w:rFonts w:cs="Arial"/>
          <w:lang w:val="en-AU"/>
        </w:rPr>
        <w:t xml:space="preserve"> arranges for the student to board away from home, live at a </w:t>
      </w:r>
      <w:hyperlink w:anchor="SecondFamilyHome" w:tooltip="second family home" w:history="1">
        <w:r w:rsidRPr="00B64341">
          <w:rPr>
            <w:rStyle w:val="Hyperlink"/>
            <w:rFonts w:cs="Arial"/>
            <w:lang w:val="en-AU"/>
          </w:rPr>
          <w:t>second famil</w:t>
        </w:r>
        <w:bookmarkStart w:id="868" w:name="_Hlt205704356"/>
        <w:r w:rsidRPr="00B64341">
          <w:rPr>
            <w:rStyle w:val="Hyperlink"/>
            <w:rFonts w:cs="Arial"/>
            <w:lang w:val="en-AU"/>
          </w:rPr>
          <w:t>y</w:t>
        </w:r>
        <w:bookmarkEnd w:id="868"/>
        <w:r w:rsidRPr="00B64341">
          <w:rPr>
            <w:rStyle w:val="Hyperlink"/>
            <w:rFonts w:cs="Arial"/>
            <w:lang w:val="en-AU"/>
          </w:rPr>
          <w:t xml:space="preserve"> home</w:t>
        </w:r>
      </w:hyperlink>
      <w:r w:rsidRPr="00B64341">
        <w:rPr>
          <w:rFonts w:cs="Arial"/>
          <w:lang w:val="en-AU"/>
        </w:rPr>
        <w:t xml:space="preserve"> or study by distance education methods.</w:t>
      </w:r>
    </w:p>
    <w:p w14:paraId="54C01878" w14:textId="77777777" w:rsidR="007031C8" w:rsidRPr="00B64341" w:rsidRDefault="004343D9" w:rsidP="00BD2CD2">
      <w:pPr>
        <w:rPr>
          <w:lang w:val="en-AU"/>
        </w:rPr>
      </w:pPr>
      <w:r w:rsidRPr="00B64341">
        <w:rPr>
          <w:lang w:val="en-AU"/>
        </w:rPr>
        <w:t>In such circumstances, the student’s geographical isolation can be established by evidence showing that the circumstances would have affected their access at least 20 school days in a year.</w:t>
      </w:r>
    </w:p>
    <w:p w14:paraId="6877929A" w14:textId="77777777" w:rsidR="007031C8" w:rsidRPr="00B64341" w:rsidRDefault="004343D9" w:rsidP="00BD2CD2">
      <w:pPr>
        <w:rPr>
          <w:lang w:val="en-AU"/>
        </w:rPr>
      </w:pPr>
      <w:r w:rsidRPr="00B64341">
        <w:rPr>
          <w:lang w:val="en-AU"/>
        </w:rPr>
        <w:t>This concession is not available where the student was boarding, living in a second home or studying by distance education methods in the previous year, which would indicate that the recent conditions did not lead to the family’s decision.</w:t>
      </w:r>
    </w:p>
    <w:p w14:paraId="4E400412" w14:textId="77777777" w:rsidR="007031C8" w:rsidRPr="00B64341" w:rsidRDefault="007031C8" w:rsidP="00BD2CD2">
      <w:pPr>
        <w:rPr>
          <w:lang w:val="en-AU"/>
        </w:rPr>
      </w:pPr>
    </w:p>
    <w:p w14:paraId="08E9167C" w14:textId="77777777" w:rsidR="007031C8" w:rsidRPr="00B64341" w:rsidRDefault="007031C8" w:rsidP="00BD2CD2">
      <w:pPr>
        <w:rPr>
          <w:lang w:val="en-AU"/>
        </w:rPr>
      </w:pPr>
      <w:bookmarkStart w:id="869" w:name="_Toc161552254"/>
      <w:bookmarkEnd w:id="841"/>
      <w:bookmarkEnd w:id="858"/>
      <w:bookmarkEnd w:id="860"/>
      <w:bookmarkEnd w:id="863"/>
    </w:p>
    <w:p w14:paraId="711054C2" w14:textId="77777777" w:rsidR="007031C8" w:rsidRPr="00227FBA" w:rsidRDefault="007031C8" w:rsidP="00227FBA">
      <w:pPr>
        <w:pStyle w:val="Heading1"/>
        <w:sectPr w:rsidR="007031C8" w:rsidRPr="00227FBA" w:rsidSect="009033D6">
          <w:headerReference w:type="even" r:id="rId44"/>
          <w:headerReference w:type="default" r:id="rId45"/>
          <w:footerReference w:type="even" r:id="rId46"/>
          <w:footerReference w:type="default" r:id="rId47"/>
          <w:headerReference w:type="first" r:id="rId48"/>
          <w:type w:val="oddPage"/>
          <w:pgSz w:w="11909" w:h="16834" w:code="9"/>
          <w:pgMar w:top="567" w:right="1134" w:bottom="851" w:left="1134" w:header="283" w:footer="709" w:gutter="0"/>
          <w:cols w:space="720"/>
          <w:docGrid w:linePitch="299"/>
        </w:sectPr>
      </w:pPr>
    </w:p>
    <w:p w14:paraId="1A907BC8" w14:textId="77777777" w:rsidR="007031C8" w:rsidRPr="00227FBA" w:rsidRDefault="004343D9" w:rsidP="00227FBA">
      <w:pPr>
        <w:pStyle w:val="Heading1"/>
      </w:pPr>
      <w:bookmarkStart w:id="870" w:name="_5_AIC_Scheme"/>
      <w:bookmarkStart w:id="871" w:name="_5_AIC_allowances"/>
      <w:bookmarkStart w:id="872" w:name="_Toc234129390"/>
      <w:bookmarkStart w:id="873" w:name="_Toc264368442"/>
      <w:bookmarkStart w:id="874" w:name="_Toc418251880"/>
      <w:bookmarkStart w:id="875" w:name="_Toc469647173"/>
      <w:bookmarkEnd w:id="870"/>
      <w:bookmarkEnd w:id="871"/>
      <w:r w:rsidRPr="00227FBA">
        <w:lastRenderedPageBreak/>
        <w:t>5</w:t>
      </w:r>
      <w:r w:rsidRPr="00227FBA">
        <w:tab/>
        <w:t>AIC allowances</w:t>
      </w:r>
      <w:bookmarkEnd w:id="869"/>
      <w:bookmarkEnd w:id="872"/>
      <w:bookmarkEnd w:id="873"/>
      <w:bookmarkEnd w:id="874"/>
      <w:bookmarkEnd w:id="875"/>
    </w:p>
    <w:p w14:paraId="33E97150" w14:textId="77777777" w:rsidR="007031C8" w:rsidRPr="005E1ABB" w:rsidRDefault="004343D9" w:rsidP="002310DB">
      <w:pPr>
        <w:pStyle w:val="Heading2"/>
        <w:spacing w:before="120" w:after="120"/>
      </w:pPr>
      <w:bookmarkStart w:id="876" w:name="_5.1_General_entitlement_and_payment"/>
      <w:bookmarkStart w:id="877" w:name="_Toc161552255"/>
      <w:bookmarkStart w:id="878" w:name="_Toc234129391"/>
      <w:bookmarkStart w:id="879" w:name="_Toc264368443"/>
      <w:bookmarkStart w:id="880" w:name="_Toc418251881"/>
      <w:bookmarkStart w:id="881" w:name="_Toc469647174"/>
      <w:bookmarkEnd w:id="876"/>
      <w:r w:rsidRPr="005E1ABB">
        <w:t>5.1</w:t>
      </w:r>
      <w:r w:rsidRPr="005E1ABB">
        <w:tab/>
        <w:t>General entitlement and payment features</w:t>
      </w:r>
      <w:bookmarkEnd w:id="877"/>
      <w:bookmarkEnd w:id="878"/>
      <w:bookmarkEnd w:id="879"/>
      <w:bookmarkEnd w:id="880"/>
      <w:bookmarkEnd w:id="881"/>
    </w:p>
    <w:p w14:paraId="1DACD2BF" w14:textId="77777777" w:rsidR="007031C8" w:rsidRPr="00B64341" w:rsidRDefault="004343D9" w:rsidP="00BD2CD2">
      <w:pPr>
        <w:rPr>
          <w:lang w:val="en-AU"/>
        </w:rPr>
      </w:pPr>
      <w:r w:rsidRPr="00B64341">
        <w:rPr>
          <w:lang w:val="en-AU"/>
        </w:rPr>
        <w:t>This section outlines the general entitlement and payment features of AIC allowances</w:t>
      </w:r>
      <w:r w:rsidR="0093742F" w:rsidRPr="00B64341">
        <w:rPr>
          <w:lang w:val="en-AU"/>
        </w:rPr>
        <w:t xml:space="preserve">.  </w:t>
      </w:r>
      <w:r w:rsidR="006A438A" w:rsidRPr="00B64341">
        <w:rPr>
          <w:lang w:val="en-AU"/>
        </w:rPr>
        <w:t>The AIC allowances (apart from the Pensioner Education Supplement) are indexed annually in line with the Consumer Price Index</w:t>
      </w:r>
      <w:r w:rsidR="0093742F" w:rsidRPr="00B64341">
        <w:rPr>
          <w:lang w:val="en-AU"/>
        </w:rPr>
        <w:t xml:space="preserve">.  </w:t>
      </w:r>
      <w:r w:rsidR="006A438A" w:rsidRPr="00B64341">
        <w:rPr>
          <w:lang w:val="en-AU"/>
        </w:rPr>
        <w:t xml:space="preserve">This increase takes effect from 1 January each year. </w:t>
      </w:r>
    </w:p>
    <w:p w14:paraId="0A1DA436" w14:textId="77777777" w:rsidR="007031C8" w:rsidRPr="00B64341" w:rsidRDefault="004238B4" w:rsidP="00E248E8">
      <w:pPr>
        <w:pStyle w:val="Links"/>
      </w:pPr>
      <w:hyperlink w:anchor="_5.1.1_Which_allowances" w:tooltip="Which allowances apply" w:history="1">
        <w:r w:rsidR="004343D9" w:rsidRPr="00B64341">
          <w:rPr>
            <w:rStyle w:val="Hyperlink"/>
          </w:rPr>
          <w:t>5.1</w:t>
        </w:r>
        <w:bookmarkStart w:id="882" w:name="_Hlt205704383"/>
        <w:r w:rsidR="004343D9" w:rsidRPr="00B64341">
          <w:rPr>
            <w:rStyle w:val="Hyperlink"/>
          </w:rPr>
          <w:t>.</w:t>
        </w:r>
        <w:bookmarkStart w:id="883" w:name="_Hlt205704708"/>
        <w:bookmarkEnd w:id="882"/>
        <w:r w:rsidR="004343D9" w:rsidRPr="00B64341">
          <w:rPr>
            <w:rStyle w:val="Hyperlink"/>
          </w:rPr>
          <w:t>1</w:t>
        </w:r>
        <w:bookmarkEnd w:id="883"/>
      </w:hyperlink>
      <w:r w:rsidR="004343D9" w:rsidRPr="00B64341">
        <w:tab/>
        <w:t>Which allowances apply</w:t>
      </w:r>
    </w:p>
    <w:p w14:paraId="2E314F49" w14:textId="77777777" w:rsidR="007031C8" w:rsidRPr="00B64341" w:rsidRDefault="004238B4" w:rsidP="00E248E8">
      <w:pPr>
        <w:pStyle w:val="Links"/>
      </w:pPr>
      <w:hyperlink w:anchor="_5.1.2_Calculation_of" w:tooltip="Calculation of amount of entitlement" w:history="1">
        <w:r w:rsidR="004343D9" w:rsidRPr="00B64341">
          <w:rPr>
            <w:rStyle w:val="Hyperlink"/>
          </w:rPr>
          <w:t>5.1</w:t>
        </w:r>
        <w:bookmarkStart w:id="884" w:name="_Hlt205704386"/>
        <w:r w:rsidR="004343D9" w:rsidRPr="00B64341">
          <w:rPr>
            <w:rStyle w:val="Hyperlink"/>
          </w:rPr>
          <w:t>.</w:t>
        </w:r>
        <w:bookmarkStart w:id="885" w:name="_Hlt205704712"/>
        <w:bookmarkEnd w:id="884"/>
        <w:r w:rsidR="004343D9" w:rsidRPr="00B64341">
          <w:rPr>
            <w:rStyle w:val="Hyperlink"/>
          </w:rPr>
          <w:t>2</w:t>
        </w:r>
        <w:bookmarkEnd w:id="885"/>
      </w:hyperlink>
      <w:r w:rsidR="004343D9" w:rsidRPr="00B64341">
        <w:tab/>
        <w:t>Calculation of amount of entitlement</w:t>
      </w:r>
    </w:p>
    <w:p w14:paraId="34BB68AE" w14:textId="77777777" w:rsidR="007031C8" w:rsidRPr="00B64341" w:rsidRDefault="004238B4" w:rsidP="00E248E8">
      <w:pPr>
        <w:pStyle w:val="Links"/>
      </w:pPr>
      <w:hyperlink w:anchor="_5.1.3_Payment_frequency_1" w:tooltip="Payment frequency" w:history="1">
        <w:r w:rsidR="004343D9" w:rsidRPr="00B64341">
          <w:rPr>
            <w:rStyle w:val="Hyperlink"/>
          </w:rPr>
          <w:t>5</w:t>
        </w:r>
        <w:bookmarkStart w:id="886" w:name="_Hlt205704389"/>
        <w:r w:rsidR="004343D9" w:rsidRPr="00B64341">
          <w:rPr>
            <w:rStyle w:val="Hyperlink"/>
          </w:rPr>
          <w:t>.</w:t>
        </w:r>
        <w:bookmarkEnd w:id="886"/>
        <w:r w:rsidR="004343D9" w:rsidRPr="00B64341">
          <w:rPr>
            <w:rStyle w:val="Hyperlink"/>
          </w:rPr>
          <w:t>1.</w:t>
        </w:r>
        <w:bookmarkStart w:id="887" w:name="_Hlt205704720"/>
        <w:r w:rsidR="004343D9" w:rsidRPr="00B64341">
          <w:rPr>
            <w:rStyle w:val="Hyperlink"/>
          </w:rPr>
          <w:t>3</w:t>
        </w:r>
        <w:bookmarkEnd w:id="887"/>
      </w:hyperlink>
      <w:r w:rsidR="004343D9" w:rsidRPr="00B64341">
        <w:tab/>
        <w:t>Payment frequency</w:t>
      </w:r>
    </w:p>
    <w:p w14:paraId="14ABA7CA" w14:textId="77777777" w:rsidR="007031C8" w:rsidRPr="00B64341" w:rsidRDefault="004238B4" w:rsidP="00E248E8">
      <w:pPr>
        <w:pStyle w:val="Links"/>
      </w:pPr>
      <w:hyperlink w:anchor="_5.1.5_Term_instalment" w:tooltip="Term instalment periods" w:history="1">
        <w:r w:rsidR="004343D9" w:rsidRPr="00B64341">
          <w:rPr>
            <w:rStyle w:val="Hyperlink"/>
          </w:rPr>
          <w:t>5.</w:t>
        </w:r>
        <w:bookmarkStart w:id="888" w:name="_Hlt205704725"/>
        <w:bookmarkStart w:id="889" w:name="_Hlt205704758"/>
        <w:r w:rsidR="004343D9" w:rsidRPr="00B64341">
          <w:rPr>
            <w:rStyle w:val="Hyperlink"/>
          </w:rPr>
          <w:t>1</w:t>
        </w:r>
        <w:bookmarkEnd w:id="888"/>
        <w:bookmarkEnd w:id="889"/>
        <w:r w:rsidR="004343D9" w:rsidRPr="00B64341">
          <w:rPr>
            <w:rStyle w:val="Hyperlink"/>
          </w:rPr>
          <w:t>.</w:t>
        </w:r>
        <w:bookmarkStart w:id="890" w:name="_Hlt205704394"/>
        <w:r w:rsidR="004343D9" w:rsidRPr="00B64341">
          <w:rPr>
            <w:rStyle w:val="Hyperlink"/>
          </w:rPr>
          <w:t>4</w:t>
        </w:r>
        <w:bookmarkEnd w:id="890"/>
      </w:hyperlink>
      <w:r w:rsidR="004343D9" w:rsidRPr="00B64341">
        <w:tab/>
        <w:t>Term instalment periods</w:t>
      </w:r>
    </w:p>
    <w:p w14:paraId="1850BC4A" w14:textId="77777777" w:rsidR="007031C8" w:rsidRPr="00B64341" w:rsidRDefault="004238B4" w:rsidP="00E248E8">
      <w:pPr>
        <w:pStyle w:val="Links"/>
      </w:pPr>
      <w:hyperlink w:anchor="_5.1.7_Taxation_of" w:tooltip="Taxation of allowances" w:history="1">
        <w:r w:rsidR="004343D9" w:rsidRPr="00B64341">
          <w:rPr>
            <w:rStyle w:val="Hyperlink"/>
          </w:rPr>
          <w:t>5.</w:t>
        </w:r>
        <w:bookmarkStart w:id="891" w:name="_Hlt205704764"/>
        <w:bookmarkStart w:id="892" w:name="_Hlt205704792"/>
        <w:r w:rsidR="004343D9" w:rsidRPr="00B64341">
          <w:rPr>
            <w:rStyle w:val="Hyperlink"/>
          </w:rPr>
          <w:t>1</w:t>
        </w:r>
        <w:bookmarkEnd w:id="891"/>
        <w:bookmarkEnd w:id="892"/>
        <w:r w:rsidR="004343D9" w:rsidRPr="00B64341">
          <w:rPr>
            <w:rStyle w:val="Hyperlink"/>
          </w:rPr>
          <w:t>.5</w:t>
        </w:r>
      </w:hyperlink>
      <w:r w:rsidR="004343D9" w:rsidRPr="00B64341">
        <w:tab/>
        <w:t>Taxation of allowances</w:t>
      </w:r>
    </w:p>
    <w:p w14:paraId="6C54166E" w14:textId="77777777" w:rsidR="007031C8" w:rsidRPr="00B64341" w:rsidRDefault="004238B4" w:rsidP="00E248E8">
      <w:pPr>
        <w:pStyle w:val="Links"/>
      </w:pPr>
      <w:hyperlink w:anchor="_5.1.8_Payee_for" w:tooltip="Payee for allowances" w:history="1">
        <w:r w:rsidR="004343D9" w:rsidRPr="00B64341">
          <w:rPr>
            <w:rStyle w:val="Hyperlink"/>
          </w:rPr>
          <w:t>5.</w:t>
        </w:r>
        <w:bookmarkStart w:id="893" w:name="_Hlt205704798"/>
        <w:r w:rsidR="004343D9" w:rsidRPr="00B64341">
          <w:rPr>
            <w:rStyle w:val="Hyperlink"/>
          </w:rPr>
          <w:t>1</w:t>
        </w:r>
        <w:bookmarkStart w:id="894" w:name="_Hlt205704824"/>
        <w:bookmarkEnd w:id="893"/>
        <w:r w:rsidR="004343D9" w:rsidRPr="00B64341">
          <w:rPr>
            <w:rStyle w:val="Hyperlink"/>
          </w:rPr>
          <w:t>.</w:t>
        </w:r>
        <w:bookmarkEnd w:id="894"/>
        <w:r w:rsidR="004343D9" w:rsidRPr="00B64341">
          <w:rPr>
            <w:rStyle w:val="Hyperlink"/>
          </w:rPr>
          <w:t>6</w:t>
        </w:r>
      </w:hyperlink>
      <w:r w:rsidR="001B6804" w:rsidRPr="00B64341">
        <w:tab/>
        <w:t>Payee for allowances</w:t>
      </w:r>
    </w:p>
    <w:p w14:paraId="70ED78F6" w14:textId="77777777" w:rsidR="007031C8" w:rsidRPr="00B64341" w:rsidRDefault="007031C8" w:rsidP="002310DB">
      <w:pPr>
        <w:pStyle w:val="BulletTab2Last"/>
        <w:numPr>
          <w:ilvl w:val="0"/>
          <w:numId w:val="0"/>
        </w:numPr>
        <w:spacing w:after="120"/>
        <w:rPr>
          <w:rFonts w:cs="Arial"/>
          <w:lang w:val="en-AU"/>
        </w:rPr>
      </w:pPr>
    </w:p>
    <w:p w14:paraId="61467112" w14:textId="77777777" w:rsidR="007031C8" w:rsidRPr="00B64341" w:rsidRDefault="004343D9" w:rsidP="002310DB">
      <w:pPr>
        <w:pStyle w:val="Heading3"/>
        <w:spacing w:before="120" w:after="120"/>
        <w:rPr>
          <w:lang w:val="en-AU"/>
        </w:rPr>
      </w:pPr>
      <w:bookmarkStart w:id="895" w:name="_5.1.1_Which_allowances"/>
      <w:bookmarkStart w:id="896" w:name="_5.1.1_Which_allowances_apply"/>
      <w:bookmarkStart w:id="897" w:name="_Toc161552256"/>
      <w:bookmarkStart w:id="898" w:name="_Toc234129392"/>
      <w:bookmarkStart w:id="899" w:name="_Toc264368444"/>
      <w:bookmarkStart w:id="900" w:name="_Toc418251882"/>
      <w:bookmarkEnd w:id="895"/>
      <w:bookmarkEnd w:id="896"/>
      <w:r w:rsidRPr="00B64341">
        <w:rPr>
          <w:lang w:val="en-AU"/>
        </w:rPr>
        <w:t>5.1.1</w:t>
      </w:r>
      <w:r w:rsidRPr="00B64341">
        <w:rPr>
          <w:lang w:val="en-AU"/>
        </w:rPr>
        <w:tab/>
      </w:r>
      <w:bookmarkEnd w:id="897"/>
      <w:r w:rsidRPr="00B64341">
        <w:rPr>
          <w:lang w:val="en-AU"/>
        </w:rPr>
        <w:t>Which allowances apply</w:t>
      </w:r>
      <w:bookmarkEnd w:id="898"/>
      <w:bookmarkEnd w:id="899"/>
      <w:bookmarkEnd w:id="900"/>
    </w:p>
    <w:p w14:paraId="666CBB8B" w14:textId="77777777" w:rsidR="007031C8" w:rsidRPr="00B64341" w:rsidRDefault="004343D9" w:rsidP="00BD2CD2">
      <w:pPr>
        <w:rPr>
          <w:lang w:val="en-AU"/>
        </w:rPr>
      </w:pPr>
      <w:r w:rsidRPr="00B64341">
        <w:rPr>
          <w:lang w:val="en-AU"/>
        </w:rPr>
        <w:t xml:space="preserve">The applicable allowance for a </w:t>
      </w:r>
      <w:hyperlink w:anchor="Student" w:tooltip="student" w:history="1">
        <w:r w:rsidRPr="00B64341">
          <w:rPr>
            <w:rStyle w:val="Hyperlink"/>
            <w:rFonts w:cs="Arial"/>
            <w:lang w:val="en-AU"/>
          </w:rPr>
          <w:t>stu</w:t>
        </w:r>
        <w:bookmarkStart w:id="901" w:name="_Hlt205704841"/>
        <w:r w:rsidRPr="00B64341">
          <w:rPr>
            <w:rStyle w:val="Hyperlink"/>
            <w:rFonts w:cs="Arial"/>
            <w:lang w:val="en-AU"/>
          </w:rPr>
          <w:t>d</w:t>
        </w:r>
        <w:bookmarkEnd w:id="901"/>
        <w:r w:rsidRPr="00B64341">
          <w:rPr>
            <w:rStyle w:val="Hyperlink"/>
            <w:rFonts w:cs="Arial"/>
            <w:lang w:val="en-AU"/>
          </w:rPr>
          <w:t>ent</w:t>
        </w:r>
      </w:hyperlink>
      <w:r w:rsidRPr="00B64341">
        <w:rPr>
          <w:lang w:val="en-AU"/>
        </w:rPr>
        <w:t xml:space="preserve"> will normally reflect the student’s living arrangements while they undertake the approved course:</w:t>
      </w:r>
    </w:p>
    <w:p w14:paraId="7463B4EF" w14:textId="77777777" w:rsidR="007031C8" w:rsidRPr="00B64341" w:rsidRDefault="00647843" w:rsidP="008C0189">
      <w:pPr>
        <w:pStyle w:val="Bullet"/>
        <w:tabs>
          <w:tab w:val="clear" w:pos="360"/>
          <w:tab w:val="num" w:pos="567"/>
          <w:tab w:val="left" w:pos="1134"/>
        </w:tabs>
        <w:spacing w:after="120"/>
        <w:ind w:left="567" w:hanging="567"/>
        <w:rPr>
          <w:rFonts w:cs="Arial"/>
          <w:lang w:val="en-AU"/>
        </w:rPr>
      </w:pPr>
      <w:r>
        <w:rPr>
          <w:rFonts w:cs="Arial"/>
          <w:lang w:val="en-AU"/>
        </w:rPr>
        <w:t>f</w:t>
      </w:r>
      <w:r w:rsidR="004343D9" w:rsidRPr="00B64341">
        <w:rPr>
          <w:rFonts w:cs="Arial"/>
          <w:lang w:val="en-AU"/>
        </w:rPr>
        <w:t>or a student who boards away from home in order to have daily access to appropriate schooling, it</w:t>
      </w:r>
      <w:r>
        <w:rPr>
          <w:rFonts w:cs="Arial"/>
          <w:lang w:val="en-AU"/>
        </w:rPr>
        <w:t> </w:t>
      </w:r>
      <w:r w:rsidR="004343D9" w:rsidRPr="00B64341">
        <w:rPr>
          <w:rFonts w:cs="Arial"/>
          <w:lang w:val="en-AU"/>
        </w:rPr>
        <w:t>will normally be Boarding Allowance</w:t>
      </w:r>
    </w:p>
    <w:p w14:paraId="3021352D" w14:textId="77777777" w:rsidR="007031C8" w:rsidRPr="00B64341" w:rsidRDefault="00647843" w:rsidP="008C0189">
      <w:pPr>
        <w:pStyle w:val="Bullet"/>
        <w:tabs>
          <w:tab w:val="clear" w:pos="360"/>
          <w:tab w:val="num" w:pos="567"/>
          <w:tab w:val="left" w:pos="1134"/>
        </w:tabs>
        <w:spacing w:after="120"/>
        <w:ind w:left="567" w:hanging="567"/>
        <w:rPr>
          <w:rFonts w:cs="Arial"/>
          <w:lang w:val="en-AU"/>
        </w:rPr>
      </w:pPr>
      <w:r>
        <w:rPr>
          <w:rFonts w:cs="Arial"/>
          <w:lang w:val="en-AU"/>
        </w:rPr>
        <w:t>f</w:t>
      </w:r>
      <w:r w:rsidR="004343D9" w:rsidRPr="00B64341">
        <w:rPr>
          <w:rFonts w:cs="Arial"/>
          <w:lang w:val="en-AU"/>
        </w:rPr>
        <w:t xml:space="preserve">or a student who lives in a </w:t>
      </w:r>
      <w:hyperlink w:anchor="SecondFamilyHome" w:tooltip="second family home" w:history="1">
        <w:r w:rsidR="004343D9" w:rsidRPr="00B64341">
          <w:rPr>
            <w:rStyle w:val="Hyperlink"/>
            <w:rFonts w:cs="Arial"/>
            <w:lang w:val="en-AU"/>
          </w:rPr>
          <w:t>second</w:t>
        </w:r>
        <w:bookmarkStart w:id="902" w:name="_Hlt205360078"/>
        <w:r w:rsidR="004343D9" w:rsidRPr="00B64341">
          <w:rPr>
            <w:rStyle w:val="Hyperlink"/>
            <w:rFonts w:cs="Arial"/>
            <w:lang w:val="en-AU"/>
          </w:rPr>
          <w:t xml:space="preserve"> </w:t>
        </w:r>
        <w:bookmarkEnd w:id="902"/>
        <w:r w:rsidR="004343D9" w:rsidRPr="00B64341">
          <w:rPr>
            <w:rStyle w:val="Hyperlink"/>
            <w:rFonts w:cs="Arial"/>
            <w:lang w:val="en-AU"/>
          </w:rPr>
          <w:t>family</w:t>
        </w:r>
        <w:bookmarkStart w:id="903" w:name="_Hlt205704855"/>
        <w:r w:rsidR="004343D9" w:rsidRPr="00B64341">
          <w:rPr>
            <w:rStyle w:val="Hyperlink"/>
            <w:rFonts w:cs="Arial"/>
            <w:lang w:val="en-AU"/>
          </w:rPr>
          <w:t xml:space="preserve"> </w:t>
        </w:r>
        <w:bookmarkEnd w:id="903"/>
        <w:r w:rsidR="004343D9" w:rsidRPr="00B64341">
          <w:rPr>
            <w:rStyle w:val="Hyperlink"/>
            <w:rFonts w:cs="Arial"/>
            <w:lang w:val="en-AU"/>
          </w:rPr>
          <w:t>home</w:t>
        </w:r>
      </w:hyperlink>
      <w:r w:rsidR="004343D9" w:rsidRPr="00B64341">
        <w:rPr>
          <w:rFonts w:cs="Arial"/>
          <w:lang w:val="en-AU"/>
        </w:rPr>
        <w:t xml:space="preserve"> in order for them or their sibling (see </w:t>
      </w:r>
      <w:hyperlink w:anchor="_5.3.2_Eligibility" w:tooltip="Eligibility" w:history="1">
        <w:r w:rsidR="004343D9" w:rsidRPr="00B64341">
          <w:rPr>
            <w:rStyle w:val="Hyperlink"/>
            <w:rFonts w:cs="Arial"/>
            <w:lang w:val="en-AU"/>
          </w:rPr>
          <w:t>5.3.2</w:t>
        </w:r>
      </w:hyperlink>
      <w:r w:rsidR="004343D9" w:rsidRPr="00B64341">
        <w:rPr>
          <w:rFonts w:cs="Arial"/>
          <w:lang w:val="en-AU"/>
        </w:rPr>
        <w:t>) to have daily access to appropriate schooling, it will normally be Second Home Allowance</w:t>
      </w:r>
    </w:p>
    <w:p w14:paraId="0501DF09" w14:textId="77777777" w:rsidR="007031C8" w:rsidRPr="00B64341" w:rsidRDefault="00647843" w:rsidP="008C0189">
      <w:pPr>
        <w:pStyle w:val="BulletLast"/>
        <w:tabs>
          <w:tab w:val="clear" w:pos="360"/>
          <w:tab w:val="num" w:pos="567"/>
          <w:tab w:val="left" w:pos="1134"/>
        </w:tabs>
        <w:spacing w:after="120"/>
        <w:ind w:left="567" w:hanging="567"/>
        <w:rPr>
          <w:rFonts w:cs="Arial"/>
          <w:lang w:val="en-AU"/>
        </w:rPr>
      </w:pPr>
      <w:r>
        <w:rPr>
          <w:rFonts w:cs="Arial"/>
          <w:lang w:val="en-AU"/>
        </w:rPr>
        <w:t>f</w:t>
      </w:r>
      <w:r w:rsidR="004343D9" w:rsidRPr="00B64341">
        <w:rPr>
          <w:rFonts w:cs="Arial"/>
          <w:lang w:val="en-AU"/>
        </w:rPr>
        <w:t xml:space="preserve">or a student who lives at the </w:t>
      </w:r>
      <w:hyperlink w:anchor="PrincipalFamilyHome" w:tooltip="principal family home" w:history="1">
        <w:r w:rsidR="004343D9" w:rsidRPr="00B64341">
          <w:rPr>
            <w:rStyle w:val="Hyperlink"/>
            <w:rFonts w:cs="Arial"/>
            <w:lang w:val="en-AU"/>
          </w:rPr>
          <w:t>principal fami</w:t>
        </w:r>
        <w:bookmarkStart w:id="904" w:name="_Hlt205704865"/>
        <w:r w:rsidR="004343D9" w:rsidRPr="00B64341">
          <w:rPr>
            <w:rStyle w:val="Hyperlink"/>
            <w:rFonts w:cs="Arial"/>
            <w:lang w:val="en-AU"/>
          </w:rPr>
          <w:t>l</w:t>
        </w:r>
        <w:bookmarkEnd w:id="904"/>
        <w:r w:rsidR="004343D9" w:rsidRPr="00B64341">
          <w:rPr>
            <w:rStyle w:val="Hyperlink"/>
            <w:rFonts w:cs="Arial"/>
            <w:lang w:val="en-AU"/>
          </w:rPr>
          <w:t>y home</w:t>
        </w:r>
      </w:hyperlink>
      <w:r w:rsidR="004343D9" w:rsidRPr="00B64341">
        <w:rPr>
          <w:rFonts w:cs="Arial"/>
          <w:lang w:val="en-AU"/>
        </w:rPr>
        <w:t xml:space="preserve"> while studying by </w:t>
      </w:r>
      <w:hyperlink w:anchor="DistanceEducationMethods" w:tooltip="distance education methods" w:history="1">
        <w:r w:rsidR="004343D9" w:rsidRPr="00B64341">
          <w:rPr>
            <w:rStyle w:val="Hyperlink"/>
            <w:rFonts w:cs="Arial"/>
            <w:lang w:val="en-AU"/>
          </w:rPr>
          <w:t>distan</w:t>
        </w:r>
        <w:bookmarkStart w:id="905" w:name="_Hlt205704876"/>
        <w:r w:rsidR="004343D9" w:rsidRPr="00B64341">
          <w:rPr>
            <w:rStyle w:val="Hyperlink"/>
            <w:rFonts w:cs="Arial"/>
            <w:lang w:val="en-AU"/>
          </w:rPr>
          <w:t>c</w:t>
        </w:r>
        <w:bookmarkEnd w:id="905"/>
        <w:r w:rsidR="004343D9" w:rsidRPr="00B64341">
          <w:rPr>
            <w:rStyle w:val="Hyperlink"/>
            <w:rFonts w:cs="Arial"/>
            <w:lang w:val="en-AU"/>
          </w:rPr>
          <w:t>e education methods</w:t>
        </w:r>
      </w:hyperlink>
      <w:r w:rsidR="004343D9" w:rsidRPr="00B64341">
        <w:rPr>
          <w:rFonts w:cs="Arial"/>
          <w:lang w:val="en-AU"/>
        </w:rPr>
        <w:t xml:space="preserve"> (or</w:t>
      </w:r>
      <w:r>
        <w:rPr>
          <w:rFonts w:cs="Arial"/>
          <w:lang w:val="en-AU"/>
        </w:rPr>
        <w:t> </w:t>
      </w:r>
      <w:r w:rsidR="004343D9" w:rsidRPr="00B64341">
        <w:rPr>
          <w:rFonts w:cs="Arial"/>
          <w:lang w:val="en-AU"/>
        </w:rPr>
        <w:t>undertaking residential schools for the distance education course), it will normally be Distance Education Allowance</w:t>
      </w:r>
    </w:p>
    <w:p w14:paraId="33D60E06" w14:textId="77777777" w:rsidR="007031C8" w:rsidRPr="00B64341" w:rsidRDefault="00647843" w:rsidP="008C0189">
      <w:pPr>
        <w:pStyle w:val="BulletLast"/>
        <w:tabs>
          <w:tab w:val="clear" w:pos="360"/>
          <w:tab w:val="num" w:pos="567"/>
          <w:tab w:val="left" w:pos="1134"/>
        </w:tabs>
        <w:spacing w:after="120"/>
        <w:ind w:left="567" w:hanging="567"/>
        <w:rPr>
          <w:rFonts w:cs="Arial"/>
          <w:lang w:val="en-AU"/>
        </w:rPr>
      </w:pPr>
      <w:r>
        <w:rPr>
          <w:rFonts w:cs="Arial"/>
          <w:lang w:val="en-AU"/>
        </w:rPr>
        <w:t>f</w:t>
      </w:r>
      <w:r w:rsidR="004343D9" w:rsidRPr="00B64341">
        <w:rPr>
          <w:rFonts w:cs="Arial"/>
          <w:lang w:val="en-AU"/>
        </w:rPr>
        <w:t xml:space="preserve">or a student who lives in a </w:t>
      </w:r>
      <w:hyperlink w:anchor="SecondFamilyHome" w:tooltip="second family home" w:history="1">
        <w:r w:rsidR="004343D9" w:rsidRPr="00B64341">
          <w:rPr>
            <w:rStyle w:val="Hyperlink"/>
            <w:rFonts w:cs="Arial"/>
            <w:lang w:val="en-AU"/>
          </w:rPr>
          <w:t xml:space="preserve">second </w:t>
        </w:r>
        <w:bookmarkStart w:id="906" w:name="_Hlt180574657"/>
        <w:bookmarkStart w:id="907" w:name="_Hlt180574658"/>
        <w:r w:rsidR="004343D9" w:rsidRPr="00B64341">
          <w:rPr>
            <w:rStyle w:val="Hyperlink"/>
            <w:rFonts w:cs="Arial"/>
            <w:lang w:val="en-AU"/>
          </w:rPr>
          <w:t>f</w:t>
        </w:r>
        <w:bookmarkEnd w:id="906"/>
        <w:bookmarkEnd w:id="907"/>
        <w:r w:rsidR="004343D9" w:rsidRPr="00B64341">
          <w:rPr>
            <w:rStyle w:val="Hyperlink"/>
            <w:rFonts w:cs="Arial"/>
            <w:lang w:val="en-AU"/>
          </w:rPr>
          <w:t>amily ho</w:t>
        </w:r>
        <w:bookmarkStart w:id="908" w:name="_Hlt205704885"/>
        <w:r w:rsidR="004343D9" w:rsidRPr="00B64341">
          <w:rPr>
            <w:rStyle w:val="Hyperlink"/>
            <w:rFonts w:cs="Arial"/>
            <w:lang w:val="en-AU"/>
          </w:rPr>
          <w:t>m</w:t>
        </w:r>
        <w:bookmarkEnd w:id="908"/>
        <w:r w:rsidR="004343D9" w:rsidRPr="00B64341">
          <w:rPr>
            <w:rStyle w:val="Hyperlink"/>
            <w:rFonts w:cs="Arial"/>
            <w:lang w:val="en-AU"/>
          </w:rPr>
          <w:t>e</w:t>
        </w:r>
      </w:hyperlink>
      <w:r w:rsidR="004343D9" w:rsidRPr="00B64341">
        <w:rPr>
          <w:rFonts w:cs="Arial"/>
          <w:lang w:val="en-AU"/>
        </w:rPr>
        <w:t xml:space="preserve"> while studying by distance education methods and the home is maintained for reasons other than access to appropriate schooling for the student or their sibling, it will normally be Distance Education Allowance</w:t>
      </w:r>
    </w:p>
    <w:p w14:paraId="35E4C709" w14:textId="77777777" w:rsidR="007031C8" w:rsidRPr="00B64341" w:rsidRDefault="00647843" w:rsidP="008C0189">
      <w:pPr>
        <w:pStyle w:val="BulletLast"/>
        <w:tabs>
          <w:tab w:val="clear" w:pos="360"/>
          <w:tab w:val="num" w:pos="567"/>
          <w:tab w:val="left" w:pos="1134"/>
        </w:tabs>
        <w:spacing w:after="120"/>
        <w:ind w:left="567" w:hanging="567"/>
        <w:rPr>
          <w:rFonts w:cs="Arial"/>
          <w:lang w:val="en-AU"/>
        </w:rPr>
      </w:pPr>
      <w:r>
        <w:rPr>
          <w:rFonts w:cs="Arial"/>
          <w:lang w:val="en-AU"/>
        </w:rPr>
        <w:t>w</w:t>
      </w:r>
      <w:r w:rsidR="004343D9" w:rsidRPr="00B64341">
        <w:rPr>
          <w:rFonts w:cs="Arial"/>
          <w:lang w:val="en-AU"/>
        </w:rPr>
        <w:t>here a student is receiving a Disability Support Pension or Parenting Payment (Single), the</w:t>
      </w:r>
      <w:r w:rsidR="001B6804" w:rsidRPr="00B64341">
        <w:rPr>
          <w:rFonts w:cs="Arial"/>
          <w:lang w:val="en-AU"/>
        </w:rPr>
        <w:t> </w:t>
      </w:r>
      <w:r w:rsidR="004343D9" w:rsidRPr="00B64341">
        <w:rPr>
          <w:rFonts w:cs="Arial"/>
          <w:lang w:val="en-AU"/>
        </w:rPr>
        <w:t>applicable allowance is the Pensioner Education Supplement.</w:t>
      </w:r>
    </w:p>
    <w:p w14:paraId="24B4695B" w14:textId="77777777" w:rsidR="007031C8" w:rsidRPr="00B64341" w:rsidRDefault="004343D9" w:rsidP="00BD2CD2">
      <w:pPr>
        <w:rPr>
          <w:lang w:val="en-AU"/>
        </w:rPr>
      </w:pPr>
      <w:r w:rsidRPr="00B64341">
        <w:rPr>
          <w:lang w:val="en-AU"/>
        </w:rPr>
        <w:t xml:space="preserve">Where a student needs to stay in town for short periods during the year (e.g. while access from the principal family home to the school is cut off due to special weather conditions), Boarding Allowance is available </w:t>
      </w:r>
      <w:r w:rsidR="00BE79F6" w:rsidRPr="00B64341">
        <w:rPr>
          <w:lang w:val="en-AU"/>
        </w:rPr>
        <w:t xml:space="preserve">on a short-term basis </w:t>
      </w:r>
      <w:r w:rsidRPr="00B64341">
        <w:rPr>
          <w:lang w:val="en-AU"/>
        </w:rPr>
        <w:t xml:space="preserve">(see </w:t>
      </w:r>
      <w:hyperlink w:anchor="_5.2.7_Short-term_boarders" w:tooltip="Short term boarders" w:history="1">
        <w:r w:rsidR="007031C8" w:rsidRPr="00DE0469">
          <w:rPr>
            <w:rStyle w:val="Hyperlink"/>
            <w:rFonts w:cs="Arial"/>
            <w:lang w:val="en-AU"/>
          </w:rPr>
          <w:t>5.2.</w:t>
        </w:r>
        <w:r w:rsidR="00DE0469" w:rsidRPr="00DE0469">
          <w:rPr>
            <w:rStyle w:val="Hyperlink"/>
            <w:lang w:val="en-AU"/>
          </w:rPr>
          <w:t>6</w:t>
        </w:r>
      </w:hyperlink>
      <w:r w:rsidRPr="00B64341">
        <w:rPr>
          <w:lang w:val="en-AU"/>
        </w:rPr>
        <w:t>).</w:t>
      </w:r>
    </w:p>
    <w:p w14:paraId="383A8DAB" w14:textId="77777777" w:rsidR="007031C8" w:rsidRPr="00B64341" w:rsidRDefault="007031C8" w:rsidP="00BD2CD2">
      <w:pPr>
        <w:rPr>
          <w:lang w:val="en-AU"/>
        </w:rPr>
      </w:pPr>
    </w:p>
    <w:p w14:paraId="3959A925" w14:textId="77777777" w:rsidR="007031C8" w:rsidRPr="00B64341" w:rsidRDefault="004343D9" w:rsidP="002310DB">
      <w:pPr>
        <w:pStyle w:val="Heading3"/>
        <w:spacing w:before="120" w:after="120"/>
        <w:rPr>
          <w:lang w:val="en-AU"/>
        </w:rPr>
      </w:pPr>
      <w:bookmarkStart w:id="909" w:name="_5.1.2_Calculation_of"/>
      <w:bookmarkStart w:id="910" w:name="_5.1.2_Calculation_of_amount_of_enti"/>
      <w:bookmarkStart w:id="911" w:name="_Toc161552258"/>
      <w:bookmarkStart w:id="912" w:name="_Toc234129393"/>
      <w:bookmarkStart w:id="913" w:name="_Toc264368445"/>
      <w:bookmarkStart w:id="914" w:name="_Toc418251883"/>
      <w:bookmarkEnd w:id="909"/>
      <w:bookmarkEnd w:id="910"/>
      <w:r w:rsidRPr="00B64341">
        <w:rPr>
          <w:lang w:val="en-AU"/>
        </w:rPr>
        <w:t>5.1.2</w:t>
      </w:r>
      <w:r w:rsidRPr="00B64341">
        <w:rPr>
          <w:lang w:val="en-AU"/>
        </w:rPr>
        <w:tab/>
        <w:t>Calculation of amount of entitlement</w:t>
      </w:r>
      <w:bookmarkEnd w:id="911"/>
      <w:bookmarkEnd w:id="912"/>
      <w:bookmarkEnd w:id="913"/>
      <w:bookmarkEnd w:id="914"/>
    </w:p>
    <w:p w14:paraId="3FBAC9FB" w14:textId="77777777" w:rsidR="007031C8" w:rsidRPr="00B64341" w:rsidRDefault="004343D9" w:rsidP="00BD2CD2">
      <w:pPr>
        <w:rPr>
          <w:lang w:val="en-AU"/>
        </w:rPr>
      </w:pPr>
      <w:r w:rsidRPr="00B64341">
        <w:rPr>
          <w:lang w:val="en-AU"/>
        </w:rPr>
        <w:t>Provided the eligibility requirements are met, AIC allowances are available for the full calendar year, 1 January to 31 December</w:t>
      </w:r>
      <w:r w:rsidR="0093742F" w:rsidRPr="00B64341">
        <w:rPr>
          <w:lang w:val="en-AU"/>
        </w:rPr>
        <w:t xml:space="preserve">.  </w:t>
      </w:r>
      <w:r w:rsidRPr="00B64341">
        <w:rPr>
          <w:lang w:val="en-AU"/>
        </w:rPr>
        <w:t>Where eligibility exists for part of the calendar year, allowances are calculated on a pro-rata basis</w:t>
      </w:r>
      <w:r w:rsidR="00BE79F6" w:rsidRPr="00B64341">
        <w:rPr>
          <w:lang w:val="en-AU"/>
        </w:rPr>
        <w:t>.</w:t>
      </w:r>
    </w:p>
    <w:p w14:paraId="7BE37E58" w14:textId="77777777" w:rsidR="007031C8" w:rsidRPr="00B64341" w:rsidRDefault="004343D9" w:rsidP="00BD2CD2">
      <w:pPr>
        <w:rPr>
          <w:lang w:val="en-AU"/>
        </w:rPr>
      </w:pPr>
      <w:r w:rsidRPr="00B64341">
        <w:rPr>
          <w:lang w:val="en-AU"/>
        </w:rPr>
        <w:t>Where payments are calculated for instalments (fortnight, term or pro-rata), they are done using the following calculation:</w:t>
      </w:r>
    </w:p>
    <w:tbl>
      <w:tblPr>
        <w:tblW w:w="7087" w:type="dxa"/>
        <w:jc w:val="center"/>
        <w:tblLayout w:type="fixed"/>
        <w:tblLook w:val="01E0" w:firstRow="1" w:lastRow="1" w:firstColumn="1" w:lastColumn="1" w:noHBand="0" w:noVBand="0"/>
      </w:tblPr>
      <w:tblGrid>
        <w:gridCol w:w="3828"/>
        <w:gridCol w:w="425"/>
        <w:gridCol w:w="2834"/>
      </w:tblGrid>
      <w:tr w:rsidR="007031C8" w:rsidRPr="00B64341" w14:paraId="1B7377EE" w14:textId="77777777" w:rsidTr="00647843">
        <w:trPr>
          <w:cantSplit/>
          <w:jc w:val="center"/>
        </w:trPr>
        <w:tc>
          <w:tcPr>
            <w:tcW w:w="3828" w:type="dxa"/>
            <w:tcBorders>
              <w:bottom w:val="single" w:sz="4" w:space="0" w:color="auto"/>
            </w:tcBorders>
            <w:vAlign w:val="center"/>
          </w:tcPr>
          <w:p w14:paraId="6172DFD7" w14:textId="77777777" w:rsidR="007031C8" w:rsidRPr="00B64341" w:rsidRDefault="004343D9" w:rsidP="00BD2CD2">
            <w:pPr>
              <w:rPr>
                <w:lang w:val="en-AU"/>
              </w:rPr>
            </w:pPr>
            <w:r w:rsidRPr="00B64341">
              <w:rPr>
                <w:lang w:val="en-AU"/>
              </w:rPr>
              <w:t xml:space="preserve">number of days in </w:t>
            </w:r>
            <w:hyperlink w:anchor="EligibilityPeriod" w:tooltip="eligibility period" w:history="1">
              <w:r w:rsidRPr="00B64341">
                <w:rPr>
                  <w:rStyle w:val="Hyperlink"/>
                  <w:rFonts w:cs="Arial"/>
                  <w:lang w:val="en-AU"/>
                </w:rPr>
                <w:t>eligibility period</w:t>
              </w:r>
            </w:hyperlink>
          </w:p>
        </w:tc>
        <w:tc>
          <w:tcPr>
            <w:tcW w:w="425" w:type="dxa"/>
            <w:vMerge w:val="restart"/>
            <w:vAlign w:val="center"/>
          </w:tcPr>
          <w:p w14:paraId="0F022E46" w14:textId="77777777" w:rsidR="007031C8" w:rsidRPr="00B64341" w:rsidRDefault="004343D9" w:rsidP="00BD2CD2">
            <w:pPr>
              <w:rPr>
                <w:lang w:val="en-AU"/>
              </w:rPr>
            </w:pPr>
            <w:r w:rsidRPr="00B64341">
              <w:rPr>
                <w:lang w:val="en-AU"/>
              </w:rPr>
              <w:t>×</w:t>
            </w:r>
          </w:p>
        </w:tc>
        <w:tc>
          <w:tcPr>
            <w:tcW w:w="2834" w:type="dxa"/>
            <w:vMerge w:val="restart"/>
            <w:vAlign w:val="center"/>
          </w:tcPr>
          <w:p w14:paraId="61B5EDDF" w14:textId="77777777" w:rsidR="007031C8" w:rsidRPr="00B64341" w:rsidRDefault="004343D9" w:rsidP="00BD2CD2">
            <w:pPr>
              <w:rPr>
                <w:lang w:val="en-AU"/>
              </w:rPr>
            </w:pPr>
            <w:r w:rsidRPr="00B64341">
              <w:rPr>
                <w:lang w:val="en-AU"/>
              </w:rPr>
              <w:t>rate of annual entitlement</w:t>
            </w:r>
          </w:p>
        </w:tc>
      </w:tr>
      <w:tr w:rsidR="007031C8" w:rsidRPr="00B64341" w14:paraId="0F2B6817" w14:textId="77777777" w:rsidTr="00647843">
        <w:trPr>
          <w:cantSplit/>
          <w:jc w:val="center"/>
        </w:trPr>
        <w:tc>
          <w:tcPr>
            <w:tcW w:w="3828" w:type="dxa"/>
            <w:tcBorders>
              <w:top w:val="single" w:sz="4" w:space="0" w:color="auto"/>
            </w:tcBorders>
            <w:vAlign w:val="center"/>
          </w:tcPr>
          <w:p w14:paraId="37CC98DD" w14:textId="77777777" w:rsidR="007031C8" w:rsidRPr="00B64341" w:rsidRDefault="004343D9" w:rsidP="00BD2CD2">
            <w:pPr>
              <w:rPr>
                <w:lang w:val="en-AU"/>
              </w:rPr>
            </w:pPr>
            <w:r w:rsidRPr="00B64341">
              <w:rPr>
                <w:lang w:val="en-AU"/>
              </w:rPr>
              <w:t>number of days in calendar year</w:t>
            </w:r>
          </w:p>
        </w:tc>
        <w:tc>
          <w:tcPr>
            <w:tcW w:w="425" w:type="dxa"/>
            <w:vMerge/>
            <w:vAlign w:val="center"/>
          </w:tcPr>
          <w:p w14:paraId="3F1120FD" w14:textId="77777777" w:rsidR="007031C8" w:rsidRPr="00B64341" w:rsidRDefault="007031C8" w:rsidP="00647843">
            <w:pPr>
              <w:tabs>
                <w:tab w:val="left" w:pos="1134"/>
              </w:tabs>
              <w:jc w:val="center"/>
              <w:rPr>
                <w:rFonts w:cs="Arial"/>
                <w:lang w:val="en-AU"/>
              </w:rPr>
            </w:pPr>
          </w:p>
        </w:tc>
        <w:tc>
          <w:tcPr>
            <w:tcW w:w="2834" w:type="dxa"/>
            <w:vMerge/>
            <w:vAlign w:val="center"/>
          </w:tcPr>
          <w:p w14:paraId="0F2B676D" w14:textId="77777777" w:rsidR="007031C8" w:rsidRPr="00B64341" w:rsidRDefault="007031C8" w:rsidP="00647843">
            <w:pPr>
              <w:tabs>
                <w:tab w:val="left" w:pos="1134"/>
              </w:tabs>
              <w:jc w:val="center"/>
              <w:rPr>
                <w:rFonts w:cs="Arial"/>
                <w:lang w:val="en-AU"/>
              </w:rPr>
            </w:pPr>
          </w:p>
        </w:tc>
      </w:tr>
    </w:tbl>
    <w:p w14:paraId="0F44E345" w14:textId="77777777" w:rsidR="007031C8" w:rsidRPr="00B64341" w:rsidRDefault="007031C8" w:rsidP="00BD2CD2">
      <w:pPr>
        <w:rPr>
          <w:lang w:val="en-AU"/>
        </w:rPr>
      </w:pPr>
    </w:p>
    <w:p w14:paraId="60CF8849" w14:textId="77777777" w:rsidR="00647843" w:rsidRDefault="00647843" w:rsidP="00BD2CD2">
      <w:pPr>
        <w:rPr>
          <w:rFonts w:ascii="Georgia" w:hAnsi="Georgia"/>
          <w:color w:val="62B5CC"/>
          <w:sz w:val="28"/>
          <w:lang w:val="en-AU"/>
        </w:rPr>
      </w:pPr>
      <w:bookmarkStart w:id="915" w:name="_5.1.3_Minimum_payment"/>
      <w:bookmarkStart w:id="916" w:name="_5.1.4_Payment_frequency"/>
      <w:bookmarkStart w:id="917" w:name="_5.1.3_Payment_frequency"/>
      <w:bookmarkStart w:id="918" w:name="_Toc234129394"/>
      <w:bookmarkStart w:id="919" w:name="_Toc264368446"/>
      <w:bookmarkStart w:id="920" w:name="_Toc161552260"/>
      <w:bookmarkEnd w:id="915"/>
      <w:bookmarkEnd w:id="916"/>
      <w:bookmarkEnd w:id="917"/>
      <w:r>
        <w:rPr>
          <w:lang w:val="en-AU"/>
        </w:rPr>
        <w:br w:type="page"/>
      </w:r>
    </w:p>
    <w:p w14:paraId="14AC3788" w14:textId="77777777" w:rsidR="007031C8" w:rsidRPr="00B64341" w:rsidRDefault="004343D9" w:rsidP="002310DB">
      <w:pPr>
        <w:pStyle w:val="Heading3"/>
        <w:spacing w:before="120" w:after="120"/>
        <w:rPr>
          <w:lang w:val="en-AU"/>
        </w:rPr>
      </w:pPr>
      <w:bookmarkStart w:id="921" w:name="_5.1.3_Payment_frequency_1"/>
      <w:bookmarkStart w:id="922" w:name="_Toc418251884"/>
      <w:bookmarkEnd w:id="921"/>
      <w:r w:rsidRPr="00B64341">
        <w:rPr>
          <w:lang w:val="en-AU"/>
        </w:rPr>
        <w:lastRenderedPageBreak/>
        <w:t>5.1.3</w:t>
      </w:r>
      <w:r w:rsidRPr="00B64341">
        <w:rPr>
          <w:lang w:val="en-AU"/>
        </w:rPr>
        <w:tab/>
        <w:t>Payment frequency</w:t>
      </w:r>
      <w:bookmarkEnd w:id="918"/>
      <w:bookmarkEnd w:id="919"/>
      <w:bookmarkEnd w:id="922"/>
    </w:p>
    <w:p w14:paraId="2DDB1C2C" w14:textId="77777777" w:rsidR="007031C8" w:rsidRPr="00B64341" w:rsidRDefault="00CB55D0" w:rsidP="00227FBA">
      <w:pPr>
        <w:pStyle w:val="Heading4"/>
      </w:pPr>
      <w:bookmarkStart w:id="923" w:name="_Term_instalments"/>
      <w:bookmarkStart w:id="924" w:name="_Toc234129395"/>
      <w:bookmarkEnd w:id="923"/>
      <w:r w:rsidRPr="00B64341">
        <w:t xml:space="preserve">5.1.3.1 </w:t>
      </w:r>
      <w:r w:rsidR="00EA4F66" w:rsidRPr="00B64341">
        <w:tab/>
      </w:r>
      <w:r w:rsidR="004343D9" w:rsidRPr="00B64341">
        <w:t>Term instalments</w:t>
      </w:r>
      <w:bookmarkEnd w:id="920"/>
      <w:bookmarkEnd w:id="924"/>
    </w:p>
    <w:p w14:paraId="49D48D90" w14:textId="77777777" w:rsidR="007031C8" w:rsidRPr="00B64341" w:rsidRDefault="004343D9" w:rsidP="00BD2CD2">
      <w:pPr>
        <w:rPr>
          <w:lang w:val="en-AU"/>
        </w:rPr>
      </w:pPr>
      <w:r w:rsidRPr="00B64341">
        <w:rPr>
          <w:lang w:val="en-AU"/>
        </w:rPr>
        <w:t>The following allowances are payable by term instalments:</w:t>
      </w:r>
    </w:p>
    <w:p w14:paraId="7A47B562"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Boarding Allowance for </w:t>
      </w:r>
      <w:hyperlink w:anchor="EligibleStudent" w:tooltip="eligible students" w:history="1">
        <w:r w:rsidRPr="00B64341">
          <w:rPr>
            <w:rStyle w:val="Hyperlink"/>
            <w:rFonts w:cs="Arial"/>
            <w:lang w:val="en-AU"/>
          </w:rPr>
          <w:t>eligible stu</w:t>
        </w:r>
        <w:bookmarkStart w:id="925" w:name="_Hlt205705162"/>
        <w:r w:rsidRPr="00B64341">
          <w:rPr>
            <w:rStyle w:val="Hyperlink"/>
            <w:rFonts w:cs="Arial"/>
            <w:lang w:val="en-AU"/>
          </w:rPr>
          <w:t>d</w:t>
        </w:r>
        <w:bookmarkEnd w:id="925"/>
        <w:r w:rsidRPr="00B64341">
          <w:rPr>
            <w:rStyle w:val="Hyperlink"/>
            <w:rFonts w:cs="Arial"/>
            <w:lang w:val="en-AU"/>
          </w:rPr>
          <w:t>ents</w:t>
        </w:r>
      </w:hyperlink>
      <w:r w:rsidRPr="00B64341">
        <w:rPr>
          <w:rFonts w:cs="Arial"/>
          <w:lang w:val="en-AU"/>
        </w:rPr>
        <w:t xml:space="preserve"> living in schools, hostels or other residential institutions, or</w:t>
      </w:r>
      <w:r w:rsidR="00647843">
        <w:rPr>
          <w:rFonts w:cs="Arial"/>
          <w:lang w:val="en-AU"/>
        </w:rPr>
        <w:t> </w:t>
      </w:r>
      <w:r w:rsidRPr="00B64341">
        <w:rPr>
          <w:rFonts w:cs="Arial"/>
          <w:lang w:val="en-AU"/>
        </w:rPr>
        <w:t xml:space="preserve">participating in the homestay program of the Queensland Department of Education, Training and </w:t>
      </w:r>
      <w:r w:rsidR="006D7482" w:rsidRPr="00B64341">
        <w:rPr>
          <w:rFonts w:cs="Arial"/>
          <w:lang w:val="en-AU"/>
        </w:rPr>
        <w:t>Employment</w:t>
      </w:r>
      <w:r w:rsidR="001B6804" w:rsidRPr="00B64341">
        <w:rPr>
          <w:rFonts w:cs="Arial"/>
          <w:lang w:val="en-AU"/>
        </w:rPr>
        <w:t>;</w:t>
      </w:r>
    </w:p>
    <w:p w14:paraId="2C067C45"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Distance Education Allowance</w:t>
      </w:r>
      <w:r w:rsidR="001B6804" w:rsidRPr="00B64341">
        <w:rPr>
          <w:rFonts w:cs="Arial"/>
          <w:lang w:val="en-AU"/>
        </w:rPr>
        <w:t>;</w:t>
      </w:r>
    </w:p>
    <w:p w14:paraId="0FDA2CB9"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the Pensioner Education Supplement for eligible students living in schools, hostels or other institutions.</w:t>
      </w:r>
    </w:p>
    <w:p w14:paraId="3FF27DE3" w14:textId="77777777" w:rsidR="007031C8" w:rsidRPr="00B64341" w:rsidRDefault="004343D9" w:rsidP="00BD2CD2">
      <w:pPr>
        <w:rPr>
          <w:lang w:val="en-AU"/>
        </w:rPr>
      </w:pPr>
      <w:r w:rsidRPr="00B64341">
        <w:rPr>
          <w:lang w:val="en-AU"/>
        </w:rPr>
        <w:t>These payments are made in advance in four instalments</w:t>
      </w:r>
      <w:r w:rsidR="00D44407" w:rsidRPr="00B64341">
        <w:rPr>
          <w:lang w:val="en-AU"/>
        </w:rPr>
        <w:t xml:space="preserve"> in line with</w:t>
      </w:r>
      <w:r w:rsidRPr="00B64341">
        <w:rPr>
          <w:lang w:val="en-AU"/>
        </w:rPr>
        <w:t xml:space="preserve"> the number of school terms</w:t>
      </w:r>
      <w:r w:rsidR="0093742F" w:rsidRPr="00B64341">
        <w:rPr>
          <w:lang w:val="en-AU"/>
        </w:rPr>
        <w:t xml:space="preserve">.  </w:t>
      </w:r>
      <w:r w:rsidRPr="00B64341">
        <w:rPr>
          <w:lang w:val="en-AU"/>
        </w:rPr>
        <w:t>Each instalment covers a quarter of the calendar year rather than the exact period between the relevant term dates.</w:t>
      </w:r>
    </w:p>
    <w:p w14:paraId="54D44EA5" w14:textId="77777777" w:rsidR="001B6804" w:rsidRPr="00B64341" w:rsidRDefault="001B6804" w:rsidP="00BD2CD2">
      <w:pPr>
        <w:rPr>
          <w:lang w:val="en-AU"/>
        </w:rPr>
      </w:pPr>
    </w:p>
    <w:p w14:paraId="6FDA0055" w14:textId="77777777" w:rsidR="007031C8" w:rsidRPr="00B64341" w:rsidRDefault="00CB55D0" w:rsidP="00227FBA">
      <w:pPr>
        <w:pStyle w:val="Heading4"/>
      </w:pPr>
      <w:bookmarkStart w:id="926" w:name="_Toc161552261"/>
      <w:bookmarkStart w:id="927" w:name="_Toc234129396"/>
      <w:r w:rsidRPr="00B64341">
        <w:t xml:space="preserve">5.1.3.2 </w:t>
      </w:r>
      <w:r w:rsidR="00EA4F66" w:rsidRPr="00B64341">
        <w:tab/>
      </w:r>
      <w:r w:rsidR="004343D9" w:rsidRPr="00B64341">
        <w:t>Fortnightly instalments</w:t>
      </w:r>
      <w:bookmarkEnd w:id="926"/>
      <w:bookmarkEnd w:id="927"/>
    </w:p>
    <w:p w14:paraId="194BA867" w14:textId="77777777" w:rsidR="007031C8" w:rsidRPr="00B64341" w:rsidRDefault="004343D9" w:rsidP="00BD2CD2">
      <w:pPr>
        <w:rPr>
          <w:lang w:val="en-AU"/>
        </w:rPr>
      </w:pPr>
      <w:r w:rsidRPr="00B64341">
        <w:rPr>
          <w:lang w:val="en-AU"/>
        </w:rPr>
        <w:t>The following allowances are payable fortnightly in arrears:</w:t>
      </w:r>
    </w:p>
    <w:p w14:paraId="06884413"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Boarding Allowance for eligible students boarding privately</w:t>
      </w:r>
      <w:r w:rsidR="001B6804" w:rsidRPr="00B64341">
        <w:rPr>
          <w:rFonts w:cs="Arial"/>
          <w:lang w:val="en-AU"/>
        </w:rPr>
        <w:t>;</w:t>
      </w:r>
    </w:p>
    <w:p w14:paraId="34A83969"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Second Home Allowance</w:t>
      </w:r>
      <w:r w:rsidR="001B6804" w:rsidRPr="00B64341">
        <w:rPr>
          <w:rFonts w:cs="Arial"/>
          <w:lang w:val="en-AU"/>
        </w:rPr>
        <w:t>;</w:t>
      </w:r>
    </w:p>
    <w:p w14:paraId="34AF46F0"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Pensioner Education Supplement for eligible students boarding privately.</w:t>
      </w:r>
    </w:p>
    <w:p w14:paraId="43413E34" w14:textId="77777777" w:rsidR="001B6804" w:rsidRPr="00B64341" w:rsidRDefault="001B6804" w:rsidP="00BD2CD2">
      <w:bookmarkStart w:id="928" w:name="_Toc161552262"/>
      <w:bookmarkStart w:id="929" w:name="_Toc234129398"/>
    </w:p>
    <w:p w14:paraId="38FC22A3" w14:textId="77777777" w:rsidR="007031C8" w:rsidRPr="00B64341" w:rsidRDefault="00362036" w:rsidP="00227FBA">
      <w:pPr>
        <w:pStyle w:val="Heading4"/>
      </w:pPr>
      <w:r w:rsidRPr="00B64341">
        <w:t>5.1.3.</w:t>
      </w:r>
      <w:r w:rsidR="00BE79F6" w:rsidRPr="00B64341">
        <w:t>3</w:t>
      </w:r>
      <w:r w:rsidRPr="00B64341">
        <w:t xml:space="preserve"> </w:t>
      </w:r>
      <w:r w:rsidR="00EA4F66" w:rsidRPr="00B64341">
        <w:tab/>
      </w:r>
      <w:r w:rsidR="004343D9" w:rsidRPr="00B64341">
        <w:t>Short-term boarders</w:t>
      </w:r>
      <w:bookmarkEnd w:id="928"/>
      <w:bookmarkEnd w:id="929"/>
    </w:p>
    <w:p w14:paraId="3BC9A793" w14:textId="77777777" w:rsidR="007031C8" w:rsidRPr="00B64341" w:rsidRDefault="004343D9" w:rsidP="00BD2CD2">
      <w:pPr>
        <w:rPr>
          <w:lang w:val="en-AU"/>
        </w:rPr>
      </w:pPr>
      <w:r w:rsidRPr="00B64341">
        <w:rPr>
          <w:lang w:val="en-AU"/>
        </w:rPr>
        <w:t xml:space="preserve">Payment for </w:t>
      </w:r>
      <w:hyperlink w:anchor="ShortTermBoarder" w:tooltip="short-term boarders" w:history="1">
        <w:r w:rsidRPr="00B64341">
          <w:rPr>
            <w:rStyle w:val="Hyperlink"/>
            <w:rFonts w:cs="Arial"/>
            <w:lang w:val="en-AU"/>
          </w:rPr>
          <w:t>short-term b</w:t>
        </w:r>
        <w:bookmarkStart w:id="930" w:name="_Hlt205705187"/>
        <w:r w:rsidRPr="00B64341">
          <w:rPr>
            <w:rStyle w:val="Hyperlink"/>
            <w:rFonts w:cs="Arial"/>
            <w:lang w:val="en-AU"/>
          </w:rPr>
          <w:t>o</w:t>
        </w:r>
        <w:bookmarkEnd w:id="930"/>
        <w:r w:rsidRPr="00B64341">
          <w:rPr>
            <w:rStyle w:val="Hyperlink"/>
            <w:rFonts w:cs="Arial"/>
            <w:lang w:val="en-AU"/>
          </w:rPr>
          <w:t>arders</w:t>
        </w:r>
      </w:hyperlink>
      <w:r w:rsidRPr="00B64341">
        <w:rPr>
          <w:lang w:val="en-AU"/>
        </w:rPr>
        <w:t xml:space="preserve"> may be made by one of two methods</w:t>
      </w:r>
      <w:r w:rsidR="0093742F" w:rsidRPr="00B64341">
        <w:rPr>
          <w:lang w:val="en-AU"/>
        </w:rPr>
        <w:t xml:space="preserve">.  </w:t>
      </w:r>
      <w:r w:rsidRPr="00B64341">
        <w:rPr>
          <w:lang w:val="en-AU"/>
        </w:rPr>
        <w:t>If the eligible student is boarding at an institution and the exact period is known in advance, payment may be made in advance</w:t>
      </w:r>
      <w:r w:rsidR="0093742F" w:rsidRPr="00B64341">
        <w:rPr>
          <w:lang w:val="en-AU"/>
        </w:rPr>
        <w:t xml:space="preserve">.  </w:t>
      </w:r>
      <w:r w:rsidRPr="00B64341">
        <w:rPr>
          <w:lang w:val="en-AU"/>
        </w:rPr>
        <w:t>Otherwise, the</w:t>
      </w:r>
      <w:r w:rsidR="00647843">
        <w:rPr>
          <w:lang w:val="en-AU"/>
        </w:rPr>
        <w:t> </w:t>
      </w:r>
      <w:r w:rsidRPr="00B64341">
        <w:rPr>
          <w:lang w:val="en-AU"/>
        </w:rPr>
        <w:t>allowance is paid in a lump sum after the period of boarding has ended.</w:t>
      </w:r>
    </w:p>
    <w:p w14:paraId="422E7C82" w14:textId="77777777" w:rsidR="007031C8" w:rsidRPr="00B64341" w:rsidRDefault="004343D9" w:rsidP="00BD2CD2">
      <w:pPr>
        <w:rPr>
          <w:lang w:val="en-AU"/>
        </w:rPr>
      </w:pPr>
      <w:r w:rsidRPr="00B64341">
        <w:rPr>
          <w:lang w:val="en-AU"/>
        </w:rPr>
        <w:t xml:space="preserve">Entitlement for short-term boarders is normally calculated on the basis of the number of days the eligible student boards away from home (see </w:t>
      </w:r>
      <w:hyperlink w:anchor="_5.2.7_Short-term_boarders" w:tooltip="Short-term boarders" w:history="1">
        <w:r w:rsidR="007031C8" w:rsidRPr="00B64341">
          <w:rPr>
            <w:rStyle w:val="Hyperlink"/>
            <w:rFonts w:cs="Arial"/>
            <w:lang w:val="en-AU"/>
          </w:rPr>
          <w:t>5.2.6</w:t>
        </w:r>
      </w:hyperlink>
      <w:r w:rsidRPr="00B64341">
        <w:rPr>
          <w:lang w:val="en-AU"/>
        </w:rPr>
        <w:t>).</w:t>
      </w:r>
    </w:p>
    <w:p w14:paraId="0C6B535B" w14:textId="77777777" w:rsidR="007031C8" w:rsidRPr="00B64341" w:rsidRDefault="007031C8" w:rsidP="00BD2CD2">
      <w:pPr>
        <w:rPr>
          <w:lang w:val="en-AU"/>
        </w:rPr>
      </w:pPr>
    </w:p>
    <w:p w14:paraId="0C699285" w14:textId="77777777" w:rsidR="007031C8" w:rsidRPr="00B64341" w:rsidRDefault="004343D9" w:rsidP="002310DB">
      <w:pPr>
        <w:pStyle w:val="Heading3"/>
        <w:spacing w:before="120" w:after="120"/>
        <w:rPr>
          <w:lang w:val="en-AU"/>
        </w:rPr>
      </w:pPr>
      <w:bookmarkStart w:id="931" w:name="_5.1.5_Term_instalment"/>
      <w:bookmarkStart w:id="932" w:name="_5.1.4_Term_instalment_periods"/>
      <w:bookmarkStart w:id="933" w:name="_5.1.4_Term_instalment"/>
      <w:bookmarkStart w:id="934" w:name="_Toc234129399"/>
      <w:bookmarkStart w:id="935" w:name="_Toc264368447"/>
      <w:bookmarkStart w:id="936" w:name="_Toc418251885"/>
      <w:bookmarkStart w:id="937" w:name="_Toc161552263"/>
      <w:bookmarkEnd w:id="931"/>
      <w:bookmarkEnd w:id="932"/>
      <w:bookmarkEnd w:id="933"/>
      <w:r w:rsidRPr="00B64341">
        <w:rPr>
          <w:lang w:val="en-AU"/>
        </w:rPr>
        <w:t>5.1.4</w:t>
      </w:r>
      <w:r w:rsidRPr="00B64341">
        <w:rPr>
          <w:lang w:val="en-AU"/>
        </w:rPr>
        <w:tab/>
        <w:t>Term instalment periods</w:t>
      </w:r>
      <w:bookmarkEnd w:id="934"/>
      <w:bookmarkEnd w:id="935"/>
      <w:bookmarkEnd w:id="936"/>
    </w:p>
    <w:bookmarkEnd w:id="937"/>
    <w:p w14:paraId="49269E3B" w14:textId="77777777" w:rsidR="007031C8" w:rsidRPr="00B64341" w:rsidRDefault="00534212" w:rsidP="00BD2CD2">
      <w:pPr>
        <w:rPr>
          <w:lang w:val="en-AU"/>
        </w:rPr>
      </w:pPr>
      <w:r w:rsidRPr="00B64341">
        <w:rPr>
          <w:lang w:val="en-AU"/>
        </w:rPr>
        <w:t>T</w:t>
      </w:r>
      <w:r w:rsidR="004343D9" w:rsidRPr="00B64341">
        <w:rPr>
          <w:lang w:val="en-AU"/>
        </w:rPr>
        <w:t>he term instalment periods are:</w:t>
      </w:r>
    </w:p>
    <w:p w14:paraId="699113D3" w14:textId="77777777" w:rsidR="004343D9" w:rsidRPr="00B64341" w:rsidRDefault="004343D9" w:rsidP="006510D3">
      <w:pPr>
        <w:pStyle w:val="ListParagraph"/>
        <w:numPr>
          <w:ilvl w:val="0"/>
          <w:numId w:val="4"/>
        </w:numPr>
        <w:tabs>
          <w:tab w:val="left" w:pos="1134"/>
        </w:tabs>
        <w:ind w:left="1134" w:hanging="567"/>
        <w:contextualSpacing w:val="0"/>
        <w:rPr>
          <w:rFonts w:cs="Arial"/>
          <w:lang w:val="en-AU"/>
        </w:rPr>
      </w:pPr>
      <w:r w:rsidRPr="00B64341">
        <w:rPr>
          <w:rFonts w:cs="Arial"/>
          <w:lang w:val="en-AU"/>
        </w:rPr>
        <w:t>1 January – 31 March (90 days; 91 days in a leap year)</w:t>
      </w:r>
    </w:p>
    <w:p w14:paraId="7DB2700C" w14:textId="77777777" w:rsidR="004343D9" w:rsidRPr="00B64341" w:rsidRDefault="004343D9" w:rsidP="006510D3">
      <w:pPr>
        <w:pStyle w:val="ListParagraph"/>
        <w:numPr>
          <w:ilvl w:val="0"/>
          <w:numId w:val="4"/>
        </w:numPr>
        <w:tabs>
          <w:tab w:val="left" w:pos="1134"/>
        </w:tabs>
        <w:ind w:left="1134" w:hanging="567"/>
        <w:contextualSpacing w:val="0"/>
        <w:rPr>
          <w:rFonts w:cs="Arial"/>
          <w:lang w:val="en-AU"/>
        </w:rPr>
      </w:pPr>
      <w:r w:rsidRPr="00B64341">
        <w:rPr>
          <w:rFonts w:cs="Arial"/>
          <w:lang w:val="en-AU"/>
        </w:rPr>
        <w:t>1 April – 30 June (91 days)</w:t>
      </w:r>
    </w:p>
    <w:p w14:paraId="418179DD" w14:textId="77777777" w:rsidR="004343D9" w:rsidRPr="00B64341" w:rsidRDefault="004343D9" w:rsidP="006510D3">
      <w:pPr>
        <w:pStyle w:val="ListParagraph"/>
        <w:numPr>
          <w:ilvl w:val="0"/>
          <w:numId w:val="4"/>
        </w:numPr>
        <w:tabs>
          <w:tab w:val="left" w:pos="1134"/>
        </w:tabs>
        <w:ind w:left="1134" w:hanging="567"/>
        <w:contextualSpacing w:val="0"/>
        <w:rPr>
          <w:rFonts w:cs="Arial"/>
          <w:lang w:val="en-AU"/>
        </w:rPr>
      </w:pPr>
      <w:r w:rsidRPr="00B64341">
        <w:rPr>
          <w:rFonts w:cs="Arial"/>
          <w:lang w:val="en-AU"/>
        </w:rPr>
        <w:t>1 July – 30 September (92 days)</w:t>
      </w:r>
    </w:p>
    <w:p w14:paraId="1F2CF6B8" w14:textId="77777777" w:rsidR="004343D9" w:rsidRPr="00B64341" w:rsidRDefault="004343D9" w:rsidP="006510D3">
      <w:pPr>
        <w:pStyle w:val="ListParagraph"/>
        <w:numPr>
          <w:ilvl w:val="0"/>
          <w:numId w:val="4"/>
        </w:numPr>
        <w:tabs>
          <w:tab w:val="left" w:pos="1134"/>
        </w:tabs>
        <w:ind w:left="1134" w:hanging="567"/>
        <w:contextualSpacing w:val="0"/>
        <w:rPr>
          <w:rFonts w:cs="Arial"/>
          <w:lang w:val="en-AU"/>
        </w:rPr>
      </w:pPr>
      <w:r w:rsidRPr="00B64341">
        <w:rPr>
          <w:rFonts w:cs="Arial"/>
          <w:lang w:val="en-AU"/>
        </w:rPr>
        <w:t>1 October – 31 December (92 days</w:t>
      </w:r>
      <w:r w:rsidR="00CB55D0" w:rsidRPr="00B64341">
        <w:rPr>
          <w:rFonts w:cs="Arial"/>
          <w:lang w:val="en-AU"/>
        </w:rPr>
        <w:t>)</w:t>
      </w:r>
    </w:p>
    <w:p w14:paraId="1B01A5BF" w14:textId="77777777" w:rsidR="007031C8" w:rsidRPr="00B64341" w:rsidRDefault="007031C8" w:rsidP="00BD2CD2">
      <w:pPr>
        <w:rPr>
          <w:lang w:val="en-AU"/>
        </w:rPr>
      </w:pPr>
      <w:bookmarkStart w:id="938" w:name="_5.1.6_Calculation_of"/>
      <w:bookmarkEnd w:id="938"/>
    </w:p>
    <w:p w14:paraId="29404D01" w14:textId="77777777" w:rsidR="007031C8" w:rsidRPr="00B64341" w:rsidRDefault="004343D9" w:rsidP="002310DB">
      <w:pPr>
        <w:pStyle w:val="Heading3"/>
        <w:spacing w:before="120" w:after="120"/>
        <w:rPr>
          <w:lang w:val="en-AU"/>
        </w:rPr>
      </w:pPr>
      <w:bookmarkStart w:id="939" w:name="_5.1.7_Taxation_of"/>
      <w:bookmarkStart w:id="940" w:name="_5.1.5_Taxation_of_allowances"/>
      <w:bookmarkStart w:id="941" w:name="_5.1.5_Taxation_of"/>
      <w:bookmarkStart w:id="942" w:name="_Toc161552266"/>
      <w:bookmarkStart w:id="943" w:name="_Toc234129402"/>
      <w:bookmarkStart w:id="944" w:name="_Toc264368448"/>
      <w:bookmarkStart w:id="945" w:name="_Toc418251886"/>
      <w:bookmarkEnd w:id="939"/>
      <w:bookmarkEnd w:id="940"/>
      <w:bookmarkEnd w:id="941"/>
      <w:r w:rsidRPr="00B64341">
        <w:rPr>
          <w:lang w:val="en-AU"/>
        </w:rPr>
        <w:t>5.1.5</w:t>
      </w:r>
      <w:r w:rsidRPr="00B64341">
        <w:rPr>
          <w:lang w:val="en-AU"/>
        </w:rPr>
        <w:tab/>
        <w:t>Taxation of allowances</w:t>
      </w:r>
      <w:bookmarkEnd w:id="942"/>
      <w:bookmarkEnd w:id="943"/>
      <w:bookmarkEnd w:id="944"/>
      <w:bookmarkEnd w:id="945"/>
    </w:p>
    <w:p w14:paraId="22D6F72E" w14:textId="77777777" w:rsidR="007031C8" w:rsidRPr="00B64341" w:rsidRDefault="004343D9" w:rsidP="00BD2CD2">
      <w:pPr>
        <w:rPr>
          <w:lang w:val="en-AU"/>
        </w:rPr>
      </w:pPr>
      <w:r w:rsidRPr="00B64341">
        <w:rPr>
          <w:lang w:val="en-AU"/>
        </w:rPr>
        <w:t xml:space="preserve">The Australian Taxation Office classifies AIC allowances as ‘supplementary amounts’ for the purposes of section 24ABZF of the </w:t>
      </w:r>
      <w:r w:rsidRPr="00B64341">
        <w:rPr>
          <w:i/>
          <w:lang w:val="en-AU"/>
        </w:rPr>
        <w:t>Income Tax Assessment Act 1936</w:t>
      </w:r>
      <w:r w:rsidRPr="00B64341">
        <w:rPr>
          <w:lang w:val="en-AU"/>
        </w:rPr>
        <w:t>, making them exempt from income tax.</w:t>
      </w:r>
    </w:p>
    <w:p w14:paraId="2BD5750E" w14:textId="77777777" w:rsidR="007031C8" w:rsidRPr="00B64341" w:rsidRDefault="004343D9" w:rsidP="00BD2CD2">
      <w:pPr>
        <w:rPr>
          <w:lang w:val="en-AU"/>
        </w:rPr>
      </w:pPr>
      <w:r w:rsidRPr="00B64341">
        <w:rPr>
          <w:lang w:val="en-AU"/>
        </w:rPr>
        <w:t xml:space="preserve">Therefore, it is not necessary to deduct tax from AIC allowances, or to provide a Payment Summary (previously known as a Group Certificate) to an applicant where the only payments received in respect of a </w:t>
      </w:r>
      <w:hyperlink w:anchor="Student" w:tooltip="student" w:history="1">
        <w:r w:rsidR="007031C8" w:rsidRPr="00B64341">
          <w:rPr>
            <w:rStyle w:val="Hyperlink"/>
            <w:rFonts w:cs="Arial"/>
            <w:lang w:val="en-AU"/>
          </w:rPr>
          <w:t>student</w:t>
        </w:r>
      </w:hyperlink>
      <w:r w:rsidRPr="00B64341">
        <w:rPr>
          <w:lang w:val="en-AU"/>
        </w:rPr>
        <w:t xml:space="preserve"> are AIC allowances.</w:t>
      </w:r>
    </w:p>
    <w:p w14:paraId="36F86FA8" w14:textId="77777777" w:rsidR="007031C8" w:rsidRPr="00B64341" w:rsidRDefault="007031C8" w:rsidP="00BD2CD2">
      <w:pPr>
        <w:rPr>
          <w:lang w:val="en-AU"/>
        </w:rPr>
      </w:pPr>
    </w:p>
    <w:p w14:paraId="73E04423" w14:textId="77777777" w:rsidR="007031C8" w:rsidRPr="00B64341" w:rsidRDefault="004343D9" w:rsidP="002310DB">
      <w:pPr>
        <w:pStyle w:val="Heading3"/>
        <w:spacing w:before="120" w:after="120"/>
        <w:rPr>
          <w:lang w:val="en-AU"/>
        </w:rPr>
      </w:pPr>
      <w:bookmarkStart w:id="946" w:name="_5.1.8_Payee_for"/>
      <w:bookmarkStart w:id="947" w:name="_5.1.6_Payee_for_allowances"/>
      <w:bookmarkStart w:id="948" w:name="_5.1.6_Payee_for"/>
      <w:bookmarkStart w:id="949" w:name="_Toc161552267"/>
      <w:bookmarkStart w:id="950" w:name="_Toc234129403"/>
      <w:bookmarkStart w:id="951" w:name="_Toc264368449"/>
      <w:bookmarkStart w:id="952" w:name="_Toc418251887"/>
      <w:bookmarkEnd w:id="946"/>
      <w:bookmarkEnd w:id="947"/>
      <w:bookmarkEnd w:id="948"/>
      <w:r w:rsidRPr="00B64341">
        <w:rPr>
          <w:lang w:val="en-AU"/>
        </w:rPr>
        <w:lastRenderedPageBreak/>
        <w:t>5.1.6</w:t>
      </w:r>
      <w:r w:rsidRPr="00B64341">
        <w:rPr>
          <w:lang w:val="en-AU"/>
        </w:rPr>
        <w:tab/>
        <w:t>Payee for allowances</w:t>
      </w:r>
      <w:bookmarkEnd w:id="949"/>
      <w:bookmarkEnd w:id="950"/>
      <w:bookmarkEnd w:id="951"/>
      <w:bookmarkEnd w:id="952"/>
    </w:p>
    <w:p w14:paraId="7DA2F72F" w14:textId="77777777" w:rsidR="007031C8" w:rsidRPr="00B64341" w:rsidRDefault="004343D9" w:rsidP="00BD2CD2">
      <w:pPr>
        <w:rPr>
          <w:lang w:val="en-AU"/>
        </w:rPr>
      </w:pPr>
      <w:r w:rsidRPr="00B64341">
        <w:rPr>
          <w:lang w:val="en-AU"/>
        </w:rPr>
        <w:t>Allowances may be paid direct to the applicant or to an agent nominated by the</w:t>
      </w:r>
      <w:r w:rsidR="00BE79F6" w:rsidRPr="00B64341">
        <w:rPr>
          <w:lang w:val="en-AU"/>
        </w:rPr>
        <w:t xml:space="preserve"> applicant</w:t>
      </w:r>
      <w:r w:rsidRPr="00B64341">
        <w:rPr>
          <w:lang w:val="en-AU"/>
        </w:rPr>
        <w:t xml:space="preserve"> (e.g. the</w:t>
      </w:r>
      <w:r w:rsidR="00495CA0" w:rsidRPr="00B64341">
        <w:rPr>
          <w:lang w:val="en-AU"/>
        </w:rPr>
        <w:t> </w:t>
      </w:r>
      <w:r w:rsidRPr="00B64341">
        <w:rPr>
          <w:lang w:val="en-AU"/>
        </w:rPr>
        <w:t>school, a</w:t>
      </w:r>
      <w:r w:rsidR="00647843">
        <w:rPr>
          <w:lang w:val="en-AU"/>
        </w:rPr>
        <w:t> </w:t>
      </w:r>
      <w:r w:rsidRPr="00B64341">
        <w:rPr>
          <w:lang w:val="en-AU"/>
        </w:rPr>
        <w:t xml:space="preserve">private board provider or the </w:t>
      </w:r>
      <w:hyperlink w:anchor="Student" w:tooltip="student" w:history="1">
        <w:r w:rsidRPr="00B64341">
          <w:rPr>
            <w:rStyle w:val="Hyperlink"/>
            <w:rFonts w:cs="Arial"/>
            <w:lang w:val="en-AU"/>
          </w:rPr>
          <w:t>stud</w:t>
        </w:r>
        <w:bookmarkStart w:id="953" w:name="_Hlt205705228"/>
        <w:r w:rsidRPr="00B64341">
          <w:rPr>
            <w:rStyle w:val="Hyperlink"/>
            <w:rFonts w:cs="Arial"/>
            <w:lang w:val="en-AU"/>
          </w:rPr>
          <w:t>e</w:t>
        </w:r>
        <w:bookmarkEnd w:id="953"/>
        <w:r w:rsidRPr="00B64341">
          <w:rPr>
            <w:rStyle w:val="Hyperlink"/>
            <w:rFonts w:cs="Arial"/>
            <w:lang w:val="en-AU"/>
          </w:rPr>
          <w:t>nt</w:t>
        </w:r>
      </w:hyperlink>
      <w:r w:rsidRPr="00B64341">
        <w:rPr>
          <w:lang w:val="en-AU"/>
        </w:rPr>
        <w:t>).</w:t>
      </w:r>
    </w:p>
    <w:p w14:paraId="6FF1CBAB" w14:textId="77777777" w:rsidR="006041FB" w:rsidRDefault="004343D9" w:rsidP="00BD2CD2">
      <w:pPr>
        <w:rPr>
          <w:lang w:val="en-AU"/>
        </w:rPr>
      </w:pPr>
      <w:r w:rsidRPr="00B64341">
        <w:rPr>
          <w:lang w:val="en-AU"/>
        </w:rPr>
        <w:t>However, irrespective of who receives the payment, the applicant remains responsible for any overpayment that may occur.</w:t>
      </w:r>
      <w:bookmarkStart w:id="954" w:name="_5.2_Boarding_allowances"/>
      <w:bookmarkStart w:id="955" w:name="_Toc161552268"/>
      <w:bookmarkStart w:id="956" w:name="_Toc234129404"/>
      <w:bookmarkStart w:id="957" w:name="_Toc264368450"/>
      <w:bookmarkEnd w:id="954"/>
    </w:p>
    <w:p w14:paraId="2A1F5A3B" w14:textId="77777777" w:rsidR="006041FB" w:rsidRDefault="006041FB" w:rsidP="00BD2CD2">
      <w:pPr>
        <w:rPr>
          <w:lang w:val="en-AU"/>
        </w:rPr>
      </w:pPr>
    </w:p>
    <w:p w14:paraId="0FD54DB2" w14:textId="77777777" w:rsidR="007031C8" w:rsidRPr="005E1ABB" w:rsidRDefault="004343D9" w:rsidP="00647843">
      <w:pPr>
        <w:pStyle w:val="Heading2"/>
        <w:spacing w:before="120" w:after="120"/>
      </w:pPr>
      <w:bookmarkStart w:id="958" w:name="_5.2_Boarding_allowances_1"/>
      <w:bookmarkStart w:id="959" w:name="_Toc418251888"/>
      <w:bookmarkStart w:id="960" w:name="_Toc469647175"/>
      <w:bookmarkEnd w:id="958"/>
      <w:r w:rsidRPr="005E1ABB">
        <w:t>5.2</w:t>
      </w:r>
      <w:r w:rsidRPr="005E1ABB">
        <w:tab/>
        <w:t>Boarding allowances</w:t>
      </w:r>
      <w:bookmarkEnd w:id="955"/>
      <w:bookmarkEnd w:id="956"/>
      <w:bookmarkEnd w:id="957"/>
      <w:bookmarkEnd w:id="959"/>
      <w:bookmarkEnd w:id="960"/>
    </w:p>
    <w:p w14:paraId="05126B5A" w14:textId="77777777" w:rsidR="007031C8" w:rsidRPr="00281968" w:rsidRDefault="004343D9" w:rsidP="00BD2CD2">
      <w:pPr>
        <w:rPr>
          <w:szCs w:val="22"/>
          <w:lang w:val="en-AU"/>
        </w:rPr>
      </w:pPr>
      <w:r w:rsidRPr="00281968">
        <w:rPr>
          <w:szCs w:val="22"/>
          <w:lang w:val="en-AU"/>
        </w:rPr>
        <w:t>This section outlines the purpose, rates and eligibility requirements for AIC Scheme boarding allowances</w:t>
      </w:r>
      <w:bookmarkStart w:id="961" w:name="_Toc161552269"/>
      <w:r w:rsidRPr="00281968">
        <w:rPr>
          <w:szCs w:val="22"/>
          <w:lang w:val="en-AU"/>
        </w:rPr>
        <w:t>.</w:t>
      </w:r>
    </w:p>
    <w:p w14:paraId="2EAD0C53" w14:textId="77777777" w:rsidR="007031C8" w:rsidRPr="00281968" w:rsidRDefault="004343D9" w:rsidP="00BD2CD2">
      <w:pPr>
        <w:rPr>
          <w:szCs w:val="22"/>
          <w:lang w:val="en-AU"/>
        </w:rPr>
      </w:pPr>
      <w:r w:rsidRPr="00281968">
        <w:rPr>
          <w:szCs w:val="22"/>
          <w:lang w:val="en-AU"/>
        </w:rPr>
        <w:t>There are two boarding allowances:</w:t>
      </w:r>
    </w:p>
    <w:p w14:paraId="3FBEA192" w14:textId="77777777" w:rsidR="007031C8" w:rsidRPr="00281968" w:rsidRDefault="004343D9" w:rsidP="008C0189">
      <w:pPr>
        <w:pStyle w:val="Bullet"/>
        <w:tabs>
          <w:tab w:val="clear" w:pos="360"/>
          <w:tab w:val="num" w:pos="567"/>
          <w:tab w:val="left" w:pos="1134"/>
        </w:tabs>
        <w:spacing w:after="120"/>
        <w:ind w:left="567" w:hanging="567"/>
        <w:rPr>
          <w:rFonts w:cs="Arial"/>
          <w:szCs w:val="22"/>
          <w:lang w:val="en-AU"/>
        </w:rPr>
      </w:pPr>
      <w:r w:rsidRPr="00281968">
        <w:rPr>
          <w:rFonts w:cs="Arial"/>
          <w:szCs w:val="22"/>
          <w:lang w:val="en-AU"/>
        </w:rPr>
        <w:t>the Basic Boarding Allowance (</w:t>
      </w:r>
      <w:hyperlink w:anchor="_5.2.1_Basic_Boarding" w:tooltip="Basic Boarding Allowance" w:history="1">
        <w:r w:rsidRPr="00281968">
          <w:rPr>
            <w:rStyle w:val="Hyperlink"/>
            <w:rFonts w:cs="Arial"/>
            <w:szCs w:val="22"/>
            <w:lang w:val="en-AU"/>
          </w:rPr>
          <w:t>5.2</w:t>
        </w:r>
        <w:bookmarkStart w:id="962" w:name="_Hlt205705247"/>
        <w:r w:rsidRPr="00281968">
          <w:rPr>
            <w:rStyle w:val="Hyperlink"/>
            <w:rFonts w:cs="Arial"/>
            <w:szCs w:val="22"/>
            <w:lang w:val="en-AU"/>
          </w:rPr>
          <w:t>.</w:t>
        </w:r>
        <w:bookmarkEnd w:id="962"/>
        <w:r w:rsidRPr="00281968">
          <w:rPr>
            <w:rStyle w:val="Hyperlink"/>
            <w:rFonts w:cs="Arial"/>
            <w:szCs w:val="22"/>
            <w:lang w:val="en-AU"/>
          </w:rPr>
          <w:t>1</w:t>
        </w:r>
      </w:hyperlink>
      <w:r w:rsidRPr="00281968">
        <w:rPr>
          <w:rFonts w:cs="Arial"/>
          <w:szCs w:val="22"/>
          <w:lang w:val="en-AU"/>
        </w:rPr>
        <w:t xml:space="preserve">), which is payable to all </w:t>
      </w:r>
      <w:hyperlink w:anchor="EligibleStudent" w:tooltip="eligible students" w:history="1">
        <w:r w:rsidR="007031C8" w:rsidRPr="00281968">
          <w:rPr>
            <w:rStyle w:val="Hyperlink"/>
            <w:rFonts w:cs="Arial"/>
            <w:szCs w:val="22"/>
            <w:lang w:val="en-AU"/>
          </w:rPr>
          <w:t>eligible students</w:t>
        </w:r>
      </w:hyperlink>
      <w:r w:rsidRPr="00281968">
        <w:rPr>
          <w:rFonts w:cs="Arial"/>
          <w:szCs w:val="22"/>
          <w:lang w:val="en-AU"/>
        </w:rPr>
        <w:t xml:space="preserve"> who board away from home</w:t>
      </w:r>
      <w:r w:rsidR="00495CA0" w:rsidRPr="00281968">
        <w:rPr>
          <w:rFonts w:cs="Arial"/>
          <w:szCs w:val="22"/>
          <w:lang w:val="en-AU"/>
        </w:rPr>
        <w:t>;</w:t>
      </w:r>
    </w:p>
    <w:p w14:paraId="0F493A94" w14:textId="77777777" w:rsidR="007031C8" w:rsidRPr="00281968" w:rsidRDefault="004343D9" w:rsidP="008C0189">
      <w:pPr>
        <w:pStyle w:val="BulletLast"/>
        <w:tabs>
          <w:tab w:val="clear" w:pos="360"/>
          <w:tab w:val="num" w:pos="567"/>
          <w:tab w:val="left" w:pos="1134"/>
        </w:tabs>
        <w:spacing w:after="120"/>
        <w:ind w:left="567" w:hanging="567"/>
        <w:rPr>
          <w:rFonts w:cs="Arial"/>
          <w:szCs w:val="22"/>
          <w:lang w:val="en-AU"/>
        </w:rPr>
      </w:pPr>
      <w:r w:rsidRPr="00281968">
        <w:rPr>
          <w:rFonts w:cs="Arial"/>
          <w:szCs w:val="22"/>
          <w:lang w:val="en-AU"/>
        </w:rPr>
        <w:t>the Additional Boarding Allowance (</w:t>
      </w:r>
      <w:hyperlink w:anchor="_5.2.2_Additional_Boarding" w:tooltip="Additional Boarding Allowance" w:history="1">
        <w:r w:rsidRPr="00281968">
          <w:rPr>
            <w:rStyle w:val="Hyperlink"/>
            <w:rFonts w:cs="Arial"/>
            <w:szCs w:val="22"/>
            <w:lang w:val="en-AU"/>
          </w:rPr>
          <w:t>5.2</w:t>
        </w:r>
        <w:bookmarkStart w:id="963" w:name="_Hlt205705260"/>
        <w:r w:rsidRPr="00281968">
          <w:rPr>
            <w:rStyle w:val="Hyperlink"/>
            <w:rFonts w:cs="Arial"/>
            <w:szCs w:val="22"/>
            <w:lang w:val="en-AU"/>
          </w:rPr>
          <w:t>.</w:t>
        </w:r>
        <w:bookmarkEnd w:id="963"/>
        <w:r w:rsidRPr="00281968">
          <w:rPr>
            <w:rStyle w:val="Hyperlink"/>
            <w:rFonts w:cs="Arial"/>
            <w:szCs w:val="22"/>
            <w:lang w:val="en-AU"/>
          </w:rPr>
          <w:t>2</w:t>
        </w:r>
      </w:hyperlink>
      <w:r w:rsidRPr="00281968">
        <w:rPr>
          <w:rFonts w:cs="Arial"/>
          <w:szCs w:val="22"/>
          <w:lang w:val="en-AU"/>
        </w:rPr>
        <w:t xml:space="preserve">), which is subject to the </w:t>
      </w:r>
      <w:hyperlink w:anchor="_6_The_Parental" w:tooltip="Parental Income Test" w:history="1">
        <w:r w:rsidRPr="00281968">
          <w:rPr>
            <w:rStyle w:val="Hyperlink"/>
            <w:rFonts w:cs="Arial"/>
            <w:szCs w:val="22"/>
            <w:lang w:val="en-AU"/>
          </w:rPr>
          <w:t>Parental Income Test</w:t>
        </w:r>
      </w:hyperlink>
      <w:r w:rsidRPr="00281968">
        <w:rPr>
          <w:rFonts w:cs="Arial"/>
          <w:szCs w:val="22"/>
          <w:lang w:val="en-AU"/>
        </w:rPr>
        <w:t xml:space="preserve"> </w:t>
      </w:r>
      <w:r w:rsidR="00C80EB5" w:rsidRPr="00281968">
        <w:rPr>
          <w:rFonts w:cs="Arial"/>
          <w:szCs w:val="22"/>
          <w:lang w:val="en-AU"/>
        </w:rPr>
        <w:t xml:space="preserve">and the </w:t>
      </w:r>
      <w:hyperlink w:anchor="_6.11_Maintenance_Income" w:tooltip="Maintenance Income Test " w:history="1">
        <w:r w:rsidR="00C80EB5" w:rsidRPr="001B66F1">
          <w:rPr>
            <w:rStyle w:val="Hyperlink"/>
            <w:rFonts w:cs="Arial"/>
            <w:szCs w:val="22"/>
            <w:lang w:val="en-AU"/>
          </w:rPr>
          <w:t>Maintenance Income Test</w:t>
        </w:r>
      </w:hyperlink>
      <w:r w:rsidR="00C80EB5" w:rsidRPr="00281968">
        <w:rPr>
          <w:rFonts w:cs="Arial"/>
          <w:szCs w:val="22"/>
          <w:lang w:val="en-AU"/>
        </w:rPr>
        <w:t xml:space="preserve"> </w:t>
      </w:r>
      <w:r w:rsidRPr="00281968">
        <w:rPr>
          <w:rFonts w:cs="Arial"/>
          <w:szCs w:val="22"/>
          <w:lang w:val="en-AU"/>
        </w:rPr>
        <w:t xml:space="preserve">(see </w:t>
      </w:r>
      <w:hyperlink w:anchor="_6_The_Parental" w:tooltip="Reduction for Parental Income " w:history="1">
        <w:r w:rsidR="00C80EB5" w:rsidRPr="00281968">
          <w:rPr>
            <w:rStyle w:val="Hyperlink"/>
            <w:rFonts w:cs="Arial"/>
            <w:szCs w:val="22"/>
            <w:lang w:val="en-AU"/>
          </w:rPr>
          <w:t>Part 6</w:t>
        </w:r>
      </w:hyperlink>
      <w:r w:rsidRPr="00281968">
        <w:rPr>
          <w:rFonts w:cs="Arial"/>
          <w:szCs w:val="22"/>
          <w:lang w:val="en-AU"/>
        </w:rPr>
        <w:t>) and boarding costs.</w:t>
      </w:r>
    </w:p>
    <w:p w14:paraId="0758FFC2" w14:textId="77777777" w:rsidR="007F3ABB" w:rsidRPr="00B64341" w:rsidRDefault="007F3ABB" w:rsidP="002310DB">
      <w:pPr>
        <w:pStyle w:val="BulletLast"/>
        <w:numPr>
          <w:ilvl w:val="0"/>
          <w:numId w:val="0"/>
        </w:numPr>
        <w:tabs>
          <w:tab w:val="left" w:pos="1134"/>
        </w:tabs>
        <w:spacing w:after="120"/>
        <w:ind w:left="360"/>
        <w:rPr>
          <w:rFonts w:cs="Arial"/>
          <w:lang w:val="en-AU"/>
        </w:rPr>
      </w:pPr>
    </w:p>
    <w:p w14:paraId="7C586D98" w14:textId="77777777" w:rsidR="007031C8" w:rsidRPr="00B64341" w:rsidRDefault="004238B4" w:rsidP="00E248E8">
      <w:pPr>
        <w:pStyle w:val="Links"/>
      </w:pPr>
      <w:hyperlink w:anchor="_5.2.1_Basic_Boarding" w:tooltip="Basic Boarding Allowance" w:history="1">
        <w:r w:rsidR="004343D9" w:rsidRPr="00B64341">
          <w:rPr>
            <w:rStyle w:val="Hyperlink"/>
          </w:rPr>
          <w:t>5.2</w:t>
        </w:r>
        <w:bookmarkStart w:id="964" w:name="_Hlt205705337"/>
        <w:r w:rsidR="004343D9" w:rsidRPr="00B64341">
          <w:rPr>
            <w:rStyle w:val="Hyperlink"/>
          </w:rPr>
          <w:t>.</w:t>
        </w:r>
        <w:bookmarkEnd w:id="964"/>
        <w:r w:rsidR="004343D9" w:rsidRPr="00B64341">
          <w:rPr>
            <w:rStyle w:val="Hyperlink"/>
          </w:rPr>
          <w:t>1</w:t>
        </w:r>
      </w:hyperlink>
      <w:r w:rsidR="004343D9" w:rsidRPr="00B64341">
        <w:tab/>
        <w:t>Basic Boarding Allowance</w:t>
      </w:r>
    </w:p>
    <w:p w14:paraId="6771624B" w14:textId="77777777" w:rsidR="007031C8" w:rsidRPr="00B64341" w:rsidRDefault="004238B4" w:rsidP="00E248E8">
      <w:pPr>
        <w:pStyle w:val="Links"/>
      </w:pPr>
      <w:hyperlink w:anchor="_5.2.2_Additional_Boarding" w:tooltip="Additional Boarding Allowance" w:history="1">
        <w:r w:rsidR="004343D9" w:rsidRPr="00B64341">
          <w:rPr>
            <w:rStyle w:val="Hyperlink"/>
          </w:rPr>
          <w:t>5.2</w:t>
        </w:r>
        <w:bookmarkStart w:id="965" w:name="_Hlt205705340"/>
        <w:r w:rsidR="004343D9" w:rsidRPr="00B64341">
          <w:rPr>
            <w:rStyle w:val="Hyperlink"/>
          </w:rPr>
          <w:t>.</w:t>
        </w:r>
        <w:bookmarkEnd w:id="965"/>
        <w:r w:rsidR="004343D9" w:rsidRPr="00B64341">
          <w:rPr>
            <w:rStyle w:val="Hyperlink"/>
          </w:rPr>
          <w:t>2</w:t>
        </w:r>
      </w:hyperlink>
      <w:r w:rsidR="004343D9" w:rsidRPr="00B64341">
        <w:tab/>
        <w:t>Additional Boarding Allowance</w:t>
      </w:r>
    </w:p>
    <w:p w14:paraId="03D4BDAD" w14:textId="77777777" w:rsidR="007031C8" w:rsidRPr="00B64341" w:rsidRDefault="004238B4" w:rsidP="00E248E8">
      <w:pPr>
        <w:pStyle w:val="Links"/>
      </w:pPr>
      <w:hyperlink w:anchor="_5.2.3_Actual_boarding_1" w:tooltip="Actual boarding charges" w:history="1">
        <w:r w:rsidR="004343D9" w:rsidRPr="00B64341">
          <w:rPr>
            <w:rStyle w:val="Hyperlink"/>
          </w:rPr>
          <w:t>5.2</w:t>
        </w:r>
        <w:bookmarkStart w:id="966" w:name="_Hlt205705344"/>
        <w:r w:rsidR="004343D9" w:rsidRPr="00B64341">
          <w:rPr>
            <w:rStyle w:val="Hyperlink"/>
          </w:rPr>
          <w:t>.</w:t>
        </w:r>
        <w:bookmarkEnd w:id="966"/>
        <w:r w:rsidR="004343D9" w:rsidRPr="00B64341">
          <w:rPr>
            <w:rStyle w:val="Hyperlink"/>
          </w:rPr>
          <w:t>3</w:t>
        </w:r>
      </w:hyperlink>
      <w:r w:rsidR="004343D9" w:rsidRPr="00B64341">
        <w:tab/>
        <w:t>Actual boarding charges</w:t>
      </w:r>
    </w:p>
    <w:p w14:paraId="137D54F1" w14:textId="77777777" w:rsidR="007031C8" w:rsidRPr="00B64341" w:rsidRDefault="004238B4" w:rsidP="00E248E8">
      <w:pPr>
        <w:pStyle w:val="Links"/>
      </w:pPr>
      <w:hyperlink w:anchor="_5.2.5_Full-time_boarders" w:tooltip="Full-time boarders" w:history="1">
        <w:r w:rsidR="004343D9" w:rsidRPr="00B64341">
          <w:rPr>
            <w:rStyle w:val="Hyperlink"/>
          </w:rPr>
          <w:t>5</w:t>
        </w:r>
        <w:bookmarkStart w:id="967" w:name="_Hlt183322434"/>
        <w:bookmarkStart w:id="968" w:name="_Hlt183322578"/>
        <w:r w:rsidR="004343D9" w:rsidRPr="00B64341">
          <w:rPr>
            <w:rStyle w:val="Hyperlink"/>
          </w:rPr>
          <w:t>.</w:t>
        </w:r>
        <w:bookmarkEnd w:id="967"/>
        <w:bookmarkEnd w:id="968"/>
        <w:r w:rsidR="004343D9" w:rsidRPr="00B64341">
          <w:rPr>
            <w:rStyle w:val="Hyperlink"/>
          </w:rPr>
          <w:t>2</w:t>
        </w:r>
        <w:bookmarkStart w:id="969" w:name="_Hlt205705353"/>
        <w:r w:rsidR="004343D9" w:rsidRPr="00B64341">
          <w:rPr>
            <w:rStyle w:val="Hyperlink"/>
          </w:rPr>
          <w:t>.</w:t>
        </w:r>
        <w:bookmarkEnd w:id="969"/>
        <w:r w:rsidR="004343D9" w:rsidRPr="00B64341">
          <w:rPr>
            <w:rStyle w:val="Hyperlink"/>
          </w:rPr>
          <w:t>4</w:t>
        </w:r>
      </w:hyperlink>
      <w:r w:rsidR="004343D9" w:rsidRPr="00B64341">
        <w:tab/>
      </w:r>
      <w:hyperlink w:anchor="FullTimeBoarder" w:tooltip="Full-time boarders" w:history="1">
        <w:r w:rsidR="004343D9" w:rsidRPr="00B64341">
          <w:rPr>
            <w:rStyle w:val="Hyperlink"/>
          </w:rPr>
          <w:t>Full-tim</w:t>
        </w:r>
        <w:bookmarkStart w:id="970" w:name="_Hlt205705363"/>
        <w:r w:rsidR="004343D9" w:rsidRPr="00B64341">
          <w:rPr>
            <w:rStyle w:val="Hyperlink"/>
          </w:rPr>
          <w:t>e</w:t>
        </w:r>
        <w:bookmarkEnd w:id="970"/>
        <w:r w:rsidR="004343D9" w:rsidRPr="00B64341">
          <w:rPr>
            <w:rStyle w:val="Hyperlink"/>
          </w:rPr>
          <w:t xml:space="preserve"> </w:t>
        </w:r>
        <w:bookmarkStart w:id="971" w:name="_Hlt183322652"/>
        <w:r w:rsidR="004343D9" w:rsidRPr="00B64341">
          <w:rPr>
            <w:rStyle w:val="Hyperlink"/>
          </w:rPr>
          <w:t>b</w:t>
        </w:r>
        <w:bookmarkEnd w:id="971"/>
        <w:r w:rsidR="004343D9" w:rsidRPr="00B64341">
          <w:rPr>
            <w:rStyle w:val="Hyperlink"/>
          </w:rPr>
          <w:t>oarders</w:t>
        </w:r>
      </w:hyperlink>
    </w:p>
    <w:p w14:paraId="4A3052C7" w14:textId="77777777" w:rsidR="007031C8" w:rsidRPr="00B64341" w:rsidRDefault="004238B4" w:rsidP="00E248E8">
      <w:pPr>
        <w:pStyle w:val="Links"/>
      </w:pPr>
      <w:hyperlink w:anchor="_5.2.6_Part-time_boarders" w:tooltip="Part-time boarders" w:history="1">
        <w:r w:rsidR="004343D9" w:rsidRPr="00B64341">
          <w:rPr>
            <w:rStyle w:val="Hyperlink"/>
          </w:rPr>
          <w:t>5.</w:t>
        </w:r>
        <w:bookmarkStart w:id="972" w:name="_Hlt205705372"/>
        <w:r w:rsidR="004343D9" w:rsidRPr="00B64341">
          <w:rPr>
            <w:rStyle w:val="Hyperlink"/>
          </w:rPr>
          <w:t>2</w:t>
        </w:r>
        <w:bookmarkStart w:id="973" w:name="_Hlt183322585"/>
        <w:bookmarkEnd w:id="972"/>
        <w:r w:rsidR="004343D9" w:rsidRPr="00B64341">
          <w:rPr>
            <w:rStyle w:val="Hyperlink"/>
          </w:rPr>
          <w:t>.</w:t>
        </w:r>
        <w:bookmarkEnd w:id="973"/>
        <w:r w:rsidR="004343D9" w:rsidRPr="00B64341">
          <w:rPr>
            <w:rStyle w:val="Hyperlink"/>
          </w:rPr>
          <w:t>5</w:t>
        </w:r>
      </w:hyperlink>
      <w:r w:rsidR="004343D9" w:rsidRPr="00B64341">
        <w:tab/>
      </w:r>
      <w:hyperlink w:anchor="PartTimeBoarder" w:tooltip="Part-time boarders" w:history="1">
        <w:r w:rsidR="004343D9" w:rsidRPr="00B64341">
          <w:rPr>
            <w:rStyle w:val="Hyperlink"/>
          </w:rPr>
          <w:t>Par</w:t>
        </w:r>
        <w:bookmarkStart w:id="974" w:name="_Hlt205705379"/>
        <w:r w:rsidR="004343D9" w:rsidRPr="00B64341">
          <w:rPr>
            <w:rStyle w:val="Hyperlink"/>
          </w:rPr>
          <w:t>t</w:t>
        </w:r>
        <w:bookmarkStart w:id="975" w:name="_Hlt183322804"/>
        <w:bookmarkEnd w:id="974"/>
        <w:bookmarkEnd w:id="975"/>
        <w:r w:rsidR="004343D9" w:rsidRPr="00B64341">
          <w:rPr>
            <w:rStyle w:val="Hyperlink"/>
          </w:rPr>
          <w:t>-</w:t>
        </w:r>
        <w:bookmarkStart w:id="976" w:name="_Hlt183322641"/>
        <w:r w:rsidR="004343D9" w:rsidRPr="00B64341">
          <w:rPr>
            <w:rStyle w:val="Hyperlink"/>
          </w:rPr>
          <w:t>t</w:t>
        </w:r>
        <w:bookmarkEnd w:id="976"/>
        <w:r w:rsidR="004343D9" w:rsidRPr="00B64341">
          <w:rPr>
            <w:rStyle w:val="Hyperlink"/>
          </w:rPr>
          <w:t>ime b</w:t>
        </w:r>
        <w:bookmarkStart w:id="977" w:name="_Hlt183322562"/>
        <w:r w:rsidR="004343D9" w:rsidRPr="00B64341">
          <w:rPr>
            <w:rStyle w:val="Hyperlink"/>
          </w:rPr>
          <w:t>o</w:t>
        </w:r>
        <w:bookmarkEnd w:id="977"/>
        <w:r w:rsidR="004343D9" w:rsidRPr="00B64341">
          <w:rPr>
            <w:rStyle w:val="Hyperlink"/>
          </w:rPr>
          <w:t>arders</w:t>
        </w:r>
      </w:hyperlink>
    </w:p>
    <w:p w14:paraId="3AE48318" w14:textId="77777777" w:rsidR="007031C8" w:rsidRPr="00B64341" w:rsidRDefault="004238B4" w:rsidP="00E248E8">
      <w:pPr>
        <w:pStyle w:val="Links"/>
      </w:pPr>
      <w:hyperlink w:anchor="_5.2.7_Short-term_boarders" w:tooltip="Short-term boarders" w:history="1">
        <w:r w:rsidR="004343D9" w:rsidRPr="00B64341">
          <w:rPr>
            <w:rStyle w:val="Hyperlink"/>
          </w:rPr>
          <w:t>5.2</w:t>
        </w:r>
        <w:bookmarkStart w:id="978" w:name="_Hlt205705390"/>
        <w:r w:rsidR="004343D9" w:rsidRPr="00B64341">
          <w:rPr>
            <w:rStyle w:val="Hyperlink"/>
          </w:rPr>
          <w:t>.</w:t>
        </w:r>
        <w:bookmarkStart w:id="979" w:name="_Hlt183322593"/>
        <w:bookmarkEnd w:id="978"/>
        <w:r w:rsidR="004343D9" w:rsidRPr="00B64341">
          <w:rPr>
            <w:rStyle w:val="Hyperlink"/>
          </w:rPr>
          <w:t>6</w:t>
        </w:r>
        <w:bookmarkEnd w:id="979"/>
      </w:hyperlink>
      <w:r w:rsidR="004343D9" w:rsidRPr="00B64341">
        <w:tab/>
      </w:r>
      <w:hyperlink w:anchor="ShortTermBoarder" w:tgtFrame="xv" w:tooltip="Short-term boarders" w:history="1">
        <w:r w:rsidR="004343D9" w:rsidRPr="00B64341">
          <w:rPr>
            <w:rStyle w:val="Hyperlink"/>
          </w:rPr>
          <w:t>Short-te</w:t>
        </w:r>
        <w:bookmarkStart w:id="980" w:name="_Hlt183322553"/>
        <w:r w:rsidR="004343D9" w:rsidRPr="00B64341">
          <w:rPr>
            <w:rStyle w:val="Hyperlink"/>
          </w:rPr>
          <w:t>r</w:t>
        </w:r>
        <w:bookmarkEnd w:id="980"/>
        <w:r w:rsidR="004343D9" w:rsidRPr="00B64341">
          <w:rPr>
            <w:rStyle w:val="Hyperlink"/>
          </w:rPr>
          <w:t>m</w:t>
        </w:r>
        <w:bookmarkStart w:id="981" w:name="_Hlt183322858"/>
        <w:r w:rsidR="004343D9" w:rsidRPr="00B64341">
          <w:rPr>
            <w:rStyle w:val="Hyperlink"/>
          </w:rPr>
          <w:t xml:space="preserve"> </w:t>
        </w:r>
        <w:bookmarkStart w:id="982" w:name="_Hlt205705401"/>
        <w:bookmarkEnd w:id="981"/>
        <w:r w:rsidR="004343D9" w:rsidRPr="00B64341">
          <w:rPr>
            <w:rStyle w:val="Hyperlink"/>
          </w:rPr>
          <w:t>b</w:t>
        </w:r>
        <w:bookmarkEnd w:id="982"/>
        <w:r w:rsidR="004343D9" w:rsidRPr="00B64341">
          <w:rPr>
            <w:rStyle w:val="Hyperlink"/>
          </w:rPr>
          <w:t>oard</w:t>
        </w:r>
        <w:bookmarkStart w:id="983" w:name="_Hlt183322763"/>
        <w:r w:rsidR="004343D9" w:rsidRPr="00B64341">
          <w:rPr>
            <w:rStyle w:val="Hyperlink"/>
          </w:rPr>
          <w:t>e</w:t>
        </w:r>
        <w:bookmarkEnd w:id="983"/>
        <w:r w:rsidR="004343D9" w:rsidRPr="00B64341">
          <w:rPr>
            <w:rStyle w:val="Hyperlink"/>
          </w:rPr>
          <w:t>rs</w:t>
        </w:r>
      </w:hyperlink>
    </w:p>
    <w:p w14:paraId="6B8611A6" w14:textId="77777777" w:rsidR="007031C8" w:rsidRPr="00B64341" w:rsidRDefault="007031C8" w:rsidP="002310DB">
      <w:pPr>
        <w:pStyle w:val="BulletTab2Last"/>
        <w:numPr>
          <w:ilvl w:val="0"/>
          <w:numId w:val="0"/>
        </w:numPr>
        <w:spacing w:after="120"/>
        <w:rPr>
          <w:rFonts w:cs="Arial"/>
          <w:lang w:val="en-AU"/>
        </w:rPr>
      </w:pPr>
    </w:p>
    <w:p w14:paraId="115FF6A8" w14:textId="77777777" w:rsidR="007031C8" w:rsidRPr="00B64341" w:rsidRDefault="004343D9" w:rsidP="002310DB">
      <w:pPr>
        <w:pStyle w:val="Heading3"/>
        <w:spacing w:before="120" w:after="120"/>
        <w:rPr>
          <w:lang w:val="en-AU"/>
        </w:rPr>
      </w:pPr>
      <w:bookmarkStart w:id="984" w:name="_5.2.1_Basic_Boarding"/>
      <w:bookmarkStart w:id="985" w:name="_5.2.1_Basic_Boarding_Allowance"/>
      <w:bookmarkStart w:id="986" w:name="_Toc234129405"/>
      <w:bookmarkStart w:id="987" w:name="_Toc264368451"/>
      <w:bookmarkStart w:id="988" w:name="_Toc418251889"/>
      <w:bookmarkEnd w:id="984"/>
      <w:bookmarkEnd w:id="985"/>
      <w:r w:rsidRPr="00B64341">
        <w:rPr>
          <w:lang w:val="en-AU"/>
        </w:rPr>
        <w:t>5.2.1</w:t>
      </w:r>
      <w:r w:rsidRPr="00B64341">
        <w:rPr>
          <w:lang w:val="en-AU"/>
        </w:rPr>
        <w:tab/>
        <w:t>Basic Boarding Allowance</w:t>
      </w:r>
      <w:bookmarkEnd w:id="961"/>
      <w:bookmarkEnd w:id="986"/>
      <w:bookmarkEnd w:id="987"/>
      <w:bookmarkEnd w:id="988"/>
    </w:p>
    <w:p w14:paraId="29864D7F" w14:textId="77777777" w:rsidR="007031C8" w:rsidRPr="00B64341" w:rsidRDefault="004343D9" w:rsidP="00BD2CD2">
      <w:pPr>
        <w:rPr>
          <w:lang w:val="en-AU"/>
        </w:rPr>
      </w:pPr>
      <w:r w:rsidRPr="00B64341">
        <w:rPr>
          <w:lang w:val="en-AU"/>
        </w:rPr>
        <w:t xml:space="preserve">See </w:t>
      </w:r>
      <w:hyperlink w:anchor="_5.6.1_Boarding_Allowance" w:tooltip="Boarding allowances" w:history="1">
        <w:r w:rsidRPr="00B64341">
          <w:rPr>
            <w:rStyle w:val="Hyperlink"/>
            <w:rFonts w:cs="Arial"/>
            <w:lang w:val="en-AU"/>
          </w:rPr>
          <w:t>5.6</w:t>
        </w:r>
        <w:bookmarkStart w:id="989" w:name="_Hlt205705414"/>
        <w:r w:rsidRPr="00B64341">
          <w:rPr>
            <w:rStyle w:val="Hyperlink"/>
            <w:rFonts w:cs="Arial"/>
            <w:lang w:val="en-AU"/>
          </w:rPr>
          <w:t>.</w:t>
        </w:r>
        <w:bookmarkEnd w:id="989"/>
        <w:r w:rsidRPr="00B64341">
          <w:rPr>
            <w:rStyle w:val="Hyperlink"/>
            <w:rFonts w:cs="Arial"/>
            <w:lang w:val="en-AU"/>
          </w:rPr>
          <w:t>1</w:t>
        </w:r>
      </w:hyperlink>
      <w:r w:rsidRPr="00B64341">
        <w:rPr>
          <w:lang w:val="en-AU"/>
        </w:rPr>
        <w:t xml:space="preserve"> for current Basic Boarding Allowance rates.</w:t>
      </w:r>
    </w:p>
    <w:p w14:paraId="2057B909" w14:textId="77777777" w:rsidR="00495CA0" w:rsidRPr="00B64341" w:rsidRDefault="00495CA0" w:rsidP="00BD2CD2">
      <w:pPr>
        <w:rPr>
          <w:lang w:val="en-AU"/>
        </w:rPr>
      </w:pPr>
    </w:p>
    <w:p w14:paraId="60625513" w14:textId="77777777" w:rsidR="007031C8" w:rsidRPr="00B64341" w:rsidRDefault="000A591E" w:rsidP="00227FBA">
      <w:pPr>
        <w:pStyle w:val="Heading4"/>
      </w:pPr>
      <w:bookmarkStart w:id="990" w:name="_Toc171153692"/>
      <w:bookmarkStart w:id="991" w:name="_Toc234129406"/>
      <w:r w:rsidRPr="00B64341">
        <w:t xml:space="preserve">5.2.1.1 </w:t>
      </w:r>
      <w:r w:rsidR="00EA4F66" w:rsidRPr="00B64341">
        <w:tab/>
      </w:r>
      <w:r w:rsidR="004343D9" w:rsidRPr="00B64341">
        <w:t>Purpose</w:t>
      </w:r>
      <w:bookmarkEnd w:id="990"/>
      <w:bookmarkEnd w:id="991"/>
    </w:p>
    <w:p w14:paraId="3766ACB1" w14:textId="77777777" w:rsidR="007031C8" w:rsidRPr="00B64341" w:rsidRDefault="004343D9" w:rsidP="00BD2CD2">
      <w:pPr>
        <w:rPr>
          <w:lang w:val="en-AU"/>
        </w:rPr>
      </w:pPr>
      <w:r w:rsidRPr="00B64341">
        <w:rPr>
          <w:lang w:val="en-AU"/>
        </w:rPr>
        <w:t xml:space="preserve">Basic Boarding Allowance is intended to contribute towards the costs incurred by </w:t>
      </w:r>
      <w:hyperlink w:anchor="Family" w:tooltip="families" w:history="1">
        <w:r w:rsidRPr="00B64341">
          <w:rPr>
            <w:rStyle w:val="Hyperlink"/>
            <w:rFonts w:cs="Arial"/>
            <w:lang w:val="en-AU"/>
          </w:rPr>
          <w:t>fam</w:t>
        </w:r>
        <w:bookmarkStart w:id="992" w:name="_Hlt205705424"/>
        <w:r w:rsidRPr="00B64341">
          <w:rPr>
            <w:rStyle w:val="Hyperlink"/>
            <w:rFonts w:cs="Arial"/>
            <w:lang w:val="en-AU"/>
          </w:rPr>
          <w:t>i</w:t>
        </w:r>
        <w:bookmarkEnd w:id="992"/>
        <w:r w:rsidRPr="00B64341">
          <w:rPr>
            <w:rStyle w:val="Hyperlink"/>
            <w:rFonts w:cs="Arial"/>
            <w:lang w:val="en-AU"/>
          </w:rPr>
          <w:t>lies</w:t>
        </w:r>
      </w:hyperlink>
      <w:r w:rsidRPr="00B64341">
        <w:rPr>
          <w:lang w:val="en-AU"/>
        </w:rPr>
        <w:t xml:space="preserve"> in boarding a </w:t>
      </w:r>
      <w:hyperlink w:anchor="Student" w:tooltip="student" w:history="1">
        <w:r w:rsidR="007031C8" w:rsidRPr="00B64341">
          <w:rPr>
            <w:rStyle w:val="Hyperlink"/>
            <w:rFonts w:cs="Arial"/>
            <w:lang w:val="en-AU"/>
          </w:rPr>
          <w:t>student</w:t>
        </w:r>
      </w:hyperlink>
      <w:r w:rsidRPr="00B64341">
        <w:rPr>
          <w:lang w:val="en-AU"/>
        </w:rPr>
        <w:t xml:space="preserve"> away from home to have daily access to appropriate schooling</w:t>
      </w:r>
      <w:r w:rsidR="00BE028F" w:rsidRPr="00B64341">
        <w:rPr>
          <w:lang w:val="en-AU"/>
        </w:rPr>
        <w:t xml:space="preserve"> and who meets an i</w:t>
      </w:r>
      <w:r w:rsidR="00CB70CB" w:rsidRPr="00B64341">
        <w:rPr>
          <w:lang w:val="en-AU"/>
        </w:rPr>
        <w:t xml:space="preserve">solation </w:t>
      </w:r>
      <w:r w:rsidR="00BE028F" w:rsidRPr="00B64341">
        <w:rPr>
          <w:lang w:val="en-AU"/>
        </w:rPr>
        <w:t>c</w:t>
      </w:r>
      <w:r w:rsidR="00CB70CB" w:rsidRPr="00B64341">
        <w:rPr>
          <w:lang w:val="en-AU"/>
        </w:rPr>
        <w:t>ondition</w:t>
      </w:r>
      <w:r w:rsidR="00BE028F" w:rsidRPr="00B64341">
        <w:rPr>
          <w:lang w:val="en-AU"/>
        </w:rPr>
        <w:t xml:space="preserve"> or special need</w:t>
      </w:r>
      <w:r w:rsidRPr="00B64341">
        <w:rPr>
          <w:lang w:val="en-AU"/>
        </w:rPr>
        <w:t>.</w:t>
      </w:r>
    </w:p>
    <w:p w14:paraId="78FBE6A0" w14:textId="77777777" w:rsidR="00495CA0" w:rsidRPr="00B64341" w:rsidRDefault="00495CA0" w:rsidP="00BD2CD2">
      <w:pPr>
        <w:rPr>
          <w:lang w:val="en-AU"/>
        </w:rPr>
      </w:pPr>
    </w:p>
    <w:p w14:paraId="72CB90A4" w14:textId="77777777" w:rsidR="007031C8" w:rsidRPr="00B64341" w:rsidRDefault="000A591E" w:rsidP="00227FBA">
      <w:pPr>
        <w:pStyle w:val="Heading4"/>
      </w:pPr>
      <w:bookmarkStart w:id="993" w:name="_Toc161552271"/>
      <w:bookmarkStart w:id="994" w:name="_Toc171153694"/>
      <w:bookmarkStart w:id="995" w:name="_Toc234129407"/>
      <w:r w:rsidRPr="00B64341">
        <w:t xml:space="preserve">5.2.1.2 </w:t>
      </w:r>
      <w:r w:rsidR="00EA4F66" w:rsidRPr="00B64341">
        <w:tab/>
      </w:r>
      <w:r w:rsidR="004343D9" w:rsidRPr="00B64341">
        <w:t>Eligibility</w:t>
      </w:r>
      <w:bookmarkEnd w:id="993"/>
      <w:bookmarkEnd w:id="994"/>
      <w:bookmarkEnd w:id="995"/>
    </w:p>
    <w:p w14:paraId="0678E1FC" w14:textId="77777777" w:rsidR="007031C8" w:rsidRPr="00B64341" w:rsidRDefault="004343D9" w:rsidP="00BD2CD2">
      <w:pPr>
        <w:rPr>
          <w:lang w:val="en-AU"/>
        </w:rPr>
      </w:pPr>
      <w:r w:rsidRPr="00B64341">
        <w:rPr>
          <w:lang w:val="en-AU"/>
        </w:rPr>
        <w:t>To qualify for the Basic Boarding Allowance, a student must:</w:t>
      </w:r>
    </w:p>
    <w:p w14:paraId="66824481"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meet the eligibility conditions in Parts 2, 3 and 4</w:t>
      </w:r>
      <w:r w:rsidR="00903B91" w:rsidRPr="00B64341">
        <w:rPr>
          <w:rFonts w:cs="Arial"/>
          <w:lang w:val="en-AU"/>
        </w:rPr>
        <w:t xml:space="preserve"> of these Guidelines</w:t>
      </w:r>
      <w:r w:rsidR="00495CA0" w:rsidRPr="00B64341">
        <w:rPr>
          <w:rFonts w:cs="Arial"/>
          <w:lang w:val="en-AU"/>
        </w:rPr>
        <w:t>;</w:t>
      </w:r>
    </w:p>
    <w:p w14:paraId="2E8AFF67"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live away from home in an approved boarding arrangement during school term</w:t>
      </w:r>
      <w:r w:rsidR="00495CA0" w:rsidRPr="00B64341">
        <w:rPr>
          <w:rFonts w:cs="Arial"/>
          <w:lang w:val="en-AU"/>
        </w:rPr>
        <w:t>;</w:t>
      </w:r>
    </w:p>
    <w:p w14:paraId="2574D388"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not be receiving a pension (the Pensioner Education Supplement is available for students receiving certain pensions; see </w:t>
      </w:r>
      <w:hyperlink w:anchor="_5.5_Pensioner_Education" w:tooltip="Pensioner Education Supplement" w:history="1">
        <w:r w:rsidR="007031C8" w:rsidRPr="00B64341">
          <w:rPr>
            <w:rStyle w:val="Hyperlink"/>
            <w:rFonts w:cs="Arial"/>
            <w:lang w:val="en-AU"/>
          </w:rPr>
          <w:t>5.5</w:t>
        </w:r>
      </w:hyperlink>
      <w:r w:rsidRPr="00B64341">
        <w:rPr>
          <w:rFonts w:cs="Arial"/>
          <w:lang w:val="en-AU"/>
        </w:rPr>
        <w:t>)</w:t>
      </w:r>
      <w:r w:rsidR="00495CA0" w:rsidRPr="00B64341">
        <w:rPr>
          <w:rFonts w:cs="Arial"/>
          <w:lang w:val="en-AU"/>
        </w:rPr>
        <w:t>;</w:t>
      </w:r>
    </w:p>
    <w:p w14:paraId="0DE3DC54" w14:textId="77777777" w:rsidR="007031C8" w:rsidRPr="00B64341" w:rsidRDefault="004343D9" w:rsidP="008C0189">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798846C6"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not have been formally placed in full-time residential care at a </w:t>
      </w:r>
      <w:hyperlink w:anchor="SpecialInstitution" w:tooltip="Special institution" w:history="1">
        <w:r w:rsidRPr="00B64341">
          <w:rPr>
            <w:rStyle w:val="Hyperlink"/>
            <w:rFonts w:cs="Arial"/>
            <w:lang w:val="en-AU"/>
          </w:rPr>
          <w:t>specia</w:t>
        </w:r>
        <w:bookmarkStart w:id="996" w:name="_Hlt205705465"/>
        <w:r w:rsidRPr="00B64341">
          <w:rPr>
            <w:rStyle w:val="Hyperlink"/>
            <w:rFonts w:cs="Arial"/>
            <w:lang w:val="en-AU"/>
          </w:rPr>
          <w:t>l</w:t>
        </w:r>
        <w:bookmarkEnd w:id="996"/>
        <w:r w:rsidRPr="00B64341">
          <w:rPr>
            <w:rStyle w:val="Hyperlink"/>
            <w:rFonts w:cs="Arial"/>
            <w:lang w:val="en-AU"/>
          </w:rPr>
          <w:t xml:space="preserve"> institution</w:t>
        </w:r>
      </w:hyperlink>
      <w:r w:rsidRPr="00B64341">
        <w:rPr>
          <w:rFonts w:cs="Arial"/>
          <w:lang w:val="en-AU"/>
        </w:rPr>
        <w:t xml:space="preserve"> by a </w:t>
      </w:r>
      <w:r w:rsidR="00875228">
        <w:rPr>
          <w:rFonts w:cs="Arial"/>
          <w:lang w:val="en-AU"/>
        </w:rPr>
        <w:t>state or territory</w:t>
      </w:r>
      <w:r w:rsidRPr="00B64341">
        <w:rPr>
          <w:rFonts w:cs="Arial"/>
          <w:lang w:val="en-AU"/>
        </w:rPr>
        <w:t xml:space="preserve"> authority that provides a foster care allowance (or a similar allowance intended for the upkeep of the student) to the organisation that operates that institution.</w:t>
      </w:r>
    </w:p>
    <w:p w14:paraId="7C1005F9" w14:textId="77777777" w:rsidR="007031C8" w:rsidRPr="00B64341" w:rsidRDefault="007031C8" w:rsidP="002310DB">
      <w:pPr>
        <w:pStyle w:val="BulletLast"/>
        <w:numPr>
          <w:ilvl w:val="0"/>
          <w:numId w:val="0"/>
        </w:numPr>
        <w:tabs>
          <w:tab w:val="left" w:pos="1134"/>
        </w:tabs>
        <w:spacing w:after="120"/>
        <w:rPr>
          <w:rFonts w:cs="Arial"/>
          <w:lang w:val="en-AU"/>
        </w:rPr>
      </w:pPr>
    </w:p>
    <w:p w14:paraId="0DC21EF7" w14:textId="77777777" w:rsidR="006041FB" w:rsidRDefault="006041FB">
      <w:pPr>
        <w:spacing w:before="0" w:after="0"/>
        <w:rPr>
          <w:rFonts w:ascii="Georgia" w:hAnsi="Georgia"/>
          <w:sz w:val="24"/>
          <w:lang w:val="en-AU"/>
        </w:rPr>
      </w:pPr>
      <w:bookmarkStart w:id="997" w:name="_Toc161552272"/>
      <w:bookmarkStart w:id="998" w:name="_Toc171153696"/>
      <w:bookmarkStart w:id="999" w:name="_Toc234129408"/>
      <w:r>
        <w:br w:type="page"/>
      </w:r>
    </w:p>
    <w:p w14:paraId="6B2AA6CB" w14:textId="77777777" w:rsidR="007031C8" w:rsidRPr="00B64341" w:rsidRDefault="000A591E" w:rsidP="00227FBA">
      <w:pPr>
        <w:pStyle w:val="Heading4"/>
      </w:pPr>
      <w:bookmarkStart w:id="1000" w:name="_5.2.1.3__Approved"/>
      <w:bookmarkEnd w:id="1000"/>
      <w:r w:rsidRPr="00B64341">
        <w:lastRenderedPageBreak/>
        <w:t xml:space="preserve">5.2.1.3 </w:t>
      </w:r>
      <w:r w:rsidR="00EA4F66" w:rsidRPr="00B64341">
        <w:tab/>
      </w:r>
      <w:r w:rsidR="004343D9" w:rsidRPr="00B64341">
        <w:t>Approved boarding arrangement</w:t>
      </w:r>
      <w:bookmarkEnd w:id="997"/>
      <w:r w:rsidR="004343D9" w:rsidRPr="00B64341">
        <w:t>s</w:t>
      </w:r>
      <w:bookmarkEnd w:id="998"/>
      <w:bookmarkEnd w:id="999"/>
    </w:p>
    <w:p w14:paraId="5E4DBB5F" w14:textId="77777777" w:rsidR="007031C8" w:rsidRPr="00B64341" w:rsidRDefault="004343D9" w:rsidP="00BD2CD2">
      <w:pPr>
        <w:rPr>
          <w:lang w:val="en-AU"/>
        </w:rPr>
      </w:pPr>
      <w:r w:rsidRPr="00B64341">
        <w:rPr>
          <w:lang w:val="en-AU"/>
        </w:rPr>
        <w:t>A boarding arrangement at a boarding school, hostel or special institution is an approved boarding arrangement.</w:t>
      </w:r>
    </w:p>
    <w:p w14:paraId="671A0EA4" w14:textId="77777777" w:rsidR="007031C8" w:rsidRPr="00B64341" w:rsidRDefault="004343D9" w:rsidP="00BD2CD2">
      <w:pPr>
        <w:rPr>
          <w:rFonts w:cs="Arial"/>
          <w:lang w:val="en-AU"/>
        </w:rPr>
      </w:pPr>
      <w:r w:rsidRPr="008C0189">
        <w:t>A private boarding arrangement is an approved boarding arrangement (other than those mentioned above),</w:t>
      </w:r>
      <w:r w:rsidRPr="00B64341">
        <w:rPr>
          <w:rFonts w:cs="Arial"/>
          <w:lang w:val="en-AU"/>
        </w:rPr>
        <w:t xml:space="preserve"> except where provided by:</w:t>
      </w:r>
    </w:p>
    <w:p w14:paraId="6DB08F54"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 </w:t>
      </w:r>
      <w:hyperlink w:anchor="Parent" w:tooltip="parent" w:history="1">
        <w:r w:rsidRPr="00B64341">
          <w:rPr>
            <w:rStyle w:val="Hyperlink"/>
            <w:rFonts w:cs="Arial"/>
            <w:lang w:val="en-AU"/>
          </w:rPr>
          <w:t>parent</w:t>
        </w:r>
      </w:hyperlink>
      <w:r w:rsidRPr="00B64341">
        <w:rPr>
          <w:rFonts w:cs="Arial"/>
          <w:lang w:val="en-AU"/>
        </w:rPr>
        <w:t xml:space="preserve"> of the student</w:t>
      </w:r>
      <w:r w:rsidR="00495CA0" w:rsidRPr="00B64341">
        <w:rPr>
          <w:rFonts w:cs="Arial"/>
          <w:lang w:val="en-AU"/>
        </w:rPr>
        <w:t>;</w:t>
      </w:r>
    </w:p>
    <w:p w14:paraId="29777CFB" w14:textId="77777777" w:rsidR="007031C8" w:rsidRPr="00B64341" w:rsidRDefault="004343D9" w:rsidP="008C0189">
      <w:pPr>
        <w:pStyle w:val="andor"/>
        <w:tabs>
          <w:tab w:val="left" w:pos="567"/>
          <w:tab w:val="left" w:pos="1134"/>
        </w:tabs>
        <w:spacing w:after="120"/>
        <w:ind w:left="567"/>
        <w:rPr>
          <w:rFonts w:cs="Arial"/>
          <w:lang w:val="en-AU"/>
        </w:rPr>
      </w:pPr>
      <w:r w:rsidRPr="00B64341">
        <w:rPr>
          <w:rFonts w:cs="Arial"/>
          <w:lang w:val="en-AU"/>
        </w:rPr>
        <w:t>or</w:t>
      </w:r>
    </w:p>
    <w:p w14:paraId="68027F93" w14:textId="77777777" w:rsidR="007031C8" w:rsidRPr="00B64341" w:rsidRDefault="004343D9" w:rsidP="008C0189">
      <w:pPr>
        <w:pStyle w:val="BulletLast"/>
        <w:tabs>
          <w:tab w:val="clear" w:pos="360"/>
          <w:tab w:val="left" w:pos="567"/>
          <w:tab w:val="left" w:pos="1134"/>
        </w:tabs>
        <w:spacing w:after="120"/>
        <w:ind w:left="567" w:hanging="567"/>
        <w:rPr>
          <w:rFonts w:cs="Arial"/>
          <w:lang w:val="en-AU"/>
        </w:rPr>
      </w:pPr>
      <w:r w:rsidRPr="00B64341">
        <w:rPr>
          <w:rFonts w:cs="Arial"/>
          <w:lang w:val="en-AU"/>
        </w:rPr>
        <w:t>an older dependent sibling, where the sibling and the student live in what is, in effect, the</w:t>
      </w:r>
      <w:r w:rsidR="00495CA0" w:rsidRPr="00B64341">
        <w:rPr>
          <w:rFonts w:cs="Arial"/>
          <w:lang w:val="en-AU"/>
        </w:rPr>
        <w:t> </w:t>
      </w:r>
      <w:r w:rsidRPr="00B64341">
        <w:rPr>
          <w:rFonts w:cs="Arial"/>
          <w:lang w:val="en-AU"/>
        </w:rPr>
        <w:t xml:space="preserve">family’s second home (see </w:t>
      </w:r>
      <w:hyperlink w:anchor="_5.3_Second_Home" w:tooltip="Second Home Allowance" w:history="1">
        <w:r w:rsidR="007031C8" w:rsidRPr="00B64341">
          <w:rPr>
            <w:rStyle w:val="Hyperlink"/>
            <w:rFonts w:cs="Arial"/>
            <w:lang w:val="en-AU"/>
          </w:rPr>
          <w:t>5.3</w:t>
        </w:r>
      </w:hyperlink>
      <w:r w:rsidRPr="00B64341">
        <w:rPr>
          <w:rFonts w:cs="Arial"/>
          <w:lang w:val="en-AU"/>
        </w:rPr>
        <w:t>).</w:t>
      </w:r>
    </w:p>
    <w:p w14:paraId="42E514CD" w14:textId="77777777" w:rsidR="007031C8" w:rsidRPr="00B64341" w:rsidRDefault="004343D9" w:rsidP="00BD2CD2">
      <w:pPr>
        <w:rPr>
          <w:lang w:val="en-AU"/>
        </w:rPr>
      </w:pPr>
      <w:r w:rsidRPr="00B64341">
        <w:rPr>
          <w:lang w:val="en-AU"/>
        </w:rPr>
        <w:t>A boarding arrangement may be approved where the student does not board for the whole school week (see</w:t>
      </w:r>
      <w:r w:rsidR="00647843">
        <w:rPr>
          <w:lang w:val="en-AU"/>
        </w:rPr>
        <w:t> </w:t>
      </w:r>
      <w:hyperlink w:anchor="_5.2.6_Part-time_boarders" w:tooltip="Part-time boarders" w:history="1">
        <w:r w:rsidR="007031C8" w:rsidRPr="00B64341">
          <w:rPr>
            <w:rStyle w:val="Hyperlink"/>
            <w:rFonts w:cs="Arial"/>
            <w:lang w:val="en-AU"/>
          </w:rPr>
          <w:t>5.2.5</w:t>
        </w:r>
      </w:hyperlink>
      <w:r w:rsidRPr="00B64341">
        <w:rPr>
          <w:lang w:val="en-AU"/>
        </w:rPr>
        <w:t>).</w:t>
      </w:r>
    </w:p>
    <w:p w14:paraId="695BD39D" w14:textId="77777777" w:rsidR="007031C8" w:rsidRPr="00B64341" w:rsidRDefault="007031C8" w:rsidP="00BD2CD2">
      <w:pPr>
        <w:rPr>
          <w:lang w:val="en-AU"/>
        </w:rPr>
      </w:pPr>
    </w:p>
    <w:p w14:paraId="02D21165" w14:textId="77777777" w:rsidR="007031C8" w:rsidRPr="00B64341" w:rsidRDefault="004343D9" w:rsidP="002310DB">
      <w:pPr>
        <w:pStyle w:val="Heading3"/>
        <w:spacing w:before="120" w:after="120"/>
        <w:rPr>
          <w:lang w:val="en-AU"/>
        </w:rPr>
      </w:pPr>
      <w:bookmarkStart w:id="1001" w:name="_5.2.2_Additional_Boarding"/>
      <w:bookmarkStart w:id="1002" w:name="_5.2.2_Additional_Boarding_Allowance"/>
      <w:bookmarkStart w:id="1003" w:name="_Toc161552273"/>
      <w:bookmarkStart w:id="1004" w:name="_Toc234129409"/>
      <w:bookmarkStart w:id="1005" w:name="_Toc264368452"/>
      <w:bookmarkStart w:id="1006" w:name="_Toc418251890"/>
      <w:bookmarkEnd w:id="1001"/>
      <w:bookmarkEnd w:id="1002"/>
      <w:r w:rsidRPr="00B64341">
        <w:rPr>
          <w:lang w:val="en-AU"/>
        </w:rPr>
        <w:t>5.2.2</w:t>
      </w:r>
      <w:r w:rsidRPr="00B64341">
        <w:rPr>
          <w:lang w:val="en-AU"/>
        </w:rPr>
        <w:tab/>
        <w:t>Additional Boarding Allowance</w:t>
      </w:r>
      <w:bookmarkEnd w:id="1003"/>
      <w:bookmarkEnd w:id="1004"/>
      <w:bookmarkEnd w:id="1005"/>
      <w:bookmarkEnd w:id="1006"/>
    </w:p>
    <w:p w14:paraId="4FF1FD9F" w14:textId="77777777" w:rsidR="007031C8" w:rsidRPr="00B64341" w:rsidRDefault="004343D9" w:rsidP="00BD2CD2">
      <w:pPr>
        <w:rPr>
          <w:lang w:val="en-AU"/>
        </w:rPr>
      </w:pPr>
      <w:r w:rsidRPr="00B64341">
        <w:rPr>
          <w:lang w:val="en-AU"/>
        </w:rPr>
        <w:t xml:space="preserve">See </w:t>
      </w:r>
      <w:hyperlink w:anchor="_5.6.2_Additional_Boarding" w:tooltip="Additional Boarding Allowance " w:history="1">
        <w:r w:rsidRPr="00B64341">
          <w:rPr>
            <w:rStyle w:val="Hyperlink"/>
            <w:rFonts w:cs="Arial"/>
            <w:lang w:val="en-AU"/>
          </w:rPr>
          <w:t>5.6</w:t>
        </w:r>
        <w:bookmarkStart w:id="1007" w:name="_Hlt205705599"/>
        <w:r w:rsidRPr="00B64341">
          <w:rPr>
            <w:rStyle w:val="Hyperlink"/>
            <w:rFonts w:cs="Arial"/>
            <w:lang w:val="en-AU"/>
          </w:rPr>
          <w:t>.</w:t>
        </w:r>
        <w:bookmarkStart w:id="1008" w:name="_Hlt165488947"/>
        <w:bookmarkEnd w:id="1007"/>
        <w:r w:rsidRPr="00B64341">
          <w:rPr>
            <w:rStyle w:val="Hyperlink"/>
            <w:rFonts w:cs="Arial"/>
            <w:lang w:val="en-AU"/>
          </w:rPr>
          <w:t>2</w:t>
        </w:r>
        <w:bookmarkEnd w:id="1008"/>
      </w:hyperlink>
      <w:r w:rsidRPr="00B64341">
        <w:rPr>
          <w:lang w:val="en-AU"/>
        </w:rPr>
        <w:t xml:space="preserve"> for current Additional Boarding Allowance rates.</w:t>
      </w:r>
    </w:p>
    <w:p w14:paraId="119BA3DE" w14:textId="77777777" w:rsidR="00495CA0" w:rsidRPr="00B64341" w:rsidRDefault="00495CA0" w:rsidP="00BD2CD2">
      <w:pPr>
        <w:rPr>
          <w:lang w:val="en-AU"/>
        </w:rPr>
      </w:pPr>
    </w:p>
    <w:p w14:paraId="1AEA43BB" w14:textId="77777777" w:rsidR="007031C8" w:rsidRPr="00B64341" w:rsidRDefault="000A591E" w:rsidP="00227FBA">
      <w:pPr>
        <w:pStyle w:val="Heading4"/>
      </w:pPr>
      <w:bookmarkStart w:id="1009" w:name="_Toc171153700"/>
      <w:bookmarkStart w:id="1010" w:name="_Toc234129410"/>
      <w:r w:rsidRPr="00B64341">
        <w:t xml:space="preserve">5.2.2.1 </w:t>
      </w:r>
      <w:r w:rsidR="007B2376" w:rsidRPr="00B64341">
        <w:tab/>
      </w:r>
      <w:r w:rsidR="004343D9" w:rsidRPr="00B64341">
        <w:t>Purpose</w:t>
      </w:r>
      <w:bookmarkEnd w:id="1009"/>
      <w:bookmarkEnd w:id="1010"/>
    </w:p>
    <w:p w14:paraId="28352CBC" w14:textId="77777777" w:rsidR="007031C8" w:rsidRPr="00B64341" w:rsidRDefault="004343D9" w:rsidP="00BD2CD2">
      <w:pPr>
        <w:rPr>
          <w:lang w:val="en-AU"/>
        </w:rPr>
      </w:pPr>
      <w:r w:rsidRPr="00B64341">
        <w:rPr>
          <w:lang w:val="en-AU"/>
        </w:rPr>
        <w:t xml:space="preserve">Additional Boarding Allowance is a means-tested supplementary payment to provide additional support for lower-income </w:t>
      </w:r>
      <w:hyperlink w:anchor="Family" w:tooltip="families" w:history="1">
        <w:r w:rsidRPr="00B64341">
          <w:rPr>
            <w:rStyle w:val="Hyperlink"/>
            <w:rFonts w:cs="Arial"/>
            <w:lang w:val="en-AU"/>
          </w:rPr>
          <w:t>fa</w:t>
        </w:r>
        <w:bookmarkStart w:id="1011" w:name="_Hlt205705608"/>
        <w:r w:rsidRPr="00B64341">
          <w:rPr>
            <w:rStyle w:val="Hyperlink"/>
            <w:rFonts w:cs="Arial"/>
            <w:lang w:val="en-AU"/>
          </w:rPr>
          <w:t>m</w:t>
        </w:r>
        <w:bookmarkEnd w:id="1011"/>
        <w:r w:rsidRPr="00B64341">
          <w:rPr>
            <w:rStyle w:val="Hyperlink"/>
            <w:rFonts w:cs="Arial"/>
            <w:lang w:val="en-AU"/>
          </w:rPr>
          <w:t>ilies</w:t>
        </w:r>
      </w:hyperlink>
      <w:r w:rsidRPr="00B64341">
        <w:rPr>
          <w:lang w:val="en-AU"/>
        </w:rPr>
        <w:t xml:space="preserve"> whose geographically isolated </w:t>
      </w:r>
      <w:hyperlink w:anchor="Student" w:tooltip="student" w:history="1">
        <w:r w:rsidR="007031C8" w:rsidRPr="00B64341">
          <w:rPr>
            <w:rStyle w:val="Hyperlink"/>
            <w:rFonts w:cs="Arial"/>
            <w:lang w:val="en-AU"/>
          </w:rPr>
          <w:t>student</w:t>
        </w:r>
      </w:hyperlink>
      <w:r w:rsidRPr="00B64341">
        <w:rPr>
          <w:lang w:val="en-AU"/>
        </w:rPr>
        <w:t xml:space="preserve"> boards away from their principal family home.</w:t>
      </w:r>
    </w:p>
    <w:p w14:paraId="1B01ECEF" w14:textId="77777777" w:rsidR="00495CA0" w:rsidRPr="00B64341" w:rsidRDefault="00495CA0" w:rsidP="00BD2CD2">
      <w:pPr>
        <w:rPr>
          <w:lang w:val="en-AU"/>
        </w:rPr>
      </w:pPr>
    </w:p>
    <w:p w14:paraId="33EB4EFD" w14:textId="77777777" w:rsidR="007031C8" w:rsidRPr="00B64341" w:rsidRDefault="000A591E" w:rsidP="00227FBA">
      <w:pPr>
        <w:pStyle w:val="Heading4"/>
      </w:pPr>
      <w:bookmarkStart w:id="1012" w:name="_Toc171153701"/>
      <w:bookmarkStart w:id="1013" w:name="_Toc234129411"/>
      <w:r w:rsidRPr="00B64341">
        <w:t xml:space="preserve">5.2.2.2 </w:t>
      </w:r>
      <w:r w:rsidR="007B2376" w:rsidRPr="00B64341">
        <w:tab/>
      </w:r>
      <w:r w:rsidR="004343D9" w:rsidRPr="00B64341">
        <w:t>Eligibility</w:t>
      </w:r>
      <w:bookmarkEnd w:id="1012"/>
      <w:bookmarkEnd w:id="1013"/>
    </w:p>
    <w:p w14:paraId="6542024B" w14:textId="77777777" w:rsidR="007031C8" w:rsidRPr="00B64341" w:rsidRDefault="004343D9" w:rsidP="00BD2CD2">
      <w:pPr>
        <w:rPr>
          <w:lang w:val="en-AU"/>
        </w:rPr>
      </w:pPr>
      <w:r w:rsidRPr="00B64341">
        <w:rPr>
          <w:lang w:val="en-AU"/>
        </w:rPr>
        <w:t>To qualify for the Additional Boarding Allowance:</w:t>
      </w:r>
    </w:p>
    <w:p w14:paraId="305EF4E7"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 must qualify for Basic Boarding Allowance (see </w:t>
      </w:r>
      <w:hyperlink w:anchor="_5.2.1_Basic_Boarding" w:tooltip="Basic Boarding Allowance" w:history="1">
        <w:r w:rsidR="007031C8" w:rsidRPr="00B64341">
          <w:rPr>
            <w:rStyle w:val="Hyperlink"/>
            <w:rFonts w:cs="Arial"/>
            <w:lang w:val="en-AU"/>
          </w:rPr>
          <w:t>5.2.1</w:t>
        </w:r>
      </w:hyperlink>
      <w:r w:rsidRPr="00B64341">
        <w:rPr>
          <w:rFonts w:cs="Arial"/>
          <w:lang w:val="en-AU"/>
        </w:rPr>
        <w:t>)</w:t>
      </w:r>
      <w:r w:rsidR="00495CA0" w:rsidRPr="00B64341">
        <w:rPr>
          <w:rFonts w:cs="Arial"/>
          <w:lang w:val="en-AU"/>
        </w:rPr>
        <w:t>;</w:t>
      </w:r>
    </w:p>
    <w:p w14:paraId="45E60CD9"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income level of the applicant and (if applicable) their </w:t>
      </w:r>
      <w:hyperlink w:anchor="Partner" w:tooltip="partner" w:history="1">
        <w:r w:rsidR="003224A3" w:rsidRPr="00B64341">
          <w:rPr>
            <w:rStyle w:val="Hyperlink"/>
            <w:rFonts w:cs="Arial"/>
            <w:lang w:val="en-AU"/>
          </w:rPr>
          <w:t>partner</w:t>
        </w:r>
      </w:hyperlink>
      <w:r w:rsidR="003224A3">
        <w:rPr>
          <w:rStyle w:val="Hyperlink"/>
          <w:rFonts w:cs="Arial"/>
          <w:lang w:val="en-AU"/>
        </w:rPr>
        <w:t xml:space="preserve"> </w:t>
      </w:r>
      <w:r w:rsidRPr="00B64341">
        <w:rPr>
          <w:rFonts w:cs="Arial"/>
          <w:lang w:val="en-AU"/>
        </w:rPr>
        <w:t xml:space="preserve">must be at or below the applicable upper limit for the </w:t>
      </w:r>
      <w:hyperlink w:anchor="_6_The_Parental" w:tooltip="Reduction for Parental Income " w:history="1">
        <w:r w:rsidR="00FE785C" w:rsidRPr="00743D46">
          <w:rPr>
            <w:rStyle w:val="Hyperlink"/>
            <w:rFonts w:cs="Arial"/>
            <w:lang w:val="en-AU"/>
          </w:rPr>
          <w:t>Parental Income Test</w:t>
        </w:r>
      </w:hyperlink>
      <w:r w:rsidR="00FE785C" w:rsidRPr="00B64341">
        <w:rPr>
          <w:rFonts w:cs="Arial"/>
          <w:lang w:val="en-AU"/>
        </w:rPr>
        <w:t xml:space="preserve"> </w:t>
      </w:r>
      <w:r w:rsidRPr="00B64341">
        <w:rPr>
          <w:rFonts w:cs="Arial"/>
          <w:lang w:val="en-AU"/>
        </w:rPr>
        <w:t xml:space="preserve">(see </w:t>
      </w:r>
      <w:hyperlink w:anchor="_6.9.2_Upper_Income" w:tooltip="Upper Income Limit" w:history="1">
        <w:r w:rsidRPr="00B64341">
          <w:rPr>
            <w:rStyle w:val="Hyperlink"/>
            <w:rFonts w:cs="Arial"/>
            <w:lang w:val="en-AU"/>
          </w:rPr>
          <w:t>6.</w:t>
        </w:r>
        <w:bookmarkStart w:id="1014" w:name="_Hlt205705650"/>
        <w:r w:rsidRPr="00B64341">
          <w:rPr>
            <w:rStyle w:val="Hyperlink"/>
            <w:rFonts w:cs="Arial"/>
            <w:lang w:val="en-AU"/>
          </w:rPr>
          <w:t>9.</w:t>
        </w:r>
        <w:bookmarkEnd w:id="1014"/>
        <w:r w:rsidRPr="00B64341">
          <w:rPr>
            <w:rStyle w:val="Hyperlink"/>
            <w:rFonts w:cs="Arial"/>
            <w:lang w:val="en-AU"/>
          </w:rPr>
          <w:t>2</w:t>
        </w:r>
      </w:hyperlink>
      <w:r w:rsidRPr="00B64341">
        <w:rPr>
          <w:rFonts w:cs="Arial"/>
          <w:lang w:val="en-AU"/>
        </w:rPr>
        <w:t>)</w:t>
      </w:r>
      <w:r w:rsidR="00495CA0" w:rsidRPr="00B64341">
        <w:rPr>
          <w:rFonts w:cs="Arial"/>
          <w:lang w:val="en-AU"/>
        </w:rPr>
        <w:t>;</w:t>
      </w:r>
    </w:p>
    <w:p w14:paraId="2587ACE3" w14:textId="77777777" w:rsidR="007031C8" w:rsidRPr="00B64341" w:rsidRDefault="004343D9" w:rsidP="008C0189">
      <w:pPr>
        <w:pStyle w:val="andor"/>
        <w:tabs>
          <w:tab w:val="num" w:pos="567"/>
          <w:tab w:val="left" w:pos="1134"/>
        </w:tabs>
        <w:spacing w:after="120"/>
        <w:ind w:left="567"/>
        <w:rPr>
          <w:rFonts w:cs="Arial"/>
          <w:lang w:val="en-AU"/>
        </w:rPr>
      </w:pPr>
      <w:r w:rsidRPr="00B64341">
        <w:rPr>
          <w:rFonts w:cs="Arial"/>
          <w:lang w:val="en-AU"/>
        </w:rPr>
        <w:t>or</w:t>
      </w:r>
    </w:p>
    <w:p w14:paraId="610041F3"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the Parental Income Test is waived due to ‘</w:t>
      </w:r>
      <w:hyperlink w:anchor="SpecialAssessment" w:tooltip="special assessment" w:history="1">
        <w:r w:rsidRPr="00B64341">
          <w:rPr>
            <w:rStyle w:val="Hyperlink"/>
            <w:rFonts w:cs="Arial"/>
            <w:lang w:val="en-AU"/>
          </w:rPr>
          <w:t>special assess</w:t>
        </w:r>
        <w:bookmarkStart w:id="1015" w:name="_Hlt205705703"/>
        <w:r w:rsidRPr="00B64341">
          <w:rPr>
            <w:rStyle w:val="Hyperlink"/>
            <w:rFonts w:cs="Arial"/>
            <w:lang w:val="en-AU"/>
          </w:rPr>
          <w:t>m</w:t>
        </w:r>
        <w:bookmarkEnd w:id="1015"/>
        <w:r w:rsidRPr="00B64341">
          <w:rPr>
            <w:rStyle w:val="Hyperlink"/>
            <w:rFonts w:cs="Arial"/>
            <w:lang w:val="en-AU"/>
          </w:rPr>
          <w:t>ent</w:t>
        </w:r>
      </w:hyperlink>
      <w:r w:rsidRPr="00B64341">
        <w:rPr>
          <w:rFonts w:cs="Arial"/>
          <w:lang w:val="en-AU"/>
        </w:rPr>
        <w:t xml:space="preserve">’ (see </w:t>
      </w:r>
      <w:hyperlink w:anchor="_6.8.2_Special_assessment" w:tooltip="Special assessment" w:history="1">
        <w:r w:rsidR="007031C8" w:rsidRPr="00B64341">
          <w:rPr>
            <w:rStyle w:val="Hyperlink"/>
            <w:rFonts w:cs="Arial"/>
            <w:lang w:val="en-AU"/>
          </w:rPr>
          <w:t>6.10.2</w:t>
        </w:r>
      </w:hyperlink>
      <w:r w:rsidRPr="00B64341">
        <w:rPr>
          <w:rFonts w:cs="Arial"/>
          <w:lang w:val="en-AU"/>
        </w:rPr>
        <w:t>)</w:t>
      </w:r>
      <w:r w:rsidR="00495CA0" w:rsidRPr="00B64341">
        <w:rPr>
          <w:rFonts w:cs="Arial"/>
          <w:lang w:val="en-AU"/>
        </w:rPr>
        <w:t>;</w:t>
      </w:r>
    </w:p>
    <w:p w14:paraId="61EEFE09" w14:textId="77777777" w:rsidR="007031C8" w:rsidRPr="00B64341" w:rsidRDefault="004343D9" w:rsidP="007A24F6">
      <w:pPr>
        <w:ind w:left="567"/>
        <w:rPr>
          <w:lang w:val="en-AU"/>
        </w:rPr>
      </w:pPr>
      <w:r w:rsidRPr="00B64341">
        <w:rPr>
          <w:lang w:val="en-AU"/>
        </w:rPr>
        <w:t>and</w:t>
      </w:r>
    </w:p>
    <w:p w14:paraId="28949BA7"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the student’s boarding costs must exceed the level of Basic Boarding Allowance.</w:t>
      </w:r>
    </w:p>
    <w:p w14:paraId="68241D39" w14:textId="77777777" w:rsidR="00495CA0" w:rsidRPr="00B64341" w:rsidRDefault="00495CA0" w:rsidP="00BD2CD2">
      <w:bookmarkStart w:id="1016" w:name="_Boarding_costs"/>
      <w:bookmarkStart w:id="1017" w:name="_Toc171153703"/>
      <w:bookmarkStart w:id="1018" w:name="_Toc234129412"/>
      <w:bookmarkStart w:id="1019" w:name="_Toc161552274"/>
      <w:bookmarkEnd w:id="1016"/>
    </w:p>
    <w:p w14:paraId="4C81FF74" w14:textId="77777777" w:rsidR="007031C8" w:rsidRPr="00B64341" w:rsidRDefault="00750C04" w:rsidP="00227FBA">
      <w:pPr>
        <w:pStyle w:val="Heading4"/>
      </w:pPr>
      <w:r w:rsidRPr="00B64341">
        <w:t>5.2.2.3</w:t>
      </w:r>
      <w:r w:rsidR="000A591E" w:rsidRPr="00B64341">
        <w:t xml:space="preserve"> </w:t>
      </w:r>
      <w:r w:rsidR="007B2376" w:rsidRPr="00B64341">
        <w:tab/>
      </w:r>
      <w:r w:rsidR="004343D9" w:rsidRPr="00B64341">
        <w:t>Boarding costs</w:t>
      </w:r>
      <w:bookmarkEnd w:id="1017"/>
      <w:bookmarkEnd w:id="1018"/>
    </w:p>
    <w:p w14:paraId="3231E6A0" w14:textId="77777777" w:rsidR="007031C8" w:rsidRPr="00B64341" w:rsidRDefault="004343D9" w:rsidP="00BD2CD2">
      <w:pPr>
        <w:rPr>
          <w:lang w:val="en-AU"/>
        </w:rPr>
      </w:pPr>
      <w:r w:rsidRPr="00B64341">
        <w:rPr>
          <w:lang w:val="en-AU"/>
        </w:rPr>
        <w:t xml:space="preserve">Additional Boarding Allowance is payable only if the actual boarding charges (as defined in </w:t>
      </w:r>
      <w:hyperlink w:anchor="_5.2.3_Actual_boarding_1" w:tooltip="Actual boarding charges" w:history="1">
        <w:r w:rsidRPr="00B64341">
          <w:rPr>
            <w:rStyle w:val="Hyperlink"/>
            <w:rFonts w:cs="Arial"/>
            <w:lang w:val="en-AU"/>
          </w:rPr>
          <w:t>5.</w:t>
        </w:r>
        <w:bookmarkStart w:id="1020" w:name="_Hlt205705828"/>
        <w:r w:rsidRPr="00B64341">
          <w:rPr>
            <w:rStyle w:val="Hyperlink"/>
            <w:rFonts w:cs="Arial"/>
            <w:lang w:val="en-AU"/>
          </w:rPr>
          <w:t>2</w:t>
        </w:r>
        <w:bookmarkEnd w:id="1020"/>
        <w:r w:rsidRPr="00B64341">
          <w:rPr>
            <w:rStyle w:val="Hyperlink"/>
            <w:rFonts w:cs="Arial"/>
            <w:lang w:val="en-AU"/>
          </w:rPr>
          <w:t>.3</w:t>
        </w:r>
      </w:hyperlink>
      <w:r w:rsidRPr="00B64341">
        <w:rPr>
          <w:lang w:val="en-AU"/>
        </w:rPr>
        <w:t>) are greater than the minimum threshold of the rate of Basic Boarding Allowance less $250 for incidentals.</w:t>
      </w:r>
    </w:p>
    <w:p w14:paraId="3F6947AA" w14:textId="77777777" w:rsidR="007031C8" w:rsidRPr="00B64341" w:rsidRDefault="004343D9" w:rsidP="00BD2CD2">
      <w:pPr>
        <w:rPr>
          <w:lang w:val="en-AU"/>
        </w:rPr>
      </w:pPr>
      <w:r w:rsidRPr="00B64341">
        <w:rPr>
          <w:lang w:val="en-AU"/>
        </w:rPr>
        <w:t xml:space="preserve">A </w:t>
      </w:r>
      <w:hyperlink w:anchor="Family" w:tooltip="family" w:history="1">
        <w:r w:rsidRPr="00B64341">
          <w:rPr>
            <w:rStyle w:val="Hyperlink"/>
            <w:rFonts w:cs="Arial"/>
            <w:lang w:val="en-AU"/>
          </w:rPr>
          <w:t>fam</w:t>
        </w:r>
        <w:bookmarkStart w:id="1021" w:name="_Hlt205705843"/>
        <w:r w:rsidRPr="00B64341">
          <w:rPr>
            <w:rStyle w:val="Hyperlink"/>
            <w:rFonts w:cs="Arial"/>
            <w:lang w:val="en-AU"/>
          </w:rPr>
          <w:t>i</w:t>
        </w:r>
        <w:bookmarkEnd w:id="1021"/>
        <w:r w:rsidRPr="00B64341">
          <w:rPr>
            <w:rStyle w:val="Hyperlink"/>
            <w:rFonts w:cs="Arial"/>
            <w:lang w:val="en-AU"/>
          </w:rPr>
          <w:t>ly</w:t>
        </w:r>
      </w:hyperlink>
      <w:r w:rsidRPr="00B64341">
        <w:rPr>
          <w:lang w:val="en-AU"/>
        </w:rPr>
        <w:t xml:space="preserve"> may qualify for the maximum rate of Additional Boarding Allowance only if the actual boarding charges are at least the amount shown in </w:t>
      </w:r>
      <w:hyperlink w:anchor="_5.6.2_Additional_Boarding" w:tooltip="Additional Boarding Allowance" w:history="1">
        <w:r w:rsidR="007031C8" w:rsidRPr="00B64341">
          <w:rPr>
            <w:rStyle w:val="Hyperlink"/>
            <w:rFonts w:cs="Arial"/>
            <w:lang w:val="en-AU"/>
          </w:rPr>
          <w:t>5.6.2</w:t>
        </w:r>
      </w:hyperlink>
      <w:r w:rsidRPr="00B64341">
        <w:rPr>
          <w:lang w:val="en-AU"/>
        </w:rPr>
        <w:t>.</w:t>
      </w:r>
    </w:p>
    <w:p w14:paraId="44EF1FCC" w14:textId="77777777" w:rsidR="007031C8" w:rsidRPr="00B64341" w:rsidRDefault="007031C8" w:rsidP="00BD2CD2">
      <w:pPr>
        <w:rPr>
          <w:lang w:val="en-AU"/>
        </w:rPr>
      </w:pPr>
    </w:p>
    <w:p w14:paraId="24A3A330" w14:textId="77777777" w:rsidR="006041FB" w:rsidRDefault="006041FB">
      <w:pPr>
        <w:spacing w:before="0" w:after="0"/>
        <w:rPr>
          <w:rFonts w:ascii="Georgia" w:hAnsi="Georgia"/>
          <w:sz w:val="24"/>
          <w:lang w:val="en-AU"/>
        </w:rPr>
      </w:pPr>
      <w:bookmarkStart w:id="1022" w:name="_Toc171153705"/>
      <w:bookmarkStart w:id="1023" w:name="_Toc234129413"/>
      <w:r>
        <w:br w:type="page"/>
      </w:r>
    </w:p>
    <w:p w14:paraId="34B82641" w14:textId="77777777" w:rsidR="007031C8" w:rsidRPr="00B64341" w:rsidRDefault="00750C04" w:rsidP="00227FBA">
      <w:pPr>
        <w:pStyle w:val="Heading4"/>
      </w:pPr>
      <w:r w:rsidRPr="00B64341">
        <w:lastRenderedPageBreak/>
        <w:t xml:space="preserve">5.2.2.4 </w:t>
      </w:r>
      <w:r w:rsidR="007B2376" w:rsidRPr="00B64341">
        <w:tab/>
      </w:r>
      <w:r w:rsidR="004343D9" w:rsidRPr="00B64341">
        <w:t>Entitlement</w:t>
      </w:r>
      <w:bookmarkEnd w:id="1022"/>
      <w:bookmarkEnd w:id="1023"/>
    </w:p>
    <w:p w14:paraId="17A05FD6" w14:textId="77777777" w:rsidR="007031C8" w:rsidRPr="00B64341" w:rsidRDefault="004343D9" w:rsidP="00BD2CD2">
      <w:pPr>
        <w:rPr>
          <w:lang w:val="en-AU"/>
        </w:rPr>
      </w:pPr>
      <w:r w:rsidRPr="00B64341">
        <w:rPr>
          <w:lang w:val="en-AU"/>
        </w:rPr>
        <w:t xml:space="preserve">Additional Boarding Allowance entitlement is subject to the Parental Income Test </w:t>
      </w:r>
      <w:r w:rsidR="003100E1" w:rsidRPr="003100E1">
        <w:rPr>
          <w:lang w:val="en-AU"/>
        </w:rPr>
        <w:t xml:space="preserve">and the Maintenance Income Test </w:t>
      </w:r>
      <w:r w:rsidRPr="00B64341">
        <w:rPr>
          <w:lang w:val="en-AU"/>
        </w:rPr>
        <w:t xml:space="preserve">(see </w:t>
      </w:r>
      <w:hyperlink w:anchor="_6_The_Parental" w:tooltip="Reduction for Parental Income " w:history="1">
        <w:r w:rsidRPr="00B64341">
          <w:rPr>
            <w:rStyle w:val="Hyperlink"/>
            <w:rFonts w:cs="Arial"/>
            <w:lang w:val="en-AU"/>
          </w:rPr>
          <w:t>Part 6</w:t>
        </w:r>
      </w:hyperlink>
      <w:r w:rsidR="003100E1">
        <w:rPr>
          <w:rStyle w:val="Hyperlink"/>
          <w:rFonts w:cs="Arial"/>
          <w:lang w:val="en-AU"/>
        </w:rPr>
        <w:t xml:space="preserve"> </w:t>
      </w:r>
      <w:r w:rsidR="003100E1">
        <w:rPr>
          <w:lang w:val="en-AU"/>
        </w:rPr>
        <w:t>which explains the Reduction for Parental Income</w:t>
      </w:r>
      <w:r w:rsidRPr="00B64341">
        <w:rPr>
          <w:lang w:val="en-AU"/>
        </w:rPr>
        <w:t xml:space="preserve">) and the level of the student’s boarding costs (see </w:t>
      </w:r>
      <w:r w:rsidRPr="00B64341">
        <w:rPr>
          <w:i/>
          <w:lang w:val="en-AU"/>
        </w:rPr>
        <w:t>Boarding costs</w:t>
      </w:r>
      <w:r w:rsidRPr="00B64341">
        <w:rPr>
          <w:lang w:val="en-AU"/>
        </w:rPr>
        <w:t>, above).</w:t>
      </w:r>
    </w:p>
    <w:p w14:paraId="7E894E82" w14:textId="77777777" w:rsidR="007031C8" w:rsidRPr="00B64341" w:rsidRDefault="004343D9" w:rsidP="00BD2CD2">
      <w:pPr>
        <w:rPr>
          <w:lang w:val="en-AU"/>
        </w:rPr>
      </w:pPr>
      <w:r w:rsidRPr="00B64341">
        <w:rPr>
          <w:lang w:val="en-AU"/>
        </w:rPr>
        <w:t>The maximum rate of the Additional Boarding Allowance is payable if:</w:t>
      </w:r>
    </w:p>
    <w:p w14:paraId="7495D326" w14:textId="2F3722BC"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_6_The_Parental" w:tooltip="Reduction for Parental Income " w:history="1">
        <w:r w:rsidR="003100E1" w:rsidRPr="000538F7">
          <w:rPr>
            <w:rStyle w:val="Hyperlink"/>
            <w:rFonts w:cs="Arial"/>
            <w:lang w:val="en-AU"/>
          </w:rPr>
          <w:t>Reduction for Parental Income</w:t>
        </w:r>
      </w:hyperlink>
      <w:r w:rsidR="003100E1">
        <w:rPr>
          <w:rFonts w:cs="Arial"/>
          <w:lang w:val="en-AU"/>
        </w:rPr>
        <w:t xml:space="preserve"> is nil</w:t>
      </w:r>
      <w:r w:rsidR="00580086">
        <w:rPr>
          <w:rFonts w:cs="Arial"/>
          <w:lang w:val="en-AU"/>
        </w:rPr>
        <w:t>; and</w:t>
      </w:r>
    </w:p>
    <w:p w14:paraId="32D257CF" w14:textId="713C55A5"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actual boarding charges plus $250 </w:t>
      </w:r>
      <w:r w:rsidR="00580086">
        <w:rPr>
          <w:rFonts w:cs="Arial"/>
          <w:lang w:val="en-AU"/>
        </w:rPr>
        <w:t>is</w:t>
      </w:r>
      <w:r w:rsidR="00580086" w:rsidRPr="00B64341">
        <w:rPr>
          <w:rFonts w:cs="Arial"/>
          <w:lang w:val="en-AU"/>
        </w:rPr>
        <w:t xml:space="preserve"> </w:t>
      </w:r>
      <w:r w:rsidRPr="00B64341">
        <w:rPr>
          <w:rFonts w:cs="Arial"/>
          <w:lang w:val="en-AU"/>
        </w:rPr>
        <w:t xml:space="preserve">greater than or equal to the applicable maximum rates of Basic Boarding Allowance plus Additional Boarding Allowance (see </w:t>
      </w:r>
      <w:hyperlink w:anchor="_5.6.2_Additional_Boarding" w:tooltip="Additional Boarding Allowance" w:history="1">
        <w:r w:rsidR="007031C8" w:rsidRPr="00B64341">
          <w:rPr>
            <w:rStyle w:val="Hyperlink"/>
            <w:rFonts w:cs="Arial"/>
            <w:lang w:val="en-AU"/>
          </w:rPr>
          <w:t>5.6.2</w:t>
        </w:r>
      </w:hyperlink>
      <w:r w:rsidRPr="00B64341">
        <w:rPr>
          <w:rFonts w:cs="Arial"/>
          <w:lang w:val="en-AU"/>
        </w:rPr>
        <w:t>).</w:t>
      </w:r>
    </w:p>
    <w:p w14:paraId="4A7F758B" w14:textId="77777777" w:rsidR="007031C8" w:rsidRPr="00B64341" w:rsidRDefault="004343D9" w:rsidP="00BD2CD2">
      <w:pPr>
        <w:rPr>
          <w:lang w:val="en-AU"/>
        </w:rPr>
      </w:pPr>
      <w:r w:rsidRPr="00B64341">
        <w:rPr>
          <w:lang w:val="en-AU"/>
        </w:rPr>
        <w:t>A partial rate of the Additional Boarding Allowance is payable if:</w:t>
      </w:r>
    </w:p>
    <w:p w14:paraId="16CD2B11" w14:textId="77777777" w:rsidR="003100E1" w:rsidRDefault="003100E1" w:rsidP="00281968">
      <w:pPr>
        <w:pStyle w:val="andor"/>
        <w:numPr>
          <w:ilvl w:val="0"/>
          <w:numId w:val="34"/>
        </w:numPr>
        <w:tabs>
          <w:tab w:val="left" w:pos="1134"/>
        </w:tabs>
        <w:spacing w:after="120"/>
        <w:ind w:left="567" w:hanging="567"/>
        <w:rPr>
          <w:rFonts w:cs="Arial"/>
          <w:lang w:val="en-AU"/>
        </w:rPr>
      </w:pPr>
      <w:r>
        <w:rPr>
          <w:lang w:val="en-AU"/>
        </w:rPr>
        <w:t xml:space="preserve">Reduction for Parental Income is </w:t>
      </w:r>
      <w:r w:rsidRPr="004238B4">
        <w:rPr>
          <w:u w:val="single"/>
          <w:lang w:val="en-AU"/>
        </w:rPr>
        <w:t>less</w:t>
      </w:r>
      <w:r>
        <w:rPr>
          <w:lang w:val="en-AU"/>
        </w:rPr>
        <w:t xml:space="preserve"> than the </w:t>
      </w:r>
      <w:r w:rsidRPr="00B64341">
        <w:rPr>
          <w:rFonts w:cs="Arial"/>
          <w:lang w:val="en-AU"/>
        </w:rPr>
        <w:t>applicable maximum rate of Additional Boarding Allowance</w:t>
      </w:r>
      <w:r>
        <w:rPr>
          <w:rFonts w:cs="Arial"/>
          <w:lang w:val="en-AU"/>
        </w:rPr>
        <w:t>,</w:t>
      </w:r>
    </w:p>
    <w:p w14:paraId="57F9EF49" w14:textId="77777777" w:rsidR="007031C8" w:rsidRPr="004238B4" w:rsidRDefault="003100E1" w:rsidP="008C0189">
      <w:pPr>
        <w:pStyle w:val="andor"/>
        <w:tabs>
          <w:tab w:val="num" w:pos="567"/>
          <w:tab w:val="left" w:pos="1134"/>
        </w:tabs>
        <w:spacing w:after="120"/>
        <w:ind w:left="567"/>
        <w:rPr>
          <w:rFonts w:cs="Arial"/>
          <w:u w:val="single"/>
          <w:lang w:val="en-AU"/>
        </w:rPr>
      </w:pPr>
      <w:r w:rsidRPr="004238B4">
        <w:rPr>
          <w:rFonts w:cs="Arial"/>
          <w:u w:val="single"/>
          <w:lang w:val="en-AU"/>
        </w:rPr>
        <w:t xml:space="preserve">and / </w:t>
      </w:r>
      <w:r w:rsidR="004343D9" w:rsidRPr="004238B4">
        <w:rPr>
          <w:rFonts w:cs="Arial"/>
          <w:u w:val="single"/>
          <w:lang w:val="en-AU"/>
        </w:rPr>
        <w:t>or</w:t>
      </w:r>
    </w:p>
    <w:p w14:paraId="2A5DA1A2" w14:textId="32AE827E"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actual boarding charges plus $250 </w:t>
      </w:r>
      <w:r w:rsidR="00580086">
        <w:rPr>
          <w:rFonts w:cs="Arial"/>
          <w:lang w:val="en-AU"/>
        </w:rPr>
        <w:t>is</w:t>
      </w:r>
      <w:r w:rsidR="00580086" w:rsidRPr="00B64341">
        <w:rPr>
          <w:rFonts w:cs="Arial"/>
          <w:lang w:val="en-AU"/>
        </w:rPr>
        <w:t xml:space="preserve"> </w:t>
      </w:r>
      <w:r w:rsidRPr="00B64341">
        <w:rPr>
          <w:rFonts w:cs="Arial"/>
          <w:lang w:val="en-AU"/>
        </w:rPr>
        <w:t xml:space="preserve">greater than the rate of Basic Boarding Allowance (see </w:t>
      </w:r>
      <w:hyperlink w:anchor="_5.6.1_Boarding_Allowance" w:tooltip="Boarding allowances" w:history="1">
        <w:r w:rsidRPr="00B64341">
          <w:rPr>
            <w:rStyle w:val="Hyperlink"/>
            <w:rFonts w:cs="Arial"/>
            <w:lang w:val="en-AU"/>
          </w:rPr>
          <w:t>5.</w:t>
        </w:r>
        <w:bookmarkStart w:id="1024" w:name="_Hlt205705983"/>
        <w:r w:rsidRPr="00B64341">
          <w:rPr>
            <w:rStyle w:val="Hyperlink"/>
            <w:rFonts w:cs="Arial"/>
            <w:lang w:val="en-AU"/>
          </w:rPr>
          <w:t>6</w:t>
        </w:r>
        <w:bookmarkEnd w:id="1024"/>
        <w:r w:rsidRPr="00B64341">
          <w:rPr>
            <w:rStyle w:val="Hyperlink"/>
            <w:rFonts w:cs="Arial"/>
            <w:lang w:val="en-AU"/>
          </w:rPr>
          <w:t>.1</w:t>
        </w:r>
      </w:hyperlink>
      <w:r w:rsidRPr="00B64341">
        <w:rPr>
          <w:rFonts w:cs="Arial"/>
          <w:lang w:val="en-AU"/>
        </w:rPr>
        <w:t xml:space="preserve">) but less than the applicable maximum rate of Additional Boarding Allowance and Basic Boarding Allowance combined (see </w:t>
      </w:r>
      <w:hyperlink w:anchor="_5.6.2_Additional_Boarding" w:tooltip="Additional Boarding Allowance" w:history="1">
        <w:r w:rsidR="007031C8" w:rsidRPr="00B64341">
          <w:rPr>
            <w:rStyle w:val="Hyperlink"/>
            <w:rFonts w:cs="Arial"/>
            <w:lang w:val="en-AU"/>
          </w:rPr>
          <w:t>5.6.2</w:t>
        </w:r>
      </w:hyperlink>
      <w:r w:rsidRPr="00B64341">
        <w:rPr>
          <w:rFonts w:cs="Arial"/>
          <w:lang w:val="en-AU"/>
        </w:rPr>
        <w:t>).</w:t>
      </w:r>
    </w:p>
    <w:p w14:paraId="650E7CB8" w14:textId="77C3EC8A" w:rsidR="00D00F8F" w:rsidRDefault="004343D9" w:rsidP="00BD2CD2">
      <w:pPr>
        <w:rPr>
          <w:lang w:val="en-AU"/>
        </w:rPr>
      </w:pPr>
      <w:r w:rsidRPr="00B64341">
        <w:rPr>
          <w:lang w:val="en-AU"/>
        </w:rPr>
        <w:t xml:space="preserve">The </w:t>
      </w:r>
      <w:r w:rsidR="00D00F8F">
        <w:rPr>
          <w:lang w:val="en-AU"/>
        </w:rPr>
        <w:t>partial</w:t>
      </w:r>
      <w:r w:rsidR="00D00F8F" w:rsidRPr="00B64341">
        <w:rPr>
          <w:lang w:val="en-AU"/>
        </w:rPr>
        <w:t xml:space="preserve"> </w:t>
      </w:r>
      <w:r w:rsidRPr="00B64341">
        <w:rPr>
          <w:lang w:val="en-AU"/>
        </w:rPr>
        <w:t xml:space="preserve">rate will be </w:t>
      </w:r>
      <w:r w:rsidR="00B06A53">
        <w:rPr>
          <w:lang w:val="en-AU"/>
        </w:rPr>
        <w:t xml:space="preserve">the </w:t>
      </w:r>
      <w:r w:rsidR="00D00F8F">
        <w:rPr>
          <w:lang w:val="en-AU"/>
        </w:rPr>
        <w:t>lesser of:</w:t>
      </w:r>
    </w:p>
    <w:p w14:paraId="77D399DF" w14:textId="397948B6" w:rsidR="00D00F8F" w:rsidRDefault="004343D9" w:rsidP="004238B4">
      <w:pPr>
        <w:pStyle w:val="Bullet"/>
        <w:tabs>
          <w:tab w:val="clear" w:pos="360"/>
          <w:tab w:val="num" w:pos="567"/>
          <w:tab w:val="left" w:pos="1134"/>
        </w:tabs>
        <w:spacing w:after="120"/>
        <w:ind w:left="567" w:hanging="567"/>
        <w:rPr>
          <w:rFonts w:cs="Arial"/>
          <w:lang w:val="en-AU"/>
        </w:rPr>
      </w:pPr>
      <w:r w:rsidRPr="00D00F8F">
        <w:rPr>
          <w:rFonts w:cs="Arial"/>
          <w:lang w:val="en-AU"/>
        </w:rPr>
        <w:t xml:space="preserve">the maximum fortnightly rate of entitlement less the deduction resulting from the </w:t>
      </w:r>
      <w:r w:rsidR="003100E1" w:rsidRPr="00D00F8F">
        <w:rPr>
          <w:rFonts w:cs="Arial"/>
          <w:lang w:val="en-AU"/>
        </w:rPr>
        <w:t xml:space="preserve">Reduction for Parental Income </w:t>
      </w:r>
      <w:r w:rsidRPr="00D00F8F">
        <w:rPr>
          <w:rFonts w:cs="Arial"/>
          <w:lang w:val="en-AU"/>
        </w:rPr>
        <w:t xml:space="preserve">(see </w:t>
      </w:r>
      <w:hyperlink w:anchor="_6_The_Parental" w:tooltip="Reduction for Parental Income " w:history="1">
        <w:r w:rsidR="003100E1" w:rsidRPr="00B06A53">
          <w:rPr>
            <w:rStyle w:val="Hyperlink"/>
            <w:rFonts w:cs="Arial"/>
            <w:lang w:val="en-AU"/>
          </w:rPr>
          <w:t>Part 6</w:t>
        </w:r>
      </w:hyperlink>
      <w:r w:rsidRPr="00D00F8F">
        <w:rPr>
          <w:rFonts w:cs="Arial"/>
          <w:lang w:val="en-AU"/>
        </w:rPr>
        <w:t>)</w:t>
      </w:r>
      <w:r w:rsidR="00D00F8F" w:rsidRPr="00D00F8F">
        <w:rPr>
          <w:rFonts w:cs="Arial"/>
          <w:lang w:val="en-AU"/>
        </w:rPr>
        <w:t>;</w:t>
      </w:r>
      <w:r w:rsidRPr="00D00F8F">
        <w:rPr>
          <w:rFonts w:cs="Arial"/>
          <w:lang w:val="en-AU"/>
        </w:rPr>
        <w:t xml:space="preserve"> </w:t>
      </w:r>
    </w:p>
    <w:p w14:paraId="0BC309F5" w14:textId="77777777" w:rsidR="00D00F8F" w:rsidRPr="00D00F8F" w:rsidRDefault="004343D9" w:rsidP="004238B4">
      <w:pPr>
        <w:pStyle w:val="Bullet"/>
        <w:numPr>
          <w:ilvl w:val="0"/>
          <w:numId w:val="0"/>
        </w:numPr>
        <w:tabs>
          <w:tab w:val="left" w:pos="1134"/>
        </w:tabs>
        <w:spacing w:after="120"/>
        <w:ind w:left="567"/>
        <w:rPr>
          <w:rFonts w:cs="Arial"/>
          <w:lang w:val="en-AU"/>
        </w:rPr>
      </w:pPr>
      <w:r w:rsidRPr="00D00F8F">
        <w:rPr>
          <w:rFonts w:cs="Arial"/>
          <w:lang w:val="en-AU"/>
        </w:rPr>
        <w:t xml:space="preserve">or </w:t>
      </w:r>
    </w:p>
    <w:p w14:paraId="5461BEEA" w14:textId="1C193B84" w:rsidR="007031C8" w:rsidRPr="00D00F8F" w:rsidRDefault="004343D9" w:rsidP="004238B4">
      <w:pPr>
        <w:pStyle w:val="Bullet"/>
        <w:tabs>
          <w:tab w:val="clear" w:pos="360"/>
          <w:tab w:val="num" w:pos="567"/>
          <w:tab w:val="left" w:pos="1134"/>
        </w:tabs>
        <w:spacing w:after="120"/>
        <w:ind w:left="567" w:hanging="567"/>
        <w:rPr>
          <w:rFonts w:cs="Arial"/>
          <w:lang w:val="en-AU"/>
        </w:rPr>
      </w:pPr>
      <w:r w:rsidRPr="00D00F8F">
        <w:rPr>
          <w:rFonts w:cs="Arial"/>
          <w:lang w:val="en-AU"/>
        </w:rPr>
        <w:t xml:space="preserve">the </w:t>
      </w:r>
      <w:r w:rsidR="00D00F8F" w:rsidRPr="00D00F8F">
        <w:rPr>
          <w:rFonts w:cs="Arial"/>
          <w:lang w:val="en-AU"/>
        </w:rPr>
        <w:t xml:space="preserve">annual </w:t>
      </w:r>
      <w:r w:rsidR="00B06A53">
        <w:rPr>
          <w:rFonts w:cs="Arial"/>
          <w:lang w:val="en-AU"/>
        </w:rPr>
        <w:t>amount</w:t>
      </w:r>
      <w:r w:rsidR="00B06A53" w:rsidRPr="00D00F8F">
        <w:rPr>
          <w:rFonts w:cs="Arial"/>
          <w:lang w:val="en-AU"/>
        </w:rPr>
        <w:t xml:space="preserve"> </w:t>
      </w:r>
      <w:r w:rsidRPr="00D00F8F">
        <w:rPr>
          <w:rFonts w:cs="Arial"/>
          <w:lang w:val="en-AU"/>
        </w:rPr>
        <w:t xml:space="preserve">of </w:t>
      </w:r>
      <w:r w:rsidR="000D1248">
        <w:rPr>
          <w:rFonts w:cs="Arial"/>
          <w:lang w:val="en-AU"/>
        </w:rPr>
        <w:t xml:space="preserve">actual </w:t>
      </w:r>
      <w:r w:rsidRPr="00D00F8F">
        <w:rPr>
          <w:rFonts w:cs="Arial"/>
          <w:lang w:val="en-AU"/>
        </w:rPr>
        <w:t xml:space="preserve">boarding </w:t>
      </w:r>
      <w:r w:rsidR="000D1248">
        <w:rPr>
          <w:rFonts w:cs="Arial"/>
          <w:lang w:val="en-AU"/>
        </w:rPr>
        <w:t>charges (</w:t>
      </w:r>
      <w:hyperlink w:anchor="_5.2.3_Actual_boarding_1" w:tooltip="Actual boarding charges" w:history="1">
        <w:r w:rsidR="000D1248" w:rsidRPr="00B64341">
          <w:rPr>
            <w:rStyle w:val="Hyperlink"/>
            <w:rFonts w:cs="Arial"/>
            <w:lang w:val="en-AU"/>
          </w:rPr>
          <w:t>5.2.3</w:t>
        </w:r>
      </w:hyperlink>
      <w:r w:rsidR="000D1248">
        <w:rPr>
          <w:rFonts w:cs="Arial"/>
          <w:lang w:val="en-AU"/>
        </w:rPr>
        <w:t>)</w:t>
      </w:r>
      <w:r w:rsidR="000D1248" w:rsidRPr="00D00F8F">
        <w:rPr>
          <w:rFonts w:cs="Arial"/>
          <w:lang w:val="en-AU"/>
        </w:rPr>
        <w:t xml:space="preserve"> </w:t>
      </w:r>
      <w:r w:rsidR="00D00F8F" w:rsidRPr="00D00F8F">
        <w:rPr>
          <w:rFonts w:cs="Arial"/>
          <w:lang w:val="en-AU"/>
        </w:rPr>
        <w:t>plus $250, expressed as a fortnightly amount</w:t>
      </w:r>
      <w:r w:rsidR="00B06A53">
        <w:rPr>
          <w:rFonts w:cs="Arial"/>
          <w:lang w:val="en-AU"/>
        </w:rPr>
        <w:t xml:space="preserve"> (multiplying by 14/365</w:t>
      </w:r>
      <w:r w:rsidR="00101852">
        <w:rPr>
          <w:rFonts w:cs="Arial"/>
          <w:lang w:val="en-AU"/>
        </w:rPr>
        <w:t xml:space="preserve"> or 14/366 in a leap year</w:t>
      </w:r>
      <w:r w:rsidR="00B06A53">
        <w:rPr>
          <w:rFonts w:cs="Arial"/>
          <w:lang w:val="en-AU"/>
        </w:rPr>
        <w:t>)</w:t>
      </w:r>
      <w:r w:rsidRPr="00D00F8F">
        <w:rPr>
          <w:rFonts w:cs="Arial"/>
          <w:lang w:val="en-AU"/>
        </w:rPr>
        <w:t xml:space="preserve"> </w:t>
      </w:r>
    </w:p>
    <w:p w14:paraId="44E5F8B7" w14:textId="77777777" w:rsidR="00886B14" w:rsidRPr="00B64341" w:rsidRDefault="00886B14" w:rsidP="00BD2CD2">
      <w:pPr>
        <w:rPr>
          <w:lang w:val="en-AU"/>
        </w:rPr>
      </w:pPr>
    </w:p>
    <w:p w14:paraId="458358ED" w14:textId="77777777" w:rsidR="007031C8" w:rsidRPr="00B64341" w:rsidRDefault="00750C04" w:rsidP="00227FBA">
      <w:pPr>
        <w:pStyle w:val="Heading4"/>
      </w:pPr>
      <w:bookmarkStart w:id="1025" w:name="_Toc171153707"/>
      <w:bookmarkStart w:id="1026" w:name="_Toc234129414"/>
      <w:r w:rsidRPr="00B64341">
        <w:t>5.2.2.</w:t>
      </w:r>
      <w:r w:rsidR="00412A7D" w:rsidRPr="00B64341">
        <w:t>5</w:t>
      </w:r>
      <w:r w:rsidRPr="00B64341">
        <w:t xml:space="preserve"> </w:t>
      </w:r>
      <w:r w:rsidR="007B2376" w:rsidRPr="00B64341">
        <w:tab/>
      </w:r>
      <w:r w:rsidR="004343D9" w:rsidRPr="00B64341">
        <w:t>Students in foster care</w:t>
      </w:r>
      <w:bookmarkEnd w:id="1019"/>
      <w:bookmarkEnd w:id="1025"/>
      <w:bookmarkEnd w:id="1026"/>
    </w:p>
    <w:p w14:paraId="5AF74AC5" w14:textId="77777777" w:rsidR="007031C8" w:rsidRPr="00B64341" w:rsidRDefault="004343D9" w:rsidP="00BD2CD2">
      <w:pPr>
        <w:rPr>
          <w:lang w:val="en-AU"/>
        </w:rPr>
      </w:pPr>
      <w:r w:rsidRPr="00B64341">
        <w:rPr>
          <w:lang w:val="en-AU"/>
        </w:rPr>
        <w:t xml:space="preserve">A student in an official substitute or foster care arrangement may qualify for Additional Boarding Allowance only if the foster carer is not receiving a foster care allowance (or other similar allowance intended for the upkeep or personal use of the student) from a government authority (see also </w:t>
      </w:r>
      <w:hyperlink w:anchor="_6.8.2_Special_assessment" w:tooltip="Special assessment" w:history="1">
        <w:r w:rsidRPr="00B64341">
          <w:rPr>
            <w:rStyle w:val="Hyperlink"/>
            <w:rFonts w:cs="Arial"/>
            <w:lang w:val="en-AU"/>
          </w:rPr>
          <w:t>6.</w:t>
        </w:r>
        <w:bookmarkStart w:id="1027" w:name="_Hlt205706016"/>
        <w:bookmarkStart w:id="1028" w:name="_Hlt205706143"/>
        <w:r w:rsidRPr="00B64341">
          <w:rPr>
            <w:rStyle w:val="Hyperlink"/>
            <w:rFonts w:cs="Arial"/>
            <w:lang w:val="en-AU"/>
          </w:rPr>
          <w:t>10.</w:t>
        </w:r>
        <w:bookmarkEnd w:id="1027"/>
        <w:bookmarkEnd w:id="1028"/>
        <w:r w:rsidRPr="00B64341">
          <w:rPr>
            <w:rStyle w:val="Hyperlink"/>
            <w:rFonts w:cs="Arial"/>
            <w:lang w:val="en-AU"/>
          </w:rPr>
          <w:t>2</w:t>
        </w:r>
      </w:hyperlink>
      <w:r w:rsidRPr="00B64341">
        <w:rPr>
          <w:lang w:val="en-AU"/>
        </w:rPr>
        <w:t>).</w:t>
      </w:r>
    </w:p>
    <w:p w14:paraId="5BFC5D21" w14:textId="77777777" w:rsidR="007031C8" w:rsidRPr="00B64341" w:rsidRDefault="004343D9" w:rsidP="00BD2CD2">
      <w:pPr>
        <w:rPr>
          <w:lang w:val="en-AU"/>
        </w:rPr>
      </w:pPr>
      <w:r w:rsidRPr="00B64341">
        <w:rPr>
          <w:i/>
          <w:lang w:val="en-AU"/>
        </w:rPr>
        <w:t>Note</w:t>
      </w:r>
      <w:r w:rsidR="006F5F30" w:rsidRPr="00B64341">
        <w:rPr>
          <w:lang w:val="en-AU"/>
        </w:rPr>
        <w:t xml:space="preserve">:  </w:t>
      </w:r>
      <w:r w:rsidRPr="00B64341">
        <w:rPr>
          <w:lang w:val="en-AU"/>
        </w:rPr>
        <w:t xml:space="preserve">Such a student is eligible only if isolated or deemed isolated on the basis of the foster parent’s </w:t>
      </w:r>
      <w:hyperlink w:anchor="PrincipalFamilyHome" w:tooltip="principal family home" w:history="1">
        <w:r w:rsidRPr="00B64341">
          <w:rPr>
            <w:rStyle w:val="Hyperlink"/>
            <w:rFonts w:cs="Arial"/>
            <w:lang w:val="en-AU"/>
          </w:rPr>
          <w:t>principal family ho</w:t>
        </w:r>
        <w:bookmarkStart w:id="1029" w:name="_Hlt205706173"/>
        <w:r w:rsidRPr="00B64341">
          <w:rPr>
            <w:rStyle w:val="Hyperlink"/>
            <w:rFonts w:cs="Arial"/>
            <w:lang w:val="en-AU"/>
          </w:rPr>
          <w:t>m</w:t>
        </w:r>
        <w:bookmarkEnd w:id="1029"/>
        <w:r w:rsidRPr="00B64341">
          <w:rPr>
            <w:rStyle w:val="Hyperlink"/>
            <w:rFonts w:cs="Arial"/>
            <w:lang w:val="en-AU"/>
          </w:rPr>
          <w:t>e</w:t>
        </w:r>
      </w:hyperlink>
      <w:r w:rsidRPr="00B64341">
        <w:rPr>
          <w:lang w:val="en-AU"/>
        </w:rPr>
        <w:t xml:space="preserve"> (see </w:t>
      </w:r>
      <w:hyperlink w:anchor="_4_Isolation_conditions" w:tooltip="Isolation conditions and special needs" w:history="1">
        <w:r w:rsidRPr="00B64341">
          <w:rPr>
            <w:rStyle w:val="Hyperlink"/>
            <w:rFonts w:cs="Arial"/>
            <w:lang w:val="en-AU"/>
          </w:rPr>
          <w:t>Par</w:t>
        </w:r>
        <w:bookmarkStart w:id="1030" w:name="_Hlt205706180"/>
        <w:r w:rsidRPr="00B64341">
          <w:rPr>
            <w:rStyle w:val="Hyperlink"/>
            <w:rFonts w:cs="Arial"/>
            <w:lang w:val="en-AU"/>
          </w:rPr>
          <w:t>t</w:t>
        </w:r>
        <w:bookmarkEnd w:id="1030"/>
        <w:r w:rsidRPr="00B64341">
          <w:rPr>
            <w:rStyle w:val="Hyperlink"/>
            <w:rFonts w:cs="Arial"/>
            <w:lang w:val="en-AU"/>
          </w:rPr>
          <w:t> 4</w:t>
        </w:r>
      </w:hyperlink>
      <w:r w:rsidRPr="00B64341">
        <w:rPr>
          <w:lang w:val="en-AU"/>
        </w:rPr>
        <w:t>) and, if boarding away from home, would be expected to spend vacations with the foster parent rather than a natural or adoptive parent, or other guardian.</w:t>
      </w:r>
    </w:p>
    <w:p w14:paraId="7B8D9499" w14:textId="77777777" w:rsidR="007031C8" w:rsidRPr="00B64341" w:rsidRDefault="004343D9" w:rsidP="00BD2CD2">
      <w:pPr>
        <w:rPr>
          <w:lang w:val="en-AU"/>
        </w:rPr>
      </w:pPr>
      <w:r w:rsidRPr="00B64341">
        <w:rPr>
          <w:lang w:val="en-AU"/>
        </w:rPr>
        <w:t>To substantiate eligibility on this basis, the applicant (the foster parent) must provide a statement from the relevant government agency which:</w:t>
      </w:r>
    </w:p>
    <w:p w14:paraId="018ABB14"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confirms that a direction or authorisation by a court, Minister or government authority is currently in effect in relation to the student’s care</w:t>
      </w:r>
      <w:r w:rsidR="00886B14" w:rsidRPr="00B64341">
        <w:rPr>
          <w:rFonts w:cs="Arial"/>
          <w:lang w:val="en-AU"/>
        </w:rPr>
        <w:t>;</w:t>
      </w:r>
    </w:p>
    <w:p w14:paraId="4237ADBB"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confirms the details of the care arrangement, including the names and addresses of those authorised to care for the student</w:t>
      </w:r>
      <w:r w:rsidR="00886B14" w:rsidRPr="00B64341">
        <w:rPr>
          <w:rFonts w:cs="Arial"/>
          <w:lang w:val="en-AU"/>
        </w:rPr>
        <w:t>;</w:t>
      </w:r>
    </w:p>
    <w:p w14:paraId="6D10B300" w14:textId="77777777" w:rsidR="007031C8" w:rsidRPr="00B64341" w:rsidRDefault="004343D9" w:rsidP="008C0189">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34B00B06"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indicates whether the authorised carers receive a foster care allowance or similar allowance intended for the student’s upkeep or personal use.</w:t>
      </w:r>
    </w:p>
    <w:p w14:paraId="60A3C11D" w14:textId="77777777" w:rsidR="007031C8" w:rsidRPr="00B64341" w:rsidRDefault="007031C8" w:rsidP="002310DB">
      <w:pPr>
        <w:pStyle w:val="BulletLast"/>
        <w:numPr>
          <w:ilvl w:val="0"/>
          <w:numId w:val="0"/>
        </w:numPr>
        <w:tabs>
          <w:tab w:val="left" w:pos="1134"/>
        </w:tabs>
        <w:spacing w:after="120"/>
        <w:rPr>
          <w:rFonts w:cs="Arial"/>
          <w:lang w:val="en-AU"/>
        </w:rPr>
      </w:pPr>
    </w:p>
    <w:p w14:paraId="053470DF" w14:textId="77777777" w:rsidR="006041FB" w:rsidRDefault="006041FB">
      <w:pPr>
        <w:spacing w:before="0" w:after="0"/>
        <w:rPr>
          <w:rFonts w:ascii="Georgia" w:hAnsi="Georgia"/>
          <w:color w:val="62B5CC"/>
          <w:sz w:val="28"/>
          <w:lang w:val="en-AU"/>
        </w:rPr>
      </w:pPr>
      <w:bookmarkStart w:id="1031" w:name="_5.2.3_Actual_boarding"/>
      <w:bookmarkStart w:id="1032" w:name="_5.2.3_Actual_boarding_charges"/>
      <w:bookmarkStart w:id="1033" w:name="_Toc161552276"/>
      <w:bookmarkStart w:id="1034" w:name="_Toc234129415"/>
      <w:bookmarkStart w:id="1035" w:name="_Toc264368453"/>
      <w:bookmarkEnd w:id="1031"/>
      <w:bookmarkEnd w:id="1032"/>
      <w:r>
        <w:rPr>
          <w:lang w:val="en-AU"/>
        </w:rPr>
        <w:br w:type="page"/>
      </w:r>
    </w:p>
    <w:p w14:paraId="47DACDBD" w14:textId="77777777" w:rsidR="007031C8" w:rsidRPr="00B64341" w:rsidRDefault="004343D9" w:rsidP="002310DB">
      <w:pPr>
        <w:pStyle w:val="Heading3"/>
        <w:spacing w:before="120" w:after="120"/>
        <w:rPr>
          <w:lang w:val="en-AU"/>
        </w:rPr>
      </w:pPr>
      <w:bookmarkStart w:id="1036" w:name="_5.2.3_Actual_boarding_1"/>
      <w:bookmarkStart w:id="1037" w:name="_Toc418251891"/>
      <w:bookmarkEnd w:id="1036"/>
      <w:r w:rsidRPr="00B64341">
        <w:rPr>
          <w:lang w:val="en-AU"/>
        </w:rPr>
        <w:lastRenderedPageBreak/>
        <w:t>5.2.3</w:t>
      </w:r>
      <w:r w:rsidRPr="00B64341">
        <w:rPr>
          <w:lang w:val="en-AU"/>
        </w:rPr>
        <w:tab/>
        <w:t>Actual boarding charges</w:t>
      </w:r>
      <w:bookmarkEnd w:id="1033"/>
      <w:bookmarkEnd w:id="1034"/>
      <w:bookmarkEnd w:id="1035"/>
      <w:bookmarkEnd w:id="1037"/>
    </w:p>
    <w:p w14:paraId="3013A460" w14:textId="3CFD632E" w:rsidR="007031C8" w:rsidRPr="00B64341" w:rsidRDefault="004343D9" w:rsidP="00BD2CD2">
      <w:pPr>
        <w:rPr>
          <w:lang w:val="en-AU"/>
        </w:rPr>
      </w:pPr>
      <w:r w:rsidRPr="00B64341">
        <w:rPr>
          <w:lang w:val="en-AU"/>
        </w:rPr>
        <w:t xml:space="preserve">In these guidelines, ‘actual boarding charges’ are the fees charged by the boarding provider for the </w:t>
      </w:r>
      <w:hyperlink w:anchor="EligibleStudent" w:tooltip="eligible student" w:history="1">
        <w:r w:rsidRPr="00B64341">
          <w:rPr>
            <w:rStyle w:val="Hyperlink"/>
            <w:rFonts w:cs="Arial"/>
            <w:lang w:val="en-AU"/>
          </w:rPr>
          <w:t>eligible st</w:t>
        </w:r>
        <w:bookmarkStart w:id="1038" w:name="_Hlt205706197"/>
        <w:r w:rsidRPr="00B64341">
          <w:rPr>
            <w:rStyle w:val="Hyperlink"/>
            <w:rFonts w:cs="Arial"/>
            <w:lang w:val="en-AU"/>
          </w:rPr>
          <w:t>u</w:t>
        </w:r>
        <w:bookmarkEnd w:id="1038"/>
        <w:r w:rsidRPr="00B64341">
          <w:rPr>
            <w:rStyle w:val="Hyperlink"/>
            <w:rFonts w:cs="Arial"/>
            <w:lang w:val="en-AU"/>
          </w:rPr>
          <w:t>dent</w:t>
        </w:r>
      </w:hyperlink>
      <w:r w:rsidRPr="00B64341">
        <w:rPr>
          <w:lang w:val="en-AU"/>
        </w:rPr>
        <w:t xml:space="preserve"> during the relevant </w:t>
      </w:r>
      <w:hyperlink w:anchor="SchoolYear" w:tooltip="school year" w:history="1">
        <w:r w:rsidRPr="00B64341">
          <w:rPr>
            <w:rStyle w:val="Hyperlink"/>
            <w:rFonts w:cs="Arial"/>
            <w:lang w:val="en-AU"/>
          </w:rPr>
          <w:t>scho</w:t>
        </w:r>
        <w:bookmarkStart w:id="1039" w:name="_Hlt205706211"/>
        <w:r w:rsidRPr="00B64341">
          <w:rPr>
            <w:rStyle w:val="Hyperlink"/>
            <w:rFonts w:cs="Arial"/>
            <w:lang w:val="en-AU"/>
          </w:rPr>
          <w:t>o</w:t>
        </w:r>
        <w:bookmarkEnd w:id="1039"/>
        <w:r w:rsidRPr="00B64341">
          <w:rPr>
            <w:rStyle w:val="Hyperlink"/>
            <w:rFonts w:cs="Arial"/>
            <w:lang w:val="en-AU"/>
          </w:rPr>
          <w:t>l year</w:t>
        </w:r>
      </w:hyperlink>
      <w:r w:rsidRPr="00B64341">
        <w:rPr>
          <w:lang w:val="en-AU"/>
        </w:rPr>
        <w:t xml:space="preserve"> (inclusive of Goods and Services Tax)</w:t>
      </w:r>
      <w:r w:rsidR="0093742F" w:rsidRPr="00B64341">
        <w:rPr>
          <w:lang w:val="en-AU"/>
        </w:rPr>
        <w:t xml:space="preserve">.  </w:t>
      </w:r>
      <w:r w:rsidRPr="00B64341">
        <w:rPr>
          <w:lang w:val="en-AU"/>
        </w:rPr>
        <w:t>This is the amount of boarding fees claimed by the institution after any reduction, subsidy, scholarship or refund is taken into account.</w:t>
      </w:r>
    </w:p>
    <w:p w14:paraId="7C95D31C" w14:textId="77777777" w:rsidR="007031C8" w:rsidRPr="00B64341" w:rsidRDefault="004343D9" w:rsidP="00BD2CD2">
      <w:pPr>
        <w:rPr>
          <w:lang w:val="en-AU"/>
        </w:rPr>
      </w:pPr>
      <w:r w:rsidRPr="00B64341">
        <w:rPr>
          <w:lang w:val="en-AU"/>
        </w:rPr>
        <w:t>For example, if an institution grants a student a scholarship or bursary for boarding costs, the</w:t>
      </w:r>
      <w:r w:rsidR="00886B14" w:rsidRPr="00B64341">
        <w:rPr>
          <w:lang w:val="en-AU"/>
        </w:rPr>
        <w:t> </w:t>
      </w:r>
      <w:r w:rsidRPr="00B64341">
        <w:rPr>
          <w:lang w:val="en-AU"/>
        </w:rPr>
        <w:t>applicant does not incur the boarding fees.  This means, for the purposes of the AIC Scheme, the actual boarding charges for the student are nil and Additional Boarding Allowance is not payable.</w:t>
      </w:r>
    </w:p>
    <w:p w14:paraId="1AD0CA04" w14:textId="77777777" w:rsidR="007031C8" w:rsidRPr="00B64341" w:rsidRDefault="004343D9" w:rsidP="00BD2CD2">
      <w:pPr>
        <w:rPr>
          <w:lang w:val="en-AU"/>
        </w:rPr>
      </w:pPr>
      <w:r w:rsidRPr="00B64341">
        <w:rPr>
          <w:lang w:val="en-AU"/>
        </w:rPr>
        <w:t>Other arrangements to pay boarding fees (i.e. contribution by private sources such as friends or relatives) do not affect the level of actual boarding charges and are considered the equivalent of the paying the boarding fees.</w:t>
      </w:r>
    </w:p>
    <w:p w14:paraId="56E2C435" w14:textId="77777777" w:rsidR="007031C8" w:rsidRPr="00B64341" w:rsidRDefault="004343D9" w:rsidP="00BD2CD2">
      <w:pPr>
        <w:rPr>
          <w:lang w:val="en-AU"/>
        </w:rPr>
      </w:pPr>
      <w:r w:rsidRPr="00B64341">
        <w:rPr>
          <w:lang w:val="en-AU"/>
        </w:rPr>
        <w:t>The charges must be for boarding only, and may include accommodation-related costs, such as laundry</w:t>
      </w:r>
      <w:r w:rsidR="0093742F" w:rsidRPr="00B64341">
        <w:rPr>
          <w:lang w:val="en-AU"/>
        </w:rPr>
        <w:t xml:space="preserve">.  </w:t>
      </w:r>
      <w:r w:rsidRPr="00B64341">
        <w:rPr>
          <w:lang w:val="en-AU"/>
        </w:rPr>
        <w:t>Actual boarding charges do not include tuition fees or other associated education costs (e.g. books, uniforms or pens).</w:t>
      </w:r>
    </w:p>
    <w:p w14:paraId="548E0D67" w14:textId="77777777" w:rsidR="007031C8" w:rsidRPr="00B64341" w:rsidRDefault="004238B4" w:rsidP="00BD2CD2">
      <w:pPr>
        <w:rPr>
          <w:lang w:val="en-AU"/>
        </w:rPr>
      </w:pPr>
      <w:hyperlink w:anchor="Student" w:tooltip="Students" w:history="1">
        <w:r w:rsidR="004343D9" w:rsidRPr="00B64341">
          <w:rPr>
            <w:rStyle w:val="Hyperlink"/>
            <w:rFonts w:cs="Arial"/>
            <w:lang w:val="en-AU"/>
          </w:rPr>
          <w:t>Stude</w:t>
        </w:r>
        <w:bookmarkStart w:id="1040" w:name="_Hlt205706237"/>
        <w:r w:rsidR="004343D9" w:rsidRPr="00B64341">
          <w:rPr>
            <w:rStyle w:val="Hyperlink"/>
            <w:rFonts w:cs="Arial"/>
            <w:lang w:val="en-AU"/>
          </w:rPr>
          <w:t>n</w:t>
        </w:r>
        <w:bookmarkEnd w:id="1040"/>
        <w:r w:rsidR="004343D9" w:rsidRPr="00B64341">
          <w:rPr>
            <w:rStyle w:val="Hyperlink"/>
            <w:rFonts w:cs="Arial"/>
            <w:lang w:val="en-AU"/>
          </w:rPr>
          <w:t>ts</w:t>
        </w:r>
      </w:hyperlink>
      <w:r w:rsidR="004343D9" w:rsidRPr="00B64341">
        <w:rPr>
          <w:lang w:val="en-AU"/>
        </w:rPr>
        <w:t xml:space="preserve"> with disabilities who board in </w:t>
      </w:r>
      <w:hyperlink w:anchor="SpecialInstitution" w:tooltip="special institutions" w:history="1">
        <w:r w:rsidR="004343D9" w:rsidRPr="00B64341">
          <w:rPr>
            <w:rStyle w:val="Hyperlink"/>
            <w:rFonts w:cs="Arial"/>
            <w:lang w:val="en-AU"/>
          </w:rPr>
          <w:t>specia</w:t>
        </w:r>
        <w:bookmarkStart w:id="1041" w:name="_Hlt205706247"/>
        <w:r w:rsidR="004343D9" w:rsidRPr="00B64341">
          <w:rPr>
            <w:rStyle w:val="Hyperlink"/>
            <w:rFonts w:cs="Arial"/>
            <w:lang w:val="en-AU"/>
          </w:rPr>
          <w:t>l</w:t>
        </w:r>
        <w:bookmarkEnd w:id="1041"/>
        <w:r w:rsidR="004343D9" w:rsidRPr="00B64341">
          <w:rPr>
            <w:rStyle w:val="Hyperlink"/>
            <w:rFonts w:cs="Arial"/>
            <w:lang w:val="en-AU"/>
          </w:rPr>
          <w:t xml:space="preserve"> institutions</w:t>
        </w:r>
      </w:hyperlink>
      <w:r w:rsidR="004343D9" w:rsidRPr="00B64341">
        <w:rPr>
          <w:lang w:val="en-AU"/>
        </w:rPr>
        <w:t xml:space="preserve"> might remain there for periods beyond normal school terms</w:t>
      </w:r>
      <w:r w:rsidR="0093742F" w:rsidRPr="00B64341">
        <w:rPr>
          <w:lang w:val="en-AU"/>
        </w:rPr>
        <w:t xml:space="preserve">.  </w:t>
      </w:r>
      <w:r w:rsidR="004343D9" w:rsidRPr="00B64341">
        <w:rPr>
          <w:lang w:val="en-AU"/>
        </w:rPr>
        <w:t>Boarding costs for those periods may be included as part of the student’s boarding costs for the year.</w:t>
      </w:r>
    </w:p>
    <w:p w14:paraId="68A514B0" w14:textId="77777777" w:rsidR="007031C8" w:rsidRPr="00B64341" w:rsidRDefault="004343D9" w:rsidP="00BD2CD2">
      <w:pPr>
        <w:rPr>
          <w:lang w:val="en-AU"/>
        </w:rPr>
      </w:pPr>
      <w:r w:rsidRPr="00B64341">
        <w:rPr>
          <w:lang w:val="en-AU"/>
        </w:rPr>
        <w:t>If a student moves to a different boarding facility (</w:t>
      </w:r>
      <w:r w:rsidR="00903B91" w:rsidRPr="00B64341">
        <w:rPr>
          <w:lang w:val="en-AU"/>
        </w:rPr>
        <w:t xml:space="preserve">with different </w:t>
      </w:r>
      <w:r w:rsidR="00391C87" w:rsidRPr="00B64341">
        <w:rPr>
          <w:lang w:val="en-AU"/>
        </w:rPr>
        <w:t>costs</w:t>
      </w:r>
      <w:r w:rsidRPr="00B64341">
        <w:rPr>
          <w:lang w:val="en-AU"/>
        </w:rPr>
        <w:t>), the entitlement must be recalculated</w:t>
      </w:r>
      <w:r w:rsidR="0093742F" w:rsidRPr="00B64341">
        <w:rPr>
          <w:lang w:val="en-AU"/>
        </w:rPr>
        <w:t xml:space="preserve">.  </w:t>
      </w:r>
      <w:r w:rsidRPr="00B64341">
        <w:rPr>
          <w:lang w:val="en-AU"/>
        </w:rPr>
        <w:t>The actual boarding charges should be based on the total boarding costs incurred for the school year, so any reassessment because of reduced boarding costs will be retrospective to the initial entitlement to Additional Boarding Allowance.</w:t>
      </w:r>
    </w:p>
    <w:p w14:paraId="20178FD6" w14:textId="77777777" w:rsidR="007031C8" w:rsidRPr="00B64341" w:rsidRDefault="004343D9" w:rsidP="00BD2CD2">
      <w:pPr>
        <w:rPr>
          <w:rFonts w:cs="Arial"/>
          <w:lang w:val="en-AU"/>
        </w:rPr>
      </w:pPr>
      <w:r w:rsidRPr="00B64341">
        <w:rPr>
          <w:rFonts w:cs="Arial"/>
          <w:lang w:val="en-AU"/>
        </w:rPr>
        <w:t xml:space="preserve">If a student begins, or ceases to board during the year, or is a </w:t>
      </w:r>
      <w:hyperlink w:anchor="PartTimeBoarder" w:tooltip="part-time boarder" w:history="1">
        <w:r w:rsidRPr="00B64341">
          <w:rPr>
            <w:rStyle w:val="Hyperlink"/>
            <w:rFonts w:cs="Arial"/>
            <w:lang w:val="en-AU"/>
          </w:rPr>
          <w:t>part</w:t>
        </w:r>
        <w:bookmarkStart w:id="1042" w:name="_Hlt205706257"/>
        <w:r w:rsidRPr="00B64341">
          <w:rPr>
            <w:rStyle w:val="Hyperlink"/>
            <w:rFonts w:cs="Arial"/>
            <w:lang w:val="en-AU"/>
          </w:rPr>
          <w:noBreakHyphen/>
        </w:r>
        <w:bookmarkEnd w:id="1042"/>
        <w:r w:rsidRPr="00B64341">
          <w:rPr>
            <w:rStyle w:val="Hyperlink"/>
            <w:rFonts w:cs="Arial"/>
            <w:lang w:val="en-AU"/>
          </w:rPr>
          <w:t>time boarder</w:t>
        </w:r>
      </w:hyperlink>
      <w:r w:rsidRPr="00B64341">
        <w:rPr>
          <w:rFonts w:cs="Arial"/>
          <w:lang w:val="en-AU"/>
        </w:rPr>
        <w:t xml:space="preserve"> (see </w:t>
      </w:r>
      <w:hyperlink w:anchor="_5.2.6_Part-time_boarders" w:tooltip="Part-time boarders" w:history="1">
        <w:r w:rsidRPr="00B64341">
          <w:rPr>
            <w:rStyle w:val="Hyperlink"/>
            <w:rFonts w:cs="Arial"/>
            <w:lang w:val="en-AU"/>
          </w:rPr>
          <w:t>5.2</w:t>
        </w:r>
        <w:bookmarkStart w:id="1043" w:name="_Hlt205706269"/>
        <w:r w:rsidRPr="00B64341">
          <w:rPr>
            <w:rStyle w:val="Hyperlink"/>
            <w:rFonts w:cs="Arial"/>
            <w:lang w:val="en-AU"/>
          </w:rPr>
          <w:t>.</w:t>
        </w:r>
        <w:bookmarkStart w:id="1044" w:name="_Hlt205706305"/>
        <w:bookmarkEnd w:id="1043"/>
        <w:r w:rsidRPr="00B64341">
          <w:rPr>
            <w:rStyle w:val="Hyperlink"/>
            <w:rFonts w:cs="Arial"/>
            <w:lang w:val="en-AU"/>
          </w:rPr>
          <w:t>5</w:t>
        </w:r>
        <w:bookmarkEnd w:id="1044"/>
      </w:hyperlink>
      <w:r w:rsidRPr="00B64341">
        <w:rPr>
          <w:rFonts w:cs="Arial"/>
          <w:lang w:val="en-AU"/>
        </w:rPr>
        <w:t xml:space="preserve">), or </w:t>
      </w:r>
      <w:hyperlink w:anchor="ShortTermBoarder" w:tooltip="short-term boarder" w:history="1">
        <w:r w:rsidRPr="00B64341">
          <w:rPr>
            <w:rStyle w:val="Hyperlink"/>
            <w:rFonts w:cs="Arial"/>
            <w:lang w:val="en-AU"/>
          </w:rPr>
          <w:t>short</w:t>
        </w:r>
        <w:r w:rsidRPr="00B64341">
          <w:rPr>
            <w:rStyle w:val="Hyperlink"/>
            <w:rFonts w:cs="Arial"/>
            <w:lang w:val="en-AU"/>
          </w:rPr>
          <w:noBreakHyphen/>
          <w:t>term b</w:t>
        </w:r>
        <w:bookmarkStart w:id="1045" w:name="_Hlt205706309"/>
        <w:r w:rsidRPr="00B64341">
          <w:rPr>
            <w:rStyle w:val="Hyperlink"/>
            <w:rFonts w:cs="Arial"/>
            <w:lang w:val="en-AU"/>
          </w:rPr>
          <w:t>o</w:t>
        </w:r>
        <w:bookmarkEnd w:id="1045"/>
        <w:r w:rsidRPr="00B64341">
          <w:rPr>
            <w:rStyle w:val="Hyperlink"/>
            <w:rFonts w:cs="Arial"/>
            <w:lang w:val="en-AU"/>
          </w:rPr>
          <w:t>arder</w:t>
        </w:r>
      </w:hyperlink>
      <w:r w:rsidRPr="00B64341">
        <w:rPr>
          <w:rFonts w:cs="Arial"/>
          <w:lang w:val="en-AU"/>
        </w:rPr>
        <w:t xml:space="preserve"> (see </w:t>
      </w:r>
      <w:hyperlink w:anchor="_5.2.7_Short-term_boarders" w:tooltip="Short-term boarders" w:history="1">
        <w:r w:rsidRPr="00B64341">
          <w:rPr>
            <w:rStyle w:val="Hyperlink"/>
            <w:rFonts w:cs="Arial"/>
            <w:lang w:val="en-AU"/>
          </w:rPr>
          <w:t>5.2</w:t>
        </w:r>
        <w:bookmarkStart w:id="1046" w:name="_Hlt205706317"/>
        <w:r w:rsidRPr="00B64341">
          <w:rPr>
            <w:rStyle w:val="Hyperlink"/>
            <w:rFonts w:cs="Arial"/>
            <w:lang w:val="en-AU"/>
          </w:rPr>
          <w:t>.</w:t>
        </w:r>
        <w:bookmarkStart w:id="1047" w:name="_Hlt205706345"/>
        <w:bookmarkEnd w:id="1046"/>
        <w:r w:rsidRPr="00B64341">
          <w:rPr>
            <w:rStyle w:val="Hyperlink"/>
            <w:rFonts w:cs="Arial"/>
            <w:lang w:val="en-AU"/>
          </w:rPr>
          <w:t>6</w:t>
        </w:r>
        <w:bookmarkEnd w:id="1047"/>
      </w:hyperlink>
      <w:r w:rsidRPr="00B64341">
        <w:rPr>
          <w:rFonts w:cs="Arial"/>
          <w:lang w:val="en-AU"/>
        </w:rPr>
        <w:t>), the actual boarding charges should be converted to an annual amount (calculated on a calendar year) to allow a fair comparison of boarding costs and the rate of Boarding Allowance.</w:t>
      </w:r>
    </w:p>
    <w:p w14:paraId="42F5CDCC" w14:textId="77777777" w:rsidR="007031C8" w:rsidRPr="00B64341" w:rsidRDefault="007031C8" w:rsidP="00BD2CD2">
      <w:pPr>
        <w:rPr>
          <w:lang w:val="en-AU"/>
        </w:rPr>
      </w:pPr>
      <w:bookmarkStart w:id="1048" w:name="_5.2.4_Boarding_fees"/>
      <w:bookmarkEnd w:id="1048"/>
    </w:p>
    <w:p w14:paraId="6AE4E8C4" w14:textId="77777777" w:rsidR="007031C8" w:rsidRPr="00B64341" w:rsidRDefault="004343D9" w:rsidP="002310DB">
      <w:pPr>
        <w:pStyle w:val="Heading3"/>
        <w:spacing w:before="120" w:after="120"/>
        <w:rPr>
          <w:lang w:val="en-AU"/>
        </w:rPr>
      </w:pPr>
      <w:bookmarkStart w:id="1049" w:name="_5.2.5_Full-time_boarders"/>
      <w:bookmarkStart w:id="1050" w:name="_5.2.4_Full-time_boarders"/>
      <w:bookmarkStart w:id="1051" w:name="_Toc161552280"/>
      <w:bookmarkStart w:id="1052" w:name="_Toc234129416"/>
      <w:bookmarkStart w:id="1053" w:name="_Toc264368454"/>
      <w:bookmarkStart w:id="1054" w:name="_Toc418251892"/>
      <w:bookmarkEnd w:id="1049"/>
      <w:bookmarkEnd w:id="1050"/>
      <w:r w:rsidRPr="00B64341">
        <w:rPr>
          <w:lang w:val="en-AU"/>
        </w:rPr>
        <w:t>5.2.4</w:t>
      </w:r>
      <w:r w:rsidRPr="00B64341">
        <w:rPr>
          <w:lang w:val="en-AU"/>
        </w:rPr>
        <w:tab/>
        <w:t>Full-time boarders</w:t>
      </w:r>
      <w:bookmarkEnd w:id="1051"/>
      <w:bookmarkEnd w:id="1052"/>
      <w:bookmarkEnd w:id="1053"/>
      <w:bookmarkEnd w:id="1054"/>
    </w:p>
    <w:p w14:paraId="6AC2A95A" w14:textId="77777777" w:rsidR="007031C8" w:rsidRPr="00B64341" w:rsidRDefault="004343D9" w:rsidP="00BD2CD2">
      <w:pPr>
        <w:rPr>
          <w:lang w:val="en-AU"/>
        </w:rPr>
      </w:pPr>
      <w:r w:rsidRPr="00B64341">
        <w:rPr>
          <w:lang w:val="en-AU"/>
        </w:rPr>
        <w:t xml:space="preserve">To qualify for the full boarding allowance entitlements, an </w:t>
      </w:r>
      <w:hyperlink w:anchor="EligibleStudent" w:tooltip="eligible student" w:history="1">
        <w:r w:rsidRPr="00B64341">
          <w:rPr>
            <w:rStyle w:val="Hyperlink"/>
            <w:rFonts w:cs="Arial"/>
            <w:lang w:val="en-AU"/>
          </w:rPr>
          <w:t>eligible student</w:t>
        </w:r>
      </w:hyperlink>
      <w:r w:rsidRPr="00B64341">
        <w:rPr>
          <w:lang w:val="en-AU"/>
        </w:rPr>
        <w:t xml:space="preserve"> must board away from their </w:t>
      </w:r>
      <w:hyperlink w:anchor="PrincipalFamilyHome" w:tooltip="principal family home" w:history="1">
        <w:r w:rsidRPr="00B64341">
          <w:rPr>
            <w:rStyle w:val="Hyperlink"/>
            <w:rFonts w:cs="Arial"/>
            <w:lang w:val="en-AU"/>
          </w:rPr>
          <w:t>principal family home</w:t>
        </w:r>
      </w:hyperlink>
      <w:r w:rsidRPr="00B64341">
        <w:rPr>
          <w:lang w:val="en-AU"/>
        </w:rPr>
        <w:t xml:space="preserve"> </w:t>
      </w:r>
      <w:hyperlink w:anchor="FullTimeBoarder" w:tooltip="full-time" w:history="1">
        <w:r w:rsidR="007031C8" w:rsidRPr="00B64341">
          <w:rPr>
            <w:rStyle w:val="Hyperlink"/>
            <w:rFonts w:cs="Arial"/>
            <w:lang w:val="en-AU"/>
          </w:rPr>
          <w:t>full-time</w:t>
        </w:r>
      </w:hyperlink>
      <w:r w:rsidRPr="00B64341">
        <w:rPr>
          <w:lang w:val="en-AU"/>
        </w:rPr>
        <w:t xml:space="preserve"> (defined as at least four nights per school week).</w:t>
      </w:r>
    </w:p>
    <w:p w14:paraId="48E7CF2A" w14:textId="77777777" w:rsidR="007031C8" w:rsidRPr="00B64341" w:rsidRDefault="007031C8" w:rsidP="00BD2CD2">
      <w:pPr>
        <w:rPr>
          <w:lang w:val="en-AU"/>
        </w:rPr>
      </w:pPr>
    </w:p>
    <w:p w14:paraId="00036690" w14:textId="77777777" w:rsidR="007031C8" w:rsidRPr="00B64341" w:rsidRDefault="004343D9" w:rsidP="002310DB">
      <w:pPr>
        <w:pStyle w:val="Heading3"/>
        <w:spacing w:before="120" w:after="120"/>
        <w:rPr>
          <w:lang w:val="en-AU"/>
        </w:rPr>
      </w:pPr>
      <w:bookmarkStart w:id="1055" w:name="_5.2.6_Part-time_boarders"/>
      <w:bookmarkStart w:id="1056" w:name="_5.2.5_Part-time_boarders"/>
      <w:bookmarkStart w:id="1057" w:name="_Toc234129417"/>
      <w:bookmarkStart w:id="1058" w:name="_Toc264368455"/>
      <w:bookmarkStart w:id="1059" w:name="_Toc418251893"/>
      <w:bookmarkEnd w:id="1055"/>
      <w:bookmarkEnd w:id="1056"/>
      <w:r w:rsidRPr="00B64341">
        <w:rPr>
          <w:lang w:val="en-AU"/>
        </w:rPr>
        <w:t>5.2.5</w:t>
      </w:r>
      <w:r w:rsidRPr="00B64341">
        <w:rPr>
          <w:lang w:val="en-AU"/>
        </w:rPr>
        <w:tab/>
        <w:t>Part-time boarders</w:t>
      </w:r>
      <w:bookmarkEnd w:id="1057"/>
      <w:bookmarkEnd w:id="1058"/>
      <w:bookmarkEnd w:id="1059"/>
    </w:p>
    <w:p w14:paraId="1D824FCC" w14:textId="77777777" w:rsidR="007031C8" w:rsidRPr="00B64341" w:rsidRDefault="004343D9" w:rsidP="00BD2CD2">
      <w:pPr>
        <w:rPr>
          <w:lang w:val="en-AU"/>
        </w:rPr>
      </w:pPr>
      <w:r w:rsidRPr="00B64341">
        <w:rPr>
          <w:lang w:val="en-AU"/>
        </w:rPr>
        <w:t xml:space="preserve">A </w:t>
      </w:r>
      <w:hyperlink w:anchor="PartTimeBoarder" w:tooltip="part-time boarder" w:history="1">
        <w:r w:rsidRPr="00B64341">
          <w:rPr>
            <w:rStyle w:val="Hyperlink"/>
            <w:rFonts w:cs="Arial"/>
            <w:lang w:val="en-AU"/>
          </w:rPr>
          <w:t>part-time boarder</w:t>
        </w:r>
      </w:hyperlink>
      <w:r w:rsidRPr="00B64341">
        <w:rPr>
          <w:lang w:val="en-AU"/>
        </w:rPr>
        <w:t xml:space="preserve"> is an </w:t>
      </w:r>
      <w:hyperlink w:anchor="EligibleStudent" w:tooltip="eligible student" w:history="1">
        <w:r w:rsidRPr="00B64341">
          <w:rPr>
            <w:rStyle w:val="Hyperlink"/>
            <w:rFonts w:cs="Arial"/>
            <w:lang w:val="en-AU"/>
          </w:rPr>
          <w:t>eligible student</w:t>
        </w:r>
      </w:hyperlink>
      <w:r w:rsidRPr="00B64341">
        <w:rPr>
          <w:lang w:val="en-AU"/>
        </w:rPr>
        <w:t xml:space="preserve"> (full-time) who boards away from their </w:t>
      </w:r>
      <w:hyperlink w:anchor="PrincipalFamilyHome" w:tooltip="principal family home" w:history="1">
        <w:r w:rsidRPr="00B64341">
          <w:rPr>
            <w:rStyle w:val="Hyperlink"/>
            <w:rFonts w:cs="Arial"/>
            <w:lang w:val="en-AU"/>
          </w:rPr>
          <w:t>principal family home</w:t>
        </w:r>
      </w:hyperlink>
      <w:r w:rsidRPr="00B64341">
        <w:rPr>
          <w:lang w:val="en-AU"/>
        </w:rPr>
        <w:t xml:space="preserve"> for fewer than four nights a week on a regular basis</w:t>
      </w:r>
      <w:r w:rsidR="0093742F" w:rsidRPr="00B64341">
        <w:rPr>
          <w:lang w:val="en-AU"/>
        </w:rPr>
        <w:t xml:space="preserve">.  </w:t>
      </w:r>
      <w:r w:rsidRPr="00B64341">
        <w:rPr>
          <w:lang w:val="en-AU"/>
        </w:rPr>
        <w:t xml:space="preserve">Entitlement </w:t>
      </w:r>
      <w:r w:rsidR="0097395B">
        <w:rPr>
          <w:lang w:val="en-AU"/>
        </w:rPr>
        <w:t xml:space="preserve">to Basic Boarding Allowance and Additional Boarding Allowance </w:t>
      </w:r>
      <w:r w:rsidRPr="00B64341">
        <w:rPr>
          <w:lang w:val="en-AU"/>
        </w:rPr>
        <w:t>for a part</w:t>
      </w:r>
      <w:r w:rsidRPr="00B64341">
        <w:rPr>
          <w:lang w:val="en-AU"/>
        </w:rPr>
        <w:noBreakHyphen/>
        <w:t>time boarder is calculated pro rata as a proportion of one week (seven days).</w:t>
      </w:r>
    </w:p>
    <w:p w14:paraId="2B3C0267" w14:textId="77777777" w:rsidR="007031C8" w:rsidRPr="00B64341" w:rsidRDefault="004343D9" w:rsidP="00BD2CD2">
      <w:pPr>
        <w:rPr>
          <w:lang w:val="en-AU"/>
        </w:rPr>
      </w:pPr>
      <w:r w:rsidRPr="00B64341">
        <w:rPr>
          <w:lang w:val="en-AU"/>
        </w:rPr>
        <w:t xml:space="preserve">A boarder can be considered part-time if they board in an approved boarding arrangement on a one-week-on, one-week-off basis (i.e. a full week—five days—of school attendance every second week) continuously over a full term or </w:t>
      </w:r>
      <w:hyperlink w:anchor="SchoolYear" w:tooltip="school year" w:history="1">
        <w:r w:rsidR="007031C8" w:rsidRPr="00B64341">
          <w:rPr>
            <w:rStyle w:val="Hyperlink"/>
            <w:rFonts w:cs="Arial"/>
            <w:lang w:val="en-AU"/>
          </w:rPr>
          <w:t>school year</w:t>
        </w:r>
      </w:hyperlink>
      <w:r w:rsidRPr="00B64341">
        <w:rPr>
          <w:lang w:val="en-AU"/>
        </w:rPr>
        <w:t>.</w:t>
      </w:r>
    </w:p>
    <w:p w14:paraId="3835010C" w14:textId="5DB1B304" w:rsidR="007031C8" w:rsidRPr="00B64341" w:rsidRDefault="004343D9" w:rsidP="00BD2CD2">
      <w:pPr>
        <w:rPr>
          <w:lang w:val="en-AU"/>
        </w:rPr>
      </w:pPr>
      <w:r w:rsidRPr="00B64341">
        <w:rPr>
          <w:lang w:val="en-AU"/>
        </w:rPr>
        <w:t>However, where the entitlement cannot be expressed as a whole number in proportion to one week (seven days), it is rounded up to the nearest whole number; for example, five days a fortnight (5/14) is rounded up to three days a week (3/7) for the calculation of entitlement</w:t>
      </w:r>
      <w:r w:rsidR="0093742F" w:rsidRPr="00B64341">
        <w:rPr>
          <w:lang w:val="en-AU"/>
        </w:rPr>
        <w:t xml:space="preserve">.  </w:t>
      </w:r>
      <w:r w:rsidRPr="00B64341">
        <w:rPr>
          <w:lang w:val="en-AU"/>
        </w:rPr>
        <w:t>Thus, an eligible student boarding away for one, two or three nights each week is entitled to 1/7, 2/7 or 3/7 (as appropriate) of their normal entitlement</w:t>
      </w:r>
      <w:r w:rsidR="0093742F" w:rsidRPr="00B64341">
        <w:rPr>
          <w:lang w:val="en-AU"/>
        </w:rPr>
        <w:t xml:space="preserve">.  </w:t>
      </w:r>
      <w:r w:rsidRPr="00B64341">
        <w:rPr>
          <w:lang w:val="en-AU"/>
        </w:rPr>
        <w:t>An eligible student regularly boarding away for two nights in one week and three nights the next week is entitled to 3/7 of a full week’s allowance.</w:t>
      </w:r>
    </w:p>
    <w:p w14:paraId="64760076" w14:textId="77777777" w:rsidR="007031C8" w:rsidRPr="00B64341" w:rsidRDefault="004343D9" w:rsidP="00BD2CD2">
      <w:pPr>
        <w:rPr>
          <w:lang w:val="en-AU"/>
        </w:rPr>
      </w:pPr>
      <w:r w:rsidRPr="00B64341">
        <w:rPr>
          <w:lang w:val="en-AU"/>
        </w:rPr>
        <w:t xml:space="preserve">A part-time boarder is entitled over the same period as a </w:t>
      </w:r>
      <w:hyperlink w:anchor="FullTimeBoarder" w:tooltip="full-time boarder" w:history="1">
        <w:r w:rsidRPr="00B64341">
          <w:rPr>
            <w:rStyle w:val="Hyperlink"/>
            <w:rFonts w:cs="Arial"/>
            <w:lang w:val="en-AU"/>
          </w:rPr>
          <w:t>full-time boarder</w:t>
        </w:r>
      </w:hyperlink>
      <w:r w:rsidRPr="00B64341">
        <w:rPr>
          <w:lang w:val="en-AU"/>
        </w:rPr>
        <w:t>, including to the end of the academic year, provided they board part-time for the usual number of days in the final week of school term.</w:t>
      </w:r>
    </w:p>
    <w:p w14:paraId="1DFCA1F6" w14:textId="5FD2A97C" w:rsidR="007031C8" w:rsidRPr="00B64341" w:rsidRDefault="004343D9" w:rsidP="00BD2CD2">
      <w:pPr>
        <w:rPr>
          <w:lang w:val="en-AU"/>
        </w:rPr>
      </w:pPr>
      <w:r w:rsidRPr="00B64341">
        <w:rPr>
          <w:lang w:val="en-AU"/>
        </w:rPr>
        <w:t>.</w:t>
      </w:r>
    </w:p>
    <w:p w14:paraId="7FDE0DD7" w14:textId="77777777" w:rsidR="007031C8" w:rsidRPr="00B64341" w:rsidRDefault="007031C8" w:rsidP="00BD2CD2">
      <w:pPr>
        <w:rPr>
          <w:lang w:val="en-AU"/>
        </w:rPr>
      </w:pPr>
    </w:p>
    <w:p w14:paraId="04C5E925" w14:textId="77777777" w:rsidR="007031C8" w:rsidRPr="00B64341" w:rsidRDefault="004343D9" w:rsidP="002310DB">
      <w:pPr>
        <w:pStyle w:val="Heading3"/>
        <w:spacing w:before="120" w:after="120"/>
        <w:rPr>
          <w:lang w:val="en-AU"/>
        </w:rPr>
      </w:pPr>
      <w:bookmarkStart w:id="1060" w:name="_5.2.7_Short-term_boarders"/>
      <w:bookmarkStart w:id="1061" w:name="_5.2.6_Short-term_boarders"/>
      <w:bookmarkStart w:id="1062" w:name="_Toc161552281"/>
      <w:bookmarkStart w:id="1063" w:name="_Toc234129418"/>
      <w:bookmarkStart w:id="1064" w:name="_Toc264368456"/>
      <w:bookmarkStart w:id="1065" w:name="_Toc418251894"/>
      <w:bookmarkEnd w:id="1060"/>
      <w:bookmarkEnd w:id="1061"/>
      <w:r w:rsidRPr="00B64341">
        <w:rPr>
          <w:lang w:val="en-AU"/>
        </w:rPr>
        <w:lastRenderedPageBreak/>
        <w:t>5.2.6</w:t>
      </w:r>
      <w:r w:rsidRPr="00B64341">
        <w:rPr>
          <w:lang w:val="en-AU"/>
        </w:rPr>
        <w:tab/>
        <w:t>Short-term boarders</w:t>
      </w:r>
      <w:bookmarkEnd w:id="1062"/>
      <w:bookmarkEnd w:id="1063"/>
      <w:bookmarkEnd w:id="1064"/>
      <w:bookmarkEnd w:id="1065"/>
    </w:p>
    <w:p w14:paraId="378DE39E" w14:textId="77777777" w:rsidR="007031C8" w:rsidRPr="00B64341" w:rsidRDefault="004343D9" w:rsidP="00BD2CD2">
      <w:pPr>
        <w:rPr>
          <w:lang w:val="en-AU"/>
        </w:rPr>
      </w:pPr>
      <w:r w:rsidRPr="00B64341">
        <w:rPr>
          <w:lang w:val="en-AU"/>
        </w:rPr>
        <w:t xml:space="preserve">A </w:t>
      </w:r>
      <w:hyperlink w:anchor="ShortTermBoarder" w:tooltip="short-term boarder" w:history="1">
        <w:r w:rsidRPr="00B64341">
          <w:rPr>
            <w:rStyle w:val="Hyperlink"/>
            <w:rFonts w:cs="Arial"/>
            <w:lang w:val="en-AU"/>
          </w:rPr>
          <w:t>short-term boarder</w:t>
        </w:r>
      </w:hyperlink>
      <w:r w:rsidRPr="00B64341">
        <w:rPr>
          <w:lang w:val="en-AU"/>
        </w:rPr>
        <w:t xml:space="preserve"> is entitled only for the number of days they board away from their </w:t>
      </w:r>
      <w:hyperlink w:anchor="PrincipalFamilyHome" w:tooltip="principal family home" w:history="1">
        <w:r w:rsidRPr="00B64341">
          <w:rPr>
            <w:rStyle w:val="Hyperlink"/>
            <w:rFonts w:cs="Arial"/>
            <w:lang w:val="en-AU"/>
          </w:rPr>
          <w:t>principal family home</w:t>
        </w:r>
      </w:hyperlink>
      <w:r w:rsidRPr="00B64341">
        <w:rPr>
          <w:lang w:val="en-AU"/>
        </w:rPr>
        <w:t xml:space="preserve"> (see </w:t>
      </w:r>
      <w:hyperlink w:anchor="_3.7.1_Eligibility_commencement" w:tooltip="Eligibility commencement dates" w:history="1">
        <w:r w:rsidRPr="00B64341">
          <w:rPr>
            <w:rStyle w:val="Hyperlink"/>
            <w:rFonts w:cs="Arial"/>
            <w:lang w:val="en-AU"/>
          </w:rPr>
          <w:t>3.7.1</w:t>
        </w:r>
      </w:hyperlink>
      <w:r w:rsidRPr="00B64341">
        <w:rPr>
          <w:lang w:val="en-AU"/>
        </w:rPr>
        <w:t xml:space="preserve">). </w:t>
      </w:r>
      <w:r w:rsidR="0097395B" w:rsidRPr="00B64341">
        <w:rPr>
          <w:lang w:val="en-AU"/>
        </w:rPr>
        <w:t>Basic Boarding Allowance</w:t>
      </w:r>
      <w:r w:rsidR="0097395B">
        <w:rPr>
          <w:lang w:val="en-AU"/>
        </w:rPr>
        <w:t xml:space="preserve"> and </w:t>
      </w:r>
      <w:r w:rsidR="0097395B" w:rsidRPr="00B64341">
        <w:rPr>
          <w:lang w:val="en-AU"/>
        </w:rPr>
        <w:t>Additional Boarding Allowance</w:t>
      </w:r>
      <w:r w:rsidR="003F0DC2">
        <w:rPr>
          <w:lang w:val="en-AU"/>
        </w:rPr>
        <w:t xml:space="preserve"> for a short</w:t>
      </w:r>
      <w:r w:rsidR="003F0DC2">
        <w:rPr>
          <w:lang w:val="en-AU"/>
        </w:rPr>
        <w:noBreakHyphen/>
      </w:r>
      <w:r w:rsidR="003F0DC2" w:rsidRPr="00B64341">
        <w:rPr>
          <w:lang w:val="en-AU"/>
        </w:rPr>
        <w:t>term boarder</w:t>
      </w:r>
      <w:r w:rsidR="003F0DC2">
        <w:rPr>
          <w:lang w:val="en-AU"/>
        </w:rPr>
        <w:t xml:space="preserve"> is to be calculated on a </w:t>
      </w:r>
      <w:r w:rsidR="003F0DC2" w:rsidRPr="00B64341">
        <w:rPr>
          <w:lang w:val="en-AU"/>
        </w:rPr>
        <w:t>pro-rata</w:t>
      </w:r>
      <w:r w:rsidR="003F0DC2" w:rsidRPr="003F0DC2">
        <w:rPr>
          <w:lang w:val="en-AU"/>
        </w:rPr>
        <w:t xml:space="preserve"> </w:t>
      </w:r>
      <w:r w:rsidR="003F0DC2" w:rsidRPr="00B64341">
        <w:rPr>
          <w:lang w:val="en-AU"/>
        </w:rPr>
        <w:t>basis</w:t>
      </w:r>
      <w:r w:rsidR="003F0DC2">
        <w:rPr>
          <w:lang w:val="en-AU"/>
        </w:rPr>
        <w:t xml:space="preserve"> (</w:t>
      </w:r>
      <w:hyperlink w:anchor="_5.1.2_Calculation_of" w:tooltip="Calculation of amount of entitlement" w:history="1">
        <w:r w:rsidR="003F0DC2" w:rsidRPr="003F0DC2">
          <w:rPr>
            <w:rStyle w:val="Hyperlink"/>
            <w:lang w:val="en-AU"/>
          </w:rPr>
          <w:t>5.1.2</w:t>
        </w:r>
      </w:hyperlink>
      <w:r w:rsidR="003F0DC2">
        <w:rPr>
          <w:lang w:val="en-AU"/>
        </w:rPr>
        <w:t>).</w:t>
      </w:r>
    </w:p>
    <w:p w14:paraId="1FBC57D3" w14:textId="77777777" w:rsidR="007031C8" w:rsidRPr="00B64341" w:rsidRDefault="007031C8" w:rsidP="00BD2CD2">
      <w:pPr>
        <w:rPr>
          <w:lang w:val="en-AU"/>
        </w:rPr>
      </w:pPr>
    </w:p>
    <w:p w14:paraId="17820662" w14:textId="77777777" w:rsidR="007031C8" w:rsidRPr="005E1ABB" w:rsidRDefault="004343D9" w:rsidP="002310DB">
      <w:pPr>
        <w:pStyle w:val="Heading2"/>
        <w:spacing w:before="120" w:after="120"/>
      </w:pPr>
      <w:bookmarkStart w:id="1066" w:name="_5.3_Second_Home"/>
      <w:bookmarkStart w:id="1067" w:name="_5.3_Second_Home_Allowance"/>
      <w:bookmarkStart w:id="1068" w:name="_Toc161552282"/>
      <w:bookmarkStart w:id="1069" w:name="_Toc234129419"/>
      <w:bookmarkStart w:id="1070" w:name="_Toc264368457"/>
      <w:bookmarkStart w:id="1071" w:name="_Toc418251895"/>
      <w:bookmarkStart w:id="1072" w:name="_Toc469647176"/>
      <w:bookmarkEnd w:id="1066"/>
      <w:bookmarkEnd w:id="1067"/>
      <w:r w:rsidRPr="005E1ABB">
        <w:t>5.3</w:t>
      </w:r>
      <w:r w:rsidRPr="005E1ABB">
        <w:tab/>
        <w:t>Second Home Allowance</w:t>
      </w:r>
      <w:bookmarkEnd w:id="1068"/>
      <w:bookmarkEnd w:id="1069"/>
      <w:bookmarkEnd w:id="1070"/>
      <w:bookmarkEnd w:id="1071"/>
      <w:bookmarkEnd w:id="1072"/>
    </w:p>
    <w:p w14:paraId="723B9113" w14:textId="77777777" w:rsidR="007031C8" w:rsidRPr="00B64341" w:rsidRDefault="004343D9" w:rsidP="00BD2CD2">
      <w:pPr>
        <w:rPr>
          <w:lang w:val="en-AU"/>
        </w:rPr>
      </w:pPr>
      <w:r w:rsidRPr="00B64341">
        <w:rPr>
          <w:lang w:val="en-AU"/>
        </w:rPr>
        <w:t>This section outlines the purpose and eligibility requirements of the Second Home Allowance.</w:t>
      </w:r>
    </w:p>
    <w:p w14:paraId="72397DEF" w14:textId="77777777" w:rsidR="007031C8" w:rsidRPr="00B64341" w:rsidRDefault="004343D9" w:rsidP="00BD2CD2">
      <w:pPr>
        <w:rPr>
          <w:lang w:val="en-AU"/>
        </w:rPr>
      </w:pPr>
      <w:r w:rsidRPr="00B64341">
        <w:rPr>
          <w:lang w:val="en-AU"/>
        </w:rPr>
        <w:t xml:space="preserve">See </w:t>
      </w:r>
      <w:hyperlink w:anchor="_5.6.3_Second_Home_1" w:tooltip="Second Home Allowance" w:history="1">
        <w:r w:rsidRPr="00B64341">
          <w:rPr>
            <w:rStyle w:val="Hyperlink"/>
            <w:rFonts w:cs="Arial"/>
            <w:lang w:val="en-AU"/>
          </w:rPr>
          <w:t>5.6.3</w:t>
        </w:r>
      </w:hyperlink>
      <w:r w:rsidRPr="00B64341">
        <w:rPr>
          <w:lang w:val="en-AU"/>
        </w:rPr>
        <w:t xml:space="preserve"> for current Second Home Allowance rates.</w:t>
      </w:r>
    </w:p>
    <w:p w14:paraId="22A139BB" w14:textId="77777777" w:rsidR="007031C8" w:rsidRPr="00B64341" w:rsidRDefault="004238B4" w:rsidP="00E248E8">
      <w:pPr>
        <w:pStyle w:val="Links"/>
      </w:pPr>
      <w:hyperlink w:anchor="_5.3.1_Purpose" w:tooltip="Purpose" w:history="1">
        <w:r w:rsidR="004343D9" w:rsidRPr="00B64341">
          <w:rPr>
            <w:rStyle w:val="Hyperlink"/>
          </w:rPr>
          <w:t>5.3.1</w:t>
        </w:r>
      </w:hyperlink>
      <w:r w:rsidR="004343D9" w:rsidRPr="00B64341">
        <w:tab/>
        <w:t xml:space="preserve">Purpose </w:t>
      </w:r>
    </w:p>
    <w:p w14:paraId="1E3070CF" w14:textId="77777777" w:rsidR="007031C8" w:rsidRPr="00B64341" w:rsidRDefault="004238B4" w:rsidP="00E248E8">
      <w:pPr>
        <w:pStyle w:val="Links"/>
      </w:pPr>
      <w:hyperlink w:anchor="_5.3.2_Eligibility" w:tooltip="Eligibility" w:history="1">
        <w:r w:rsidR="004343D9" w:rsidRPr="00B64341">
          <w:rPr>
            <w:rStyle w:val="Hyperlink"/>
          </w:rPr>
          <w:t>5.3.2</w:t>
        </w:r>
      </w:hyperlink>
      <w:r w:rsidR="004343D9" w:rsidRPr="00B64341">
        <w:tab/>
        <w:t>Eligibility</w:t>
      </w:r>
    </w:p>
    <w:p w14:paraId="43647FAE" w14:textId="77777777" w:rsidR="007031C8" w:rsidRPr="00B64341" w:rsidRDefault="004238B4" w:rsidP="00E248E8">
      <w:pPr>
        <w:pStyle w:val="Links"/>
      </w:pPr>
      <w:hyperlink w:anchor="_5.3.3_Approved_second_1" w:tooltip="Approved second family home" w:history="1">
        <w:r w:rsidR="004343D9" w:rsidRPr="00B64341">
          <w:rPr>
            <w:rStyle w:val="Hyperlink"/>
          </w:rPr>
          <w:t>5.3.3</w:t>
        </w:r>
      </w:hyperlink>
      <w:r w:rsidR="004343D9" w:rsidRPr="00B64341">
        <w:tab/>
        <w:t xml:space="preserve">Approved </w:t>
      </w:r>
      <w:hyperlink w:anchor="SecondFamilyHome" w:history="1">
        <w:r w:rsidR="004343D9" w:rsidRPr="00B64341">
          <w:rPr>
            <w:rStyle w:val="Hyperlink"/>
          </w:rPr>
          <w:t>second family home</w:t>
        </w:r>
      </w:hyperlink>
    </w:p>
    <w:p w14:paraId="0182FED2" w14:textId="77777777" w:rsidR="007031C8" w:rsidRPr="00B64341" w:rsidRDefault="004238B4" w:rsidP="00E248E8">
      <w:pPr>
        <w:pStyle w:val="Links"/>
      </w:pPr>
      <w:hyperlink w:anchor="_5.3.4_Parent_temporarily" w:tooltip="Parent temporarily employed in isolated area" w:history="1">
        <w:r w:rsidR="004343D9" w:rsidRPr="00B64341">
          <w:rPr>
            <w:rStyle w:val="Hyperlink"/>
          </w:rPr>
          <w:t>5.3.4</w:t>
        </w:r>
      </w:hyperlink>
      <w:r w:rsidR="004343D9" w:rsidRPr="00B64341">
        <w:tab/>
      </w:r>
      <w:hyperlink w:anchor="Parent" w:tooltip="Parent" w:history="1">
        <w:r w:rsidR="004343D9" w:rsidRPr="00B64341">
          <w:rPr>
            <w:rStyle w:val="Hyperlink"/>
          </w:rPr>
          <w:t>Parent</w:t>
        </w:r>
      </w:hyperlink>
      <w:r w:rsidR="004343D9" w:rsidRPr="00B64341">
        <w:t xml:space="preserve"> temporarily employed in isolated area</w:t>
      </w:r>
    </w:p>
    <w:p w14:paraId="19767224" w14:textId="77777777" w:rsidR="007031C8" w:rsidRPr="00B64341" w:rsidRDefault="004238B4" w:rsidP="00E248E8">
      <w:pPr>
        <w:pStyle w:val="Links"/>
      </w:pPr>
      <w:hyperlink w:anchor="_5.3.5_Loss_of" w:tooltip="Loss of a parent" w:history="1">
        <w:r w:rsidR="004343D9" w:rsidRPr="00B64341">
          <w:rPr>
            <w:rStyle w:val="Hyperlink"/>
          </w:rPr>
          <w:t>5.3.5</w:t>
        </w:r>
      </w:hyperlink>
      <w:r w:rsidR="004343D9" w:rsidRPr="00B64341">
        <w:tab/>
        <w:t>Loss of a parent</w:t>
      </w:r>
    </w:p>
    <w:p w14:paraId="70059D3A" w14:textId="77777777" w:rsidR="007031C8" w:rsidRPr="00B64341" w:rsidRDefault="004238B4" w:rsidP="00E248E8">
      <w:pPr>
        <w:pStyle w:val="Links"/>
      </w:pPr>
      <w:hyperlink w:anchor="_5.3.6_Eligibility_where" w:tooltip="Eligibility where no parent normally lives at the principal family home" w:history="1">
        <w:r w:rsidR="004343D9" w:rsidRPr="00B64341">
          <w:rPr>
            <w:rStyle w:val="Hyperlink"/>
          </w:rPr>
          <w:t>5.3.6</w:t>
        </w:r>
      </w:hyperlink>
      <w:r w:rsidR="004343D9" w:rsidRPr="00B64341">
        <w:tab/>
        <w:t xml:space="preserve">Eligibility where no parent normally lives at the </w:t>
      </w:r>
      <w:hyperlink w:anchor="PrincipalFamilyHome" w:tooltip="principal family home" w:history="1">
        <w:r w:rsidR="004343D9" w:rsidRPr="00B64341">
          <w:rPr>
            <w:rStyle w:val="Hyperlink"/>
          </w:rPr>
          <w:t>principal family home</w:t>
        </w:r>
      </w:hyperlink>
    </w:p>
    <w:p w14:paraId="226DB0B9" w14:textId="77777777" w:rsidR="007031C8" w:rsidRPr="00B64341" w:rsidRDefault="004238B4" w:rsidP="00E248E8">
      <w:pPr>
        <w:pStyle w:val="Links"/>
      </w:pPr>
      <w:hyperlink w:anchor="_5.3.7_Pro-rata_entitlement" w:tooltip="Pro-rata entitlement" w:history="1">
        <w:r w:rsidR="004343D9" w:rsidRPr="00B64341">
          <w:rPr>
            <w:rStyle w:val="Hyperlink"/>
          </w:rPr>
          <w:t>5.3.7</w:t>
        </w:r>
      </w:hyperlink>
      <w:r w:rsidR="004343D9" w:rsidRPr="00B64341">
        <w:tab/>
        <w:t>Pro-rata entitlement</w:t>
      </w:r>
    </w:p>
    <w:p w14:paraId="652161A0" w14:textId="77777777" w:rsidR="007031C8" w:rsidRPr="00B64341" w:rsidRDefault="004238B4" w:rsidP="00E248E8">
      <w:pPr>
        <w:pStyle w:val="Links"/>
      </w:pPr>
      <w:hyperlink w:anchor="_5.3.8_Maximum_annual" w:tooltip="Maximum annual entitlement per family" w:history="1">
        <w:r w:rsidR="004343D9" w:rsidRPr="00B64341">
          <w:rPr>
            <w:rStyle w:val="Hyperlink"/>
          </w:rPr>
          <w:t>5.3.8</w:t>
        </w:r>
      </w:hyperlink>
      <w:r w:rsidR="004343D9" w:rsidRPr="00B64341">
        <w:tab/>
        <w:t xml:space="preserve">Maximum annual entitlement per </w:t>
      </w:r>
      <w:hyperlink w:anchor="Family" w:tooltip="family" w:history="1">
        <w:r w:rsidR="004343D9" w:rsidRPr="00B64341">
          <w:rPr>
            <w:rStyle w:val="Hyperlink"/>
          </w:rPr>
          <w:t>family</w:t>
        </w:r>
      </w:hyperlink>
    </w:p>
    <w:p w14:paraId="4CAB2EB6" w14:textId="77777777" w:rsidR="007031C8" w:rsidRPr="00B64341" w:rsidRDefault="007031C8" w:rsidP="002310DB">
      <w:pPr>
        <w:pStyle w:val="BulletTab2Last"/>
        <w:numPr>
          <w:ilvl w:val="0"/>
          <w:numId w:val="0"/>
        </w:numPr>
        <w:spacing w:after="120"/>
        <w:rPr>
          <w:rFonts w:cs="Arial"/>
          <w:lang w:val="en-AU"/>
        </w:rPr>
      </w:pPr>
    </w:p>
    <w:p w14:paraId="5E2BD20F" w14:textId="77777777" w:rsidR="007031C8" w:rsidRPr="00B64341" w:rsidRDefault="004343D9" w:rsidP="002310DB">
      <w:pPr>
        <w:pStyle w:val="Heading3"/>
        <w:spacing w:before="120" w:after="120"/>
        <w:rPr>
          <w:lang w:val="en-AU"/>
        </w:rPr>
      </w:pPr>
      <w:bookmarkStart w:id="1073" w:name="_5.3.1_Purpose"/>
      <w:bookmarkStart w:id="1074" w:name="_Toc161552283"/>
      <w:bookmarkStart w:id="1075" w:name="_Toc234129420"/>
      <w:bookmarkStart w:id="1076" w:name="_Toc264368458"/>
      <w:bookmarkStart w:id="1077" w:name="_Toc418251896"/>
      <w:bookmarkEnd w:id="1073"/>
      <w:r w:rsidRPr="00B64341">
        <w:rPr>
          <w:lang w:val="en-AU"/>
        </w:rPr>
        <w:t>5.3.1</w:t>
      </w:r>
      <w:r w:rsidRPr="00B64341">
        <w:rPr>
          <w:lang w:val="en-AU"/>
        </w:rPr>
        <w:tab/>
        <w:t>Purpose</w:t>
      </w:r>
      <w:bookmarkEnd w:id="1074"/>
      <w:bookmarkEnd w:id="1075"/>
      <w:bookmarkEnd w:id="1076"/>
      <w:bookmarkEnd w:id="1077"/>
    </w:p>
    <w:p w14:paraId="52267066" w14:textId="77777777" w:rsidR="007031C8" w:rsidRPr="00B64341" w:rsidRDefault="004343D9" w:rsidP="00BD2CD2">
      <w:pPr>
        <w:rPr>
          <w:lang w:val="en-AU"/>
        </w:rPr>
      </w:pPr>
      <w:r w:rsidRPr="00B64341">
        <w:rPr>
          <w:lang w:val="en-AU"/>
        </w:rPr>
        <w:t xml:space="preserve">Second Home Allowance contributes towards the costs incurred by geographically isolated families in maintaining a </w:t>
      </w:r>
      <w:hyperlink w:anchor="SecondFamilyHome" w:tooltip="second family home" w:history="1">
        <w:r w:rsidRPr="00B64341">
          <w:rPr>
            <w:rStyle w:val="Hyperlink"/>
            <w:rFonts w:cs="Arial"/>
            <w:lang w:val="en-AU"/>
          </w:rPr>
          <w:t>second family home</w:t>
        </w:r>
      </w:hyperlink>
      <w:r w:rsidRPr="00B64341">
        <w:rPr>
          <w:lang w:val="en-AU"/>
        </w:rPr>
        <w:t xml:space="preserve"> for a </w:t>
      </w:r>
      <w:hyperlink w:anchor="Student" w:tooltip="student" w:history="1">
        <w:r w:rsidRPr="00B64341">
          <w:rPr>
            <w:rStyle w:val="Hyperlink"/>
            <w:rFonts w:cs="Arial"/>
            <w:lang w:val="en-AU"/>
          </w:rPr>
          <w:t>student</w:t>
        </w:r>
      </w:hyperlink>
      <w:r w:rsidRPr="00B64341">
        <w:rPr>
          <w:lang w:val="en-AU"/>
        </w:rPr>
        <w:t xml:space="preserve"> to have daily access to appropriate schooling.</w:t>
      </w:r>
      <w:r w:rsidR="00DE7D63" w:rsidRPr="00B64341">
        <w:rPr>
          <w:lang w:val="en-AU"/>
        </w:rPr>
        <w:t xml:space="preserve">  </w:t>
      </w:r>
    </w:p>
    <w:p w14:paraId="27B2E8ED" w14:textId="77777777" w:rsidR="007031C8" w:rsidRPr="00B64341" w:rsidRDefault="007031C8" w:rsidP="00BD2CD2">
      <w:pPr>
        <w:rPr>
          <w:lang w:val="en-AU"/>
        </w:rPr>
      </w:pPr>
    </w:p>
    <w:p w14:paraId="159E86D8" w14:textId="77777777" w:rsidR="007031C8" w:rsidRPr="00B64341" w:rsidRDefault="004343D9" w:rsidP="002310DB">
      <w:pPr>
        <w:pStyle w:val="Heading3"/>
        <w:spacing w:before="120" w:after="120"/>
        <w:rPr>
          <w:lang w:val="en-AU"/>
        </w:rPr>
      </w:pPr>
      <w:bookmarkStart w:id="1078" w:name="_5.3.2_Eligibility"/>
      <w:bookmarkStart w:id="1079" w:name="_Toc161552284"/>
      <w:bookmarkStart w:id="1080" w:name="_Toc234129421"/>
      <w:bookmarkStart w:id="1081" w:name="_Toc264368459"/>
      <w:bookmarkStart w:id="1082" w:name="_Toc418251897"/>
      <w:bookmarkEnd w:id="1078"/>
      <w:r w:rsidRPr="00B64341">
        <w:rPr>
          <w:lang w:val="en-AU"/>
        </w:rPr>
        <w:t>5.3.2</w:t>
      </w:r>
      <w:r w:rsidRPr="00B64341">
        <w:rPr>
          <w:lang w:val="en-AU"/>
        </w:rPr>
        <w:tab/>
        <w:t>Eligibility</w:t>
      </w:r>
      <w:bookmarkEnd w:id="1079"/>
      <w:bookmarkEnd w:id="1080"/>
      <w:bookmarkEnd w:id="1081"/>
      <w:bookmarkEnd w:id="1082"/>
    </w:p>
    <w:p w14:paraId="7DA7CF87" w14:textId="77777777" w:rsidR="007031C8" w:rsidRPr="00B64341" w:rsidRDefault="004343D9" w:rsidP="00BD2CD2">
      <w:pPr>
        <w:rPr>
          <w:lang w:val="en-AU"/>
        </w:rPr>
      </w:pPr>
      <w:r w:rsidRPr="00B64341">
        <w:rPr>
          <w:lang w:val="en-AU"/>
        </w:rPr>
        <w:t>To be eligible for Second Home Allowance:</w:t>
      </w:r>
    </w:p>
    <w:p w14:paraId="29D15DB0" w14:textId="77777777" w:rsidR="007031C8" w:rsidRPr="00B64341" w:rsidRDefault="004343D9" w:rsidP="008C0189">
      <w:pPr>
        <w:pStyle w:val="BulletLast"/>
        <w:tabs>
          <w:tab w:val="clear" w:pos="360"/>
          <w:tab w:val="num" w:pos="567"/>
          <w:tab w:val="left" w:pos="1134"/>
        </w:tabs>
        <w:spacing w:after="120"/>
        <w:ind w:left="567" w:hanging="567"/>
        <w:rPr>
          <w:rFonts w:cs="Arial"/>
          <w:lang w:val="en-AU"/>
        </w:rPr>
      </w:pPr>
      <w:r w:rsidRPr="00B64341">
        <w:rPr>
          <w:rFonts w:cs="Arial"/>
          <w:lang w:val="en-AU"/>
        </w:rPr>
        <w:t>the eligibility conditions outlined in Parts </w:t>
      </w:r>
      <w:hyperlink w:anchor="_2_Applicant_eligibility" w:tooltip="Applicant eligibility" w:history="1">
        <w:r w:rsidRPr="00B64341">
          <w:rPr>
            <w:rStyle w:val="Hyperlink"/>
            <w:rFonts w:cs="Arial"/>
            <w:lang w:val="en-AU"/>
          </w:rPr>
          <w:t>2</w:t>
        </w:r>
      </w:hyperlink>
      <w:r w:rsidRPr="00B64341">
        <w:rPr>
          <w:rFonts w:cs="Arial"/>
          <w:lang w:val="en-AU"/>
        </w:rPr>
        <w:t xml:space="preserve">, </w:t>
      </w:r>
      <w:bookmarkStart w:id="1083" w:name="_Hlt205706755"/>
      <w:r w:rsidR="002C15FC" w:rsidRPr="00B64341">
        <w:rPr>
          <w:rFonts w:cs="Arial"/>
          <w:lang w:val="en-AU"/>
        </w:rPr>
        <w:fldChar w:fldCharType="begin"/>
      </w:r>
      <w:r w:rsidR="004E1B93">
        <w:rPr>
          <w:rFonts w:cs="Arial"/>
          <w:lang w:val="en-AU"/>
        </w:rPr>
        <w:instrText>HYPERLINK  \l "_3_Student_eligibility" \o "Student eligibility"</w:instrText>
      </w:r>
      <w:r w:rsidR="002C15FC" w:rsidRPr="00B64341">
        <w:rPr>
          <w:rFonts w:cs="Arial"/>
          <w:lang w:val="en-AU"/>
        </w:rPr>
        <w:fldChar w:fldCharType="separate"/>
      </w:r>
      <w:r w:rsidRPr="00B64341">
        <w:rPr>
          <w:rStyle w:val="Hyperlink"/>
          <w:rFonts w:cs="Arial"/>
          <w:lang w:val="en-AU"/>
        </w:rPr>
        <w:t>3</w:t>
      </w:r>
      <w:r w:rsidR="002C15FC" w:rsidRPr="00B64341">
        <w:rPr>
          <w:rFonts w:cs="Arial"/>
          <w:lang w:val="en-AU"/>
        </w:rPr>
        <w:fldChar w:fldCharType="end"/>
      </w:r>
      <w:bookmarkEnd w:id="1083"/>
      <w:r w:rsidRPr="00B64341">
        <w:rPr>
          <w:rFonts w:cs="Arial"/>
          <w:lang w:val="en-AU"/>
        </w:rPr>
        <w:t xml:space="preserve"> and </w:t>
      </w:r>
      <w:hyperlink w:anchor="_4_Isolation_conditions" w:tooltip="Isolation conditions and special needs" w:history="1">
        <w:r w:rsidR="007031C8" w:rsidRPr="00B64341">
          <w:rPr>
            <w:rStyle w:val="Hyperlink"/>
            <w:rFonts w:cs="Arial"/>
            <w:lang w:val="en-AU"/>
          </w:rPr>
          <w:t>4</w:t>
        </w:r>
      </w:hyperlink>
      <w:r w:rsidRPr="00B64341">
        <w:rPr>
          <w:rFonts w:cs="Arial"/>
          <w:lang w:val="en-AU"/>
        </w:rPr>
        <w:t xml:space="preserve"> must be met</w:t>
      </w:r>
      <w:r w:rsidR="00886B14" w:rsidRPr="00B64341">
        <w:rPr>
          <w:rFonts w:cs="Arial"/>
          <w:lang w:val="en-AU"/>
        </w:rPr>
        <w:t>;</w:t>
      </w:r>
    </w:p>
    <w:p w14:paraId="6003F54A"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Student" w:tooltip="student" w:history="1">
        <w:r w:rsidRPr="00B64341">
          <w:rPr>
            <w:rStyle w:val="Hyperlink"/>
            <w:rFonts w:cs="Arial"/>
            <w:lang w:val="en-AU"/>
          </w:rPr>
          <w:t>stude</w:t>
        </w:r>
        <w:bookmarkStart w:id="1084" w:name="_Hlt205706800"/>
        <w:r w:rsidRPr="00B64341">
          <w:rPr>
            <w:rStyle w:val="Hyperlink"/>
            <w:rFonts w:cs="Arial"/>
            <w:lang w:val="en-AU"/>
          </w:rPr>
          <w:t>n</w:t>
        </w:r>
        <w:bookmarkEnd w:id="1084"/>
        <w:r w:rsidRPr="00B64341">
          <w:rPr>
            <w:rStyle w:val="Hyperlink"/>
            <w:rFonts w:cs="Arial"/>
            <w:lang w:val="en-AU"/>
          </w:rPr>
          <w:t>t</w:t>
        </w:r>
      </w:hyperlink>
      <w:r w:rsidRPr="00B64341">
        <w:rPr>
          <w:rFonts w:cs="Arial"/>
          <w:lang w:val="en-AU"/>
        </w:rPr>
        <w:t xml:space="preserve"> must live at an approved </w:t>
      </w:r>
      <w:hyperlink w:anchor="SecondFamilyHome" w:tooltip="second family home" w:history="1">
        <w:r w:rsidRPr="00B64341">
          <w:rPr>
            <w:rStyle w:val="Hyperlink"/>
            <w:rFonts w:cs="Arial"/>
            <w:lang w:val="en-AU"/>
          </w:rPr>
          <w:t>second fa</w:t>
        </w:r>
        <w:bookmarkStart w:id="1085" w:name="_Hlt205706809"/>
        <w:r w:rsidRPr="00B64341">
          <w:rPr>
            <w:rStyle w:val="Hyperlink"/>
            <w:rFonts w:cs="Arial"/>
            <w:lang w:val="en-AU"/>
          </w:rPr>
          <w:t>m</w:t>
        </w:r>
        <w:bookmarkEnd w:id="1085"/>
        <w:r w:rsidRPr="00B64341">
          <w:rPr>
            <w:rStyle w:val="Hyperlink"/>
            <w:rFonts w:cs="Arial"/>
            <w:lang w:val="en-AU"/>
          </w:rPr>
          <w:t>ily home</w:t>
        </w:r>
      </w:hyperlink>
      <w:r w:rsidRPr="00B64341">
        <w:rPr>
          <w:rFonts w:cs="Arial"/>
          <w:lang w:val="en-AU"/>
        </w:rPr>
        <w:t xml:space="preserve"> during the school week (see </w:t>
      </w:r>
      <w:hyperlink w:anchor="_5.3.3_Approved_second_1" w:tooltip="Approved second family home" w:history="1">
        <w:r w:rsidRPr="00B64341">
          <w:rPr>
            <w:rStyle w:val="Hyperlink"/>
            <w:rFonts w:cs="Arial"/>
            <w:lang w:val="en-AU"/>
          </w:rPr>
          <w:t>5.</w:t>
        </w:r>
        <w:bookmarkStart w:id="1086" w:name="_Hlt205706820"/>
        <w:r w:rsidRPr="00B64341">
          <w:rPr>
            <w:rStyle w:val="Hyperlink"/>
            <w:rFonts w:cs="Arial"/>
            <w:lang w:val="en-AU"/>
          </w:rPr>
          <w:t>3</w:t>
        </w:r>
        <w:bookmarkEnd w:id="1086"/>
        <w:r w:rsidRPr="00B64341">
          <w:rPr>
            <w:rStyle w:val="Hyperlink"/>
            <w:rFonts w:cs="Arial"/>
            <w:lang w:val="en-AU"/>
          </w:rPr>
          <w:t>.3</w:t>
        </w:r>
      </w:hyperlink>
      <w:r w:rsidRPr="00B64341">
        <w:rPr>
          <w:rFonts w:cs="Arial"/>
          <w:lang w:val="en-AU"/>
        </w:rPr>
        <w:t>)</w:t>
      </w:r>
      <w:r w:rsidR="00886B14" w:rsidRPr="00B64341">
        <w:rPr>
          <w:rFonts w:cs="Arial"/>
          <w:lang w:val="en-AU"/>
        </w:rPr>
        <w:t>;</w:t>
      </w:r>
    </w:p>
    <w:p w14:paraId="12E5F53F" w14:textId="77777777" w:rsidR="002B58D6" w:rsidRPr="00B64341" w:rsidRDefault="002B58D6" w:rsidP="002B58D6">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costs of maintaining the </w:t>
      </w:r>
      <w:hyperlink w:anchor="SecondFamilyHome" w:tooltip="second family home" w:history="1">
        <w:r w:rsidRPr="00B64341">
          <w:rPr>
            <w:rStyle w:val="Hyperlink"/>
            <w:rFonts w:cs="Arial"/>
            <w:lang w:val="en-AU"/>
          </w:rPr>
          <w:t>second family home</w:t>
        </w:r>
      </w:hyperlink>
      <w:r w:rsidRPr="00B64341">
        <w:rPr>
          <w:rStyle w:val="Hyperlink"/>
          <w:rFonts w:cs="Arial"/>
          <w:lang w:val="en-AU"/>
        </w:rPr>
        <w:t xml:space="preserve"> </w:t>
      </w:r>
      <w:r w:rsidRPr="00B64341">
        <w:rPr>
          <w:rFonts w:cs="Arial"/>
          <w:lang w:val="en-AU"/>
        </w:rPr>
        <w:t xml:space="preserve">must be incurred by the </w:t>
      </w:r>
      <w:hyperlink w:anchor="Family" w:tooltip="family" w:history="1">
        <w:r w:rsidRPr="00B64341">
          <w:rPr>
            <w:rStyle w:val="Hyperlink"/>
            <w:rFonts w:cs="Arial"/>
            <w:lang w:val="en-AU"/>
          </w:rPr>
          <w:t>family</w:t>
        </w:r>
      </w:hyperlink>
      <w:r w:rsidRPr="00B64341">
        <w:rPr>
          <w:rFonts w:cs="Arial"/>
          <w:lang w:val="en-AU"/>
        </w:rPr>
        <w:t>;</w:t>
      </w:r>
    </w:p>
    <w:p w14:paraId="1AFE31CE"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nominated </w:t>
      </w:r>
      <w:hyperlink w:anchor="PrincipalFamilyHome" w:tooltip="principal family home" w:history="1">
        <w:r w:rsidRPr="00B64341">
          <w:rPr>
            <w:rStyle w:val="Hyperlink"/>
            <w:rFonts w:cs="Arial"/>
            <w:lang w:val="en-AU"/>
          </w:rPr>
          <w:t>principal fa</w:t>
        </w:r>
        <w:bookmarkStart w:id="1087" w:name="_Hlt205706829"/>
        <w:r w:rsidRPr="00B64341">
          <w:rPr>
            <w:rStyle w:val="Hyperlink"/>
            <w:rFonts w:cs="Arial"/>
            <w:lang w:val="en-AU"/>
          </w:rPr>
          <w:t>m</w:t>
        </w:r>
        <w:bookmarkEnd w:id="1087"/>
        <w:r w:rsidRPr="00B64341">
          <w:rPr>
            <w:rStyle w:val="Hyperlink"/>
            <w:rFonts w:cs="Arial"/>
            <w:lang w:val="en-AU"/>
          </w:rPr>
          <w:t>ily home</w:t>
        </w:r>
      </w:hyperlink>
      <w:r w:rsidRPr="00B64341">
        <w:rPr>
          <w:rFonts w:cs="Arial"/>
          <w:lang w:val="en-AU"/>
        </w:rPr>
        <w:t xml:space="preserve"> must remain approved as the principal family home</w:t>
      </w:r>
      <w:r w:rsidR="00886B14" w:rsidRPr="00B64341">
        <w:rPr>
          <w:rFonts w:cs="Arial"/>
          <w:lang w:val="en-AU"/>
        </w:rPr>
        <w:t>;</w:t>
      </w:r>
    </w:p>
    <w:p w14:paraId="24C95CFE" w14:textId="77777777" w:rsidR="007031C8" w:rsidRPr="00B64341" w:rsidRDefault="004343D9" w:rsidP="008C0189">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5C0135BE" w14:textId="77777777" w:rsidR="007031C8" w:rsidRPr="00B64341" w:rsidRDefault="004343D9" w:rsidP="008C0189">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student must not be receiving a pension (the Pensioner Education Supplement is available for students receiving certain pensions; see </w:t>
      </w:r>
      <w:hyperlink w:anchor="_5.5_Pensioner_Education" w:tooltip="Pensioner Education Supplement" w:history="1">
        <w:r w:rsidR="007031C8" w:rsidRPr="00B64341">
          <w:rPr>
            <w:rStyle w:val="Hyperlink"/>
            <w:rFonts w:cs="Arial"/>
            <w:lang w:val="en-AU"/>
          </w:rPr>
          <w:t>5.5</w:t>
        </w:r>
      </w:hyperlink>
      <w:r w:rsidRPr="00B64341">
        <w:rPr>
          <w:rFonts w:cs="Arial"/>
          <w:lang w:val="en-AU"/>
        </w:rPr>
        <w:t>).</w:t>
      </w:r>
    </w:p>
    <w:p w14:paraId="3577A014" w14:textId="77777777" w:rsidR="007031C8" w:rsidRPr="00B64341" w:rsidRDefault="004343D9" w:rsidP="00BD2CD2">
      <w:pPr>
        <w:rPr>
          <w:lang w:val="en-AU"/>
        </w:rPr>
      </w:pPr>
      <w:r w:rsidRPr="00B64341">
        <w:rPr>
          <w:lang w:val="en-AU"/>
        </w:rPr>
        <w:t xml:space="preserve">Second Home Allowance may be paid for a student who is deemed to be isolated because they live in a second family home with a sibling who meets a geographical isolation rule (see </w:t>
      </w:r>
      <w:hyperlink w:anchor="_4.4.3_Student_and" w:tooltip="Student and sibling live in a second family home" w:history="1">
        <w:r w:rsidRPr="00B64341">
          <w:rPr>
            <w:rStyle w:val="Hyperlink"/>
            <w:rFonts w:cs="Arial"/>
            <w:lang w:val="en-AU"/>
          </w:rPr>
          <w:t>4.4</w:t>
        </w:r>
        <w:bookmarkStart w:id="1088" w:name="_Hlt205706860"/>
        <w:r w:rsidRPr="00B64341">
          <w:rPr>
            <w:rStyle w:val="Hyperlink"/>
            <w:rFonts w:cs="Arial"/>
            <w:lang w:val="en-AU"/>
          </w:rPr>
          <w:t>.</w:t>
        </w:r>
        <w:bookmarkEnd w:id="1088"/>
        <w:r w:rsidRPr="00B64341">
          <w:rPr>
            <w:rStyle w:val="Hyperlink"/>
            <w:rFonts w:cs="Arial"/>
            <w:lang w:val="en-AU"/>
          </w:rPr>
          <w:t>3</w:t>
        </w:r>
      </w:hyperlink>
      <w:r w:rsidRPr="00B64341">
        <w:rPr>
          <w:lang w:val="en-AU"/>
        </w:rPr>
        <w:t>)</w:t>
      </w:r>
      <w:r w:rsidR="0093742F" w:rsidRPr="00B64341">
        <w:rPr>
          <w:lang w:val="en-AU"/>
        </w:rPr>
        <w:t xml:space="preserve">.  </w:t>
      </w:r>
      <w:r w:rsidRPr="00B64341">
        <w:rPr>
          <w:lang w:val="en-AU"/>
        </w:rPr>
        <w:t>If,</w:t>
      </w:r>
      <w:r w:rsidR="00886B14" w:rsidRPr="00B64341">
        <w:rPr>
          <w:lang w:val="en-AU"/>
        </w:rPr>
        <w:t> </w:t>
      </w:r>
      <w:r w:rsidRPr="00B64341">
        <w:rPr>
          <w:lang w:val="en-AU"/>
        </w:rPr>
        <w:t xml:space="preserve">during a year, the sibling ceases to meet one of the conditions outlined in </w:t>
      </w:r>
      <w:hyperlink w:anchor="_4.4.3_Student_and" w:tooltip="Student and sibling live in a second family home" w:history="1">
        <w:r w:rsidRPr="00B64341">
          <w:rPr>
            <w:rStyle w:val="Hyperlink"/>
            <w:rFonts w:cs="Arial"/>
            <w:lang w:val="en-AU"/>
          </w:rPr>
          <w:t>4.4</w:t>
        </w:r>
        <w:bookmarkStart w:id="1089" w:name="_Hlt205706871"/>
        <w:r w:rsidRPr="00B64341">
          <w:rPr>
            <w:rStyle w:val="Hyperlink"/>
            <w:rFonts w:cs="Arial"/>
            <w:lang w:val="en-AU"/>
          </w:rPr>
          <w:t>.</w:t>
        </w:r>
        <w:bookmarkEnd w:id="1089"/>
        <w:r w:rsidRPr="00B64341">
          <w:rPr>
            <w:rStyle w:val="Hyperlink"/>
            <w:rFonts w:cs="Arial"/>
            <w:lang w:val="en-AU"/>
          </w:rPr>
          <w:t>3</w:t>
        </w:r>
      </w:hyperlink>
      <w:r w:rsidRPr="00B64341">
        <w:rPr>
          <w:lang w:val="en-AU"/>
        </w:rPr>
        <w:t xml:space="preserve">, the continuity of schooling concession may be applied (see </w:t>
      </w:r>
      <w:hyperlink w:anchor="_4.4.5_Continuation_and" w:tooltip="Continuation and concessions   " w:history="1">
        <w:r w:rsidR="007031C8" w:rsidRPr="00B64341">
          <w:rPr>
            <w:rStyle w:val="Hyperlink"/>
            <w:rFonts w:cs="Arial"/>
            <w:lang w:val="en-AU"/>
          </w:rPr>
          <w:t>4.4.5</w:t>
        </w:r>
      </w:hyperlink>
      <w:r w:rsidRPr="00B64341">
        <w:rPr>
          <w:lang w:val="en-AU"/>
        </w:rPr>
        <w:t>).</w:t>
      </w:r>
    </w:p>
    <w:p w14:paraId="4944E1E0" w14:textId="77777777" w:rsidR="007031C8" w:rsidRPr="00B64341" w:rsidRDefault="007031C8" w:rsidP="00BD2CD2">
      <w:pPr>
        <w:rPr>
          <w:lang w:val="en-AU"/>
        </w:rPr>
      </w:pPr>
    </w:p>
    <w:p w14:paraId="729A3A92" w14:textId="77777777" w:rsidR="006041FB" w:rsidRDefault="006041FB">
      <w:pPr>
        <w:spacing w:before="0" w:after="0"/>
        <w:rPr>
          <w:rFonts w:ascii="Georgia" w:hAnsi="Georgia"/>
          <w:color w:val="62B5CC"/>
          <w:sz w:val="28"/>
          <w:lang w:val="en-AU"/>
        </w:rPr>
      </w:pPr>
      <w:bookmarkStart w:id="1090" w:name="_5.3.3_Approved_second"/>
      <w:bookmarkStart w:id="1091" w:name="_5.3.3_Approved_second_family_home"/>
      <w:bookmarkStart w:id="1092" w:name="_Toc161552285"/>
      <w:bookmarkStart w:id="1093" w:name="_Toc234129422"/>
      <w:bookmarkStart w:id="1094" w:name="_Toc264368460"/>
      <w:bookmarkEnd w:id="1090"/>
      <w:bookmarkEnd w:id="1091"/>
      <w:r>
        <w:rPr>
          <w:lang w:val="en-AU"/>
        </w:rPr>
        <w:br w:type="page"/>
      </w:r>
    </w:p>
    <w:p w14:paraId="21C5D7F8" w14:textId="77777777" w:rsidR="007031C8" w:rsidRPr="00B64341" w:rsidRDefault="004343D9" w:rsidP="002310DB">
      <w:pPr>
        <w:pStyle w:val="Heading3"/>
        <w:spacing w:before="120" w:after="120"/>
        <w:rPr>
          <w:lang w:val="en-AU"/>
        </w:rPr>
      </w:pPr>
      <w:bookmarkStart w:id="1095" w:name="_5.3.3_Approved_second_1"/>
      <w:bookmarkStart w:id="1096" w:name="_Toc418251898"/>
      <w:bookmarkEnd w:id="1095"/>
      <w:r w:rsidRPr="00B64341">
        <w:rPr>
          <w:lang w:val="en-AU"/>
        </w:rPr>
        <w:lastRenderedPageBreak/>
        <w:t>5.3.3</w:t>
      </w:r>
      <w:r w:rsidRPr="00B64341">
        <w:rPr>
          <w:lang w:val="en-AU"/>
        </w:rPr>
        <w:tab/>
        <w:t>Approved second family home</w:t>
      </w:r>
      <w:bookmarkEnd w:id="1092"/>
      <w:bookmarkEnd w:id="1093"/>
      <w:bookmarkEnd w:id="1094"/>
      <w:bookmarkEnd w:id="1096"/>
    </w:p>
    <w:p w14:paraId="3DFB1258" w14:textId="77777777" w:rsidR="007031C8" w:rsidRPr="00B64341" w:rsidRDefault="004343D9" w:rsidP="00BD2CD2">
      <w:pPr>
        <w:rPr>
          <w:lang w:val="en-AU"/>
        </w:rPr>
      </w:pPr>
      <w:r w:rsidRPr="00B64341">
        <w:rPr>
          <w:lang w:val="en-AU"/>
        </w:rPr>
        <w:t xml:space="preserve">To access an allowance a </w:t>
      </w:r>
      <w:hyperlink w:anchor="SecondFamilyHome" w:tooltip="second family home" w:history="1">
        <w:r w:rsidRPr="00B64341">
          <w:rPr>
            <w:rStyle w:val="Hyperlink"/>
            <w:rFonts w:cs="Arial"/>
            <w:lang w:val="en-AU"/>
          </w:rPr>
          <w:t>second family h</w:t>
        </w:r>
        <w:bookmarkStart w:id="1097" w:name="_Hlt205706907"/>
        <w:r w:rsidRPr="00B64341">
          <w:rPr>
            <w:rStyle w:val="Hyperlink"/>
            <w:rFonts w:cs="Arial"/>
            <w:lang w:val="en-AU"/>
          </w:rPr>
          <w:t>o</w:t>
        </w:r>
        <w:bookmarkEnd w:id="1097"/>
        <w:r w:rsidRPr="00B64341">
          <w:rPr>
            <w:rStyle w:val="Hyperlink"/>
            <w:rFonts w:cs="Arial"/>
            <w:lang w:val="en-AU"/>
          </w:rPr>
          <w:t>me</w:t>
        </w:r>
      </w:hyperlink>
      <w:r w:rsidRPr="00B64341">
        <w:rPr>
          <w:lang w:val="en-AU"/>
        </w:rPr>
        <w:t xml:space="preserve"> must make access to appropriate schooling easier. </w:t>
      </w:r>
    </w:p>
    <w:p w14:paraId="63FB9E39" w14:textId="77777777" w:rsidR="007031C8" w:rsidRPr="00B64341" w:rsidRDefault="004343D9" w:rsidP="00BD2CD2">
      <w:pPr>
        <w:rPr>
          <w:lang w:val="en-AU"/>
        </w:rPr>
      </w:pPr>
      <w:r w:rsidRPr="00B64341">
        <w:rPr>
          <w:lang w:val="en-AU"/>
        </w:rPr>
        <w:t xml:space="preserve">It is not necessary for the applicant or the applicant’s </w:t>
      </w:r>
      <w:hyperlink w:anchor="Partner" w:tooltip="partner" w:history="1">
        <w:r w:rsidR="003224A3" w:rsidRPr="00B64341">
          <w:rPr>
            <w:rStyle w:val="Hyperlink"/>
            <w:rFonts w:cs="Arial"/>
            <w:lang w:val="en-AU"/>
          </w:rPr>
          <w:t>partner</w:t>
        </w:r>
      </w:hyperlink>
      <w:r w:rsidRPr="00B64341">
        <w:rPr>
          <w:lang w:val="en-AU"/>
        </w:rPr>
        <w:t xml:space="preserve"> to live at the second home</w:t>
      </w:r>
      <w:r w:rsidR="0093742F" w:rsidRPr="00B64341">
        <w:rPr>
          <w:lang w:val="en-AU"/>
        </w:rPr>
        <w:t xml:space="preserve">.  </w:t>
      </w:r>
      <w:r w:rsidRPr="00B64341">
        <w:rPr>
          <w:lang w:val="en-AU"/>
        </w:rPr>
        <w:t>The</w:t>
      </w:r>
      <w:r w:rsidR="00886B14" w:rsidRPr="00B64341">
        <w:rPr>
          <w:lang w:val="en-AU"/>
        </w:rPr>
        <w:t> </w:t>
      </w:r>
      <w:hyperlink w:anchor="Student" w:tooltip="student" w:history="1">
        <w:r w:rsidRPr="00B64341">
          <w:rPr>
            <w:rStyle w:val="Hyperlink"/>
            <w:rFonts w:cs="Arial"/>
            <w:lang w:val="en-AU"/>
          </w:rPr>
          <w:t>stud</w:t>
        </w:r>
        <w:bookmarkStart w:id="1098" w:name="_Hlt205706930"/>
        <w:r w:rsidRPr="00B64341">
          <w:rPr>
            <w:rStyle w:val="Hyperlink"/>
            <w:rFonts w:cs="Arial"/>
            <w:lang w:val="en-AU"/>
          </w:rPr>
          <w:t>e</w:t>
        </w:r>
        <w:bookmarkEnd w:id="1098"/>
        <w:r w:rsidRPr="00B64341">
          <w:rPr>
            <w:rStyle w:val="Hyperlink"/>
            <w:rFonts w:cs="Arial"/>
            <w:lang w:val="en-AU"/>
          </w:rPr>
          <w:t>nt</w:t>
        </w:r>
      </w:hyperlink>
      <w:r w:rsidRPr="00B64341">
        <w:rPr>
          <w:lang w:val="en-AU"/>
        </w:rPr>
        <w:t xml:space="preserve"> may be in the care of another person, such as an older sibling or grandparent, as long as the costs of maintaining the home are borne by the </w:t>
      </w:r>
      <w:hyperlink w:anchor="Family" w:tooltip="family" w:history="1">
        <w:r w:rsidRPr="00B64341">
          <w:rPr>
            <w:rStyle w:val="Hyperlink"/>
            <w:rFonts w:cs="Arial"/>
            <w:lang w:val="en-AU"/>
          </w:rPr>
          <w:t>fam</w:t>
        </w:r>
        <w:bookmarkStart w:id="1099" w:name="_Hlt205706940"/>
        <w:r w:rsidRPr="00B64341">
          <w:rPr>
            <w:rStyle w:val="Hyperlink"/>
            <w:rFonts w:cs="Arial"/>
            <w:lang w:val="en-AU"/>
          </w:rPr>
          <w:t>i</w:t>
        </w:r>
        <w:bookmarkEnd w:id="1099"/>
        <w:r w:rsidRPr="00B64341">
          <w:rPr>
            <w:rStyle w:val="Hyperlink"/>
            <w:rFonts w:cs="Arial"/>
            <w:lang w:val="en-AU"/>
          </w:rPr>
          <w:t>ly</w:t>
        </w:r>
      </w:hyperlink>
      <w:r w:rsidRPr="00B64341">
        <w:rPr>
          <w:lang w:val="en-AU"/>
        </w:rPr>
        <w:t>, and the student is regarded as living in a second home rather than boarding.</w:t>
      </w:r>
    </w:p>
    <w:p w14:paraId="46F1CBE5" w14:textId="77777777" w:rsidR="007031C8" w:rsidRPr="00B64341" w:rsidRDefault="004343D9" w:rsidP="00BD2CD2">
      <w:pPr>
        <w:rPr>
          <w:lang w:val="en-AU"/>
        </w:rPr>
      </w:pPr>
      <w:r w:rsidRPr="00B64341">
        <w:rPr>
          <w:lang w:val="en-AU"/>
        </w:rPr>
        <w:t>The second family home cannot be approved where either:</w:t>
      </w:r>
    </w:p>
    <w:p w14:paraId="4527EC34"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Parent" w:tooltip="parents" w:history="1">
        <w:r w:rsidRPr="00B64341">
          <w:rPr>
            <w:rStyle w:val="Hyperlink"/>
            <w:rFonts w:cs="Arial"/>
            <w:lang w:val="en-AU"/>
          </w:rPr>
          <w:t>pare</w:t>
        </w:r>
        <w:bookmarkStart w:id="1100" w:name="_Hlt205706952"/>
        <w:r w:rsidRPr="00B64341">
          <w:rPr>
            <w:rStyle w:val="Hyperlink"/>
            <w:rFonts w:cs="Arial"/>
            <w:lang w:val="en-AU"/>
          </w:rPr>
          <w:t>n</w:t>
        </w:r>
        <w:bookmarkEnd w:id="1100"/>
        <w:r w:rsidRPr="00B64341">
          <w:rPr>
            <w:rStyle w:val="Hyperlink"/>
            <w:rFonts w:cs="Arial"/>
            <w:lang w:val="en-AU"/>
          </w:rPr>
          <w:t>ts</w:t>
        </w:r>
      </w:hyperlink>
      <w:r w:rsidRPr="00B64341">
        <w:rPr>
          <w:rFonts w:cs="Arial"/>
          <w:lang w:val="en-AU"/>
        </w:rPr>
        <w:t xml:space="preserve"> are separated or divorced, and the second home is the normal residence of one of the parents</w:t>
      </w:r>
      <w:r w:rsidR="00061EDE" w:rsidRPr="00B64341">
        <w:rPr>
          <w:rFonts w:cs="Arial"/>
          <w:lang w:val="en-AU"/>
        </w:rPr>
        <w:t>;</w:t>
      </w:r>
    </w:p>
    <w:p w14:paraId="279D62D4"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the family receives rent assistance provided by the Australian Government for the home (i.e. the home is considered to be the principal home for the purposes of rent assistance)</w:t>
      </w:r>
      <w:r w:rsidR="00061EDE" w:rsidRPr="00B64341">
        <w:rPr>
          <w:rFonts w:cs="Arial"/>
          <w:lang w:val="en-AU"/>
        </w:rPr>
        <w:t>;</w:t>
      </w:r>
    </w:p>
    <w:p w14:paraId="5BE533FC"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second home is not closer nor more accessible to the school the student attends when compared to the </w:t>
      </w:r>
      <w:hyperlink w:anchor="PrincipalFamilyHome" w:tooltip="principal family home" w:history="1">
        <w:r w:rsidRPr="00B64341">
          <w:rPr>
            <w:rStyle w:val="Hyperlink"/>
            <w:rFonts w:cs="Arial"/>
            <w:lang w:val="en-AU"/>
          </w:rPr>
          <w:t>principal f</w:t>
        </w:r>
        <w:bookmarkStart w:id="1101" w:name="_Hlt205706969"/>
        <w:r w:rsidRPr="00B64341">
          <w:rPr>
            <w:rStyle w:val="Hyperlink"/>
            <w:rFonts w:cs="Arial"/>
            <w:lang w:val="en-AU"/>
          </w:rPr>
          <w:t>a</w:t>
        </w:r>
        <w:bookmarkEnd w:id="1101"/>
        <w:r w:rsidRPr="00B64341">
          <w:rPr>
            <w:rStyle w:val="Hyperlink"/>
            <w:rFonts w:cs="Arial"/>
            <w:lang w:val="en-AU"/>
          </w:rPr>
          <w:t>mily home</w:t>
        </w:r>
      </w:hyperlink>
      <w:r w:rsidR="00061EDE" w:rsidRPr="00B64341">
        <w:rPr>
          <w:rStyle w:val="Hyperlink"/>
          <w:rFonts w:cs="Arial"/>
          <w:lang w:val="en-AU"/>
        </w:rPr>
        <w:t>;</w:t>
      </w:r>
      <w:r w:rsidRPr="00B64341">
        <w:rPr>
          <w:rFonts w:cs="Arial"/>
          <w:lang w:val="en-AU"/>
        </w:rPr>
        <w:t xml:space="preserve"> </w:t>
      </w:r>
    </w:p>
    <w:p w14:paraId="030823A4" w14:textId="77777777" w:rsidR="007031C8" w:rsidRPr="00B64341" w:rsidRDefault="004343D9" w:rsidP="00111B5C">
      <w:pPr>
        <w:pStyle w:val="Bullet"/>
        <w:numPr>
          <w:ilvl w:val="0"/>
          <w:numId w:val="0"/>
        </w:numPr>
        <w:tabs>
          <w:tab w:val="num" w:pos="567"/>
          <w:tab w:val="left" w:pos="1134"/>
        </w:tabs>
        <w:spacing w:after="120"/>
        <w:ind w:left="567"/>
        <w:rPr>
          <w:rFonts w:cs="Arial"/>
          <w:lang w:val="en-AU"/>
        </w:rPr>
      </w:pPr>
      <w:r w:rsidRPr="00B64341">
        <w:rPr>
          <w:rFonts w:cs="Arial"/>
          <w:lang w:val="en-AU"/>
        </w:rPr>
        <w:t>or</w:t>
      </w:r>
    </w:p>
    <w:p w14:paraId="6A4BFCED" w14:textId="77777777" w:rsidR="007031C8" w:rsidRPr="00B64341" w:rsidRDefault="004343D9" w:rsidP="00111B5C">
      <w:pPr>
        <w:pStyle w:val="BulletLast"/>
        <w:tabs>
          <w:tab w:val="clear" w:pos="360"/>
          <w:tab w:val="num" w:pos="567"/>
          <w:tab w:val="left" w:pos="1134"/>
        </w:tabs>
        <w:spacing w:after="120"/>
        <w:ind w:left="567" w:hanging="567"/>
        <w:rPr>
          <w:rFonts w:cs="Arial"/>
          <w:lang w:val="en-AU"/>
        </w:rPr>
      </w:pPr>
      <w:r w:rsidRPr="00B64341">
        <w:rPr>
          <w:rFonts w:cs="Arial"/>
          <w:lang w:val="en-AU"/>
        </w:rPr>
        <w:t>the parent or parents have received the First Home Owners Grant for that property</w:t>
      </w:r>
      <w:r w:rsidR="00D9574C" w:rsidRPr="00B64341">
        <w:rPr>
          <w:rFonts w:cs="Arial"/>
          <w:lang w:val="en-AU"/>
        </w:rPr>
        <w:t xml:space="preserve"> (even if the grant monies are later repaid)</w:t>
      </w:r>
      <w:r w:rsidRPr="00B64341">
        <w:rPr>
          <w:rFonts w:cs="Arial"/>
          <w:lang w:val="en-AU"/>
        </w:rPr>
        <w:t>.</w:t>
      </w:r>
    </w:p>
    <w:p w14:paraId="003312B4" w14:textId="77777777" w:rsidR="007031C8" w:rsidRPr="00B64341" w:rsidRDefault="004343D9" w:rsidP="00BD2CD2">
      <w:pPr>
        <w:rPr>
          <w:lang w:val="en-AU"/>
        </w:rPr>
      </w:pPr>
      <w:r w:rsidRPr="00B64341">
        <w:rPr>
          <w:lang w:val="en-AU"/>
        </w:rPr>
        <w:t>From 1 Jan</w:t>
      </w:r>
      <w:r w:rsidR="00061EDE" w:rsidRPr="00B64341">
        <w:rPr>
          <w:lang w:val="en-AU"/>
        </w:rPr>
        <w:t>uary</w:t>
      </w:r>
      <w:r w:rsidRPr="00B64341">
        <w:rPr>
          <w:lang w:val="en-AU"/>
        </w:rPr>
        <w:t xml:space="preserve"> 2011, those who have received a financial concession during the purchase of their second family home (including, but not limited to, the First Home Owners Grant, state-based first home owners incentives, and stamp-duty concessions) will not be eligible for the Second Home Allowance.</w:t>
      </w:r>
    </w:p>
    <w:p w14:paraId="42613E82" w14:textId="77777777" w:rsidR="007031C8" w:rsidRPr="00B64341" w:rsidRDefault="004343D9" w:rsidP="00BD2CD2">
      <w:pPr>
        <w:rPr>
          <w:lang w:val="en-AU"/>
        </w:rPr>
      </w:pPr>
      <w:r w:rsidRPr="00B64341">
        <w:rPr>
          <w:lang w:val="en-AU"/>
        </w:rPr>
        <w:t xml:space="preserve">See </w:t>
      </w:r>
      <w:hyperlink w:anchor="_5.3.5_Loss_of" w:tooltip="Loss of a parent" w:history="1">
        <w:r w:rsidRPr="00B64341">
          <w:rPr>
            <w:rStyle w:val="Hyperlink"/>
            <w:rFonts w:cs="Arial"/>
            <w:lang w:val="en-AU"/>
          </w:rPr>
          <w:t>5.3.</w:t>
        </w:r>
        <w:bookmarkStart w:id="1102" w:name="_Hlt205706984"/>
        <w:r w:rsidRPr="00B64341">
          <w:rPr>
            <w:rStyle w:val="Hyperlink"/>
            <w:rFonts w:cs="Arial"/>
            <w:lang w:val="en-AU"/>
          </w:rPr>
          <w:t>5</w:t>
        </w:r>
        <w:bookmarkEnd w:id="1102"/>
      </w:hyperlink>
      <w:r w:rsidRPr="00B64341">
        <w:rPr>
          <w:lang w:val="en-AU"/>
        </w:rPr>
        <w:t xml:space="preserve"> for details of how approval is affected by death or separation.</w:t>
      </w:r>
    </w:p>
    <w:p w14:paraId="27A7E722" w14:textId="77777777" w:rsidR="007031C8" w:rsidRPr="00B64341" w:rsidRDefault="007031C8" w:rsidP="00BD2CD2">
      <w:pPr>
        <w:rPr>
          <w:lang w:val="en-AU"/>
        </w:rPr>
      </w:pPr>
    </w:p>
    <w:p w14:paraId="6F5AC669" w14:textId="77777777" w:rsidR="007031C8" w:rsidRPr="00B64341" w:rsidRDefault="004343D9" w:rsidP="002310DB">
      <w:pPr>
        <w:pStyle w:val="Heading3"/>
        <w:spacing w:before="120" w:after="120"/>
        <w:rPr>
          <w:lang w:val="en-AU"/>
        </w:rPr>
      </w:pPr>
      <w:bookmarkStart w:id="1103" w:name="_5.3.4_Parent_temporarily"/>
      <w:bookmarkStart w:id="1104" w:name="_5.3.4_Parent_temporarily_employed_i"/>
      <w:bookmarkStart w:id="1105" w:name="_Toc161552286"/>
      <w:bookmarkStart w:id="1106" w:name="_Toc234129423"/>
      <w:bookmarkStart w:id="1107" w:name="_Toc264368461"/>
      <w:bookmarkStart w:id="1108" w:name="_Toc418251899"/>
      <w:bookmarkEnd w:id="1103"/>
      <w:bookmarkEnd w:id="1104"/>
      <w:r w:rsidRPr="00B64341">
        <w:rPr>
          <w:lang w:val="en-AU"/>
        </w:rPr>
        <w:t>5.3.4</w:t>
      </w:r>
      <w:r w:rsidRPr="00B64341">
        <w:rPr>
          <w:lang w:val="en-AU"/>
        </w:rPr>
        <w:tab/>
        <w:t>Parent temporarily employed in isolated area</w:t>
      </w:r>
      <w:bookmarkEnd w:id="1105"/>
      <w:bookmarkEnd w:id="1106"/>
      <w:bookmarkEnd w:id="1107"/>
      <w:bookmarkEnd w:id="1108"/>
    </w:p>
    <w:p w14:paraId="087A99CB" w14:textId="77777777" w:rsidR="007031C8" w:rsidRPr="00B64341" w:rsidRDefault="004343D9" w:rsidP="00BD2CD2">
      <w:pPr>
        <w:rPr>
          <w:lang w:val="en-AU"/>
        </w:rPr>
      </w:pPr>
      <w:r w:rsidRPr="00B64341">
        <w:rPr>
          <w:lang w:val="en-AU"/>
        </w:rPr>
        <w:t xml:space="preserve">Where a </w:t>
      </w:r>
      <w:hyperlink w:anchor="Parent" w:tooltip="parent" w:history="1">
        <w:r w:rsidRPr="00B64341">
          <w:rPr>
            <w:rStyle w:val="Hyperlink"/>
            <w:rFonts w:cs="Arial"/>
            <w:lang w:val="en-AU"/>
          </w:rPr>
          <w:t>par</w:t>
        </w:r>
        <w:bookmarkStart w:id="1109" w:name="_Hlt205706991"/>
        <w:r w:rsidRPr="00B64341">
          <w:rPr>
            <w:rStyle w:val="Hyperlink"/>
            <w:rFonts w:cs="Arial"/>
            <w:lang w:val="en-AU"/>
          </w:rPr>
          <w:t>e</w:t>
        </w:r>
        <w:bookmarkEnd w:id="1109"/>
        <w:r w:rsidRPr="00B64341">
          <w:rPr>
            <w:rStyle w:val="Hyperlink"/>
            <w:rFonts w:cs="Arial"/>
            <w:lang w:val="en-AU"/>
          </w:rPr>
          <w:t>nt</w:t>
        </w:r>
      </w:hyperlink>
      <w:r w:rsidRPr="00B64341">
        <w:rPr>
          <w:lang w:val="en-AU"/>
        </w:rPr>
        <w:t xml:space="preserve"> accepts temporary (including fixed-term contract) employment in an isolated area, the dwelling in which that parent then lives is not the </w:t>
      </w:r>
      <w:hyperlink w:anchor="PrincipalFamilyHome" w:tooltip="principal family home" w:history="1">
        <w:r w:rsidR="007031C8" w:rsidRPr="00B64341">
          <w:rPr>
            <w:rStyle w:val="Hyperlink"/>
            <w:rFonts w:cs="Arial"/>
            <w:lang w:val="en-AU"/>
          </w:rPr>
          <w:t>principal family home</w:t>
        </w:r>
      </w:hyperlink>
      <w:r w:rsidRPr="00B64341">
        <w:rPr>
          <w:lang w:val="en-AU"/>
        </w:rPr>
        <w:t xml:space="preserve"> if:</w:t>
      </w:r>
    </w:p>
    <w:p w14:paraId="626AA6BC"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other parent and children remain at the </w:t>
      </w:r>
      <w:hyperlink w:anchor="Family" w:tooltip="family’s" w:history="1">
        <w:r w:rsidRPr="00B64341">
          <w:rPr>
            <w:rStyle w:val="Hyperlink"/>
            <w:rFonts w:cs="Arial"/>
            <w:lang w:val="en-AU"/>
          </w:rPr>
          <w:t>fam</w:t>
        </w:r>
        <w:bookmarkStart w:id="1110" w:name="_Hlt205707016"/>
        <w:r w:rsidRPr="00B64341">
          <w:rPr>
            <w:rStyle w:val="Hyperlink"/>
            <w:rFonts w:cs="Arial"/>
            <w:lang w:val="en-AU"/>
          </w:rPr>
          <w:t>i</w:t>
        </w:r>
        <w:bookmarkEnd w:id="1110"/>
        <w:r w:rsidRPr="00B64341">
          <w:rPr>
            <w:rStyle w:val="Hyperlink"/>
            <w:rFonts w:cs="Arial"/>
            <w:lang w:val="en-AU"/>
          </w:rPr>
          <w:t>ly’s</w:t>
        </w:r>
      </w:hyperlink>
      <w:r w:rsidRPr="00B64341">
        <w:rPr>
          <w:rFonts w:cs="Arial"/>
          <w:lang w:val="en-AU"/>
        </w:rPr>
        <w:t xml:space="preserve"> permanent home and the children continue to attend school daily</w:t>
      </w:r>
      <w:r w:rsidR="00061EDE" w:rsidRPr="00B64341">
        <w:rPr>
          <w:rFonts w:cs="Arial"/>
          <w:lang w:val="en-AU"/>
        </w:rPr>
        <w:t>;</w:t>
      </w:r>
    </w:p>
    <w:p w14:paraId="308B57A9" w14:textId="77777777" w:rsidR="007031C8" w:rsidRPr="00B64341" w:rsidRDefault="004343D9" w:rsidP="00111B5C">
      <w:pPr>
        <w:pStyle w:val="andor"/>
        <w:tabs>
          <w:tab w:val="num" w:pos="567"/>
          <w:tab w:val="left" w:pos="1134"/>
        </w:tabs>
        <w:spacing w:after="120"/>
        <w:ind w:left="567"/>
        <w:rPr>
          <w:rFonts w:cs="Arial"/>
          <w:lang w:val="en-AU"/>
        </w:rPr>
      </w:pPr>
      <w:r w:rsidRPr="00B64341">
        <w:rPr>
          <w:rFonts w:cs="Arial"/>
          <w:lang w:val="en-AU"/>
        </w:rPr>
        <w:t>or</w:t>
      </w:r>
    </w:p>
    <w:p w14:paraId="6CAEAE4E" w14:textId="77777777" w:rsidR="007031C8" w:rsidRPr="00B64341" w:rsidRDefault="004343D9" w:rsidP="00111B5C">
      <w:pPr>
        <w:pStyle w:val="BulletLast"/>
        <w:tabs>
          <w:tab w:val="clear" w:pos="360"/>
          <w:tab w:val="num" w:pos="567"/>
          <w:tab w:val="left" w:pos="1134"/>
        </w:tabs>
        <w:spacing w:after="120"/>
        <w:ind w:left="567" w:hanging="567"/>
        <w:rPr>
          <w:rFonts w:cs="Arial"/>
          <w:lang w:val="en-AU"/>
        </w:rPr>
      </w:pPr>
      <w:r w:rsidRPr="00B64341">
        <w:rPr>
          <w:rFonts w:cs="Arial"/>
          <w:lang w:val="en-AU"/>
        </w:rPr>
        <w:t>the family chooses to lease or rent out their permanent home (which normally allows access to school on a daily basis) for the duration of the posting and the non-absent parent rents another house (claimed as the second home), from which the children attend school daily.</w:t>
      </w:r>
    </w:p>
    <w:p w14:paraId="0461E438" w14:textId="77777777" w:rsidR="007031C8" w:rsidRPr="00B64341" w:rsidRDefault="004343D9" w:rsidP="00BD2CD2">
      <w:pPr>
        <w:rPr>
          <w:lang w:val="en-AU"/>
        </w:rPr>
      </w:pPr>
      <w:r w:rsidRPr="00B64341">
        <w:rPr>
          <w:lang w:val="en-AU"/>
        </w:rPr>
        <w:t>In many instances, employer-provided accommodation will not meet the requirements for a principal family home because they do not cater for family members (e.g. accommodation on a mine site).</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61EDE" w:rsidRPr="00B64341" w14:paraId="7DB2D602" w14:textId="77777777" w:rsidTr="00B21D5B">
        <w:trPr>
          <w:cantSplit/>
        </w:trPr>
        <w:tc>
          <w:tcPr>
            <w:tcW w:w="8364" w:type="dxa"/>
            <w:shd w:val="clear" w:color="auto" w:fill="B6DDE8" w:themeFill="accent5" w:themeFillTint="66"/>
          </w:tcPr>
          <w:p w14:paraId="3A7CF1D0"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26:  Change in principal family home</w:t>
            </w:r>
          </w:p>
          <w:p w14:paraId="66559E9D" w14:textId="77777777" w:rsidR="00061EDE" w:rsidRPr="006041FB" w:rsidRDefault="00061EDE" w:rsidP="00111B5C">
            <w:pPr>
              <w:pStyle w:val="ExampleText"/>
              <w:tabs>
                <w:tab w:val="left" w:pos="1134"/>
              </w:tabs>
              <w:spacing w:after="120"/>
              <w:ind w:left="318" w:right="176"/>
              <w:rPr>
                <w:rFonts w:ascii="Arial" w:hAnsi="Arial"/>
                <w:sz w:val="20"/>
                <w:lang w:val="en-AU"/>
              </w:rPr>
            </w:pPr>
            <w:r w:rsidRPr="006041FB">
              <w:rPr>
                <w:rFonts w:ascii="Arial" w:hAnsi="Arial"/>
                <w:sz w:val="20"/>
                <w:lang w:val="en-AU"/>
              </w:rPr>
              <w:t>Mr Martyn has accepted a two-year government posting as a wildlife officer on Cocos Island.  His wife and primary school age children go with him, and they live in government-subsidised accommodation.  The eldest child boards with relatives in her home city, as there is no senior high school on the island.  Her father applies successfully for the Basic Boarding Allowance.  Some months later, Mrs Martyn decides to return to their previous home (which is near an appropriate school) with the other children and the family claims the Second Home Allowance for all three students.  The allowance cannot be approved, as Mrs Martyn and the children are living in their (permanent) principal family home.</w:t>
            </w:r>
          </w:p>
        </w:tc>
      </w:tr>
    </w:tbl>
    <w:p w14:paraId="50C8F6EC" w14:textId="77777777" w:rsidR="00111B5C" w:rsidRDefault="00111B5C"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61EDE" w:rsidRPr="00B64341" w14:paraId="3436BC1C" w14:textId="77777777" w:rsidTr="00B21D5B">
        <w:trPr>
          <w:cantSplit/>
        </w:trPr>
        <w:tc>
          <w:tcPr>
            <w:tcW w:w="8364" w:type="dxa"/>
            <w:shd w:val="clear" w:color="auto" w:fill="B6DDE8" w:themeFill="accent5" w:themeFillTint="66"/>
          </w:tcPr>
          <w:p w14:paraId="48B5A0AA"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b/>
                <w:sz w:val="20"/>
                <w:lang w:val="en-AU"/>
              </w:rPr>
              <w:lastRenderedPageBreak/>
              <w:t>Example 27:  Principal family home is where the family is</w:t>
            </w:r>
          </w:p>
          <w:p w14:paraId="7AE166EE" w14:textId="77777777" w:rsidR="00061EDE" w:rsidRPr="006041FB" w:rsidRDefault="00061EDE" w:rsidP="00A53ADF">
            <w:pPr>
              <w:pStyle w:val="ExampleText"/>
              <w:tabs>
                <w:tab w:val="left" w:pos="1134"/>
              </w:tabs>
              <w:spacing w:after="120"/>
              <w:ind w:left="318" w:right="176"/>
              <w:rPr>
                <w:rFonts w:ascii="Arial" w:hAnsi="Arial"/>
                <w:b/>
                <w:sz w:val="20"/>
                <w:lang w:val="en-AU"/>
              </w:rPr>
            </w:pPr>
            <w:r w:rsidRPr="006041FB">
              <w:rPr>
                <w:rFonts w:ascii="Arial" w:hAnsi="Arial"/>
                <w:sz w:val="20"/>
                <w:lang w:val="en-AU"/>
              </w:rPr>
              <w:t>Mrs Redway, who has lived with her husband and two secondary school age children in Wagga Wagga, accepts a posting as a teacher in a small country primary school.  She is provided with subsidised accommodation (sufficient to house her entire family) near the school.  However, the Redways decide to maintain a home in Wagga so that their children can continue at the local high school.  Mrs Redway usually stays at her subsidised premises during the school week and travels to be with her family in Wagga on weekends and holidays.  Shortly after Mrs Redway takes up her posting, her husband and children move to a new house in Wagga.  She applies for Second Home Allowance on behalf of her children, claiming that the subsidised home is the principal family home.  The claim cannot be approved, as her permanent home is the house in Wagga.</w:t>
            </w:r>
          </w:p>
        </w:tc>
      </w:tr>
    </w:tbl>
    <w:p w14:paraId="32DB5D8F" w14:textId="77777777" w:rsidR="007031C8" w:rsidRPr="00B64341" w:rsidRDefault="007031C8" w:rsidP="007A24F6">
      <w:pPr>
        <w:spacing w:before="0" w:after="0"/>
        <w:rPr>
          <w:lang w:val="en-AU"/>
        </w:rPr>
      </w:pPr>
    </w:p>
    <w:p w14:paraId="24A0F332" w14:textId="77777777" w:rsidR="007031C8" w:rsidRPr="00B64341" w:rsidRDefault="004343D9" w:rsidP="002310DB">
      <w:pPr>
        <w:pStyle w:val="Heading3"/>
        <w:spacing w:before="120" w:after="120"/>
        <w:rPr>
          <w:lang w:val="en-AU"/>
        </w:rPr>
      </w:pPr>
      <w:bookmarkStart w:id="1111" w:name="_5.3.5_Loss_of"/>
      <w:bookmarkStart w:id="1112" w:name="_5.3.5_Loss_of_a_parent"/>
      <w:bookmarkStart w:id="1113" w:name="_Toc161552287"/>
      <w:bookmarkStart w:id="1114" w:name="_Toc234129424"/>
      <w:bookmarkStart w:id="1115" w:name="_Toc264368462"/>
      <w:bookmarkStart w:id="1116" w:name="_Toc418251900"/>
      <w:bookmarkEnd w:id="1111"/>
      <w:bookmarkEnd w:id="1112"/>
      <w:r w:rsidRPr="00B64341">
        <w:rPr>
          <w:lang w:val="en-AU"/>
        </w:rPr>
        <w:t>5.3.5</w:t>
      </w:r>
      <w:r w:rsidRPr="00B64341">
        <w:rPr>
          <w:lang w:val="en-AU"/>
        </w:rPr>
        <w:tab/>
        <w:t>Loss of a parent</w:t>
      </w:r>
      <w:bookmarkEnd w:id="1113"/>
      <w:bookmarkEnd w:id="1114"/>
      <w:bookmarkEnd w:id="1115"/>
      <w:bookmarkEnd w:id="1116"/>
    </w:p>
    <w:p w14:paraId="4D9E7A23" w14:textId="77777777" w:rsidR="007031C8" w:rsidRPr="00B64341" w:rsidRDefault="004343D9" w:rsidP="00BD2CD2">
      <w:pPr>
        <w:rPr>
          <w:lang w:val="en-AU"/>
        </w:rPr>
      </w:pPr>
      <w:r w:rsidRPr="00B64341">
        <w:rPr>
          <w:lang w:val="en-AU"/>
        </w:rPr>
        <w:t xml:space="preserve">Where death or separation results in the sole </w:t>
      </w:r>
      <w:hyperlink w:anchor="Parent" w:tooltip="parent" w:history="1">
        <w:r w:rsidRPr="00B64341">
          <w:rPr>
            <w:rStyle w:val="Hyperlink"/>
            <w:rFonts w:cs="Arial"/>
            <w:lang w:val="en-AU"/>
          </w:rPr>
          <w:t>pa</w:t>
        </w:r>
        <w:bookmarkStart w:id="1117" w:name="_Hlt205707034"/>
        <w:r w:rsidRPr="00B64341">
          <w:rPr>
            <w:rStyle w:val="Hyperlink"/>
            <w:rFonts w:cs="Arial"/>
            <w:lang w:val="en-AU"/>
          </w:rPr>
          <w:t>r</w:t>
        </w:r>
        <w:bookmarkEnd w:id="1117"/>
        <w:r w:rsidRPr="00B64341">
          <w:rPr>
            <w:rStyle w:val="Hyperlink"/>
            <w:rFonts w:cs="Arial"/>
            <w:lang w:val="en-AU"/>
          </w:rPr>
          <w:t>ent</w:t>
        </w:r>
      </w:hyperlink>
      <w:r w:rsidRPr="00B64341">
        <w:rPr>
          <w:lang w:val="en-AU"/>
        </w:rPr>
        <w:t xml:space="preserve"> continuing to live with the </w:t>
      </w:r>
      <w:hyperlink w:anchor="EligibleStudent" w:tooltip="eligible student" w:history="1">
        <w:r w:rsidRPr="00B64341">
          <w:rPr>
            <w:rStyle w:val="Hyperlink"/>
            <w:rFonts w:cs="Arial"/>
            <w:lang w:val="en-AU"/>
          </w:rPr>
          <w:t>elig</w:t>
        </w:r>
        <w:bookmarkStart w:id="1118" w:name="_Hlt205707044"/>
        <w:r w:rsidRPr="00B64341">
          <w:rPr>
            <w:rStyle w:val="Hyperlink"/>
            <w:rFonts w:cs="Arial"/>
            <w:lang w:val="en-AU"/>
          </w:rPr>
          <w:t>i</w:t>
        </w:r>
        <w:bookmarkEnd w:id="1118"/>
        <w:r w:rsidRPr="00B64341">
          <w:rPr>
            <w:rStyle w:val="Hyperlink"/>
            <w:rFonts w:cs="Arial"/>
            <w:lang w:val="en-AU"/>
          </w:rPr>
          <w:t>ble student</w:t>
        </w:r>
      </w:hyperlink>
      <w:r w:rsidRPr="00B64341">
        <w:rPr>
          <w:lang w:val="en-AU"/>
        </w:rPr>
        <w:t xml:space="preserve"> at a previously established second home while neither parent lives in the </w:t>
      </w:r>
      <w:hyperlink w:anchor="PrincipalFamilyHome" w:tooltip="principal family home" w:history="1">
        <w:r w:rsidRPr="00B64341">
          <w:rPr>
            <w:rStyle w:val="Hyperlink"/>
            <w:rFonts w:cs="Arial"/>
            <w:lang w:val="en-AU"/>
          </w:rPr>
          <w:t>principal famil</w:t>
        </w:r>
        <w:bookmarkStart w:id="1119" w:name="_Hlt205707053"/>
        <w:r w:rsidRPr="00B64341">
          <w:rPr>
            <w:rStyle w:val="Hyperlink"/>
            <w:rFonts w:cs="Arial"/>
            <w:lang w:val="en-AU"/>
          </w:rPr>
          <w:t>y</w:t>
        </w:r>
        <w:bookmarkEnd w:id="1119"/>
        <w:r w:rsidRPr="00B64341">
          <w:rPr>
            <w:rStyle w:val="Hyperlink"/>
            <w:rFonts w:cs="Arial"/>
            <w:lang w:val="en-AU"/>
          </w:rPr>
          <w:t xml:space="preserve"> home</w:t>
        </w:r>
      </w:hyperlink>
      <w:r w:rsidRPr="00B64341">
        <w:rPr>
          <w:lang w:val="en-AU"/>
        </w:rPr>
        <w:t xml:space="preserve">, Second Home Allowance may continue, provided the reasons for approval of the original principal family home and the second home continue to be met, but for the requirement that the applicant resides for over half the </w:t>
      </w:r>
      <w:hyperlink w:anchor="EligibilityPeriod" w:tooltip="eligibility period" w:history="1">
        <w:r w:rsidRPr="00B64341">
          <w:rPr>
            <w:rStyle w:val="Hyperlink"/>
            <w:rFonts w:cs="Arial"/>
            <w:lang w:val="en-AU"/>
          </w:rPr>
          <w:t>eligib</w:t>
        </w:r>
        <w:bookmarkStart w:id="1120" w:name="_Hlt205707062"/>
        <w:r w:rsidRPr="00B64341">
          <w:rPr>
            <w:rStyle w:val="Hyperlink"/>
            <w:rFonts w:cs="Arial"/>
            <w:lang w:val="en-AU"/>
          </w:rPr>
          <w:t>i</w:t>
        </w:r>
        <w:bookmarkEnd w:id="1120"/>
        <w:r w:rsidRPr="00B64341">
          <w:rPr>
            <w:rStyle w:val="Hyperlink"/>
            <w:rFonts w:cs="Arial"/>
            <w:lang w:val="en-AU"/>
          </w:rPr>
          <w:t>lity period</w:t>
        </w:r>
      </w:hyperlink>
      <w:r w:rsidRPr="00B64341">
        <w:rPr>
          <w:lang w:val="en-AU"/>
        </w:rPr>
        <w:t xml:space="preserve"> in the original principal family home.</w:t>
      </w:r>
    </w:p>
    <w:p w14:paraId="53C07AAA" w14:textId="77777777" w:rsidR="007031C8" w:rsidRPr="00B64341" w:rsidRDefault="004343D9" w:rsidP="00BD2CD2">
      <w:pPr>
        <w:rPr>
          <w:lang w:val="en-AU"/>
        </w:rPr>
      </w:pPr>
      <w:r w:rsidRPr="00B64341">
        <w:rPr>
          <w:lang w:val="en-AU"/>
        </w:rPr>
        <w:t xml:space="preserve">However, if separation results in one parent living at the principal family home and the other living with the student in the second home, then the second home cannot continue to be approved as a </w:t>
      </w:r>
      <w:hyperlink w:anchor="SecondFamilyHome" w:tooltip="second family home" w:history="1">
        <w:r w:rsidRPr="00B64341">
          <w:rPr>
            <w:rStyle w:val="Hyperlink"/>
            <w:rFonts w:cs="Arial"/>
            <w:lang w:val="en-AU"/>
          </w:rPr>
          <w:t>second f</w:t>
        </w:r>
        <w:bookmarkStart w:id="1121" w:name="_Hlt205707071"/>
        <w:r w:rsidRPr="00B64341">
          <w:rPr>
            <w:rStyle w:val="Hyperlink"/>
            <w:rFonts w:cs="Arial"/>
            <w:lang w:val="en-AU"/>
          </w:rPr>
          <w:t>a</w:t>
        </w:r>
        <w:bookmarkEnd w:id="1121"/>
        <w:r w:rsidRPr="00B64341">
          <w:rPr>
            <w:rStyle w:val="Hyperlink"/>
            <w:rFonts w:cs="Arial"/>
            <w:lang w:val="en-AU"/>
          </w:rPr>
          <w:t>mily home</w:t>
        </w:r>
      </w:hyperlink>
      <w:r w:rsidR="0093742F" w:rsidRPr="00B64341">
        <w:rPr>
          <w:lang w:val="en-AU"/>
        </w:rPr>
        <w:t xml:space="preserve">.  </w:t>
      </w:r>
      <w:r w:rsidRPr="00B64341">
        <w:rPr>
          <w:lang w:val="en-AU"/>
        </w:rPr>
        <w:t xml:space="preserve">In such circumstances, the provisions of </w:t>
      </w:r>
      <w:hyperlink w:anchor="_2.1_Requirements_for" w:tooltip="Requirements for applicants" w:history="1">
        <w:r w:rsidRPr="00B64341">
          <w:rPr>
            <w:rStyle w:val="Hyperlink"/>
            <w:rFonts w:cs="Arial"/>
            <w:lang w:val="en-AU"/>
          </w:rPr>
          <w:t>2.</w:t>
        </w:r>
        <w:bookmarkStart w:id="1122" w:name="_Hlt205707091"/>
        <w:r w:rsidRPr="00B64341">
          <w:rPr>
            <w:rStyle w:val="Hyperlink"/>
            <w:rFonts w:cs="Arial"/>
            <w:lang w:val="en-AU"/>
          </w:rPr>
          <w:t>1</w:t>
        </w:r>
        <w:bookmarkEnd w:id="1122"/>
      </w:hyperlink>
      <w:r w:rsidRPr="00B64341">
        <w:rPr>
          <w:lang w:val="en-AU"/>
        </w:rPr>
        <w:t xml:space="preserve"> will be followed to determine the </w:t>
      </w:r>
      <w:hyperlink w:anchor="ApprovedApplicant" w:tooltip="approved applicant" w:history="1">
        <w:r w:rsidRPr="00B64341">
          <w:rPr>
            <w:rStyle w:val="Hyperlink"/>
            <w:rFonts w:cs="Arial"/>
            <w:lang w:val="en-AU"/>
          </w:rPr>
          <w:t>approved ap</w:t>
        </w:r>
        <w:bookmarkStart w:id="1123" w:name="_Hlt205707079"/>
        <w:r w:rsidRPr="00B64341">
          <w:rPr>
            <w:rStyle w:val="Hyperlink"/>
            <w:rFonts w:cs="Arial"/>
            <w:lang w:val="en-AU"/>
          </w:rPr>
          <w:t>p</w:t>
        </w:r>
        <w:bookmarkEnd w:id="1123"/>
        <w:r w:rsidRPr="00B64341">
          <w:rPr>
            <w:rStyle w:val="Hyperlink"/>
            <w:rFonts w:cs="Arial"/>
            <w:lang w:val="en-AU"/>
          </w:rPr>
          <w:t>licant</w:t>
        </w:r>
      </w:hyperlink>
      <w:r w:rsidRPr="00B64341">
        <w:rPr>
          <w:lang w:val="en-AU"/>
        </w:rPr>
        <w:t xml:space="preserve"> and, consequently, the student’s principal family home</w:t>
      </w:r>
      <w:r w:rsidR="0093742F" w:rsidRPr="00B64341">
        <w:rPr>
          <w:lang w:val="en-AU"/>
        </w:rPr>
        <w:t xml:space="preserve">.  </w:t>
      </w:r>
      <w:r w:rsidRPr="00B64341">
        <w:rPr>
          <w:lang w:val="en-AU"/>
        </w:rPr>
        <w:t>Geographical isolation will be determined with reference to the principal family home of the approved applicant.</w:t>
      </w:r>
    </w:p>
    <w:p w14:paraId="1A2E9F75" w14:textId="77777777" w:rsidR="007031C8" w:rsidRPr="00B64341" w:rsidRDefault="004343D9" w:rsidP="00BD2CD2">
      <w:pPr>
        <w:rPr>
          <w:lang w:val="en-AU"/>
        </w:rPr>
      </w:pPr>
      <w:r w:rsidRPr="00B64341">
        <w:rPr>
          <w:lang w:val="en-AU"/>
        </w:rPr>
        <w:t xml:space="preserve">For the </w:t>
      </w:r>
      <w:hyperlink w:anchor="Family" w:tooltip="family" w:history="1">
        <w:r w:rsidRPr="00B64341">
          <w:rPr>
            <w:rStyle w:val="Hyperlink"/>
            <w:rFonts w:cs="Arial"/>
            <w:lang w:val="en-AU"/>
          </w:rPr>
          <w:t>fami</w:t>
        </w:r>
        <w:bookmarkStart w:id="1124" w:name="_Hlt205707100"/>
        <w:r w:rsidRPr="00B64341">
          <w:rPr>
            <w:rStyle w:val="Hyperlink"/>
            <w:rFonts w:cs="Arial"/>
            <w:lang w:val="en-AU"/>
          </w:rPr>
          <w:t>l</w:t>
        </w:r>
        <w:bookmarkEnd w:id="1124"/>
        <w:r w:rsidRPr="00B64341">
          <w:rPr>
            <w:rStyle w:val="Hyperlink"/>
            <w:rFonts w:cs="Arial"/>
            <w:lang w:val="en-AU"/>
          </w:rPr>
          <w:t>y</w:t>
        </w:r>
      </w:hyperlink>
      <w:r w:rsidRPr="00B64341">
        <w:rPr>
          <w:lang w:val="en-AU"/>
        </w:rPr>
        <w:t xml:space="preserve"> to remain eligible on the basis of the continuity of schooling concession (see </w:t>
      </w:r>
      <w:hyperlink w:anchor="_4.4.5_Continuation_and" w:tooltip="Continuation and concessions   " w:history="1">
        <w:r w:rsidRPr="00B64341">
          <w:rPr>
            <w:rStyle w:val="Hyperlink"/>
            <w:rFonts w:cs="Arial"/>
            <w:lang w:val="en-AU"/>
          </w:rPr>
          <w:t>4.</w:t>
        </w:r>
        <w:bookmarkStart w:id="1125" w:name="_Hlt205707111"/>
        <w:r w:rsidRPr="00B64341">
          <w:rPr>
            <w:rStyle w:val="Hyperlink"/>
            <w:rFonts w:cs="Arial"/>
            <w:lang w:val="en-AU"/>
          </w:rPr>
          <w:t>4</w:t>
        </w:r>
        <w:bookmarkEnd w:id="1125"/>
        <w:r w:rsidRPr="00B64341">
          <w:rPr>
            <w:rStyle w:val="Hyperlink"/>
            <w:rFonts w:cs="Arial"/>
            <w:lang w:val="en-AU"/>
          </w:rPr>
          <w:t>.5</w:t>
        </w:r>
      </w:hyperlink>
      <w:r w:rsidRPr="00B64341">
        <w:rPr>
          <w:lang w:val="en-AU"/>
        </w:rPr>
        <w:t>), the principal family home (which may previously have been an approved second home) must meet a geographical isolation criterion.</w:t>
      </w:r>
    </w:p>
    <w:p w14:paraId="09A7FADD" w14:textId="77777777" w:rsidR="007031C8" w:rsidRPr="00B64341" w:rsidRDefault="007031C8" w:rsidP="007A24F6">
      <w:pPr>
        <w:spacing w:before="0" w:after="0"/>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61EDE" w:rsidRPr="00B64341" w14:paraId="7D251359" w14:textId="77777777" w:rsidTr="00B21D5B">
        <w:tc>
          <w:tcPr>
            <w:tcW w:w="8364" w:type="dxa"/>
            <w:shd w:val="clear" w:color="auto" w:fill="B6DDE8" w:themeFill="accent5" w:themeFillTint="66"/>
          </w:tcPr>
          <w:p w14:paraId="0C4F9BF9"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28:  Mobile home accommodation</w:t>
            </w:r>
          </w:p>
          <w:p w14:paraId="651F4EF6" w14:textId="77777777" w:rsidR="00061EDE" w:rsidRPr="006041FB" w:rsidRDefault="00061EDE" w:rsidP="00111B5C">
            <w:pPr>
              <w:pStyle w:val="ExampleText"/>
              <w:tabs>
                <w:tab w:val="left" w:pos="1134"/>
              </w:tabs>
              <w:spacing w:after="120"/>
              <w:ind w:left="318" w:right="176"/>
              <w:rPr>
                <w:rFonts w:ascii="Arial" w:hAnsi="Arial"/>
                <w:sz w:val="20"/>
                <w:lang w:val="en-AU"/>
              </w:rPr>
            </w:pPr>
            <w:r w:rsidRPr="006041FB">
              <w:rPr>
                <w:rFonts w:ascii="Arial" w:hAnsi="Arial"/>
                <w:sz w:val="20"/>
                <w:lang w:val="en-AU"/>
              </w:rPr>
              <w:t>Mrs Kent and her husband divorce, leaving her with the family farm.  Before the divorce, Mrs Kent had spent school terms living in accommodation in a mobile home park so that her two daughters could attend high school daily.  She</w:t>
            </w:r>
            <w:r w:rsidR="00E81473" w:rsidRPr="006041FB">
              <w:rPr>
                <w:rFonts w:ascii="Arial" w:hAnsi="Arial"/>
                <w:sz w:val="20"/>
                <w:lang w:val="en-AU"/>
              </w:rPr>
              <w:t> </w:t>
            </w:r>
            <w:r w:rsidRPr="006041FB">
              <w:rPr>
                <w:rFonts w:ascii="Arial" w:hAnsi="Arial"/>
                <w:sz w:val="20"/>
                <w:lang w:val="en-AU"/>
              </w:rPr>
              <w:t>continues this arrangement and, with the help of her parents and brother-in-law, spends weekends and school holidays keeping the farm productive.  Second Home Allowance for the mobile home park accommodation may be approved.</w:t>
            </w:r>
          </w:p>
        </w:tc>
      </w:tr>
    </w:tbl>
    <w:p w14:paraId="12643153" w14:textId="77777777" w:rsidR="00111B5C" w:rsidRDefault="00111B5C" w:rsidP="007A24F6">
      <w:pPr>
        <w:spacing w:before="0" w:after="0"/>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61EDE" w:rsidRPr="00B64341" w14:paraId="0C89663A" w14:textId="77777777" w:rsidTr="00B21D5B">
        <w:trPr>
          <w:cantSplit/>
        </w:trPr>
        <w:tc>
          <w:tcPr>
            <w:tcW w:w="8364" w:type="dxa"/>
            <w:shd w:val="clear" w:color="auto" w:fill="B6DDE8" w:themeFill="accent5" w:themeFillTint="66"/>
          </w:tcPr>
          <w:p w14:paraId="28C4F786"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29:  Parent’s move eliminates eligibility</w:t>
            </w:r>
          </w:p>
          <w:p w14:paraId="27589644" w14:textId="77777777" w:rsidR="00061EDE" w:rsidRPr="006041FB" w:rsidRDefault="00061EDE" w:rsidP="00A107C2">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Alison’s parents own an isolated property.  Her parents set up an approved second home just </w:t>
            </w:r>
            <w:r w:rsidR="00A107C2" w:rsidRPr="006041FB">
              <w:rPr>
                <w:rFonts w:ascii="Arial" w:hAnsi="Arial"/>
                <w:sz w:val="20"/>
                <w:lang w:val="en-AU"/>
              </w:rPr>
              <w:t>five</w:t>
            </w:r>
            <w:r w:rsidRPr="006041FB">
              <w:rPr>
                <w:rFonts w:ascii="Arial" w:hAnsi="Arial"/>
                <w:sz w:val="20"/>
                <w:lang w:val="en-AU"/>
              </w:rPr>
              <w:t xml:space="preserve"> kilometres from the high school Alison attends.  Alison and her younger brother have spent school terms living in the second home with their mother for </w:t>
            </w:r>
            <w:r w:rsidR="00B22FB3" w:rsidRPr="006041FB">
              <w:rPr>
                <w:rFonts w:ascii="Arial" w:hAnsi="Arial"/>
                <w:sz w:val="20"/>
                <w:lang w:val="en-AU"/>
              </w:rPr>
              <w:t>three </w:t>
            </w:r>
            <w:r w:rsidRPr="006041FB">
              <w:rPr>
                <w:rFonts w:ascii="Arial" w:hAnsi="Arial"/>
                <w:sz w:val="20"/>
                <w:lang w:val="en-AU"/>
              </w:rPr>
              <w:t>years.  Alison’s parents separate during the school year, agreeing that the children will continue to live with their mother in what was the second home.  As the children normally live with her, Alison’s mother becomes the approved applicant and the home in which she lives becomes the principal family home.  As</w:t>
            </w:r>
            <w:r w:rsidR="00B22FB3" w:rsidRPr="006041FB">
              <w:rPr>
                <w:rFonts w:ascii="Arial" w:hAnsi="Arial"/>
                <w:sz w:val="20"/>
                <w:lang w:val="en-AU"/>
              </w:rPr>
              <w:t> </w:t>
            </w:r>
            <w:r w:rsidRPr="006041FB">
              <w:rPr>
                <w:rFonts w:ascii="Arial" w:hAnsi="Arial"/>
                <w:sz w:val="20"/>
                <w:lang w:val="en-AU"/>
              </w:rPr>
              <w:t>a</w:t>
            </w:r>
            <w:r w:rsidR="00B22FB3" w:rsidRPr="006041FB">
              <w:rPr>
                <w:rFonts w:ascii="Arial" w:hAnsi="Arial"/>
                <w:sz w:val="20"/>
                <w:lang w:val="en-AU"/>
              </w:rPr>
              <w:t> </w:t>
            </w:r>
            <w:r w:rsidRPr="006041FB">
              <w:rPr>
                <w:rFonts w:ascii="Arial" w:hAnsi="Arial"/>
                <w:sz w:val="20"/>
                <w:lang w:val="en-AU"/>
              </w:rPr>
              <w:t>result, Second Home Allowance is no longer payable from the date of the separation.</w:t>
            </w:r>
          </w:p>
        </w:tc>
      </w:tr>
    </w:tbl>
    <w:p w14:paraId="0E238967" w14:textId="77777777" w:rsidR="00111B5C" w:rsidRDefault="00111B5C" w:rsidP="007A24F6">
      <w:pPr>
        <w:spacing w:before="0" w:after="0"/>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061EDE" w:rsidRPr="00B64341" w14:paraId="35AB662E" w14:textId="77777777" w:rsidTr="006041FB">
        <w:trPr>
          <w:cantSplit/>
        </w:trPr>
        <w:tc>
          <w:tcPr>
            <w:tcW w:w="8364" w:type="dxa"/>
            <w:shd w:val="clear" w:color="auto" w:fill="B6DDE8" w:themeFill="accent5" w:themeFillTint="66"/>
          </w:tcPr>
          <w:p w14:paraId="045AEF17"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b/>
                <w:sz w:val="20"/>
                <w:lang w:val="en-AU"/>
              </w:rPr>
              <w:lastRenderedPageBreak/>
              <w:t>Example 30:  Principal family home must be occupied</w:t>
            </w:r>
          </w:p>
          <w:p w14:paraId="2F930173" w14:textId="77777777" w:rsidR="00061EDE" w:rsidRPr="006041FB" w:rsidRDefault="00061EDE" w:rsidP="00111B5C">
            <w:pPr>
              <w:pStyle w:val="ExampleText"/>
              <w:tabs>
                <w:tab w:val="left" w:pos="1134"/>
              </w:tabs>
              <w:spacing w:after="120"/>
              <w:ind w:left="318" w:right="176"/>
              <w:rPr>
                <w:rFonts w:ascii="Arial" w:hAnsi="Arial"/>
                <w:b/>
                <w:sz w:val="20"/>
                <w:lang w:val="en-AU"/>
              </w:rPr>
            </w:pPr>
            <w:r w:rsidRPr="006041FB">
              <w:rPr>
                <w:rFonts w:ascii="Arial" w:hAnsi="Arial"/>
                <w:sz w:val="20"/>
                <w:lang w:val="en-AU"/>
              </w:rPr>
              <w:t>Stuart’s mother and her de facto partner move to an isolated community and set up an art studio in an old building.  The partner then leaves.  As Stuart has reached secondary school age and has no access to a high school, his mother moves to a larger town and rents a house.  Although she continues to own the isolated property, it is unused.  She</w:t>
            </w:r>
            <w:r w:rsidR="00E81473" w:rsidRPr="006041FB">
              <w:rPr>
                <w:rFonts w:ascii="Arial" w:hAnsi="Arial"/>
                <w:sz w:val="20"/>
                <w:lang w:val="en-AU"/>
              </w:rPr>
              <w:t> </w:t>
            </w:r>
            <w:r w:rsidRPr="006041FB">
              <w:rPr>
                <w:rFonts w:ascii="Arial" w:hAnsi="Arial"/>
                <w:sz w:val="20"/>
                <w:lang w:val="en-AU"/>
              </w:rPr>
              <w:t>receives a pension, and applies for the Second Home Allowance in respect of the rented house.  The claim should not be approved, as there is no parent living in the principal family home.</w:t>
            </w:r>
          </w:p>
        </w:tc>
      </w:tr>
    </w:tbl>
    <w:p w14:paraId="0B7BBE8B" w14:textId="77777777" w:rsidR="007031C8" w:rsidRPr="00B64341" w:rsidRDefault="007031C8" w:rsidP="007A24F6">
      <w:pPr>
        <w:spacing w:before="0" w:after="0"/>
        <w:rPr>
          <w:lang w:val="en-AU"/>
        </w:rPr>
      </w:pPr>
    </w:p>
    <w:p w14:paraId="25498715" w14:textId="77777777" w:rsidR="007031C8" w:rsidRPr="00B64341" w:rsidRDefault="004343D9" w:rsidP="002310DB">
      <w:pPr>
        <w:pStyle w:val="Heading3"/>
        <w:spacing w:before="120" w:after="120"/>
        <w:rPr>
          <w:lang w:val="en-AU"/>
        </w:rPr>
      </w:pPr>
      <w:bookmarkStart w:id="1126" w:name="_5.3.6_Eligibility_where"/>
      <w:bookmarkStart w:id="1127" w:name="_5.3.6_Eligibility_where_no_parent_n"/>
      <w:bookmarkStart w:id="1128" w:name="_Toc161552288"/>
      <w:bookmarkStart w:id="1129" w:name="_Toc234129425"/>
      <w:bookmarkStart w:id="1130" w:name="_Toc264368463"/>
      <w:bookmarkStart w:id="1131" w:name="_Toc418251901"/>
      <w:bookmarkEnd w:id="1126"/>
      <w:bookmarkEnd w:id="1127"/>
      <w:r w:rsidRPr="00B64341">
        <w:rPr>
          <w:lang w:val="en-AU"/>
        </w:rPr>
        <w:t>5.3.6</w:t>
      </w:r>
      <w:r w:rsidRPr="00B64341">
        <w:rPr>
          <w:lang w:val="en-AU"/>
        </w:rPr>
        <w:tab/>
        <w:t>Eligibility where no parent normally lives at the principal family home</w:t>
      </w:r>
      <w:bookmarkEnd w:id="1128"/>
      <w:bookmarkEnd w:id="1129"/>
      <w:bookmarkEnd w:id="1130"/>
      <w:bookmarkEnd w:id="1131"/>
    </w:p>
    <w:p w14:paraId="10CFE708" w14:textId="77777777" w:rsidR="007031C8" w:rsidRPr="00B64341" w:rsidRDefault="004343D9" w:rsidP="00BD2CD2">
      <w:pPr>
        <w:rPr>
          <w:lang w:val="en-AU"/>
        </w:rPr>
      </w:pPr>
      <w:r w:rsidRPr="00B64341">
        <w:rPr>
          <w:lang w:val="en-AU"/>
        </w:rPr>
        <w:t xml:space="preserve">Before 2006, a </w:t>
      </w:r>
      <w:hyperlink w:anchor="Student" w:tooltip="student" w:history="1">
        <w:r w:rsidRPr="00B64341">
          <w:rPr>
            <w:rStyle w:val="Hyperlink"/>
            <w:rFonts w:cs="Arial"/>
            <w:lang w:val="en-AU"/>
          </w:rPr>
          <w:t>stu</w:t>
        </w:r>
        <w:bookmarkStart w:id="1132" w:name="_Hlt205707127"/>
        <w:r w:rsidRPr="00B64341">
          <w:rPr>
            <w:rStyle w:val="Hyperlink"/>
            <w:rFonts w:cs="Arial"/>
            <w:lang w:val="en-AU"/>
          </w:rPr>
          <w:t>d</w:t>
        </w:r>
        <w:bookmarkEnd w:id="1132"/>
        <w:r w:rsidRPr="00B64341">
          <w:rPr>
            <w:rStyle w:val="Hyperlink"/>
            <w:rFonts w:cs="Arial"/>
            <w:lang w:val="en-AU"/>
          </w:rPr>
          <w:t>ent</w:t>
        </w:r>
      </w:hyperlink>
      <w:r w:rsidRPr="00B64341">
        <w:rPr>
          <w:lang w:val="en-AU"/>
        </w:rPr>
        <w:t xml:space="preserve"> could be eligible for a Second Home Allowance in situations where neither </w:t>
      </w:r>
      <w:hyperlink w:anchor="Parent" w:tooltip="parent" w:history="1">
        <w:r w:rsidRPr="00B64341">
          <w:rPr>
            <w:rStyle w:val="Hyperlink"/>
            <w:rFonts w:cs="Arial"/>
            <w:lang w:val="en-AU"/>
          </w:rPr>
          <w:t>pare</w:t>
        </w:r>
        <w:bookmarkStart w:id="1133" w:name="_Hlt205707137"/>
        <w:r w:rsidRPr="00B64341">
          <w:rPr>
            <w:rStyle w:val="Hyperlink"/>
            <w:rFonts w:cs="Arial"/>
            <w:lang w:val="en-AU"/>
          </w:rPr>
          <w:t>n</w:t>
        </w:r>
        <w:bookmarkEnd w:id="1133"/>
        <w:r w:rsidRPr="00B64341">
          <w:rPr>
            <w:rStyle w:val="Hyperlink"/>
            <w:rFonts w:cs="Arial"/>
            <w:lang w:val="en-AU"/>
          </w:rPr>
          <w:t>t</w:t>
        </w:r>
      </w:hyperlink>
      <w:r w:rsidRPr="00B64341">
        <w:rPr>
          <w:lang w:val="en-AU"/>
        </w:rPr>
        <w:t xml:space="preserve"> lived at the </w:t>
      </w:r>
      <w:hyperlink w:anchor="PrincipalFamilyHome" w:tooltip="principal family home" w:history="1">
        <w:r w:rsidRPr="00B64341">
          <w:rPr>
            <w:rStyle w:val="Hyperlink"/>
            <w:rFonts w:cs="Arial"/>
            <w:lang w:val="en-AU"/>
          </w:rPr>
          <w:t>principal fam</w:t>
        </w:r>
        <w:bookmarkStart w:id="1134" w:name="_Hlt205707147"/>
        <w:r w:rsidRPr="00B64341">
          <w:rPr>
            <w:rStyle w:val="Hyperlink"/>
            <w:rFonts w:cs="Arial"/>
            <w:lang w:val="en-AU"/>
          </w:rPr>
          <w:t>i</w:t>
        </w:r>
        <w:bookmarkEnd w:id="1134"/>
        <w:r w:rsidRPr="00B64341">
          <w:rPr>
            <w:rStyle w:val="Hyperlink"/>
            <w:rFonts w:cs="Arial"/>
            <w:lang w:val="en-AU"/>
          </w:rPr>
          <w:t>ly home</w:t>
        </w:r>
      </w:hyperlink>
      <w:r w:rsidRPr="00B64341">
        <w:rPr>
          <w:lang w:val="en-AU"/>
        </w:rPr>
        <w:t xml:space="preserve"> for most of the year</w:t>
      </w:r>
      <w:r w:rsidR="0093742F" w:rsidRPr="00B64341">
        <w:rPr>
          <w:lang w:val="en-AU"/>
        </w:rPr>
        <w:t xml:space="preserve">.  </w:t>
      </w:r>
      <w:r w:rsidRPr="00B64341">
        <w:rPr>
          <w:lang w:val="en-AU"/>
        </w:rPr>
        <w:t>This option was removed from 1 January 2006.</w:t>
      </w:r>
    </w:p>
    <w:p w14:paraId="12DECC71" w14:textId="77777777" w:rsidR="007031C8" w:rsidRPr="00B64341" w:rsidRDefault="004343D9" w:rsidP="00BD2CD2">
      <w:pPr>
        <w:rPr>
          <w:lang w:val="en-AU"/>
        </w:rPr>
      </w:pPr>
      <w:r w:rsidRPr="00B64341">
        <w:rPr>
          <w:lang w:val="en-AU"/>
        </w:rPr>
        <w:t>Any student who attracted an AIC allowance on this basis in 2005 will continue to be deemed geographically isolated until they complete or discontinue their course of study, or arrangements for their principal family home change (in which case their eligibility will be reassessed according to the policy applicable in the year of the reassessment).</w:t>
      </w:r>
    </w:p>
    <w:p w14:paraId="0855B6D0" w14:textId="77777777" w:rsidR="007031C8" w:rsidRPr="00B64341" w:rsidRDefault="007031C8" w:rsidP="00BD2CD2">
      <w:pPr>
        <w:rPr>
          <w:lang w:val="en-AU"/>
        </w:rPr>
      </w:pPr>
    </w:p>
    <w:p w14:paraId="5B530009" w14:textId="77777777" w:rsidR="007031C8" w:rsidRPr="00B64341" w:rsidRDefault="004343D9" w:rsidP="002310DB">
      <w:pPr>
        <w:pStyle w:val="Heading3"/>
        <w:spacing w:before="120" w:after="120"/>
        <w:rPr>
          <w:lang w:val="en-AU"/>
        </w:rPr>
      </w:pPr>
      <w:bookmarkStart w:id="1135" w:name="_5.3.7_Pro-rata_entitlement"/>
      <w:bookmarkStart w:id="1136" w:name="_Toc161552289"/>
      <w:bookmarkStart w:id="1137" w:name="_Toc234129426"/>
      <w:bookmarkStart w:id="1138" w:name="_Toc264368464"/>
      <w:bookmarkStart w:id="1139" w:name="_Toc418251902"/>
      <w:bookmarkEnd w:id="1135"/>
      <w:r w:rsidRPr="00B64341">
        <w:rPr>
          <w:lang w:val="en-AU"/>
        </w:rPr>
        <w:t>5.3.7</w:t>
      </w:r>
      <w:r w:rsidRPr="00B64341">
        <w:rPr>
          <w:lang w:val="en-AU"/>
        </w:rPr>
        <w:tab/>
        <w:t>Pro-rata entitlement</w:t>
      </w:r>
      <w:bookmarkEnd w:id="1136"/>
      <w:bookmarkEnd w:id="1137"/>
      <w:bookmarkEnd w:id="1138"/>
      <w:bookmarkEnd w:id="1139"/>
    </w:p>
    <w:p w14:paraId="1A353522" w14:textId="77777777" w:rsidR="007031C8" w:rsidRPr="00B64341" w:rsidRDefault="004343D9" w:rsidP="00BD2CD2">
      <w:pPr>
        <w:rPr>
          <w:lang w:val="en-AU"/>
        </w:rPr>
      </w:pPr>
      <w:r w:rsidRPr="00B64341">
        <w:rPr>
          <w:lang w:val="en-AU"/>
        </w:rPr>
        <w:t xml:space="preserve">Entitlement is calculated on a pro-rata basis, using the formula in </w:t>
      </w:r>
      <w:hyperlink w:anchor="_5.1.2_Calculation_of" w:tooltip="Calculation of amount of entitlement" w:history="1">
        <w:r w:rsidRPr="00B64341">
          <w:rPr>
            <w:rStyle w:val="Hyperlink"/>
            <w:rFonts w:cs="Arial"/>
            <w:lang w:val="en-AU"/>
          </w:rPr>
          <w:t>5.1</w:t>
        </w:r>
        <w:bookmarkStart w:id="1140" w:name="_Hlt205707157"/>
        <w:r w:rsidRPr="00B64341">
          <w:rPr>
            <w:rStyle w:val="Hyperlink"/>
            <w:rFonts w:cs="Arial"/>
            <w:lang w:val="en-AU"/>
          </w:rPr>
          <w:t>.</w:t>
        </w:r>
        <w:bookmarkEnd w:id="1140"/>
        <w:r w:rsidRPr="00B64341">
          <w:rPr>
            <w:rStyle w:val="Hyperlink"/>
            <w:rFonts w:cs="Arial"/>
            <w:lang w:val="en-AU"/>
          </w:rPr>
          <w:t>2</w:t>
        </w:r>
      </w:hyperlink>
      <w:r w:rsidRPr="00B64341">
        <w:rPr>
          <w:lang w:val="en-AU"/>
        </w:rPr>
        <w:t xml:space="preserve">, when a </w:t>
      </w:r>
      <w:hyperlink w:anchor="Student" w:tooltip="student" w:history="1">
        <w:r w:rsidRPr="00B64341">
          <w:rPr>
            <w:rStyle w:val="Hyperlink"/>
            <w:rFonts w:cs="Arial"/>
            <w:lang w:val="en-AU"/>
          </w:rPr>
          <w:t>stud</w:t>
        </w:r>
        <w:bookmarkStart w:id="1141" w:name="_Hlt205707170"/>
        <w:r w:rsidRPr="00B64341">
          <w:rPr>
            <w:rStyle w:val="Hyperlink"/>
            <w:rFonts w:cs="Arial"/>
            <w:lang w:val="en-AU"/>
          </w:rPr>
          <w:t>e</w:t>
        </w:r>
        <w:bookmarkEnd w:id="1141"/>
        <w:r w:rsidRPr="00B64341">
          <w:rPr>
            <w:rStyle w:val="Hyperlink"/>
            <w:rFonts w:cs="Arial"/>
            <w:lang w:val="en-AU"/>
          </w:rPr>
          <w:t>nt</w:t>
        </w:r>
      </w:hyperlink>
      <w:r w:rsidRPr="00B64341">
        <w:rPr>
          <w:lang w:val="en-AU"/>
        </w:rPr>
        <w:t xml:space="preserve"> is eligible for only part of the year.</w:t>
      </w:r>
    </w:p>
    <w:p w14:paraId="0644275B" w14:textId="77777777" w:rsidR="007031C8" w:rsidRPr="00B64341" w:rsidRDefault="007031C8" w:rsidP="00BD2CD2">
      <w:pPr>
        <w:rPr>
          <w:lang w:val="en-AU"/>
        </w:rPr>
      </w:pPr>
    </w:p>
    <w:p w14:paraId="7FA684E7" w14:textId="2A73BFAB" w:rsidR="007031C8" w:rsidRPr="00B64341" w:rsidRDefault="004343D9" w:rsidP="002310DB">
      <w:pPr>
        <w:pStyle w:val="Heading3"/>
        <w:spacing w:before="120" w:after="120"/>
        <w:rPr>
          <w:lang w:val="en-AU"/>
        </w:rPr>
      </w:pPr>
      <w:bookmarkStart w:id="1142" w:name="_5.3.8_Maximum_annual"/>
      <w:bookmarkStart w:id="1143" w:name="_5.3.8_Maximum_annual_entitlement_pe"/>
      <w:bookmarkStart w:id="1144" w:name="_Toc161552290"/>
      <w:bookmarkStart w:id="1145" w:name="_Toc234129427"/>
      <w:bookmarkStart w:id="1146" w:name="_Toc264368465"/>
      <w:bookmarkStart w:id="1147" w:name="_Toc418251903"/>
      <w:bookmarkEnd w:id="1142"/>
      <w:bookmarkEnd w:id="1143"/>
      <w:r w:rsidRPr="00B64341">
        <w:rPr>
          <w:lang w:val="en-AU"/>
        </w:rPr>
        <w:t>5.3.8</w:t>
      </w:r>
      <w:r w:rsidRPr="00B64341">
        <w:rPr>
          <w:lang w:val="en-AU"/>
        </w:rPr>
        <w:tab/>
        <w:t>Maximum entitlement per family</w:t>
      </w:r>
      <w:bookmarkEnd w:id="1144"/>
      <w:bookmarkEnd w:id="1145"/>
      <w:bookmarkEnd w:id="1146"/>
      <w:bookmarkEnd w:id="1147"/>
    </w:p>
    <w:p w14:paraId="3245909F" w14:textId="77777777" w:rsidR="003C0D08" w:rsidRDefault="003C0D08" w:rsidP="00BD2CD2">
      <w:pPr>
        <w:rPr>
          <w:lang w:val="en-AU"/>
        </w:rPr>
      </w:pPr>
      <w:r w:rsidRPr="00B64341">
        <w:rPr>
          <w:lang w:val="en-AU"/>
        </w:rPr>
        <w:t>Second Home Allowance</w:t>
      </w:r>
      <w:r>
        <w:rPr>
          <w:lang w:val="en-AU"/>
        </w:rPr>
        <w:t xml:space="preserve"> is paid at a rate per student, up to a maximum of three students in a family.</w:t>
      </w:r>
    </w:p>
    <w:p w14:paraId="31CA0399" w14:textId="77777777" w:rsidR="007031C8" w:rsidRPr="00B64341" w:rsidRDefault="004343D9" w:rsidP="00BD2CD2">
      <w:pPr>
        <w:rPr>
          <w:lang w:val="en-AU"/>
        </w:rPr>
      </w:pPr>
      <w:r w:rsidRPr="00B64341">
        <w:rPr>
          <w:lang w:val="en-AU"/>
        </w:rPr>
        <w:t xml:space="preserve">Where a home is an approved </w:t>
      </w:r>
      <w:hyperlink w:anchor="SecondFamilyHome" w:tooltip="second family home" w:history="1">
        <w:r w:rsidRPr="00B64341">
          <w:rPr>
            <w:rStyle w:val="Hyperlink"/>
            <w:rFonts w:cs="Arial"/>
            <w:lang w:val="en-AU"/>
          </w:rPr>
          <w:t xml:space="preserve">second family </w:t>
        </w:r>
        <w:bookmarkStart w:id="1148" w:name="_Hlt205707182"/>
        <w:r w:rsidRPr="00B64341">
          <w:rPr>
            <w:rStyle w:val="Hyperlink"/>
            <w:rFonts w:cs="Arial"/>
            <w:lang w:val="en-AU"/>
          </w:rPr>
          <w:t>h</w:t>
        </w:r>
        <w:bookmarkEnd w:id="1148"/>
        <w:r w:rsidRPr="00B64341">
          <w:rPr>
            <w:rStyle w:val="Hyperlink"/>
            <w:rFonts w:cs="Arial"/>
            <w:lang w:val="en-AU"/>
          </w:rPr>
          <w:t>ome</w:t>
        </w:r>
      </w:hyperlink>
      <w:r w:rsidRPr="00B64341">
        <w:rPr>
          <w:lang w:val="en-AU"/>
        </w:rPr>
        <w:t xml:space="preserve"> on the basis of one </w:t>
      </w:r>
      <w:hyperlink w:anchor="Student" w:tooltip="student" w:history="1">
        <w:r w:rsidRPr="00B64341">
          <w:rPr>
            <w:rStyle w:val="Hyperlink"/>
            <w:rFonts w:cs="Arial"/>
            <w:lang w:val="en-AU"/>
          </w:rPr>
          <w:t>stud</w:t>
        </w:r>
        <w:bookmarkStart w:id="1149" w:name="_Hlt205707193"/>
        <w:r w:rsidRPr="00B64341">
          <w:rPr>
            <w:rStyle w:val="Hyperlink"/>
            <w:rFonts w:cs="Arial"/>
            <w:lang w:val="en-AU"/>
          </w:rPr>
          <w:t>e</w:t>
        </w:r>
        <w:bookmarkEnd w:id="1149"/>
        <w:r w:rsidRPr="00B64341">
          <w:rPr>
            <w:rStyle w:val="Hyperlink"/>
            <w:rFonts w:cs="Arial"/>
            <w:lang w:val="en-AU"/>
          </w:rPr>
          <w:t>nt</w:t>
        </w:r>
      </w:hyperlink>
      <w:r w:rsidRPr="00B64341">
        <w:rPr>
          <w:lang w:val="en-AU"/>
        </w:rPr>
        <w:t xml:space="preserve"> and that student is receiving Youth Allowance or ABSTUDY, Second Home Allowance can be paid for a maximum of three other students at any one time (but only including a maximum of two other students deemed isolated under </w:t>
      </w:r>
      <w:hyperlink w:anchor="_4.4.3_Student_and" w:tooltip="Student and sibling live in a second family home" w:history="1">
        <w:r w:rsidR="007031C8" w:rsidRPr="00B64341">
          <w:rPr>
            <w:rStyle w:val="Hyperlink"/>
            <w:rFonts w:cs="Arial"/>
            <w:lang w:val="en-AU"/>
          </w:rPr>
          <w:t>4.4.3</w:t>
        </w:r>
      </w:hyperlink>
      <w:r w:rsidRPr="00B64341">
        <w:rPr>
          <w:lang w:val="en-AU"/>
        </w:rPr>
        <w:t>).</w:t>
      </w:r>
    </w:p>
    <w:p w14:paraId="2DF8C446" w14:textId="77777777" w:rsidR="007031C8" w:rsidRPr="00B64341" w:rsidRDefault="004343D9" w:rsidP="00BD2CD2">
      <w:pPr>
        <w:rPr>
          <w:lang w:val="en-AU"/>
        </w:rPr>
      </w:pPr>
      <w:bookmarkStart w:id="1150" w:name="_Toc161552291"/>
      <w:r w:rsidRPr="00B64341">
        <w:rPr>
          <w:lang w:val="en-AU"/>
        </w:rPr>
        <w:t xml:space="preserve">See </w:t>
      </w:r>
      <w:hyperlink w:anchor="_5.6.3_Second_Home_1" w:tooltip="Second Home Allowance" w:history="1">
        <w:r w:rsidRPr="00B64341">
          <w:rPr>
            <w:rStyle w:val="Hyperlink"/>
            <w:rFonts w:cs="Arial"/>
            <w:lang w:val="en-AU"/>
          </w:rPr>
          <w:t>5.6</w:t>
        </w:r>
        <w:bookmarkStart w:id="1151" w:name="_Hlt205707221"/>
        <w:bookmarkStart w:id="1152" w:name="_Hlt205707768"/>
        <w:r w:rsidRPr="00B64341">
          <w:rPr>
            <w:rStyle w:val="Hyperlink"/>
            <w:rFonts w:cs="Arial"/>
            <w:lang w:val="en-AU"/>
          </w:rPr>
          <w:t>.</w:t>
        </w:r>
        <w:bookmarkEnd w:id="1151"/>
        <w:bookmarkEnd w:id="1152"/>
        <w:r w:rsidRPr="00B64341">
          <w:rPr>
            <w:rStyle w:val="Hyperlink"/>
            <w:rFonts w:cs="Arial"/>
            <w:lang w:val="en-AU"/>
          </w:rPr>
          <w:t>3</w:t>
        </w:r>
      </w:hyperlink>
      <w:r w:rsidRPr="00B64341">
        <w:rPr>
          <w:lang w:val="en-AU"/>
        </w:rPr>
        <w:t xml:space="preserve"> for the current maximum amount of Second Home Allowance payable to any one </w:t>
      </w:r>
      <w:hyperlink w:anchor="Family" w:tooltip="family" w:history="1">
        <w:r w:rsidRPr="00B64341">
          <w:rPr>
            <w:rStyle w:val="Hyperlink"/>
            <w:rFonts w:cs="Arial"/>
            <w:lang w:val="en-AU"/>
          </w:rPr>
          <w:t>fa</w:t>
        </w:r>
        <w:bookmarkStart w:id="1153" w:name="_Hlt205707240"/>
        <w:r w:rsidRPr="00B64341">
          <w:rPr>
            <w:rStyle w:val="Hyperlink"/>
            <w:rFonts w:cs="Arial"/>
            <w:lang w:val="en-AU"/>
          </w:rPr>
          <w:t>m</w:t>
        </w:r>
        <w:bookmarkEnd w:id="1153"/>
        <w:r w:rsidRPr="00B64341">
          <w:rPr>
            <w:rStyle w:val="Hyperlink"/>
            <w:rFonts w:cs="Arial"/>
            <w:lang w:val="en-AU"/>
          </w:rPr>
          <w:t>ily</w:t>
        </w:r>
      </w:hyperlink>
      <w:r w:rsidRPr="00B64341">
        <w:rPr>
          <w:lang w:val="en-AU"/>
        </w:rPr>
        <w:t>.</w:t>
      </w:r>
    </w:p>
    <w:p w14:paraId="3B8E740B" w14:textId="77777777" w:rsidR="007031C8" w:rsidRPr="00B64341" w:rsidRDefault="007031C8" w:rsidP="00BD2CD2">
      <w:pPr>
        <w:rPr>
          <w:lang w:val="en-AU"/>
        </w:rPr>
      </w:pPr>
    </w:p>
    <w:p w14:paraId="63068FD4" w14:textId="77777777" w:rsidR="007031C8" w:rsidRPr="005E1ABB" w:rsidRDefault="004343D9" w:rsidP="002310DB">
      <w:pPr>
        <w:pStyle w:val="Heading2"/>
        <w:spacing w:before="120" w:after="120"/>
      </w:pPr>
      <w:bookmarkStart w:id="1154" w:name="_5.4_Distance_Education"/>
      <w:bookmarkStart w:id="1155" w:name="_5.4_Distance_Education_allowances"/>
      <w:bookmarkStart w:id="1156" w:name="_Toc234129428"/>
      <w:bookmarkStart w:id="1157" w:name="_Toc264368466"/>
      <w:bookmarkStart w:id="1158" w:name="_Toc418251904"/>
      <w:bookmarkStart w:id="1159" w:name="_Toc469647177"/>
      <w:bookmarkStart w:id="1160" w:name="OLE_LINK7"/>
      <w:bookmarkStart w:id="1161" w:name="OLE_LINK8"/>
      <w:bookmarkEnd w:id="1154"/>
      <w:bookmarkEnd w:id="1155"/>
      <w:r w:rsidRPr="005E1ABB">
        <w:t>5.4</w:t>
      </w:r>
      <w:r w:rsidRPr="005E1ABB">
        <w:tab/>
        <w:t xml:space="preserve">Distance Education </w:t>
      </w:r>
      <w:r w:rsidR="009E2476" w:rsidRPr="005E1ABB">
        <w:t>A</w:t>
      </w:r>
      <w:r w:rsidRPr="005E1ABB">
        <w:t>llowance</w:t>
      </w:r>
      <w:bookmarkEnd w:id="1150"/>
      <w:bookmarkEnd w:id="1156"/>
      <w:bookmarkEnd w:id="1157"/>
      <w:bookmarkEnd w:id="1158"/>
      <w:bookmarkEnd w:id="1159"/>
      <w:r w:rsidR="002E45FA" w:rsidRPr="005E1ABB">
        <w:t xml:space="preserve"> </w:t>
      </w:r>
    </w:p>
    <w:p w14:paraId="0DC89CF3" w14:textId="77777777" w:rsidR="007031C8" w:rsidRPr="00B64341" w:rsidRDefault="004343D9" w:rsidP="00BD2CD2">
      <w:pPr>
        <w:rPr>
          <w:lang w:val="en-AU"/>
        </w:rPr>
      </w:pPr>
      <w:r w:rsidRPr="00B64341">
        <w:rPr>
          <w:lang w:val="en-AU"/>
        </w:rPr>
        <w:t>This section outlines the purpose and eligibility requirements of the Distance Education Allowance.</w:t>
      </w:r>
    </w:p>
    <w:bookmarkEnd w:id="1160"/>
    <w:bookmarkEnd w:id="1161"/>
    <w:p w14:paraId="6439BD17" w14:textId="77777777" w:rsidR="007031C8" w:rsidRPr="00B64341" w:rsidRDefault="004343D9" w:rsidP="00BD2CD2">
      <w:pPr>
        <w:rPr>
          <w:lang w:val="en-AU"/>
        </w:rPr>
      </w:pPr>
      <w:r w:rsidRPr="00B64341">
        <w:rPr>
          <w:lang w:val="en-AU"/>
        </w:rPr>
        <w:t xml:space="preserve">See </w:t>
      </w:r>
      <w:hyperlink w:anchor="_5.6.4_Distance_Education" w:tooltip="Distance Education Allowance" w:history="1">
        <w:r w:rsidRPr="00B64341">
          <w:rPr>
            <w:rStyle w:val="Hyperlink"/>
            <w:rFonts w:cs="Arial"/>
            <w:lang w:val="en-AU"/>
          </w:rPr>
          <w:t>5.6</w:t>
        </w:r>
        <w:bookmarkStart w:id="1162" w:name="_Hlt205707782"/>
        <w:r w:rsidRPr="00B64341">
          <w:rPr>
            <w:rStyle w:val="Hyperlink"/>
            <w:rFonts w:cs="Arial"/>
            <w:lang w:val="en-AU"/>
          </w:rPr>
          <w:t>.</w:t>
        </w:r>
        <w:bookmarkEnd w:id="1162"/>
        <w:r w:rsidRPr="00B64341">
          <w:rPr>
            <w:rStyle w:val="Hyperlink"/>
            <w:rFonts w:cs="Arial"/>
            <w:lang w:val="en-AU"/>
          </w:rPr>
          <w:t>4</w:t>
        </w:r>
      </w:hyperlink>
      <w:r w:rsidRPr="00B64341">
        <w:rPr>
          <w:lang w:val="en-AU"/>
        </w:rPr>
        <w:t xml:space="preserve"> for </w:t>
      </w:r>
      <w:r w:rsidR="00014CB8" w:rsidRPr="00B64341">
        <w:rPr>
          <w:lang w:val="en-AU"/>
        </w:rPr>
        <w:t xml:space="preserve">the </w:t>
      </w:r>
      <w:r w:rsidRPr="00B64341">
        <w:rPr>
          <w:lang w:val="en-AU"/>
        </w:rPr>
        <w:t xml:space="preserve">current Distance Education </w:t>
      </w:r>
      <w:r w:rsidR="00014CB8" w:rsidRPr="00B64341">
        <w:rPr>
          <w:lang w:val="en-AU"/>
        </w:rPr>
        <w:t>Allowance rate</w:t>
      </w:r>
      <w:r w:rsidR="007031C8" w:rsidRPr="00B64341">
        <w:rPr>
          <w:lang w:val="en-AU"/>
        </w:rPr>
        <w:t>.</w:t>
      </w:r>
    </w:p>
    <w:p w14:paraId="1617F8A5" w14:textId="77777777" w:rsidR="007031C8" w:rsidRPr="00B64341" w:rsidRDefault="004238B4" w:rsidP="00E248E8">
      <w:pPr>
        <w:pStyle w:val="Links"/>
      </w:pPr>
      <w:hyperlink w:anchor="_5.4.1_Purpose" w:tooltip="Purpose" w:history="1">
        <w:r w:rsidR="004343D9" w:rsidRPr="00B64341">
          <w:rPr>
            <w:rStyle w:val="Hyperlink"/>
          </w:rPr>
          <w:t>5.</w:t>
        </w:r>
        <w:bookmarkStart w:id="1163" w:name="_Hlt205707793"/>
        <w:r w:rsidR="004343D9" w:rsidRPr="00B64341">
          <w:rPr>
            <w:rStyle w:val="Hyperlink"/>
          </w:rPr>
          <w:t>4</w:t>
        </w:r>
        <w:bookmarkEnd w:id="1163"/>
        <w:r w:rsidR="004343D9" w:rsidRPr="00B64341">
          <w:rPr>
            <w:rStyle w:val="Hyperlink"/>
          </w:rPr>
          <w:t>.1</w:t>
        </w:r>
      </w:hyperlink>
      <w:r w:rsidR="004343D9" w:rsidRPr="00B64341">
        <w:tab/>
        <w:t>Purpose</w:t>
      </w:r>
    </w:p>
    <w:p w14:paraId="30AA8AE3" w14:textId="77777777" w:rsidR="007031C8" w:rsidRPr="00B64341" w:rsidRDefault="004238B4" w:rsidP="00E248E8">
      <w:pPr>
        <w:pStyle w:val="Links"/>
      </w:pPr>
      <w:hyperlink w:anchor="_5.4.2_Eligibility_1" w:tooltip="Eligibility" w:history="1">
        <w:r w:rsidR="004343D9" w:rsidRPr="00B64341">
          <w:rPr>
            <w:rStyle w:val="Hyperlink"/>
          </w:rPr>
          <w:t>5.4</w:t>
        </w:r>
        <w:bookmarkStart w:id="1164" w:name="_Hlt205707797"/>
        <w:r w:rsidR="004343D9" w:rsidRPr="00B64341">
          <w:rPr>
            <w:rStyle w:val="Hyperlink"/>
          </w:rPr>
          <w:t>.</w:t>
        </w:r>
        <w:bookmarkEnd w:id="1164"/>
        <w:r w:rsidR="004343D9" w:rsidRPr="00B64341">
          <w:rPr>
            <w:rStyle w:val="Hyperlink"/>
          </w:rPr>
          <w:t>2</w:t>
        </w:r>
      </w:hyperlink>
      <w:r w:rsidR="004343D9" w:rsidRPr="00B64341">
        <w:tab/>
        <w:t>Eligibility</w:t>
      </w:r>
    </w:p>
    <w:p w14:paraId="199F021B" w14:textId="77777777" w:rsidR="007031C8" w:rsidRPr="00B64341" w:rsidRDefault="004238B4" w:rsidP="00E248E8">
      <w:pPr>
        <w:pStyle w:val="Links"/>
      </w:pPr>
      <w:hyperlink w:anchor="_5.4.3_Acceptable_study" w:tooltip="Acceptable study locations" w:history="1">
        <w:r w:rsidR="004343D9" w:rsidRPr="00B64341">
          <w:rPr>
            <w:rStyle w:val="Hyperlink"/>
          </w:rPr>
          <w:t>5.</w:t>
        </w:r>
        <w:bookmarkStart w:id="1165" w:name="_Hlt205707800"/>
        <w:r w:rsidR="004343D9" w:rsidRPr="00B64341">
          <w:rPr>
            <w:rStyle w:val="Hyperlink"/>
          </w:rPr>
          <w:t>4</w:t>
        </w:r>
        <w:bookmarkEnd w:id="1165"/>
        <w:r w:rsidR="004343D9" w:rsidRPr="00B64341">
          <w:rPr>
            <w:rStyle w:val="Hyperlink"/>
          </w:rPr>
          <w:t>.3</w:t>
        </w:r>
      </w:hyperlink>
      <w:r w:rsidR="004343D9" w:rsidRPr="00B64341">
        <w:tab/>
        <w:t>Acceptable study locations</w:t>
      </w:r>
    </w:p>
    <w:p w14:paraId="04207EE8" w14:textId="77777777" w:rsidR="007031C8" w:rsidRPr="00B64341" w:rsidRDefault="004238B4" w:rsidP="00E248E8">
      <w:pPr>
        <w:pStyle w:val="Links"/>
      </w:pPr>
      <w:hyperlink w:anchor="_5.4.4_Home_tuition" w:tooltip="Home tuition" w:history="1">
        <w:r w:rsidR="004343D9" w:rsidRPr="00B64341">
          <w:rPr>
            <w:rStyle w:val="Hyperlink"/>
          </w:rPr>
          <w:t>5.</w:t>
        </w:r>
        <w:bookmarkStart w:id="1166" w:name="_Hlt205707804"/>
        <w:r w:rsidR="004343D9" w:rsidRPr="00B64341">
          <w:rPr>
            <w:rStyle w:val="Hyperlink"/>
          </w:rPr>
          <w:t>4</w:t>
        </w:r>
        <w:bookmarkEnd w:id="1166"/>
        <w:r w:rsidR="004343D9" w:rsidRPr="00B64341">
          <w:rPr>
            <w:rStyle w:val="Hyperlink"/>
          </w:rPr>
          <w:t>.4</w:t>
        </w:r>
      </w:hyperlink>
      <w:r w:rsidR="00B22FB3" w:rsidRPr="00B64341">
        <w:tab/>
        <w:t>Home tuition</w:t>
      </w:r>
    </w:p>
    <w:p w14:paraId="6DB14D7D" w14:textId="77777777" w:rsidR="007031C8" w:rsidRPr="00B64341" w:rsidRDefault="007031C8" w:rsidP="002310DB">
      <w:pPr>
        <w:pStyle w:val="BulletTab2Last"/>
        <w:numPr>
          <w:ilvl w:val="0"/>
          <w:numId w:val="0"/>
        </w:numPr>
        <w:spacing w:after="120"/>
        <w:rPr>
          <w:rFonts w:cs="Arial"/>
          <w:lang w:val="en-AU"/>
        </w:rPr>
      </w:pPr>
    </w:p>
    <w:p w14:paraId="45F6B1FD" w14:textId="77777777" w:rsidR="007031C8" w:rsidRPr="00B64341" w:rsidRDefault="004343D9" w:rsidP="002310DB">
      <w:pPr>
        <w:pStyle w:val="Heading3"/>
        <w:spacing w:before="120" w:after="120"/>
        <w:rPr>
          <w:lang w:val="en-AU"/>
        </w:rPr>
      </w:pPr>
      <w:bookmarkStart w:id="1167" w:name="_5.4.1_Purpose"/>
      <w:bookmarkStart w:id="1168" w:name="_Toc161552292"/>
      <w:bookmarkStart w:id="1169" w:name="_Toc234129429"/>
      <w:bookmarkStart w:id="1170" w:name="_Toc264368467"/>
      <w:bookmarkStart w:id="1171" w:name="_Toc418251905"/>
      <w:bookmarkEnd w:id="1167"/>
      <w:r w:rsidRPr="00B64341">
        <w:rPr>
          <w:lang w:val="en-AU"/>
        </w:rPr>
        <w:t>5.4.1</w:t>
      </w:r>
      <w:r w:rsidRPr="00B64341">
        <w:rPr>
          <w:lang w:val="en-AU"/>
        </w:rPr>
        <w:tab/>
        <w:t>Purpose</w:t>
      </w:r>
      <w:bookmarkEnd w:id="1168"/>
      <w:bookmarkEnd w:id="1169"/>
      <w:bookmarkEnd w:id="1170"/>
      <w:bookmarkEnd w:id="1171"/>
    </w:p>
    <w:p w14:paraId="2417213C" w14:textId="77777777" w:rsidR="007031C8" w:rsidRPr="00B64341" w:rsidRDefault="004343D9" w:rsidP="00BD2CD2">
      <w:pPr>
        <w:rPr>
          <w:lang w:val="en-AU"/>
        </w:rPr>
      </w:pPr>
      <w:r w:rsidRPr="00B64341">
        <w:rPr>
          <w:lang w:val="en-AU"/>
        </w:rPr>
        <w:t>The Distance Education Allowance</w:t>
      </w:r>
      <w:r w:rsidR="00014CB8" w:rsidRPr="00B64341">
        <w:rPr>
          <w:lang w:val="en-AU"/>
        </w:rPr>
        <w:t xml:space="preserve"> </w:t>
      </w:r>
      <w:r w:rsidR="007031C8" w:rsidRPr="00B64341">
        <w:rPr>
          <w:color w:val="000000"/>
          <w:lang w:val="en-AU"/>
        </w:rPr>
        <w:t>contribute</w:t>
      </w:r>
      <w:r w:rsidR="00014CB8" w:rsidRPr="00B64341">
        <w:rPr>
          <w:color w:val="000000"/>
          <w:lang w:val="en-AU"/>
        </w:rPr>
        <w:t>s</w:t>
      </w:r>
      <w:r w:rsidRPr="00B64341">
        <w:rPr>
          <w:color w:val="000000"/>
          <w:lang w:val="en-AU"/>
        </w:rPr>
        <w:t xml:space="preserve"> </w:t>
      </w:r>
      <w:r w:rsidRPr="00B64341">
        <w:rPr>
          <w:lang w:val="en-AU"/>
        </w:rPr>
        <w:t xml:space="preserve">towards incidental costs incurred by geographically isolated families whose </w:t>
      </w:r>
      <w:hyperlink w:anchor="Student" w:tooltip="student" w:history="1">
        <w:r w:rsidRPr="00B64341">
          <w:rPr>
            <w:rStyle w:val="Hyperlink"/>
            <w:rFonts w:cs="Arial"/>
            <w:lang w:val="en-AU"/>
          </w:rPr>
          <w:t>stu</w:t>
        </w:r>
        <w:bookmarkStart w:id="1172" w:name="_Hlt205707811"/>
        <w:r w:rsidRPr="00B64341">
          <w:rPr>
            <w:rStyle w:val="Hyperlink"/>
            <w:rFonts w:cs="Arial"/>
            <w:lang w:val="en-AU"/>
          </w:rPr>
          <w:t>d</w:t>
        </w:r>
        <w:bookmarkEnd w:id="1172"/>
        <w:r w:rsidRPr="00B64341">
          <w:rPr>
            <w:rStyle w:val="Hyperlink"/>
            <w:rFonts w:cs="Arial"/>
            <w:lang w:val="en-AU"/>
          </w:rPr>
          <w:t>ent</w:t>
        </w:r>
      </w:hyperlink>
      <w:r w:rsidRPr="00B64341">
        <w:rPr>
          <w:lang w:val="en-AU"/>
        </w:rPr>
        <w:t xml:space="preserve"> children are undertaking their education by </w:t>
      </w:r>
      <w:hyperlink w:anchor="DistanceEducationMethods" w:tooltip="distance education methods" w:history="1">
        <w:r w:rsidRPr="00B64341">
          <w:rPr>
            <w:rStyle w:val="Hyperlink"/>
            <w:rFonts w:cs="Arial"/>
            <w:lang w:val="en-AU"/>
          </w:rPr>
          <w:t>distan</w:t>
        </w:r>
        <w:bookmarkStart w:id="1173" w:name="_Hlt205707821"/>
        <w:r w:rsidRPr="00B64341">
          <w:rPr>
            <w:rStyle w:val="Hyperlink"/>
            <w:rFonts w:cs="Arial"/>
            <w:lang w:val="en-AU"/>
          </w:rPr>
          <w:t>c</w:t>
        </w:r>
        <w:bookmarkEnd w:id="1173"/>
        <w:r w:rsidRPr="00B64341">
          <w:rPr>
            <w:rStyle w:val="Hyperlink"/>
            <w:rFonts w:cs="Arial"/>
            <w:lang w:val="en-AU"/>
          </w:rPr>
          <w:t>e education methods</w:t>
        </w:r>
      </w:hyperlink>
      <w:r w:rsidR="0093742F" w:rsidRPr="00B64341">
        <w:rPr>
          <w:color w:val="000000"/>
          <w:lang w:val="en-AU"/>
        </w:rPr>
        <w:t xml:space="preserve">.  </w:t>
      </w:r>
      <w:r w:rsidRPr="00B64341">
        <w:rPr>
          <w:color w:val="000000"/>
          <w:lang w:val="en-AU"/>
        </w:rPr>
        <w:t>Th</w:t>
      </w:r>
      <w:r w:rsidR="009C4B60" w:rsidRPr="00B64341">
        <w:rPr>
          <w:color w:val="000000"/>
          <w:lang w:val="en-AU"/>
        </w:rPr>
        <w:t>is</w:t>
      </w:r>
      <w:r w:rsidRPr="00B64341">
        <w:rPr>
          <w:color w:val="000000"/>
          <w:lang w:val="en-AU"/>
        </w:rPr>
        <w:t xml:space="preserve"> payment</w:t>
      </w:r>
      <w:r w:rsidR="009C4B60" w:rsidRPr="00B64341">
        <w:rPr>
          <w:color w:val="000000"/>
          <w:lang w:val="en-AU"/>
        </w:rPr>
        <w:t xml:space="preserve"> is</w:t>
      </w:r>
      <w:r w:rsidRPr="00B64341">
        <w:rPr>
          <w:color w:val="000000"/>
          <w:lang w:val="en-AU"/>
        </w:rPr>
        <w:t xml:space="preserve"> not intended to meet the ongoing cost of provision of education (e.g. costs associated</w:t>
      </w:r>
      <w:r w:rsidRPr="00B64341">
        <w:rPr>
          <w:lang w:val="en-AU"/>
        </w:rPr>
        <w:t xml:space="preserve"> with teaching, tuition and supervision).</w:t>
      </w:r>
    </w:p>
    <w:p w14:paraId="2662CAF9" w14:textId="77777777" w:rsidR="007031C8" w:rsidRPr="00B64341" w:rsidRDefault="007031C8" w:rsidP="00BD2CD2">
      <w:pPr>
        <w:rPr>
          <w:lang w:val="en-AU"/>
        </w:rPr>
      </w:pPr>
    </w:p>
    <w:p w14:paraId="338B7BF6" w14:textId="1DC92AFE" w:rsidR="007031C8" w:rsidRPr="00B64341" w:rsidRDefault="007A24F6" w:rsidP="00541EB0">
      <w:pPr>
        <w:spacing w:before="0" w:after="0"/>
        <w:rPr>
          <w:lang w:val="en-AU"/>
        </w:rPr>
      </w:pPr>
      <w:bookmarkStart w:id="1174" w:name="_5.4.2_Eligibility"/>
      <w:bookmarkStart w:id="1175" w:name="_Toc161552293"/>
      <w:bookmarkStart w:id="1176" w:name="_Toc234129430"/>
      <w:bookmarkStart w:id="1177" w:name="_Toc264368468"/>
      <w:bookmarkStart w:id="1178" w:name="_Toc418251906"/>
      <w:bookmarkEnd w:id="1174"/>
      <w:r>
        <w:rPr>
          <w:lang w:val="en-AU"/>
        </w:rPr>
        <w:br w:type="page"/>
      </w:r>
      <w:bookmarkStart w:id="1179" w:name="_5.4.2_Eligibility_1"/>
      <w:bookmarkEnd w:id="1179"/>
      <w:r w:rsidR="004343D9" w:rsidRPr="00B64341">
        <w:rPr>
          <w:lang w:val="en-AU"/>
        </w:rPr>
        <w:lastRenderedPageBreak/>
        <w:t>5.4.2</w:t>
      </w:r>
      <w:r w:rsidR="004343D9" w:rsidRPr="00B64341">
        <w:rPr>
          <w:lang w:val="en-AU"/>
        </w:rPr>
        <w:tab/>
        <w:t>Eligibility</w:t>
      </w:r>
      <w:bookmarkEnd w:id="1175"/>
      <w:bookmarkEnd w:id="1176"/>
      <w:bookmarkEnd w:id="1177"/>
      <w:bookmarkEnd w:id="1178"/>
    </w:p>
    <w:p w14:paraId="091F50A1" w14:textId="77777777" w:rsidR="007031C8" w:rsidRPr="00B64341" w:rsidRDefault="004343D9" w:rsidP="00BD2CD2">
      <w:pPr>
        <w:rPr>
          <w:lang w:val="en-AU"/>
        </w:rPr>
      </w:pPr>
      <w:r w:rsidRPr="00B64341">
        <w:rPr>
          <w:lang w:val="en-AU"/>
        </w:rPr>
        <w:t xml:space="preserve">To be eligible for Distance Education </w:t>
      </w:r>
      <w:r w:rsidR="009E2476" w:rsidRPr="00B64341">
        <w:rPr>
          <w:lang w:val="en-AU"/>
        </w:rPr>
        <w:t>A</w:t>
      </w:r>
      <w:r w:rsidRPr="00B64341">
        <w:rPr>
          <w:lang w:val="en-AU"/>
        </w:rPr>
        <w:t xml:space="preserve">llowance, a </w:t>
      </w:r>
      <w:hyperlink w:anchor="Student" w:tooltip="student" w:history="1">
        <w:r w:rsidR="007031C8" w:rsidRPr="00B64341">
          <w:rPr>
            <w:rStyle w:val="Hyperlink"/>
            <w:rFonts w:cs="Arial"/>
            <w:lang w:val="en-AU"/>
          </w:rPr>
          <w:t>student</w:t>
        </w:r>
      </w:hyperlink>
      <w:r w:rsidRPr="00B64341">
        <w:rPr>
          <w:lang w:val="en-AU"/>
        </w:rPr>
        <w:t xml:space="preserve"> must:</w:t>
      </w:r>
    </w:p>
    <w:p w14:paraId="1164F62D" w14:textId="77777777" w:rsidR="007031C8" w:rsidRPr="00B64341" w:rsidRDefault="004343D9" w:rsidP="00111B5C">
      <w:pPr>
        <w:pStyle w:val="BulletLast"/>
        <w:tabs>
          <w:tab w:val="clear" w:pos="360"/>
          <w:tab w:val="num" w:pos="567"/>
          <w:tab w:val="left" w:pos="1134"/>
        </w:tabs>
        <w:spacing w:after="120"/>
        <w:ind w:left="567" w:hanging="567"/>
        <w:rPr>
          <w:rFonts w:cs="Arial"/>
          <w:lang w:val="en-AU"/>
        </w:rPr>
      </w:pPr>
      <w:r w:rsidRPr="00B64341">
        <w:rPr>
          <w:rFonts w:cs="Arial"/>
          <w:lang w:val="en-AU"/>
        </w:rPr>
        <w:t>meet the eligibility conditions in Parts </w:t>
      </w:r>
      <w:bookmarkStart w:id="1180" w:name="_Hlt205707896"/>
      <w:r w:rsidR="002C15FC" w:rsidRPr="00B64341">
        <w:rPr>
          <w:rFonts w:cs="Arial"/>
          <w:lang w:val="en-AU"/>
        </w:rPr>
        <w:fldChar w:fldCharType="begin"/>
      </w:r>
      <w:r w:rsidR="00D42440">
        <w:rPr>
          <w:rFonts w:cs="Arial"/>
          <w:lang w:val="en-AU"/>
        </w:rPr>
        <w:instrText>HYPERLINK  \l "_2_Applicant_eligibility" \o "Applicant eligibility"</w:instrText>
      </w:r>
      <w:r w:rsidR="002C15FC" w:rsidRPr="00B64341">
        <w:rPr>
          <w:rFonts w:cs="Arial"/>
          <w:lang w:val="en-AU"/>
        </w:rPr>
        <w:fldChar w:fldCharType="separate"/>
      </w:r>
      <w:r w:rsidRPr="00B64341">
        <w:rPr>
          <w:rStyle w:val="Hyperlink"/>
          <w:rFonts w:cs="Arial"/>
          <w:lang w:val="en-AU"/>
        </w:rPr>
        <w:t>2</w:t>
      </w:r>
      <w:r w:rsidR="002C15FC" w:rsidRPr="00B64341">
        <w:rPr>
          <w:rFonts w:cs="Arial"/>
          <w:lang w:val="en-AU"/>
        </w:rPr>
        <w:fldChar w:fldCharType="end"/>
      </w:r>
      <w:bookmarkEnd w:id="1180"/>
      <w:r w:rsidRPr="00B64341">
        <w:rPr>
          <w:rFonts w:cs="Arial"/>
          <w:lang w:val="en-AU"/>
        </w:rPr>
        <w:t xml:space="preserve">, </w:t>
      </w:r>
      <w:bookmarkStart w:id="1181" w:name="_Hlt205707913"/>
      <w:r w:rsidR="002C15FC" w:rsidRPr="00B64341">
        <w:rPr>
          <w:rFonts w:cs="Arial"/>
          <w:lang w:val="en-AU"/>
        </w:rPr>
        <w:fldChar w:fldCharType="begin"/>
      </w:r>
      <w:r w:rsidR="00D42440">
        <w:rPr>
          <w:rFonts w:cs="Arial"/>
          <w:lang w:val="en-AU"/>
        </w:rPr>
        <w:instrText>HYPERLINK  \l "_3_Student_eligibility" \o "Student eligibility"</w:instrText>
      </w:r>
      <w:r w:rsidR="002C15FC" w:rsidRPr="00B64341">
        <w:rPr>
          <w:rFonts w:cs="Arial"/>
          <w:lang w:val="en-AU"/>
        </w:rPr>
        <w:fldChar w:fldCharType="separate"/>
      </w:r>
      <w:r w:rsidRPr="00B64341">
        <w:rPr>
          <w:rStyle w:val="Hyperlink"/>
          <w:rFonts w:cs="Arial"/>
          <w:lang w:val="en-AU"/>
        </w:rPr>
        <w:t>3</w:t>
      </w:r>
      <w:r w:rsidR="002C15FC" w:rsidRPr="00B64341">
        <w:rPr>
          <w:rFonts w:cs="Arial"/>
          <w:lang w:val="en-AU"/>
        </w:rPr>
        <w:fldChar w:fldCharType="end"/>
      </w:r>
      <w:bookmarkEnd w:id="1181"/>
      <w:r w:rsidRPr="00B64341">
        <w:rPr>
          <w:rFonts w:cs="Arial"/>
          <w:lang w:val="en-AU"/>
        </w:rPr>
        <w:t xml:space="preserve"> and </w:t>
      </w:r>
      <w:hyperlink w:anchor="_4_Isolation_conditions" w:tooltip="Isolation conditions and special needs" w:history="1">
        <w:r w:rsidRPr="00B64341">
          <w:rPr>
            <w:rStyle w:val="Hyperlink"/>
            <w:rFonts w:cs="Arial"/>
            <w:lang w:val="en-AU"/>
          </w:rPr>
          <w:t>4</w:t>
        </w:r>
      </w:hyperlink>
      <w:r w:rsidR="00B22FB3" w:rsidRPr="00B64341">
        <w:rPr>
          <w:rFonts w:cs="Arial"/>
          <w:lang w:val="en-AU"/>
        </w:rPr>
        <w:t>;</w:t>
      </w:r>
    </w:p>
    <w:p w14:paraId="6944CCF9"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be studying at home or an acceptable alternative to home (see </w:t>
      </w:r>
      <w:hyperlink w:anchor="_5.4.3_Acceptable_study" w:tooltip="Acceptable study locations" w:history="1">
        <w:r w:rsidRPr="00B64341">
          <w:rPr>
            <w:rStyle w:val="Hyperlink"/>
            <w:rFonts w:cs="Arial"/>
            <w:lang w:val="en-AU"/>
          </w:rPr>
          <w:t>5.4.</w:t>
        </w:r>
        <w:bookmarkStart w:id="1182" w:name="_Hlt205707952"/>
        <w:r w:rsidRPr="00B64341">
          <w:rPr>
            <w:rStyle w:val="Hyperlink"/>
            <w:rFonts w:cs="Arial"/>
            <w:lang w:val="en-AU"/>
          </w:rPr>
          <w:t>3</w:t>
        </w:r>
        <w:bookmarkEnd w:id="1182"/>
      </w:hyperlink>
      <w:r w:rsidRPr="00B64341">
        <w:rPr>
          <w:rFonts w:cs="Arial"/>
          <w:lang w:val="en-AU"/>
        </w:rPr>
        <w:t>)</w:t>
      </w:r>
      <w:r w:rsidR="00B22FB3" w:rsidRPr="00B64341">
        <w:rPr>
          <w:rFonts w:cs="Arial"/>
          <w:lang w:val="en-AU"/>
        </w:rPr>
        <w:t>;</w:t>
      </w:r>
    </w:p>
    <w:p w14:paraId="0F78683E"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be undertaking an approved course (see </w:t>
      </w:r>
      <w:hyperlink w:anchor="_3.4.3_Approved_course" w:tooltip="Approved course" w:history="1">
        <w:r w:rsidRPr="00B64341">
          <w:rPr>
            <w:rStyle w:val="Hyperlink"/>
            <w:rFonts w:cs="Arial"/>
            <w:lang w:val="en-AU"/>
          </w:rPr>
          <w:t>3.4</w:t>
        </w:r>
        <w:bookmarkStart w:id="1183" w:name="_Hlt205707956"/>
        <w:r w:rsidRPr="00B64341">
          <w:rPr>
            <w:rStyle w:val="Hyperlink"/>
            <w:rFonts w:cs="Arial"/>
            <w:lang w:val="en-AU"/>
          </w:rPr>
          <w:t>.</w:t>
        </w:r>
        <w:bookmarkEnd w:id="1183"/>
        <w:r w:rsidRPr="00B64341">
          <w:rPr>
            <w:rStyle w:val="Hyperlink"/>
            <w:rFonts w:cs="Arial"/>
            <w:lang w:val="en-AU"/>
          </w:rPr>
          <w:t>3</w:t>
        </w:r>
      </w:hyperlink>
      <w:r w:rsidRPr="00B64341">
        <w:rPr>
          <w:rFonts w:cs="Arial"/>
          <w:lang w:val="en-AU"/>
        </w:rPr>
        <w:t>)</w:t>
      </w:r>
      <w:r w:rsidR="00B22FB3" w:rsidRPr="00B64341">
        <w:rPr>
          <w:rFonts w:cs="Arial"/>
          <w:lang w:val="en-AU"/>
        </w:rPr>
        <w:t>;</w:t>
      </w:r>
    </w:p>
    <w:p w14:paraId="1943C8B3" w14:textId="77777777" w:rsidR="007031C8" w:rsidRPr="00B64341" w:rsidRDefault="004343D9" w:rsidP="00111B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58773B04"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not be receiving a pension (the Pensioner Education Supplement is available for students receiving certain pensions; see </w:t>
      </w:r>
      <w:hyperlink w:anchor="_5.5_Pensioner_Education" w:tooltip="Pensioner Education Supplement" w:history="1">
        <w:r w:rsidR="007031C8" w:rsidRPr="00B64341">
          <w:rPr>
            <w:rStyle w:val="Hyperlink"/>
            <w:rFonts w:cs="Arial"/>
            <w:lang w:val="en-AU"/>
          </w:rPr>
          <w:t>5.5</w:t>
        </w:r>
      </w:hyperlink>
      <w:r w:rsidRPr="00B64341">
        <w:rPr>
          <w:rFonts w:cs="Arial"/>
          <w:lang w:val="en-AU"/>
        </w:rPr>
        <w:t>).</w:t>
      </w:r>
    </w:p>
    <w:p w14:paraId="711FE6EF" w14:textId="77777777" w:rsidR="007031C8" w:rsidRPr="00B64341" w:rsidRDefault="007031C8" w:rsidP="002310DB">
      <w:pPr>
        <w:pStyle w:val="BulletLast"/>
        <w:numPr>
          <w:ilvl w:val="0"/>
          <w:numId w:val="0"/>
        </w:numPr>
        <w:tabs>
          <w:tab w:val="left" w:pos="1134"/>
        </w:tabs>
        <w:spacing w:after="120"/>
        <w:rPr>
          <w:rFonts w:cs="Arial"/>
          <w:lang w:val="en-AU"/>
        </w:rPr>
      </w:pPr>
    </w:p>
    <w:p w14:paraId="6FEB60E6" w14:textId="77777777" w:rsidR="007031C8" w:rsidRPr="00B64341" w:rsidRDefault="004343D9" w:rsidP="002310DB">
      <w:pPr>
        <w:pStyle w:val="Heading3"/>
        <w:spacing w:before="120" w:after="120"/>
        <w:rPr>
          <w:lang w:val="en-AU"/>
        </w:rPr>
      </w:pPr>
      <w:bookmarkStart w:id="1184" w:name="_5.4.3_Acceptable_study"/>
      <w:bookmarkStart w:id="1185" w:name="_5.4.3_Acceptable_study_locations"/>
      <w:bookmarkStart w:id="1186" w:name="_Toc161552294"/>
      <w:bookmarkStart w:id="1187" w:name="_Toc234129431"/>
      <w:bookmarkStart w:id="1188" w:name="_Toc264368469"/>
      <w:bookmarkStart w:id="1189" w:name="_Toc418251907"/>
      <w:bookmarkEnd w:id="1184"/>
      <w:bookmarkEnd w:id="1185"/>
      <w:r w:rsidRPr="00B64341">
        <w:rPr>
          <w:lang w:val="en-AU"/>
        </w:rPr>
        <w:t>5.4.3</w:t>
      </w:r>
      <w:r w:rsidRPr="00B64341">
        <w:rPr>
          <w:lang w:val="en-AU"/>
        </w:rPr>
        <w:tab/>
        <w:t>Acceptable study location</w:t>
      </w:r>
      <w:bookmarkEnd w:id="1186"/>
      <w:r w:rsidRPr="00B64341">
        <w:rPr>
          <w:lang w:val="en-AU"/>
        </w:rPr>
        <w:t>s</w:t>
      </w:r>
      <w:bookmarkEnd w:id="1187"/>
      <w:bookmarkEnd w:id="1188"/>
      <w:bookmarkEnd w:id="1189"/>
    </w:p>
    <w:p w14:paraId="33F13DFC" w14:textId="77777777" w:rsidR="007031C8" w:rsidRPr="00B64341" w:rsidRDefault="004238B4" w:rsidP="00BD2CD2">
      <w:pPr>
        <w:rPr>
          <w:lang w:val="en-AU"/>
        </w:rPr>
      </w:pPr>
      <w:hyperlink w:anchor="Student" w:tooltip="Students" w:history="1">
        <w:r w:rsidR="004343D9" w:rsidRPr="00B64341">
          <w:rPr>
            <w:rStyle w:val="Hyperlink"/>
            <w:rFonts w:cs="Arial"/>
            <w:lang w:val="en-AU"/>
          </w:rPr>
          <w:t>Stu</w:t>
        </w:r>
        <w:bookmarkStart w:id="1190" w:name="_Hlt205707981"/>
        <w:r w:rsidR="004343D9" w:rsidRPr="00B64341">
          <w:rPr>
            <w:rStyle w:val="Hyperlink"/>
            <w:rFonts w:cs="Arial"/>
            <w:lang w:val="en-AU"/>
          </w:rPr>
          <w:t>d</w:t>
        </w:r>
        <w:bookmarkEnd w:id="1190"/>
        <w:r w:rsidR="004343D9" w:rsidRPr="00B64341">
          <w:rPr>
            <w:rStyle w:val="Hyperlink"/>
            <w:rFonts w:cs="Arial"/>
            <w:lang w:val="en-AU"/>
          </w:rPr>
          <w:t>ents</w:t>
        </w:r>
      </w:hyperlink>
      <w:r w:rsidR="004343D9" w:rsidRPr="00B64341">
        <w:rPr>
          <w:lang w:val="en-AU"/>
        </w:rPr>
        <w:t xml:space="preserve"> for </w:t>
      </w:r>
      <w:r w:rsidR="004343D9" w:rsidRPr="00B64341">
        <w:rPr>
          <w:color w:val="000000"/>
          <w:lang w:val="en-AU"/>
        </w:rPr>
        <w:t>whom these allowances are paid normally</w:t>
      </w:r>
      <w:r w:rsidR="004343D9" w:rsidRPr="00B64341">
        <w:rPr>
          <w:lang w:val="en-AU"/>
        </w:rPr>
        <w:t xml:space="preserve"> study from home</w:t>
      </w:r>
      <w:r w:rsidR="0093742F" w:rsidRPr="00B64341">
        <w:rPr>
          <w:lang w:val="en-AU"/>
        </w:rPr>
        <w:t xml:space="preserve">.  </w:t>
      </w:r>
      <w:r w:rsidR="004343D9" w:rsidRPr="00B64341">
        <w:rPr>
          <w:lang w:val="en-AU"/>
        </w:rPr>
        <w:t>However, the following study arrangements are also acceptable:</w:t>
      </w:r>
    </w:p>
    <w:p w14:paraId="48E3ABB6"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The student studies at and uses facilities of a school that does not offer tuition at the student’s level (e.g. a secondary student who has access to a local primary school).</w:t>
      </w:r>
    </w:p>
    <w:p w14:paraId="613F43AD"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The student studies at premises that are not classified as a mainstream school and do not provide formal tuition by qualified teachers.</w:t>
      </w:r>
    </w:p>
    <w:p w14:paraId="53142687" w14:textId="77777777" w:rsidR="007031C8" w:rsidRPr="00B64341" w:rsidRDefault="004343D9" w:rsidP="00111B5C">
      <w:pPr>
        <w:pStyle w:val="BulletLast"/>
        <w:tabs>
          <w:tab w:val="clear" w:pos="360"/>
          <w:tab w:val="num" w:pos="567"/>
          <w:tab w:val="left" w:pos="1134"/>
        </w:tabs>
        <w:spacing w:after="120"/>
        <w:ind w:left="567" w:hanging="567"/>
        <w:rPr>
          <w:rFonts w:cs="Arial"/>
          <w:lang w:val="en-AU"/>
        </w:rPr>
      </w:pPr>
      <w:r w:rsidRPr="00B64341">
        <w:rPr>
          <w:rFonts w:cs="Arial"/>
          <w:lang w:val="en-AU"/>
        </w:rPr>
        <w:t>The student studies at a ‘Homeland Learning Centre’.</w:t>
      </w:r>
    </w:p>
    <w:p w14:paraId="4716EB59" w14:textId="77777777" w:rsidR="007031C8" w:rsidRPr="00B64341" w:rsidRDefault="004343D9" w:rsidP="002310DB">
      <w:pPr>
        <w:pStyle w:val="BulletLast"/>
        <w:numPr>
          <w:ilvl w:val="0"/>
          <w:numId w:val="0"/>
        </w:numPr>
        <w:tabs>
          <w:tab w:val="left" w:pos="1134"/>
        </w:tabs>
        <w:spacing w:after="120"/>
        <w:rPr>
          <w:rFonts w:cs="Arial"/>
          <w:lang w:val="en-AU"/>
        </w:rPr>
      </w:pPr>
      <w:r w:rsidRPr="00B64341">
        <w:rPr>
          <w:rFonts w:cs="Arial"/>
          <w:i/>
          <w:lang w:val="en-AU"/>
        </w:rPr>
        <w:t>Note</w:t>
      </w:r>
      <w:r w:rsidR="006F5F30" w:rsidRPr="00B64341">
        <w:rPr>
          <w:rFonts w:cs="Arial"/>
          <w:lang w:val="en-AU"/>
        </w:rPr>
        <w:t xml:space="preserve">:  </w:t>
      </w:r>
      <w:r w:rsidR="009C4B60" w:rsidRPr="00B64341">
        <w:rPr>
          <w:rFonts w:cs="Arial"/>
          <w:lang w:val="en-AU"/>
        </w:rPr>
        <w:t>Applicants whose s</w:t>
      </w:r>
      <w:r w:rsidRPr="00B64341">
        <w:rPr>
          <w:rFonts w:cs="Arial"/>
          <w:lang w:val="en-AU"/>
        </w:rPr>
        <w:t xml:space="preserve">tudents study at Homeland Learning </w:t>
      </w:r>
      <w:r w:rsidR="009C4B60" w:rsidRPr="00B64341">
        <w:rPr>
          <w:rFonts w:cs="Arial"/>
          <w:lang w:val="en-AU"/>
        </w:rPr>
        <w:t>C</w:t>
      </w:r>
      <w:r w:rsidRPr="00B64341">
        <w:rPr>
          <w:rFonts w:cs="Arial"/>
          <w:lang w:val="en-AU"/>
        </w:rPr>
        <w:t xml:space="preserve">entres and do not direct </w:t>
      </w:r>
      <w:r w:rsidR="009C4B60" w:rsidRPr="00B64341">
        <w:rPr>
          <w:rFonts w:cs="Arial"/>
          <w:lang w:val="en-AU"/>
        </w:rPr>
        <w:t xml:space="preserve">payment of </w:t>
      </w:r>
      <w:r w:rsidRPr="00B64341">
        <w:rPr>
          <w:rFonts w:cs="Arial"/>
          <w:lang w:val="en-AU"/>
        </w:rPr>
        <w:t xml:space="preserve">their Distance Education </w:t>
      </w:r>
      <w:r w:rsidR="009C4B60" w:rsidRPr="00B64341">
        <w:rPr>
          <w:rFonts w:cs="Arial"/>
          <w:lang w:val="en-AU"/>
        </w:rPr>
        <w:t>A</w:t>
      </w:r>
      <w:r w:rsidRPr="00B64341">
        <w:rPr>
          <w:rFonts w:cs="Arial"/>
          <w:lang w:val="en-AU"/>
        </w:rPr>
        <w:t xml:space="preserve">llowance to the school may have their allowance quarantined under the </w:t>
      </w:r>
      <w:r w:rsidRPr="00B64341">
        <w:rPr>
          <w:rFonts w:cs="Arial"/>
          <w:i/>
          <w:lang w:val="en-AU"/>
        </w:rPr>
        <w:t>Social Security and Other Legislation Amendment (Welfare Payment Reform) Act 2007</w:t>
      </w:r>
      <w:r w:rsidRPr="00B64341">
        <w:rPr>
          <w:rFonts w:cs="Arial"/>
          <w:lang w:val="en-AU"/>
        </w:rPr>
        <w:t>.</w:t>
      </w:r>
    </w:p>
    <w:p w14:paraId="554F9B29" w14:textId="77777777" w:rsidR="007031C8" w:rsidRPr="00B64341" w:rsidRDefault="007031C8" w:rsidP="002310DB">
      <w:pPr>
        <w:pStyle w:val="BulletLast"/>
        <w:numPr>
          <w:ilvl w:val="0"/>
          <w:numId w:val="0"/>
        </w:numPr>
        <w:tabs>
          <w:tab w:val="left" w:pos="1134"/>
        </w:tabs>
        <w:spacing w:after="120"/>
        <w:rPr>
          <w:rFonts w:cs="Arial"/>
          <w:lang w:val="en-AU"/>
        </w:rPr>
      </w:pPr>
    </w:p>
    <w:p w14:paraId="6A0047F6" w14:textId="48222E01" w:rsidR="007031C8" w:rsidRPr="00B64341" w:rsidRDefault="004343D9" w:rsidP="002310DB">
      <w:pPr>
        <w:pStyle w:val="Heading3"/>
        <w:spacing w:before="120" w:after="120"/>
        <w:rPr>
          <w:lang w:val="en-AU"/>
        </w:rPr>
      </w:pPr>
      <w:bookmarkStart w:id="1191" w:name="_5.4.4_Home_tuition"/>
      <w:bookmarkStart w:id="1192" w:name="_Toc161552295"/>
      <w:bookmarkStart w:id="1193" w:name="_Toc234129432"/>
      <w:bookmarkStart w:id="1194" w:name="_Toc264368470"/>
      <w:bookmarkStart w:id="1195" w:name="_Toc418251908"/>
      <w:bookmarkEnd w:id="1191"/>
      <w:r w:rsidRPr="00B64341">
        <w:rPr>
          <w:lang w:val="en-AU"/>
        </w:rPr>
        <w:t>5.4.4</w:t>
      </w:r>
      <w:r w:rsidRPr="00B64341">
        <w:rPr>
          <w:lang w:val="en-AU"/>
        </w:rPr>
        <w:tab/>
        <w:t xml:space="preserve">Home </w:t>
      </w:r>
      <w:r w:rsidR="00CB7ED9">
        <w:rPr>
          <w:lang w:val="en-AU"/>
        </w:rPr>
        <w:t>schooling</w:t>
      </w:r>
      <w:bookmarkEnd w:id="1192"/>
      <w:bookmarkEnd w:id="1193"/>
      <w:bookmarkEnd w:id="1194"/>
      <w:bookmarkEnd w:id="1195"/>
    </w:p>
    <w:p w14:paraId="27D5A0EE" w14:textId="1B541DBB" w:rsidR="007031C8" w:rsidRPr="00B64341" w:rsidRDefault="004343D9" w:rsidP="00BD2CD2">
      <w:pPr>
        <w:rPr>
          <w:lang w:val="en-AU"/>
        </w:rPr>
      </w:pPr>
      <w:r w:rsidRPr="00B64341">
        <w:rPr>
          <w:lang w:val="en-AU"/>
        </w:rPr>
        <w:t xml:space="preserve">A </w:t>
      </w:r>
      <w:hyperlink w:anchor="Student" w:tooltip="student" w:history="1">
        <w:r w:rsidRPr="00B64341">
          <w:rPr>
            <w:rStyle w:val="Hyperlink"/>
            <w:rFonts w:cs="Arial"/>
            <w:lang w:val="en-AU"/>
          </w:rPr>
          <w:t>stud</w:t>
        </w:r>
        <w:bookmarkStart w:id="1196" w:name="_Hlt205707996"/>
        <w:r w:rsidRPr="00B64341">
          <w:rPr>
            <w:rStyle w:val="Hyperlink"/>
            <w:rFonts w:cs="Arial"/>
            <w:lang w:val="en-AU"/>
          </w:rPr>
          <w:t>e</w:t>
        </w:r>
        <w:bookmarkEnd w:id="1196"/>
        <w:r w:rsidRPr="00B64341">
          <w:rPr>
            <w:rStyle w:val="Hyperlink"/>
            <w:rFonts w:cs="Arial"/>
            <w:lang w:val="en-AU"/>
          </w:rPr>
          <w:t>nt</w:t>
        </w:r>
      </w:hyperlink>
      <w:r w:rsidRPr="00B64341">
        <w:rPr>
          <w:lang w:val="en-AU"/>
        </w:rPr>
        <w:t xml:space="preserve"> may be eligible for Distance Education </w:t>
      </w:r>
      <w:r w:rsidR="00CB7ED9">
        <w:rPr>
          <w:lang w:val="en-AU"/>
        </w:rPr>
        <w:t>A</w:t>
      </w:r>
      <w:r w:rsidRPr="00B64341">
        <w:rPr>
          <w:lang w:val="en-AU"/>
        </w:rPr>
        <w:t xml:space="preserve">llowance if undertaking a course of home </w:t>
      </w:r>
      <w:r w:rsidR="00CB7ED9">
        <w:rPr>
          <w:lang w:val="en-AU"/>
        </w:rPr>
        <w:t>schooling or education</w:t>
      </w:r>
      <w:r w:rsidRPr="00B64341">
        <w:rPr>
          <w:lang w:val="en-AU"/>
        </w:rPr>
        <w:t xml:space="preserve"> that has been formally approved by the state or territory government education authority as a satisfactory alternative to the </w:t>
      </w:r>
      <w:r w:rsidR="0096795F">
        <w:rPr>
          <w:lang w:val="en-AU"/>
        </w:rPr>
        <w:t>state or territory</w:t>
      </w:r>
      <w:r w:rsidR="002F4969" w:rsidRPr="00B64341">
        <w:rPr>
          <w:lang w:val="en-AU"/>
        </w:rPr>
        <w:t xml:space="preserve"> </w:t>
      </w:r>
      <w:r w:rsidRPr="00B64341">
        <w:rPr>
          <w:lang w:val="en-AU"/>
        </w:rPr>
        <w:t>government curriculum.</w:t>
      </w:r>
    </w:p>
    <w:p w14:paraId="0CC0458B" w14:textId="0486AC2A" w:rsidR="00CB7ED9" w:rsidRPr="00B64341" w:rsidRDefault="004343D9" w:rsidP="00CB7ED9">
      <w:pPr>
        <w:pStyle w:val="Bullet"/>
        <w:numPr>
          <w:ilvl w:val="0"/>
          <w:numId w:val="0"/>
        </w:numPr>
        <w:rPr>
          <w:lang w:val="en-AU"/>
        </w:rPr>
      </w:pPr>
      <w:r w:rsidRPr="00B64341">
        <w:rPr>
          <w:lang w:val="en-AU"/>
        </w:rPr>
        <w:t xml:space="preserve">Where such approval lapses solely because the student has reached </w:t>
      </w:r>
      <w:r w:rsidR="00541EB0" w:rsidRPr="00B64341">
        <w:rPr>
          <w:lang w:val="en-AU"/>
        </w:rPr>
        <w:t>the age</w:t>
      </w:r>
      <w:r w:rsidR="00CB7ED9">
        <w:rPr>
          <w:lang w:val="en-AU"/>
        </w:rPr>
        <w:t xml:space="preserve"> that </w:t>
      </w:r>
      <w:r w:rsidR="00A376BC">
        <w:rPr>
          <w:lang w:val="en-AU"/>
        </w:rPr>
        <w:t xml:space="preserve">the </w:t>
      </w:r>
      <w:r w:rsidR="00CB7ED9" w:rsidRPr="00B64341">
        <w:rPr>
          <w:lang w:val="en-AU"/>
        </w:rPr>
        <w:t>state or territory government education authority</w:t>
      </w:r>
      <w:r w:rsidR="00CB7ED9">
        <w:rPr>
          <w:lang w:val="en-AU"/>
        </w:rPr>
        <w:t xml:space="preserve"> is no longer responsible for home schooling or education, </w:t>
      </w:r>
      <w:r w:rsidR="00CB7ED9">
        <w:rPr>
          <w:rFonts w:cs="Arial"/>
          <w:lang w:val="en-AU"/>
        </w:rPr>
        <w:t xml:space="preserve">AIC will </w:t>
      </w:r>
      <w:r w:rsidR="00771392">
        <w:rPr>
          <w:rFonts w:cs="Arial"/>
          <w:lang w:val="en-AU"/>
        </w:rPr>
        <w:t xml:space="preserve">only </w:t>
      </w:r>
      <w:r w:rsidR="00CB7ED9">
        <w:rPr>
          <w:rFonts w:cs="Arial"/>
          <w:lang w:val="en-AU"/>
        </w:rPr>
        <w:t>be pa</w:t>
      </w:r>
      <w:r w:rsidR="00771392">
        <w:rPr>
          <w:rFonts w:cs="Arial"/>
          <w:lang w:val="en-AU"/>
        </w:rPr>
        <w:t xml:space="preserve">id to when the registration ceases. Students whose home schooling registration has ceased and who need to study from home would </w:t>
      </w:r>
      <w:r w:rsidR="006E3BAD">
        <w:rPr>
          <w:rFonts w:cs="Arial"/>
          <w:lang w:val="en-AU"/>
        </w:rPr>
        <w:t>have</w:t>
      </w:r>
      <w:r w:rsidR="00771392">
        <w:rPr>
          <w:rFonts w:cs="Arial"/>
          <w:lang w:val="en-AU"/>
        </w:rPr>
        <w:t xml:space="preserve"> to be enrolled in approved distance education to continue being eligible for AIC.</w:t>
      </w:r>
    </w:p>
    <w:p w14:paraId="498B87E7" w14:textId="4AD47B33" w:rsidR="007031C8" w:rsidRPr="00E15241" w:rsidRDefault="007031C8" w:rsidP="00E15241">
      <w:pPr>
        <w:rPr>
          <w:lang w:val="en-AU"/>
        </w:rPr>
      </w:pPr>
    </w:p>
    <w:p w14:paraId="08E980AA" w14:textId="77777777" w:rsidR="007031C8" w:rsidRPr="00B64341" w:rsidRDefault="007031C8" w:rsidP="00BD2CD2">
      <w:pPr>
        <w:rPr>
          <w:lang w:val="en-AU"/>
        </w:rPr>
      </w:pPr>
    </w:p>
    <w:p w14:paraId="00F9A1C6" w14:textId="77777777" w:rsidR="007031C8" w:rsidRPr="005E1ABB" w:rsidRDefault="004343D9" w:rsidP="002310DB">
      <w:pPr>
        <w:pStyle w:val="Heading2"/>
        <w:spacing w:before="120" w:after="120"/>
      </w:pPr>
      <w:bookmarkStart w:id="1197" w:name="_5.5_Pensioner_Education"/>
      <w:bookmarkStart w:id="1198" w:name="_5.5_Pensioner_Education_Supplement"/>
      <w:bookmarkStart w:id="1199" w:name="_Toc161552297"/>
      <w:bookmarkStart w:id="1200" w:name="_Toc234129433"/>
      <w:bookmarkStart w:id="1201" w:name="_Toc264368471"/>
      <w:bookmarkStart w:id="1202" w:name="_Toc418251909"/>
      <w:bookmarkStart w:id="1203" w:name="_Toc469647178"/>
      <w:bookmarkEnd w:id="1197"/>
      <w:bookmarkEnd w:id="1198"/>
      <w:r w:rsidRPr="005E1ABB">
        <w:t>5.5</w:t>
      </w:r>
      <w:r w:rsidRPr="005E1ABB">
        <w:tab/>
        <w:t>Pensioner Education Supplement</w:t>
      </w:r>
      <w:bookmarkEnd w:id="1199"/>
      <w:bookmarkEnd w:id="1200"/>
      <w:bookmarkEnd w:id="1201"/>
      <w:bookmarkEnd w:id="1202"/>
      <w:bookmarkEnd w:id="1203"/>
    </w:p>
    <w:p w14:paraId="03BFDC42" w14:textId="77777777" w:rsidR="007031C8" w:rsidRPr="00B64341" w:rsidRDefault="004343D9" w:rsidP="00BD2CD2">
      <w:pPr>
        <w:rPr>
          <w:lang w:val="en-AU"/>
        </w:rPr>
      </w:pPr>
      <w:r w:rsidRPr="00B64341">
        <w:rPr>
          <w:lang w:val="en-AU"/>
        </w:rPr>
        <w:t>This section outlines the purpose and eligibility requirements of the Pensioner Education Supplement (PES).</w:t>
      </w:r>
    </w:p>
    <w:p w14:paraId="727193B6" w14:textId="77777777" w:rsidR="007031C8" w:rsidRPr="00B64341" w:rsidRDefault="004343D9" w:rsidP="00BD2CD2">
      <w:pPr>
        <w:rPr>
          <w:lang w:val="en-AU"/>
        </w:rPr>
      </w:pPr>
      <w:r w:rsidRPr="00B64341">
        <w:rPr>
          <w:lang w:val="en-AU"/>
        </w:rPr>
        <w:t xml:space="preserve">See </w:t>
      </w:r>
      <w:hyperlink w:anchor="_5.6.5_Pensioner_Education_1" w:tooltip="Distance Education Allowance" w:history="1">
        <w:r w:rsidRPr="00B64341">
          <w:rPr>
            <w:rStyle w:val="Hyperlink"/>
            <w:rFonts w:cs="Arial"/>
            <w:lang w:val="en-AU"/>
          </w:rPr>
          <w:t>5.6.5</w:t>
        </w:r>
      </w:hyperlink>
      <w:r w:rsidRPr="00B64341">
        <w:rPr>
          <w:lang w:val="en-AU"/>
        </w:rPr>
        <w:t xml:space="preserve"> for </w:t>
      </w:r>
      <w:r w:rsidR="001D4895" w:rsidRPr="00B64341">
        <w:rPr>
          <w:lang w:val="en-AU"/>
        </w:rPr>
        <w:t xml:space="preserve">the </w:t>
      </w:r>
      <w:r w:rsidRPr="00B64341">
        <w:rPr>
          <w:lang w:val="en-AU"/>
        </w:rPr>
        <w:t>current Pensioner Education Supplement rate.</w:t>
      </w:r>
    </w:p>
    <w:p w14:paraId="0A3C9A40" w14:textId="77777777" w:rsidR="007031C8" w:rsidRPr="00B64341" w:rsidRDefault="004238B4" w:rsidP="00E248E8">
      <w:pPr>
        <w:pStyle w:val="Links"/>
      </w:pPr>
      <w:hyperlink w:anchor="_5.5.1_Purpose_1" w:tooltip="Purpose" w:history="1">
        <w:r w:rsidR="004343D9" w:rsidRPr="00B64341">
          <w:rPr>
            <w:rStyle w:val="Hyperlink"/>
          </w:rPr>
          <w:t>5.5.1</w:t>
        </w:r>
      </w:hyperlink>
      <w:r w:rsidR="004343D9" w:rsidRPr="00B64341">
        <w:tab/>
        <w:t>Purpose</w:t>
      </w:r>
    </w:p>
    <w:p w14:paraId="51F6377B" w14:textId="77777777" w:rsidR="007031C8" w:rsidRPr="00B64341" w:rsidRDefault="004238B4" w:rsidP="00E248E8">
      <w:pPr>
        <w:pStyle w:val="Links"/>
      </w:pPr>
      <w:hyperlink w:anchor="_5.5.2_Eligibility_1" w:tooltip="Eligibility" w:history="1">
        <w:r w:rsidR="004343D9" w:rsidRPr="00B64341">
          <w:rPr>
            <w:rStyle w:val="Hyperlink"/>
          </w:rPr>
          <w:t>5.5.2</w:t>
        </w:r>
      </w:hyperlink>
      <w:r w:rsidR="00B22FB3" w:rsidRPr="00B64341">
        <w:tab/>
        <w:t>Eligibility</w:t>
      </w:r>
    </w:p>
    <w:p w14:paraId="6DBB464B" w14:textId="77777777" w:rsidR="006F0CCA" w:rsidRPr="00B64341" w:rsidRDefault="006F0CCA" w:rsidP="00BD2CD2">
      <w:pPr>
        <w:rPr>
          <w:lang w:val="en-AU"/>
        </w:rPr>
      </w:pPr>
      <w:bookmarkStart w:id="1204" w:name="_5.5.1_Purpose"/>
      <w:bookmarkStart w:id="1205" w:name="_Toc161552298"/>
      <w:bookmarkStart w:id="1206" w:name="_Toc234129434"/>
      <w:bookmarkEnd w:id="1204"/>
    </w:p>
    <w:p w14:paraId="44849891" w14:textId="77777777" w:rsidR="007031C8" w:rsidRPr="00B64341" w:rsidRDefault="004343D9" w:rsidP="002310DB">
      <w:pPr>
        <w:pStyle w:val="Heading3"/>
        <w:spacing w:before="120" w:after="120"/>
        <w:rPr>
          <w:lang w:val="en-AU"/>
        </w:rPr>
      </w:pPr>
      <w:bookmarkStart w:id="1207" w:name="_5.5.1_Purpose_1"/>
      <w:bookmarkStart w:id="1208" w:name="_Toc264368472"/>
      <w:bookmarkStart w:id="1209" w:name="_Toc418251910"/>
      <w:bookmarkEnd w:id="1207"/>
      <w:r w:rsidRPr="00B64341">
        <w:rPr>
          <w:lang w:val="en-AU"/>
        </w:rPr>
        <w:t>5.5.1</w:t>
      </w:r>
      <w:r w:rsidRPr="00B64341">
        <w:rPr>
          <w:lang w:val="en-AU"/>
        </w:rPr>
        <w:tab/>
        <w:t>Purpose</w:t>
      </w:r>
      <w:bookmarkEnd w:id="1205"/>
      <w:bookmarkEnd w:id="1206"/>
      <w:bookmarkEnd w:id="1208"/>
      <w:bookmarkEnd w:id="1209"/>
    </w:p>
    <w:p w14:paraId="2DDDCD1E" w14:textId="77777777" w:rsidR="007031C8" w:rsidRPr="00B64341" w:rsidRDefault="004343D9" w:rsidP="00BD2CD2">
      <w:pPr>
        <w:rPr>
          <w:lang w:val="en-AU"/>
        </w:rPr>
      </w:pPr>
      <w:r w:rsidRPr="00B64341">
        <w:rPr>
          <w:lang w:val="en-AU"/>
        </w:rPr>
        <w:t xml:space="preserve">The PES is intended to contribute towards educational costs incurred by </w:t>
      </w:r>
      <w:hyperlink w:anchor="Parent" w:tooltip="parents" w:history="1">
        <w:r w:rsidRPr="00B64341">
          <w:rPr>
            <w:rStyle w:val="Hyperlink"/>
            <w:rFonts w:cs="Arial"/>
            <w:lang w:val="en-AU"/>
          </w:rPr>
          <w:t>parents</w:t>
        </w:r>
      </w:hyperlink>
      <w:r w:rsidRPr="00B64341">
        <w:rPr>
          <w:lang w:val="en-AU"/>
        </w:rPr>
        <w:t xml:space="preserve"> of geographically isolated </w:t>
      </w:r>
      <w:hyperlink w:anchor="Student" w:tooltip="students" w:history="1">
        <w:r w:rsidRPr="00B64341">
          <w:rPr>
            <w:rStyle w:val="Hyperlink"/>
            <w:rFonts w:cs="Arial"/>
            <w:lang w:val="en-AU"/>
          </w:rPr>
          <w:t>students</w:t>
        </w:r>
      </w:hyperlink>
      <w:r w:rsidRPr="00B64341">
        <w:rPr>
          <w:lang w:val="en-AU"/>
        </w:rPr>
        <w:t xml:space="preserve"> undertaking primary or ungraded levels of study.</w:t>
      </w:r>
    </w:p>
    <w:p w14:paraId="3112B497" w14:textId="77777777" w:rsidR="007031C8" w:rsidRPr="00B64341" w:rsidRDefault="007031C8" w:rsidP="00BD2CD2">
      <w:pPr>
        <w:rPr>
          <w:lang w:val="en-AU"/>
        </w:rPr>
      </w:pPr>
    </w:p>
    <w:p w14:paraId="35A6E3A4" w14:textId="77777777" w:rsidR="006041FB" w:rsidRDefault="006041FB">
      <w:pPr>
        <w:spacing w:before="0" w:after="0"/>
        <w:rPr>
          <w:rFonts w:ascii="Georgia" w:hAnsi="Georgia"/>
          <w:color w:val="62B5CC"/>
          <w:sz w:val="28"/>
          <w:lang w:val="en-AU"/>
        </w:rPr>
      </w:pPr>
      <w:bookmarkStart w:id="1210" w:name="_5.5.2_Eligibility"/>
      <w:bookmarkStart w:id="1211" w:name="_Toc161552299"/>
      <w:bookmarkStart w:id="1212" w:name="_Toc234129435"/>
      <w:bookmarkStart w:id="1213" w:name="_Toc264368473"/>
      <w:bookmarkEnd w:id="1210"/>
      <w:r>
        <w:rPr>
          <w:lang w:val="en-AU"/>
        </w:rPr>
        <w:br w:type="page"/>
      </w:r>
    </w:p>
    <w:p w14:paraId="5E77DBCD" w14:textId="77777777" w:rsidR="007031C8" w:rsidRPr="00B64341" w:rsidRDefault="004343D9" w:rsidP="002310DB">
      <w:pPr>
        <w:pStyle w:val="Heading3"/>
        <w:spacing w:before="120" w:after="120"/>
        <w:rPr>
          <w:lang w:val="en-AU"/>
        </w:rPr>
      </w:pPr>
      <w:bookmarkStart w:id="1214" w:name="_5.5.2_Eligibility_1"/>
      <w:bookmarkStart w:id="1215" w:name="_Toc418251911"/>
      <w:bookmarkEnd w:id="1214"/>
      <w:r w:rsidRPr="00B64341">
        <w:rPr>
          <w:lang w:val="en-AU"/>
        </w:rPr>
        <w:lastRenderedPageBreak/>
        <w:t>5.5.2</w:t>
      </w:r>
      <w:r w:rsidRPr="00B64341">
        <w:rPr>
          <w:lang w:val="en-AU"/>
        </w:rPr>
        <w:tab/>
        <w:t>Eligibility</w:t>
      </w:r>
      <w:bookmarkEnd w:id="1211"/>
      <w:bookmarkEnd w:id="1212"/>
      <w:bookmarkEnd w:id="1213"/>
      <w:bookmarkEnd w:id="1215"/>
    </w:p>
    <w:p w14:paraId="37381D6B" w14:textId="77777777" w:rsidR="007031C8" w:rsidRPr="00B64341" w:rsidRDefault="004343D9" w:rsidP="00BD2CD2">
      <w:pPr>
        <w:rPr>
          <w:lang w:val="en-AU"/>
        </w:rPr>
      </w:pPr>
      <w:r w:rsidRPr="00B64341">
        <w:rPr>
          <w:lang w:val="en-AU"/>
        </w:rPr>
        <w:t xml:space="preserve">The PES is paid for </w:t>
      </w:r>
      <w:hyperlink w:anchor="Student" w:tooltip="students" w:history="1">
        <w:r w:rsidRPr="00B64341">
          <w:rPr>
            <w:rStyle w:val="Hyperlink"/>
            <w:rFonts w:cs="Arial"/>
            <w:lang w:val="en-AU"/>
          </w:rPr>
          <w:t>students</w:t>
        </w:r>
      </w:hyperlink>
      <w:r w:rsidRPr="00B64341">
        <w:rPr>
          <w:lang w:val="en-AU"/>
        </w:rPr>
        <w:t xml:space="preserve"> receiving certain social security pensions</w:t>
      </w:r>
      <w:r w:rsidR="0093742F" w:rsidRPr="00B64341">
        <w:rPr>
          <w:lang w:val="en-AU"/>
        </w:rPr>
        <w:t xml:space="preserve">.  </w:t>
      </w:r>
      <w:r w:rsidRPr="00B64341">
        <w:rPr>
          <w:lang w:val="en-AU"/>
        </w:rPr>
        <w:t>To be eligible, a student must:</w:t>
      </w:r>
    </w:p>
    <w:p w14:paraId="7ECD5275" w14:textId="77777777" w:rsidR="007031C8" w:rsidRPr="00B64341" w:rsidRDefault="004343D9" w:rsidP="00111B5C">
      <w:pPr>
        <w:pStyle w:val="BulletLast"/>
        <w:tabs>
          <w:tab w:val="clear" w:pos="360"/>
          <w:tab w:val="num" w:pos="567"/>
          <w:tab w:val="left" w:pos="1134"/>
        </w:tabs>
        <w:spacing w:after="120"/>
        <w:ind w:left="567" w:hanging="567"/>
        <w:rPr>
          <w:rFonts w:cs="Arial"/>
          <w:lang w:val="en-AU"/>
        </w:rPr>
      </w:pPr>
      <w:r w:rsidRPr="00B64341">
        <w:rPr>
          <w:rFonts w:cs="Arial"/>
          <w:lang w:val="en-AU"/>
        </w:rPr>
        <w:t>meet the eligibility conditions in Parts </w:t>
      </w:r>
      <w:hyperlink w:anchor="_2_Applicant_eligibility" w:tooltip="Applicant eligibility" w:history="1">
        <w:r w:rsidRPr="00B64341">
          <w:rPr>
            <w:rStyle w:val="Hyperlink"/>
            <w:rFonts w:cs="Arial"/>
            <w:lang w:val="en-AU"/>
          </w:rPr>
          <w:t>2</w:t>
        </w:r>
      </w:hyperlink>
      <w:r w:rsidRPr="00B64341">
        <w:rPr>
          <w:rFonts w:cs="Arial"/>
          <w:lang w:val="en-AU"/>
        </w:rPr>
        <w:t xml:space="preserve">, </w:t>
      </w:r>
      <w:hyperlink w:anchor="_3_Student_eligibility" w:tooltip="Student eligibility" w:history="1">
        <w:r w:rsidRPr="00B64341">
          <w:rPr>
            <w:rStyle w:val="Hyperlink"/>
            <w:rFonts w:cs="Arial"/>
            <w:lang w:val="en-AU"/>
          </w:rPr>
          <w:t>3</w:t>
        </w:r>
      </w:hyperlink>
      <w:r w:rsidRPr="00B64341">
        <w:rPr>
          <w:rFonts w:cs="Arial"/>
          <w:lang w:val="en-AU"/>
        </w:rPr>
        <w:t xml:space="preserve"> and </w:t>
      </w:r>
      <w:hyperlink w:anchor="_4_Isolation_conditions" w:tooltip="Isolation conditions and special needs" w:history="1">
        <w:r w:rsidR="007031C8" w:rsidRPr="00B64341">
          <w:rPr>
            <w:rStyle w:val="Hyperlink"/>
            <w:rFonts w:cs="Arial"/>
            <w:lang w:val="en-AU"/>
          </w:rPr>
          <w:t>4</w:t>
        </w:r>
      </w:hyperlink>
      <w:r w:rsidR="00B22FB3" w:rsidRPr="00B64341">
        <w:rPr>
          <w:rStyle w:val="Hyperlink"/>
          <w:rFonts w:cs="Arial"/>
          <w:lang w:val="en-AU"/>
        </w:rPr>
        <w:t>;</w:t>
      </w:r>
    </w:p>
    <w:p w14:paraId="25E14260"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 xml:space="preserve">be studying at primary or equivalent ungraded level (see </w:t>
      </w:r>
      <w:hyperlink w:anchor="_3.4.4_Approved_level_1" w:tooltip="Approved level of study" w:history="1">
        <w:r w:rsidRPr="00B64341">
          <w:rPr>
            <w:rStyle w:val="Hyperlink"/>
            <w:rFonts w:cs="Arial"/>
            <w:lang w:val="en-AU"/>
          </w:rPr>
          <w:t>3.4.4</w:t>
        </w:r>
      </w:hyperlink>
      <w:r w:rsidRPr="00B64341">
        <w:rPr>
          <w:rFonts w:cs="Arial"/>
          <w:lang w:val="en-AU"/>
        </w:rPr>
        <w:t>)</w:t>
      </w:r>
      <w:r w:rsidR="00B22FB3" w:rsidRPr="00B64341">
        <w:rPr>
          <w:rFonts w:cs="Arial"/>
          <w:lang w:val="en-AU"/>
        </w:rPr>
        <w:t>;</w:t>
      </w:r>
    </w:p>
    <w:p w14:paraId="4DBC17B1"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be receiving, or qualify for, a Disability Support Pension or a Parenting Payment (Single)</w:t>
      </w:r>
      <w:r w:rsidR="00B22FB3" w:rsidRPr="00B64341">
        <w:rPr>
          <w:rFonts w:cs="Arial"/>
          <w:lang w:val="en-AU"/>
        </w:rPr>
        <w:t>;</w:t>
      </w:r>
    </w:p>
    <w:p w14:paraId="43E5D1B1" w14:textId="77777777" w:rsidR="007031C8" w:rsidRPr="00B64341" w:rsidRDefault="004343D9" w:rsidP="00111B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62AA5ED2" w14:textId="77777777" w:rsidR="007031C8" w:rsidRPr="00B64341" w:rsidRDefault="004343D9" w:rsidP="00111B5C">
      <w:pPr>
        <w:pStyle w:val="Bullet"/>
        <w:tabs>
          <w:tab w:val="clear" w:pos="360"/>
          <w:tab w:val="num" w:pos="567"/>
          <w:tab w:val="left" w:pos="1134"/>
        </w:tabs>
        <w:spacing w:after="120"/>
        <w:ind w:left="567" w:hanging="567"/>
        <w:rPr>
          <w:rFonts w:cs="Arial"/>
          <w:lang w:val="en-AU"/>
        </w:rPr>
      </w:pPr>
      <w:r w:rsidRPr="00B64341">
        <w:rPr>
          <w:rFonts w:cs="Arial"/>
          <w:lang w:val="en-AU"/>
        </w:rPr>
        <w:t>qualify for either Boarding Allowance, Second Home Allowance or Distance Education allowances (as applicable), except for the requirement not to be receiving a pension.</w:t>
      </w:r>
    </w:p>
    <w:p w14:paraId="3D04913B" w14:textId="77777777" w:rsidR="007031C8" w:rsidRPr="00B64341" w:rsidRDefault="004343D9" w:rsidP="00BD2CD2">
      <w:pPr>
        <w:rPr>
          <w:lang w:val="en-AU"/>
        </w:rPr>
      </w:pPr>
      <w:r w:rsidRPr="00B64341">
        <w:rPr>
          <w:lang w:val="en-AU"/>
        </w:rPr>
        <w:t xml:space="preserve">Special age rules for pensioner students are given at </w:t>
      </w:r>
      <w:hyperlink w:anchor="_3.3.2_Extension_to" w:tooltip="Extension to age limits in special circumstances" w:history="1">
        <w:r w:rsidR="007031C8" w:rsidRPr="00B64341">
          <w:rPr>
            <w:rStyle w:val="Hyperlink"/>
            <w:rFonts w:cs="Arial"/>
            <w:lang w:val="en-AU"/>
          </w:rPr>
          <w:t>3.3.2</w:t>
        </w:r>
      </w:hyperlink>
      <w:r w:rsidRPr="00B64341">
        <w:rPr>
          <w:lang w:val="en-AU"/>
        </w:rPr>
        <w:t>.</w:t>
      </w:r>
    </w:p>
    <w:p w14:paraId="73445055" w14:textId="77777777" w:rsidR="007031C8" w:rsidRPr="00B64341" w:rsidRDefault="004343D9" w:rsidP="00947E26">
      <w:pPr>
        <w:ind w:right="2"/>
        <w:rPr>
          <w:lang w:val="en-AU"/>
        </w:rPr>
      </w:pPr>
      <w:r w:rsidRPr="00B64341">
        <w:rPr>
          <w:lang w:val="en-AU"/>
        </w:rPr>
        <w:t>Secondary, tertiary or equivalent students who receive a pension are ineligible for AIC allowances</w:t>
      </w:r>
      <w:r w:rsidR="0093742F" w:rsidRPr="00B64341">
        <w:rPr>
          <w:lang w:val="en-AU"/>
        </w:rPr>
        <w:t xml:space="preserve">.  </w:t>
      </w:r>
      <w:r w:rsidRPr="00B64341">
        <w:rPr>
          <w:lang w:val="en-AU"/>
        </w:rPr>
        <w:t xml:space="preserve">Such students on a Disability Support Pension may be eligible for the PES under the </w:t>
      </w:r>
      <w:r w:rsidRPr="00B64341">
        <w:rPr>
          <w:i/>
          <w:lang w:val="en-AU"/>
        </w:rPr>
        <w:t>Social Security Act 1991</w:t>
      </w:r>
      <w:r w:rsidRPr="00B64341">
        <w:rPr>
          <w:lang w:val="en-AU"/>
        </w:rPr>
        <w:t xml:space="preserve"> when they turn 16</w:t>
      </w:r>
      <w:r w:rsidR="0093742F" w:rsidRPr="00B64341">
        <w:rPr>
          <w:lang w:val="en-AU"/>
        </w:rPr>
        <w:t xml:space="preserve">.  </w:t>
      </w:r>
      <w:r w:rsidRPr="00B64341">
        <w:rPr>
          <w:lang w:val="en-AU"/>
        </w:rPr>
        <w:t xml:space="preserve">Secondary (or equivalent) students on a Parenting Payment (Single) may be eligible for the PES under the Social Security Act from the minimum school leaving age in their </w:t>
      </w:r>
      <w:r w:rsidR="0096795F">
        <w:rPr>
          <w:lang w:val="en-AU"/>
        </w:rPr>
        <w:t>state or territory</w:t>
      </w:r>
      <w:r w:rsidRPr="00B64341">
        <w:rPr>
          <w:lang w:val="en-AU"/>
        </w:rPr>
        <w:t>.</w:t>
      </w:r>
    </w:p>
    <w:p w14:paraId="1ECACD29" w14:textId="77777777" w:rsidR="007031C8" w:rsidRPr="00B64341" w:rsidRDefault="007031C8" w:rsidP="00BD2CD2">
      <w:pPr>
        <w:rPr>
          <w:lang w:val="en-AU"/>
        </w:rPr>
      </w:pPr>
      <w:bookmarkStart w:id="1216" w:name="_5.5.3_Secondary_students"/>
      <w:bookmarkEnd w:id="1216"/>
    </w:p>
    <w:p w14:paraId="652D502B" w14:textId="77777777" w:rsidR="007031C8" w:rsidRPr="005E1ABB" w:rsidRDefault="004343D9" w:rsidP="002310DB">
      <w:pPr>
        <w:pStyle w:val="Heading2"/>
        <w:spacing w:before="120" w:after="120"/>
      </w:pPr>
      <w:bookmarkStart w:id="1217" w:name="_5.6_Current_AIC_allowance_rates"/>
      <w:bookmarkStart w:id="1218" w:name="_Toc161552302"/>
      <w:bookmarkStart w:id="1219" w:name="_Toc234129436"/>
      <w:bookmarkStart w:id="1220" w:name="_Toc264368474"/>
      <w:bookmarkStart w:id="1221" w:name="_Toc418251912"/>
      <w:bookmarkStart w:id="1222" w:name="_Toc469647179"/>
      <w:bookmarkEnd w:id="1217"/>
      <w:r w:rsidRPr="005E1ABB">
        <w:t>5.6</w:t>
      </w:r>
      <w:r w:rsidRPr="005E1ABB">
        <w:tab/>
        <w:t>AIC allowance rates</w:t>
      </w:r>
      <w:bookmarkEnd w:id="1218"/>
      <w:bookmarkEnd w:id="1219"/>
      <w:bookmarkEnd w:id="1220"/>
      <w:bookmarkEnd w:id="1221"/>
      <w:bookmarkEnd w:id="1222"/>
    </w:p>
    <w:p w14:paraId="16697D41" w14:textId="77777777" w:rsidR="002B58D6" w:rsidRPr="002B58D6" w:rsidRDefault="002B58D6" w:rsidP="002B58D6">
      <w:pPr>
        <w:pStyle w:val="BulletLast"/>
        <w:numPr>
          <w:ilvl w:val="0"/>
          <w:numId w:val="0"/>
        </w:numPr>
        <w:tabs>
          <w:tab w:val="left" w:pos="1134"/>
        </w:tabs>
        <w:spacing w:after="120"/>
        <w:rPr>
          <w:rFonts w:cs="Arial"/>
          <w:lang w:val="en-AU"/>
        </w:rPr>
      </w:pPr>
      <w:r w:rsidRPr="00B64341">
        <w:rPr>
          <w:rFonts w:cs="Arial"/>
          <w:lang w:val="en-AU"/>
        </w:rPr>
        <w:t xml:space="preserve">For current allowances and maximum rates refer to the publication </w:t>
      </w:r>
      <w:hyperlink r:id="rId49" w:history="1">
        <w:r w:rsidRPr="00216524">
          <w:rPr>
            <w:rStyle w:val="Hyperlink"/>
            <w:rFonts w:cs="Arial"/>
            <w:i/>
          </w:rPr>
          <w:t>A guide to Australian Government payments</w:t>
        </w:r>
      </w:hyperlink>
      <w:r w:rsidRPr="00B64341">
        <w:rPr>
          <w:rFonts w:cs="Arial"/>
          <w:i/>
          <w:lang w:val="en-AU"/>
        </w:rPr>
        <w:t>.</w:t>
      </w:r>
    </w:p>
    <w:p w14:paraId="67F6F536" w14:textId="77777777" w:rsidR="007031C8" w:rsidRPr="00B64341" w:rsidRDefault="004238B4" w:rsidP="00E248E8">
      <w:pPr>
        <w:pStyle w:val="Links"/>
      </w:pPr>
      <w:hyperlink w:anchor="_5.6.1_Boarding_Allowance" w:tooltip="Boarding allowances" w:history="1">
        <w:r w:rsidR="004343D9" w:rsidRPr="00B64341">
          <w:rPr>
            <w:rStyle w:val="Hyperlink"/>
          </w:rPr>
          <w:t>5.6.1</w:t>
        </w:r>
      </w:hyperlink>
      <w:r w:rsidR="004343D9" w:rsidRPr="00B64341">
        <w:tab/>
        <w:t>Boarding allowances</w:t>
      </w:r>
    </w:p>
    <w:p w14:paraId="082A0737" w14:textId="77777777" w:rsidR="007031C8" w:rsidRPr="00B64341" w:rsidRDefault="004238B4" w:rsidP="00E248E8">
      <w:pPr>
        <w:pStyle w:val="Links"/>
      </w:pPr>
      <w:hyperlink w:anchor="_5.6.2_Additional_Boarding" w:tooltip="Additional Boarding Allowance" w:history="1">
        <w:r w:rsidR="004343D9" w:rsidRPr="00B64341">
          <w:rPr>
            <w:rStyle w:val="Hyperlink"/>
          </w:rPr>
          <w:t>5.6.2</w:t>
        </w:r>
      </w:hyperlink>
      <w:r w:rsidR="004343D9" w:rsidRPr="00B64341">
        <w:tab/>
        <w:t>Additional Boarding Allowance</w:t>
      </w:r>
    </w:p>
    <w:p w14:paraId="4F63805A" w14:textId="77777777" w:rsidR="007031C8" w:rsidRPr="00B64341" w:rsidRDefault="004238B4" w:rsidP="00E248E8">
      <w:pPr>
        <w:pStyle w:val="Links"/>
      </w:pPr>
      <w:hyperlink w:anchor="_5.6.3_Second_Home_1" w:tooltip="Second Home Allowance" w:history="1">
        <w:r w:rsidR="004343D9" w:rsidRPr="00B64341">
          <w:rPr>
            <w:rStyle w:val="Hyperlink"/>
          </w:rPr>
          <w:t>5.6.3</w:t>
        </w:r>
      </w:hyperlink>
      <w:r w:rsidR="004343D9" w:rsidRPr="00B64341">
        <w:tab/>
        <w:t>Second Home Allowance</w:t>
      </w:r>
    </w:p>
    <w:p w14:paraId="373FDF74" w14:textId="77777777" w:rsidR="007031C8" w:rsidRPr="00B64341" w:rsidRDefault="004238B4" w:rsidP="00E248E8">
      <w:pPr>
        <w:pStyle w:val="Links"/>
      </w:pPr>
      <w:hyperlink w:anchor="_5.6.4_Distance_Education" w:tooltip="Distance Education Allowance" w:history="1">
        <w:r w:rsidR="004343D9" w:rsidRPr="00B64341">
          <w:rPr>
            <w:rStyle w:val="Hyperlink"/>
          </w:rPr>
          <w:t>5.6.4</w:t>
        </w:r>
      </w:hyperlink>
      <w:r w:rsidR="004343D9" w:rsidRPr="00B64341">
        <w:tab/>
        <w:t xml:space="preserve">Distance Education </w:t>
      </w:r>
      <w:r w:rsidR="006F0CCA" w:rsidRPr="00B64341">
        <w:t>Allowance</w:t>
      </w:r>
    </w:p>
    <w:p w14:paraId="286C280E" w14:textId="77777777" w:rsidR="007031C8" w:rsidRPr="00B64341" w:rsidRDefault="004238B4" w:rsidP="00E248E8">
      <w:pPr>
        <w:pStyle w:val="Links"/>
      </w:pPr>
      <w:hyperlink w:anchor="_5.6.5_Pensioner_Education_1" w:tooltip="Pensioner Education Supplement" w:history="1">
        <w:r w:rsidR="004343D9" w:rsidRPr="00B64341">
          <w:rPr>
            <w:rStyle w:val="Hyperlink"/>
          </w:rPr>
          <w:t>5.6.5</w:t>
        </w:r>
      </w:hyperlink>
      <w:r w:rsidR="004343D9" w:rsidRPr="00B64341">
        <w:tab/>
        <w:t>Pensioner Education Supplement</w:t>
      </w:r>
    </w:p>
    <w:p w14:paraId="58495C6E" w14:textId="77777777" w:rsidR="007031C8" w:rsidRPr="00B64341" w:rsidRDefault="007031C8" w:rsidP="002310DB">
      <w:pPr>
        <w:pStyle w:val="BulletTab2Last"/>
        <w:numPr>
          <w:ilvl w:val="0"/>
          <w:numId w:val="0"/>
        </w:numPr>
        <w:spacing w:after="120"/>
        <w:rPr>
          <w:rFonts w:cs="Arial"/>
          <w:lang w:val="en-AU"/>
        </w:rPr>
      </w:pPr>
    </w:p>
    <w:p w14:paraId="116BBC69" w14:textId="77777777" w:rsidR="007031C8" w:rsidRPr="00B64341" w:rsidRDefault="004343D9" w:rsidP="002310DB">
      <w:pPr>
        <w:pStyle w:val="Heading3"/>
        <w:spacing w:before="120" w:after="120"/>
        <w:rPr>
          <w:lang w:val="en-AU"/>
        </w:rPr>
      </w:pPr>
      <w:bookmarkStart w:id="1223" w:name="_5.6.1_Boarding_Allowance"/>
      <w:bookmarkStart w:id="1224" w:name="_5.6.1_Boarding_allowances"/>
      <w:bookmarkStart w:id="1225" w:name="_Toc234129437"/>
      <w:bookmarkStart w:id="1226" w:name="_Toc264368475"/>
      <w:bookmarkStart w:id="1227" w:name="_Toc418251913"/>
      <w:bookmarkStart w:id="1228" w:name="_Toc161552303"/>
      <w:bookmarkEnd w:id="1223"/>
      <w:bookmarkEnd w:id="1224"/>
      <w:r w:rsidRPr="00B64341">
        <w:rPr>
          <w:lang w:val="en-AU"/>
        </w:rPr>
        <w:t>5.6.1</w:t>
      </w:r>
      <w:r w:rsidRPr="00B64341">
        <w:rPr>
          <w:lang w:val="en-AU"/>
        </w:rPr>
        <w:tab/>
        <w:t>Boarding allowances</w:t>
      </w:r>
      <w:bookmarkEnd w:id="1225"/>
      <w:bookmarkEnd w:id="1226"/>
      <w:bookmarkEnd w:id="1227"/>
    </w:p>
    <w:p w14:paraId="6D27B074" w14:textId="77777777" w:rsidR="007031C8" w:rsidRPr="00B64341" w:rsidRDefault="004343D9" w:rsidP="002B58D6">
      <w:pPr>
        <w:pStyle w:val="BulletLast"/>
        <w:numPr>
          <w:ilvl w:val="0"/>
          <w:numId w:val="0"/>
        </w:numPr>
        <w:tabs>
          <w:tab w:val="left" w:pos="1134"/>
        </w:tabs>
        <w:spacing w:after="120"/>
        <w:rPr>
          <w:rFonts w:cs="Arial"/>
          <w:lang w:val="en-AU"/>
        </w:rPr>
      </w:pPr>
      <w:r w:rsidRPr="00B64341">
        <w:rPr>
          <w:rFonts w:cs="Arial"/>
          <w:lang w:val="en-AU"/>
        </w:rPr>
        <w:t xml:space="preserve">Where a </w:t>
      </w:r>
      <w:hyperlink w:anchor="Student" w:tooltip="student" w:history="1">
        <w:r w:rsidRPr="00B64341">
          <w:rPr>
            <w:rStyle w:val="Hyperlink"/>
            <w:rFonts w:cs="Arial"/>
            <w:lang w:val="en-AU"/>
          </w:rPr>
          <w:t>student</w:t>
        </w:r>
      </w:hyperlink>
      <w:r w:rsidRPr="00B64341">
        <w:rPr>
          <w:rFonts w:cs="Arial"/>
          <w:lang w:val="en-AU"/>
        </w:rPr>
        <w:t xml:space="preserve"> is eligible for only part of the year, entitlement is calculated pro</w:t>
      </w:r>
      <w:r w:rsidRPr="00B64341">
        <w:rPr>
          <w:rFonts w:cs="Arial"/>
          <w:lang w:val="en-AU"/>
        </w:rPr>
        <w:noBreakHyphen/>
        <w:t xml:space="preserve">rata (see </w:t>
      </w:r>
      <w:hyperlink w:anchor="_5.1.2_Calculation_of" w:tooltip="Calculation of amount of entitlement" w:history="1">
        <w:r w:rsidRPr="00B64341">
          <w:rPr>
            <w:rStyle w:val="Hyperlink"/>
            <w:rFonts w:cs="Arial"/>
            <w:lang w:val="en-AU"/>
          </w:rPr>
          <w:t>5.1.2</w:t>
        </w:r>
      </w:hyperlink>
      <w:r w:rsidRPr="00B64341">
        <w:rPr>
          <w:rFonts w:cs="Arial"/>
          <w:lang w:val="en-AU"/>
        </w:rPr>
        <w:t>).</w:t>
      </w:r>
    </w:p>
    <w:p w14:paraId="26A947B4" w14:textId="77777777" w:rsidR="002327E1" w:rsidRPr="00B64341" w:rsidRDefault="002327E1" w:rsidP="002310DB">
      <w:pPr>
        <w:pStyle w:val="BulletLast"/>
        <w:numPr>
          <w:ilvl w:val="0"/>
          <w:numId w:val="0"/>
        </w:numPr>
        <w:tabs>
          <w:tab w:val="left" w:pos="1134"/>
        </w:tabs>
        <w:spacing w:after="120"/>
        <w:rPr>
          <w:rFonts w:cs="Arial"/>
          <w:lang w:val="en-AU"/>
        </w:rPr>
      </w:pPr>
    </w:p>
    <w:p w14:paraId="47309E14" w14:textId="77777777" w:rsidR="007031C8" w:rsidRPr="00B64341" w:rsidRDefault="004343D9" w:rsidP="002310DB">
      <w:pPr>
        <w:pStyle w:val="Heading3"/>
        <w:spacing w:before="120" w:after="120"/>
        <w:rPr>
          <w:lang w:val="en-AU"/>
        </w:rPr>
      </w:pPr>
      <w:bookmarkStart w:id="1229" w:name="_5.6.2_Additional_Boarding"/>
      <w:bookmarkStart w:id="1230" w:name="_5.6.2_Additional_Boarding_Allowance"/>
      <w:bookmarkStart w:id="1231" w:name="_Toc234129438"/>
      <w:bookmarkStart w:id="1232" w:name="_Toc264368476"/>
      <w:bookmarkStart w:id="1233" w:name="_Toc418251914"/>
      <w:bookmarkEnd w:id="1229"/>
      <w:bookmarkEnd w:id="1230"/>
      <w:r w:rsidRPr="00B64341">
        <w:rPr>
          <w:lang w:val="en-AU"/>
        </w:rPr>
        <w:t>5.6.2</w:t>
      </w:r>
      <w:r w:rsidRPr="00B64341">
        <w:rPr>
          <w:lang w:val="en-AU"/>
        </w:rPr>
        <w:tab/>
        <w:t>Additional Boarding Allowance</w:t>
      </w:r>
      <w:bookmarkEnd w:id="1228"/>
      <w:bookmarkEnd w:id="1231"/>
      <w:bookmarkEnd w:id="1232"/>
      <w:bookmarkEnd w:id="1233"/>
    </w:p>
    <w:p w14:paraId="2F2D4F5E" w14:textId="77777777" w:rsidR="001B1C8C" w:rsidRPr="001B1C8C" w:rsidRDefault="001B1C8C" w:rsidP="001B1C8C">
      <w:pPr>
        <w:pStyle w:val="Heading4"/>
        <w:spacing w:before="100" w:after="100"/>
        <w:rPr>
          <w:rFonts w:ascii="Arial" w:hAnsi="Arial" w:cs="Arial"/>
          <w:sz w:val="22"/>
          <w:szCs w:val="22"/>
        </w:rPr>
      </w:pPr>
      <w:bookmarkStart w:id="1234" w:name="_Toc234129439"/>
      <w:r>
        <w:t>5.6.2.1</w:t>
      </w:r>
      <w:r>
        <w:tab/>
      </w:r>
      <w:r w:rsidRPr="001B1C8C">
        <w:rPr>
          <w:rFonts w:ascii="Arial" w:hAnsi="Arial" w:cs="Arial"/>
          <w:sz w:val="22"/>
          <w:szCs w:val="22"/>
        </w:rPr>
        <w:t>Threshold</w:t>
      </w:r>
    </w:p>
    <w:p w14:paraId="784A846A" w14:textId="77777777" w:rsidR="001B1C8C" w:rsidRPr="001B1C8C" w:rsidRDefault="001B1C8C" w:rsidP="001B1C8C">
      <w:pPr>
        <w:pStyle w:val="BulletLast"/>
        <w:numPr>
          <w:ilvl w:val="0"/>
          <w:numId w:val="0"/>
        </w:numPr>
        <w:tabs>
          <w:tab w:val="left" w:pos="1134"/>
        </w:tabs>
        <w:spacing w:before="100" w:after="100"/>
        <w:rPr>
          <w:rFonts w:cs="Arial"/>
          <w:szCs w:val="22"/>
          <w:lang w:val="en-AU"/>
        </w:rPr>
      </w:pPr>
      <w:r w:rsidRPr="001B1C8C">
        <w:rPr>
          <w:rFonts w:cs="Arial"/>
          <w:szCs w:val="22"/>
          <w:lang w:val="en-AU"/>
        </w:rPr>
        <w:t>For Additional Boarding Allowance</w:t>
      </w:r>
      <w:r w:rsidR="0059046D">
        <w:rPr>
          <w:rFonts w:cs="Arial"/>
          <w:szCs w:val="22"/>
          <w:lang w:val="en-AU"/>
        </w:rPr>
        <w:t>*</w:t>
      </w:r>
      <w:r w:rsidRPr="001B1C8C">
        <w:rPr>
          <w:rFonts w:cs="Arial"/>
          <w:szCs w:val="22"/>
          <w:lang w:val="en-AU"/>
        </w:rPr>
        <w:t xml:space="preserve"> to be payable, actual boarding charges (see </w:t>
      </w:r>
      <w:hyperlink w:anchor="_5.2.3_Actual_boarding_1" w:tooltip="Actual boarding charges" w:history="1">
        <w:r w:rsidRPr="001B1C8C">
          <w:rPr>
            <w:rStyle w:val="Hyperlink"/>
            <w:rFonts w:cs="Arial"/>
            <w:szCs w:val="22"/>
            <w:lang w:val="en-AU"/>
          </w:rPr>
          <w:t>5.2.3</w:t>
        </w:r>
      </w:hyperlink>
      <w:r w:rsidRPr="001B1C8C">
        <w:rPr>
          <w:rFonts w:cs="Arial"/>
          <w:szCs w:val="22"/>
          <w:lang w:val="en-AU"/>
        </w:rPr>
        <w:t xml:space="preserve">) must be greater than the minimum threshold </w:t>
      </w:r>
      <w:r>
        <w:rPr>
          <w:rFonts w:cs="Arial"/>
          <w:szCs w:val="22"/>
          <w:lang w:val="en-AU"/>
        </w:rPr>
        <w:t xml:space="preserve">which is the </w:t>
      </w:r>
      <w:r w:rsidRPr="001B1C8C">
        <w:rPr>
          <w:rFonts w:cs="Arial"/>
          <w:szCs w:val="22"/>
          <w:lang w:val="en-AU"/>
        </w:rPr>
        <w:t>maximum Basic Boarding Allowance</w:t>
      </w:r>
      <w:r w:rsidR="0059046D">
        <w:rPr>
          <w:rFonts w:cs="Arial"/>
          <w:szCs w:val="22"/>
          <w:lang w:val="en-AU"/>
        </w:rPr>
        <w:t>*</w:t>
      </w:r>
      <w:r w:rsidRPr="001B1C8C">
        <w:rPr>
          <w:rFonts w:cs="Arial"/>
          <w:szCs w:val="22"/>
          <w:lang w:val="en-AU"/>
        </w:rPr>
        <w:t xml:space="preserve"> amount less $250 for incidentals</w:t>
      </w:r>
      <w:r>
        <w:rPr>
          <w:rFonts w:cs="Arial"/>
          <w:szCs w:val="22"/>
          <w:lang w:val="en-AU"/>
        </w:rPr>
        <w:t>.</w:t>
      </w:r>
    </w:p>
    <w:p w14:paraId="5DC6CA58" w14:textId="77777777" w:rsidR="001B1C8C" w:rsidRPr="001B1C8C" w:rsidRDefault="001B1C8C" w:rsidP="001B1C8C">
      <w:pPr>
        <w:pStyle w:val="BulletLast"/>
        <w:numPr>
          <w:ilvl w:val="0"/>
          <w:numId w:val="0"/>
        </w:numPr>
        <w:tabs>
          <w:tab w:val="left" w:pos="1134"/>
        </w:tabs>
        <w:spacing w:before="100" w:after="100"/>
        <w:rPr>
          <w:rFonts w:cs="Arial"/>
          <w:szCs w:val="22"/>
          <w:lang w:val="en-AU"/>
        </w:rPr>
      </w:pPr>
      <w:r w:rsidRPr="001B1C8C">
        <w:rPr>
          <w:rFonts w:cs="Arial"/>
          <w:szCs w:val="22"/>
          <w:lang w:val="en-AU"/>
        </w:rPr>
        <w:t xml:space="preserve">For Additional Boarding Allowance to be payable, requirements under the </w:t>
      </w:r>
      <w:hyperlink w:anchor="_6_The_Parental" w:tooltip="Reduction for Parental Income " w:history="1">
        <w:r w:rsidR="00524268" w:rsidRPr="000538F7">
          <w:rPr>
            <w:rStyle w:val="Hyperlink"/>
          </w:rPr>
          <w:t>Reduction for Parental Income</w:t>
        </w:r>
      </w:hyperlink>
      <w:r w:rsidRPr="001B1C8C">
        <w:rPr>
          <w:rFonts w:cs="Arial"/>
          <w:szCs w:val="22"/>
          <w:lang w:val="en-AU"/>
        </w:rPr>
        <w:t xml:space="preserve"> must be met.</w:t>
      </w:r>
    </w:p>
    <w:p w14:paraId="2E4D8B47" w14:textId="77777777" w:rsidR="001B1C8C" w:rsidRDefault="001B1C8C" w:rsidP="001B1C8C">
      <w:pPr>
        <w:pStyle w:val="Heading4"/>
        <w:spacing w:before="100" w:after="100"/>
        <w:rPr>
          <w:rFonts w:ascii="Arial" w:hAnsi="Arial" w:cs="Arial"/>
          <w:sz w:val="22"/>
          <w:szCs w:val="22"/>
        </w:rPr>
      </w:pPr>
      <w:r>
        <w:t>5.6.2.2</w:t>
      </w:r>
      <w:r>
        <w:tab/>
      </w:r>
      <w:r w:rsidRPr="001B1C8C">
        <w:rPr>
          <w:rFonts w:ascii="Arial" w:hAnsi="Arial" w:cs="Arial"/>
          <w:sz w:val="22"/>
          <w:szCs w:val="22"/>
        </w:rPr>
        <w:t>Maximum rate</w:t>
      </w:r>
      <w:r w:rsidR="0059046D">
        <w:rPr>
          <w:rFonts w:ascii="Arial" w:hAnsi="Arial" w:cs="Arial"/>
          <w:sz w:val="22"/>
          <w:szCs w:val="22"/>
        </w:rPr>
        <w:t>*</w:t>
      </w:r>
    </w:p>
    <w:p w14:paraId="6FE4FF8D" w14:textId="2DEA0219" w:rsidR="0059046D" w:rsidRDefault="001B1C8C" w:rsidP="001B1C8C">
      <w:pPr>
        <w:rPr>
          <w:rFonts w:cs="Arial"/>
          <w:lang w:val="en-AU"/>
        </w:rPr>
      </w:pPr>
      <w:r w:rsidRPr="00B64341">
        <w:rPr>
          <w:rFonts w:cs="Arial"/>
          <w:lang w:val="en-AU"/>
        </w:rPr>
        <w:t xml:space="preserve">The maximum rate applies only if </w:t>
      </w:r>
      <w:r w:rsidR="00D443FA">
        <w:rPr>
          <w:rFonts w:cs="Arial"/>
          <w:lang w:val="en-AU"/>
        </w:rPr>
        <w:t xml:space="preserve">there is no reduction for Parental Income and the </w:t>
      </w:r>
      <w:r w:rsidRPr="00B64341">
        <w:rPr>
          <w:rFonts w:cs="Arial"/>
          <w:lang w:val="en-AU"/>
        </w:rPr>
        <w:t xml:space="preserve">actual boarding charges (see </w:t>
      </w:r>
      <w:hyperlink w:anchor="_5.2.3_Actual_boarding_1" w:tooltip="Actual boarding charges" w:history="1">
        <w:r w:rsidR="00F722C2" w:rsidRPr="001B1C8C">
          <w:rPr>
            <w:rStyle w:val="Hyperlink"/>
            <w:rFonts w:cs="Arial"/>
            <w:szCs w:val="22"/>
            <w:lang w:val="en-AU"/>
          </w:rPr>
          <w:t>5.2.3</w:t>
        </w:r>
      </w:hyperlink>
      <w:r w:rsidRPr="00B64341">
        <w:rPr>
          <w:rFonts w:cs="Arial"/>
          <w:lang w:val="en-AU"/>
        </w:rPr>
        <w:t xml:space="preserve">) </w:t>
      </w:r>
      <w:r w:rsidR="00F722C2" w:rsidRPr="00B64341">
        <w:rPr>
          <w:rFonts w:cs="Arial"/>
          <w:lang w:val="en-AU"/>
        </w:rPr>
        <w:t>plus $250 are greater than or equal to the applicable maximum rates of Basic Boarding Allowance</w:t>
      </w:r>
      <w:r w:rsidR="00F722C2">
        <w:rPr>
          <w:rFonts w:cs="Arial"/>
          <w:lang w:val="en-AU"/>
        </w:rPr>
        <w:t>*</w:t>
      </w:r>
      <w:r w:rsidR="00F722C2" w:rsidRPr="00B64341">
        <w:rPr>
          <w:rFonts w:cs="Arial"/>
          <w:lang w:val="en-AU"/>
        </w:rPr>
        <w:t xml:space="preserve"> plus Additional Boarding Allowance</w:t>
      </w:r>
      <w:r w:rsidR="00F722C2">
        <w:rPr>
          <w:rFonts w:cs="Arial"/>
          <w:lang w:val="en-AU"/>
        </w:rPr>
        <w:t>*.</w:t>
      </w:r>
    </w:p>
    <w:p w14:paraId="3F2CBF7B" w14:textId="77777777" w:rsidR="0059046D" w:rsidRPr="002B58D6" w:rsidRDefault="0059046D" w:rsidP="0059046D">
      <w:pPr>
        <w:pStyle w:val="BulletLast"/>
        <w:numPr>
          <w:ilvl w:val="0"/>
          <w:numId w:val="0"/>
        </w:numPr>
        <w:tabs>
          <w:tab w:val="left" w:pos="1134"/>
        </w:tabs>
        <w:spacing w:after="120"/>
        <w:rPr>
          <w:rFonts w:cs="Arial"/>
          <w:lang w:val="en-AU"/>
        </w:rPr>
      </w:pPr>
      <w:r w:rsidRPr="004238B4">
        <w:rPr>
          <w:rFonts w:cs="Arial"/>
          <w:b/>
          <w:lang w:val="en-AU"/>
        </w:rPr>
        <w:t>*Note</w:t>
      </w:r>
      <w:r>
        <w:rPr>
          <w:rFonts w:cs="Arial"/>
          <w:lang w:val="en-AU"/>
        </w:rPr>
        <w:t xml:space="preserve">: </w:t>
      </w:r>
      <w:r w:rsidRPr="00B64341">
        <w:rPr>
          <w:rFonts w:cs="Arial"/>
          <w:lang w:val="en-AU"/>
        </w:rPr>
        <w:t xml:space="preserve">For current allowances and maximum rates refer to the publication </w:t>
      </w:r>
      <w:hyperlink r:id="rId50" w:history="1">
        <w:r w:rsidRPr="00216524">
          <w:rPr>
            <w:rStyle w:val="Hyperlink"/>
            <w:rFonts w:cs="Arial"/>
            <w:i/>
          </w:rPr>
          <w:t>A guide to Australian Government payments</w:t>
        </w:r>
      </w:hyperlink>
      <w:r w:rsidRPr="00B64341">
        <w:rPr>
          <w:rFonts w:cs="Arial"/>
          <w:i/>
          <w:lang w:val="en-AU"/>
        </w:rPr>
        <w:t>.</w:t>
      </w:r>
    </w:p>
    <w:p w14:paraId="3D2DD28B" w14:textId="77777777" w:rsidR="00824436" w:rsidRPr="00B64341" w:rsidRDefault="00824436" w:rsidP="00BD2CD2">
      <w:pPr>
        <w:rPr>
          <w:lang w:val="en-AU"/>
        </w:rPr>
      </w:pPr>
      <w:bookmarkStart w:id="1235" w:name="_5.6.3_Second_Home"/>
      <w:bookmarkStart w:id="1236" w:name="_5.6.3_Second_Home_Allowance"/>
      <w:bookmarkStart w:id="1237" w:name="_Toc161552306"/>
      <w:bookmarkStart w:id="1238" w:name="_Toc234129441"/>
      <w:bookmarkStart w:id="1239" w:name="_Toc264368477"/>
      <w:bookmarkEnd w:id="1234"/>
      <w:bookmarkEnd w:id="1235"/>
      <w:bookmarkEnd w:id="1236"/>
    </w:p>
    <w:p w14:paraId="21F2F63D" w14:textId="77777777" w:rsidR="007031C8" w:rsidRPr="00B64341" w:rsidRDefault="004343D9" w:rsidP="002310DB">
      <w:pPr>
        <w:pStyle w:val="Heading3"/>
        <w:spacing w:before="120" w:after="120"/>
        <w:rPr>
          <w:lang w:val="en-AU"/>
        </w:rPr>
      </w:pPr>
      <w:bookmarkStart w:id="1240" w:name="_5.6.3_Second_Home_1"/>
      <w:bookmarkStart w:id="1241" w:name="_Toc418251915"/>
      <w:bookmarkEnd w:id="1240"/>
      <w:r w:rsidRPr="00B64341">
        <w:rPr>
          <w:lang w:val="en-AU"/>
        </w:rPr>
        <w:t>5.6.3</w:t>
      </w:r>
      <w:r w:rsidRPr="00B64341">
        <w:rPr>
          <w:lang w:val="en-AU"/>
        </w:rPr>
        <w:tab/>
        <w:t>Second Home Allowance</w:t>
      </w:r>
      <w:bookmarkEnd w:id="1237"/>
      <w:bookmarkEnd w:id="1238"/>
      <w:bookmarkEnd w:id="1239"/>
      <w:bookmarkEnd w:id="1241"/>
    </w:p>
    <w:p w14:paraId="00DD508A" w14:textId="77777777" w:rsidR="003C0D08" w:rsidRDefault="003C0D08" w:rsidP="003C0D08">
      <w:pPr>
        <w:rPr>
          <w:lang w:val="en-AU"/>
        </w:rPr>
      </w:pPr>
      <w:r w:rsidRPr="00B64341">
        <w:rPr>
          <w:lang w:val="en-AU"/>
        </w:rPr>
        <w:t>Second Home Allowance</w:t>
      </w:r>
      <w:r>
        <w:rPr>
          <w:lang w:val="en-AU"/>
        </w:rPr>
        <w:t xml:space="preserve"> is paid at a rate per student, up to a maximum of three students in a family.</w:t>
      </w:r>
      <w:r w:rsidRPr="003C0D08">
        <w:rPr>
          <w:rFonts w:cs="Arial"/>
          <w:lang w:val="en-AU"/>
        </w:rPr>
        <w:t xml:space="preserve"> </w:t>
      </w:r>
      <w:r w:rsidRPr="00B64341">
        <w:rPr>
          <w:rFonts w:cs="Arial"/>
          <w:lang w:val="en-AU"/>
        </w:rPr>
        <w:t xml:space="preserve">For current rates refer to the publication </w:t>
      </w:r>
      <w:hyperlink r:id="rId51" w:history="1">
        <w:r w:rsidRPr="00216524">
          <w:rPr>
            <w:rStyle w:val="Hyperlink"/>
            <w:rFonts w:cs="Arial"/>
            <w:i/>
          </w:rPr>
          <w:t>A guide to Australian Government payments</w:t>
        </w:r>
      </w:hyperlink>
      <w:r w:rsidRPr="00B64341">
        <w:rPr>
          <w:rFonts w:cs="Arial"/>
          <w:i/>
          <w:lang w:val="en-AU"/>
        </w:rPr>
        <w:t>.</w:t>
      </w:r>
    </w:p>
    <w:p w14:paraId="45677175" w14:textId="77777777" w:rsidR="0059046D" w:rsidRPr="002B58D6" w:rsidRDefault="001B1C8C" w:rsidP="004238B4">
      <w:pPr>
        <w:pStyle w:val="Bullet"/>
        <w:numPr>
          <w:ilvl w:val="0"/>
          <w:numId w:val="0"/>
        </w:numPr>
        <w:tabs>
          <w:tab w:val="left" w:pos="1134"/>
        </w:tabs>
        <w:spacing w:before="100" w:after="100"/>
        <w:rPr>
          <w:rFonts w:cs="Arial"/>
          <w:lang w:val="en-AU"/>
        </w:rPr>
      </w:pPr>
      <w:r w:rsidRPr="001B1C8C">
        <w:rPr>
          <w:rFonts w:cs="Arial"/>
          <w:lang w:val="en-AU"/>
        </w:rPr>
        <w:lastRenderedPageBreak/>
        <w:t xml:space="preserve">Entitlement is calculated pro-rata when a </w:t>
      </w:r>
      <w:hyperlink w:anchor="Student" w:tooltip="student" w:history="1">
        <w:r w:rsidRPr="001B1C8C">
          <w:rPr>
            <w:rStyle w:val="Hyperlink"/>
            <w:rFonts w:cs="Arial"/>
            <w:lang w:val="en-AU"/>
          </w:rPr>
          <w:t>student</w:t>
        </w:r>
      </w:hyperlink>
      <w:r w:rsidRPr="001B1C8C">
        <w:rPr>
          <w:rFonts w:cs="Arial"/>
          <w:lang w:val="en-AU"/>
        </w:rPr>
        <w:t xml:space="preserve"> is eligible for only part of a year (see </w:t>
      </w:r>
      <w:hyperlink w:anchor="_5.1.2_Calculation_of" w:tooltip="Calculation of amount of entitlement" w:history="1">
        <w:r w:rsidRPr="001B1C8C">
          <w:rPr>
            <w:rStyle w:val="Hyperlink"/>
            <w:rFonts w:cs="Arial"/>
            <w:lang w:val="en-AU"/>
          </w:rPr>
          <w:t>5</w:t>
        </w:r>
        <w:bookmarkStart w:id="1242" w:name="_Hlt165488951"/>
        <w:r w:rsidRPr="001B1C8C">
          <w:rPr>
            <w:rStyle w:val="Hyperlink"/>
            <w:rFonts w:cs="Arial"/>
            <w:lang w:val="en-AU"/>
          </w:rPr>
          <w:t>.</w:t>
        </w:r>
        <w:bookmarkEnd w:id="1242"/>
        <w:r w:rsidRPr="001B1C8C">
          <w:rPr>
            <w:rStyle w:val="Hyperlink"/>
            <w:rFonts w:cs="Arial"/>
            <w:lang w:val="en-AU"/>
          </w:rPr>
          <w:t>1.2</w:t>
        </w:r>
      </w:hyperlink>
      <w:r w:rsidRPr="001B1C8C">
        <w:rPr>
          <w:rFonts w:cs="Arial"/>
          <w:lang w:val="en-AU"/>
        </w:rPr>
        <w:t>).</w:t>
      </w:r>
      <w:r w:rsidR="00F722C2">
        <w:rPr>
          <w:rFonts w:cs="Arial"/>
          <w:lang w:val="en-AU"/>
        </w:rPr>
        <w:t xml:space="preserve">  </w:t>
      </w:r>
    </w:p>
    <w:p w14:paraId="2C787F9B" w14:textId="77777777" w:rsidR="0059046D" w:rsidRPr="001B1C8C" w:rsidRDefault="0059046D" w:rsidP="001B1C8C">
      <w:pPr>
        <w:pStyle w:val="Bullet"/>
        <w:numPr>
          <w:ilvl w:val="0"/>
          <w:numId w:val="0"/>
        </w:numPr>
        <w:tabs>
          <w:tab w:val="left" w:pos="1134"/>
        </w:tabs>
        <w:spacing w:before="100" w:after="100"/>
        <w:rPr>
          <w:rFonts w:cs="Arial"/>
          <w:lang w:val="en-AU"/>
        </w:rPr>
      </w:pPr>
    </w:p>
    <w:p w14:paraId="25C4240B" w14:textId="77777777" w:rsidR="007031C8" w:rsidRPr="00B64341" w:rsidRDefault="007031C8" w:rsidP="002310DB">
      <w:pPr>
        <w:pStyle w:val="BulletLast"/>
        <w:numPr>
          <w:ilvl w:val="0"/>
          <w:numId w:val="0"/>
        </w:numPr>
        <w:tabs>
          <w:tab w:val="left" w:pos="1134"/>
        </w:tabs>
        <w:spacing w:after="120"/>
        <w:rPr>
          <w:rFonts w:cs="Arial"/>
          <w:lang w:val="en-AU"/>
        </w:rPr>
      </w:pPr>
    </w:p>
    <w:p w14:paraId="70A77F74" w14:textId="77777777" w:rsidR="004343D9" w:rsidRPr="00B64341" w:rsidRDefault="004343D9" w:rsidP="002310DB">
      <w:pPr>
        <w:pStyle w:val="Heading3"/>
        <w:spacing w:before="120" w:after="120"/>
        <w:rPr>
          <w:lang w:val="en-AU"/>
        </w:rPr>
      </w:pPr>
      <w:bookmarkStart w:id="1243" w:name="_5.6.4_Distance_Education"/>
      <w:bookmarkStart w:id="1244" w:name="_5.6.4_Distance_Education_allowances"/>
      <w:bookmarkStart w:id="1245" w:name="_Toc264368478"/>
      <w:bookmarkStart w:id="1246" w:name="_Toc234129442"/>
      <w:bookmarkStart w:id="1247" w:name="_Toc418251916"/>
      <w:bookmarkStart w:id="1248" w:name="_Toc161552307"/>
      <w:bookmarkStart w:id="1249" w:name="OLE_LINK5"/>
      <w:bookmarkStart w:id="1250" w:name="OLE_LINK6"/>
      <w:bookmarkStart w:id="1251" w:name="OLE_LINK9"/>
      <w:bookmarkStart w:id="1252" w:name="OLE_LINK10"/>
      <w:bookmarkEnd w:id="1243"/>
      <w:bookmarkEnd w:id="1244"/>
      <w:r w:rsidRPr="00B64341">
        <w:rPr>
          <w:lang w:val="en-AU"/>
        </w:rPr>
        <w:t>5.6.4</w:t>
      </w:r>
      <w:r w:rsidR="00C224D2" w:rsidRPr="00B64341">
        <w:rPr>
          <w:lang w:val="en-AU"/>
        </w:rPr>
        <w:tab/>
      </w:r>
      <w:r w:rsidRPr="00B64341">
        <w:rPr>
          <w:lang w:val="en-AU"/>
        </w:rPr>
        <w:t xml:space="preserve">Distance Education </w:t>
      </w:r>
      <w:bookmarkStart w:id="1253" w:name="_Toc234129443"/>
      <w:bookmarkStart w:id="1254" w:name="_Toc264368479"/>
      <w:bookmarkEnd w:id="1245"/>
      <w:r w:rsidRPr="00B64341">
        <w:rPr>
          <w:lang w:val="en-AU"/>
        </w:rPr>
        <w:t>Allowance</w:t>
      </w:r>
      <w:bookmarkEnd w:id="1246"/>
      <w:bookmarkEnd w:id="1247"/>
      <w:bookmarkEnd w:id="1253"/>
      <w:bookmarkEnd w:id="1254"/>
    </w:p>
    <w:p w14:paraId="64D16D97" w14:textId="134D0A6D" w:rsidR="0059046D" w:rsidRPr="002B58D6" w:rsidRDefault="0059046D" w:rsidP="0059046D">
      <w:pPr>
        <w:pStyle w:val="BulletLast"/>
        <w:numPr>
          <w:ilvl w:val="0"/>
          <w:numId w:val="0"/>
        </w:numPr>
        <w:tabs>
          <w:tab w:val="left" w:pos="1134"/>
        </w:tabs>
        <w:spacing w:after="120"/>
        <w:rPr>
          <w:rFonts w:cs="Arial"/>
          <w:lang w:val="en-AU"/>
        </w:rPr>
      </w:pPr>
      <w:bookmarkStart w:id="1255" w:name="_Distance_Education_Allowance_Supple"/>
      <w:bookmarkStart w:id="1256" w:name="_5.6.5_Pensioner_Education"/>
      <w:bookmarkStart w:id="1257" w:name="_5.6.6_Pensioner_Education_Supplemen"/>
      <w:bookmarkStart w:id="1258" w:name="_5.6.5_Pensioner_Education_Supplemen"/>
      <w:bookmarkStart w:id="1259" w:name="_5.6.5_Distance_Education_Allowance_"/>
      <w:bookmarkStart w:id="1260" w:name="_Toc161552308"/>
      <w:bookmarkStart w:id="1261" w:name="_Toc234129445"/>
      <w:bookmarkEnd w:id="1248"/>
      <w:bookmarkEnd w:id="1249"/>
      <w:bookmarkEnd w:id="1250"/>
      <w:bookmarkEnd w:id="1251"/>
      <w:bookmarkEnd w:id="1252"/>
      <w:bookmarkEnd w:id="1255"/>
      <w:bookmarkEnd w:id="1256"/>
      <w:bookmarkEnd w:id="1257"/>
      <w:bookmarkEnd w:id="1258"/>
      <w:bookmarkEnd w:id="1259"/>
      <w:r w:rsidRPr="00B64341">
        <w:rPr>
          <w:rFonts w:cs="Arial"/>
          <w:lang w:val="en-AU"/>
        </w:rPr>
        <w:t xml:space="preserve">For current rates refer to the publication </w:t>
      </w:r>
      <w:hyperlink r:id="rId52" w:history="1">
        <w:r w:rsidRPr="00216524">
          <w:rPr>
            <w:rStyle w:val="Hyperlink"/>
            <w:rFonts w:cs="Arial"/>
            <w:i/>
          </w:rPr>
          <w:t>A guide to Australian Government payments</w:t>
        </w:r>
      </w:hyperlink>
      <w:r w:rsidRPr="00B64341">
        <w:rPr>
          <w:rFonts w:cs="Arial"/>
          <w:i/>
          <w:lang w:val="en-AU"/>
        </w:rPr>
        <w:t>.</w:t>
      </w:r>
      <w:r w:rsidR="00AC596C" w:rsidRPr="00AC596C">
        <w:rPr>
          <w:rFonts w:cs="Arial"/>
          <w:lang w:val="en-AU"/>
        </w:rPr>
        <w:t xml:space="preserve"> </w:t>
      </w:r>
      <w:r w:rsidR="00AC596C" w:rsidRPr="001B1C8C">
        <w:rPr>
          <w:rFonts w:cs="Arial"/>
          <w:lang w:val="en-AU"/>
        </w:rPr>
        <w:t xml:space="preserve">Entitlement is calculated pro-rata when a </w:t>
      </w:r>
      <w:hyperlink w:anchor="Student" w:history="1">
        <w:r w:rsidR="00AC596C" w:rsidRPr="001B1C8C">
          <w:rPr>
            <w:rFonts w:cs="Arial"/>
            <w:lang w:val="en-AU"/>
          </w:rPr>
          <w:t>student</w:t>
        </w:r>
      </w:hyperlink>
      <w:r w:rsidR="00AC596C" w:rsidRPr="001B1C8C">
        <w:rPr>
          <w:rFonts w:cs="Arial"/>
          <w:lang w:val="en-AU"/>
        </w:rPr>
        <w:t xml:space="preserve"> is eligible for only part of a year.</w:t>
      </w:r>
      <w:r w:rsidR="00AC596C">
        <w:rPr>
          <w:rFonts w:cs="Arial"/>
          <w:lang w:val="en-AU"/>
        </w:rPr>
        <w:t xml:space="preserve">  </w:t>
      </w:r>
    </w:p>
    <w:p w14:paraId="51661BC9" w14:textId="77777777" w:rsidR="001B1C8C" w:rsidRPr="001B1C8C" w:rsidRDefault="001B1C8C" w:rsidP="001B1C8C">
      <w:pPr>
        <w:pStyle w:val="Bullet"/>
        <w:numPr>
          <w:ilvl w:val="0"/>
          <w:numId w:val="0"/>
        </w:numPr>
        <w:tabs>
          <w:tab w:val="left" w:pos="1134"/>
        </w:tabs>
        <w:spacing w:before="100" w:after="100"/>
        <w:rPr>
          <w:rFonts w:cs="Arial"/>
          <w:lang w:val="en-AU"/>
        </w:rPr>
      </w:pPr>
    </w:p>
    <w:p w14:paraId="5544D75E" w14:textId="77777777" w:rsidR="00F13821" w:rsidRPr="00B64341" w:rsidRDefault="00F13821" w:rsidP="002310DB">
      <w:pPr>
        <w:pStyle w:val="BulletLast"/>
        <w:numPr>
          <w:ilvl w:val="0"/>
          <w:numId w:val="0"/>
        </w:numPr>
        <w:tabs>
          <w:tab w:val="left" w:pos="1134"/>
        </w:tabs>
        <w:spacing w:after="120"/>
        <w:rPr>
          <w:rFonts w:cs="Arial"/>
          <w:lang w:val="en-AU"/>
        </w:rPr>
      </w:pPr>
    </w:p>
    <w:p w14:paraId="4D0719D3" w14:textId="77777777" w:rsidR="007031C8" w:rsidRPr="00B64341" w:rsidRDefault="004343D9" w:rsidP="002310DB">
      <w:pPr>
        <w:pStyle w:val="Heading3"/>
        <w:spacing w:before="120" w:after="120"/>
        <w:rPr>
          <w:lang w:val="en-AU"/>
        </w:rPr>
      </w:pPr>
      <w:bookmarkStart w:id="1262" w:name="_5.6.5_Pensioner_Education_1"/>
      <w:bookmarkStart w:id="1263" w:name="_Toc264368481"/>
      <w:bookmarkStart w:id="1264" w:name="_Toc418251917"/>
      <w:bookmarkEnd w:id="1262"/>
      <w:r w:rsidRPr="00B64341">
        <w:rPr>
          <w:lang w:val="en-AU"/>
        </w:rPr>
        <w:t>5.6.5</w:t>
      </w:r>
      <w:r w:rsidRPr="00B64341">
        <w:rPr>
          <w:lang w:val="en-AU"/>
        </w:rPr>
        <w:tab/>
        <w:t>Pensioner Education Supplement</w:t>
      </w:r>
      <w:bookmarkEnd w:id="1260"/>
      <w:bookmarkEnd w:id="1261"/>
      <w:bookmarkEnd w:id="1263"/>
      <w:bookmarkEnd w:id="1264"/>
    </w:p>
    <w:p w14:paraId="71B1DCDE" w14:textId="63AAC3C8" w:rsidR="00F722C2" w:rsidRPr="002B58D6" w:rsidRDefault="00216524" w:rsidP="00F722C2">
      <w:pPr>
        <w:pStyle w:val="BulletLast"/>
        <w:numPr>
          <w:ilvl w:val="0"/>
          <w:numId w:val="0"/>
        </w:numPr>
        <w:tabs>
          <w:tab w:val="left" w:pos="1134"/>
        </w:tabs>
        <w:spacing w:after="120"/>
        <w:rPr>
          <w:rFonts w:cs="Arial"/>
          <w:lang w:val="en-AU"/>
        </w:rPr>
      </w:pPr>
      <w:r>
        <w:rPr>
          <w:rFonts w:cs="Arial"/>
          <w:lang w:val="en-AU"/>
        </w:rPr>
        <w:t>The f</w:t>
      </w:r>
      <w:r w:rsidR="001B1C8C" w:rsidRPr="00A53ADF">
        <w:rPr>
          <w:rFonts w:cs="Arial"/>
          <w:lang w:val="en-AU"/>
        </w:rPr>
        <w:t xml:space="preserve">ortnightly supplement rate is aligned to the </w:t>
      </w:r>
      <w:r w:rsidR="00D443FA">
        <w:rPr>
          <w:rFonts w:cs="Arial"/>
          <w:lang w:val="en-AU"/>
        </w:rPr>
        <w:t xml:space="preserve">higher rate of the </w:t>
      </w:r>
      <w:r w:rsidR="001B1C8C" w:rsidRPr="00A53ADF">
        <w:rPr>
          <w:rFonts w:cs="Arial"/>
          <w:lang w:val="en-AU"/>
        </w:rPr>
        <w:t>Pensioner Education Supplement payable under Social Security law.</w:t>
      </w:r>
      <w:r w:rsidR="00F722C2">
        <w:rPr>
          <w:rFonts w:cs="Arial"/>
          <w:lang w:val="en-AU"/>
        </w:rPr>
        <w:t xml:space="preserve">  </w:t>
      </w:r>
      <w:r w:rsidR="00F722C2" w:rsidRPr="00B64341">
        <w:rPr>
          <w:rFonts w:cs="Arial"/>
          <w:lang w:val="en-AU"/>
        </w:rPr>
        <w:t xml:space="preserve">For current rates refer to the publication </w:t>
      </w:r>
      <w:hyperlink r:id="rId53" w:history="1">
        <w:r w:rsidR="00F722C2" w:rsidRPr="00216524">
          <w:rPr>
            <w:rStyle w:val="Hyperlink"/>
            <w:rFonts w:cs="Arial"/>
            <w:i/>
          </w:rPr>
          <w:t>A guide to Australian Government payments</w:t>
        </w:r>
      </w:hyperlink>
      <w:r w:rsidR="00F722C2" w:rsidRPr="00B64341">
        <w:rPr>
          <w:rFonts w:cs="Arial"/>
          <w:i/>
          <w:lang w:val="en-AU"/>
        </w:rPr>
        <w:t>.</w:t>
      </w:r>
    </w:p>
    <w:p w14:paraId="4F7322B0" w14:textId="77777777" w:rsidR="00F564C0" w:rsidRDefault="00F564C0" w:rsidP="002310DB">
      <w:pPr>
        <w:pStyle w:val="BulletLast"/>
        <w:numPr>
          <w:ilvl w:val="0"/>
          <w:numId w:val="0"/>
        </w:numPr>
        <w:tabs>
          <w:tab w:val="left" w:pos="1134"/>
        </w:tabs>
        <w:spacing w:after="120"/>
        <w:ind w:left="357" w:hanging="357"/>
        <w:rPr>
          <w:rFonts w:cs="Arial"/>
          <w:lang w:val="en-AU"/>
        </w:rPr>
        <w:sectPr w:rsidR="00F564C0" w:rsidSect="009033D6">
          <w:headerReference w:type="even" r:id="rId54"/>
          <w:headerReference w:type="default" r:id="rId55"/>
          <w:footerReference w:type="even" r:id="rId56"/>
          <w:footerReference w:type="default" r:id="rId57"/>
          <w:headerReference w:type="first" r:id="rId58"/>
          <w:type w:val="oddPage"/>
          <w:pgSz w:w="11909" w:h="16834" w:code="9"/>
          <w:pgMar w:top="674" w:right="1134" w:bottom="851" w:left="1134" w:header="283" w:footer="709" w:gutter="0"/>
          <w:cols w:space="720"/>
          <w:docGrid w:linePitch="299"/>
        </w:sectPr>
      </w:pPr>
    </w:p>
    <w:p w14:paraId="0F06A577" w14:textId="77777777" w:rsidR="007031C8" w:rsidRPr="00227FBA" w:rsidRDefault="004343D9" w:rsidP="00227FBA">
      <w:pPr>
        <w:pStyle w:val="Heading1"/>
      </w:pPr>
      <w:bookmarkStart w:id="1265" w:name="_6_The_Parental"/>
      <w:bookmarkStart w:id="1266" w:name="_6_The_Parental_Income_Test"/>
      <w:bookmarkStart w:id="1267" w:name="SectionPIT"/>
      <w:bookmarkStart w:id="1268" w:name="_6_Reduction_for"/>
      <w:bookmarkStart w:id="1269" w:name="_Toc469647180"/>
      <w:bookmarkStart w:id="1270" w:name="_Toc161552309"/>
      <w:bookmarkStart w:id="1271" w:name="_Toc234129446"/>
      <w:bookmarkStart w:id="1272" w:name="_Toc264368482"/>
      <w:bookmarkStart w:id="1273" w:name="_Toc418251918"/>
      <w:bookmarkEnd w:id="1265"/>
      <w:bookmarkEnd w:id="1266"/>
      <w:bookmarkEnd w:id="1267"/>
      <w:bookmarkEnd w:id="1268"/>
      <w:r w:rsidRPr="00227FBA">
        <w:lastRenderedPageBreak/>
        <w:t>6</w:t>
      </w:r>
      <w:r w:rsidRPr="00227FBA">
        <w:tab/>
      </w:r>
      <w:r w:rsidR="00ED25B8">
        <w:t>Reduction for</w:t>
      </w:r>
      <w:r w:rsidR="00ED25B8" w:rsidRPr="00227FBA">
        <w:t xml:space="preserve"> </w:t>
      </w:r>
      <w:r w:rsidRPr="00227FBA">
        <w:t>Parental Income</w:t>
      </w:r>
      <w:bookmarkEnd w:id="1269"/>
      <w:r w:rsidRPr="00227FBA">
        <w:t xml:space="preserve"> </w:t>
      </w:r>
      <w:bookmarkEnd w:id="1270"/>
      <w:bookmarkEnd w:id="1271"/>
      <w:bookmarkEnd w:id="1272"/>
      <w:bookmarkEnd w:id="1273"/>
    </w:p>
    <w:p w14:paraId="0D066C73" w14:textId="77777777" w:rsidR="00ED25B8" w:rsidRPr="005E1ABB" w:rsidRDefault="00ED25B8" w:rsidP="00ED25B8">
      <w:pPr>
        <w:pStyle w:val="Heading2"/>
        <w:spacing w:before="120" w:after="120"/>
      </w:pPr>
      <w:bookmarkStart w:id="1274" w:name="_6.1_Overview"/>
      <w:bookmarkStart w:id="1275" w:name="_Toc469647181"/>
      <w:bookmarkStart w:id="1276" w:name="_Toc161552310"/>
      <w:bookmarkStart w:id="1277" w:name="_Toc234129447"/>
      <w:bookmarkStart w:id="1278" w:name="_Toc264368483"/>
      <w:bookmarkStart w:id="1279" w:name="_Toc418251919"/>
      <w:bookmarkEnd w:id="1274"/>
      <w:r w:rsidRPr="005E1ABB">
        <w:t>6.</w:t>
      </w:r>
      <w:r>
        <w:t>0</w:t>
      </w:r>
      <w:r w:rsidRPr="005E1ABB">
        <w:tab/>
        <w:t>Overview</w:t>
      </w:r>
      <w:bookmarkEnd w:id="1275"/>
      <w:r>
        <w:t xml:space="preserve"> </w:t>
      </w:r>
    </w:p>
    <w:p w14:paraId="4A7B1D51" w14:textId="77777777" w:rsidR="00ED25B8" w:rsidRDefault="00ED25B8" w:rsidP="00ED25B8">
      <w:pPr>
        <w:rPr>
          <w:lang w:val="en-AU"/>
        </w:rPr>
      </w:pPr>
      <w:r w:rsidRPr="00B64341">
        <w:rPr>
          <w:lang w:val="en-AU"/>
        </w:rPr>
        <w:t xml:space="preserve">This </w:t>
      </w:r>
      <w:r>
        <w:rPr>
          <w:lang w:val="en-AU"/>
        </w:rPr>
        <w:t>chapter</w:t>
      </w:r>
      <w:r w:rsidRPr="00B64341">
        <w:rPr>
          <w:lang w:val="en-AU"/>
        </w:rPr>
        <w:t xml:space="preserve"> </w:t>
      </w:r>
      <w:r w:rsidRPr="0048397A">
        <w:rPr>
          <w:lang w:val="en-AU"/>
        </w:rPr>
        <w:t>describes the Reduction for Parental Income that is applied when determining eligibility for</w:t>
      </w:r>
      <w:r w:rsidRPr="0048397A" w:rsidDel="0048397A">
        <w:rPr>
          <w:lang w:val="en-AU"/>
        </w:rPr>
        <w:t xml:space="preserve"> </w:t>
      </w:r>
      <w:r w:rsidRPr="00B64341">
        <w:rPr>
          <w:lang w:val="en-AU"/>
        </w:rPr>
        <w:t>Additional Boarding Allowance.</w:t>
      </w:r>
    </w:p>
    <w:p w14:paraId="70208656" w14:textId="77777777" w:rsidR="00ED25B8" w:rsidRDefault="00ED25B8" w:rsidP="00ED25B8">
      <w:pPr>
        <w:rPr>
          <w:lang w:val="en-AU"/>
        </w:rPr>
      </w:pPr>
      <w:r w:rsidRPr="0048397A">
        <w:rPr>
          <w:lang w:val="en-AU"/>
        </w:rPr>
        <w:t>From 1 January 2017 the Reduction for Parental Income is determined through the application of both the Parental Income Test and the Maintenance Income Test</w:t>
      </w:r>
      <w:r w:rsidR="00985952">
        <w:rPr>
          <w:lang w:val="en-AU"/>
        </w:rPr>
        <w:t>.</w:t>
      </w:r>
    </w:p>
    <w:p w14:paraId="2ACE903F" w14:textId="77777777" w:rsidR="00ED25B8" w:rsidRDefault="00ED25B8" w:rsidP="00ED25B8">
      <w:pPr>
        <w:rPr>
          <w:lang w:val="en-AU"/>
        </w:rPr>
      </w:pPr>
    </w:p>
    <w:p w14:paraId="5180963B" w14:textId="77777777" w:rsidR="00ED25B8" w:rsidRPr="00B64341" w:rsidRDefault="00ED25B8" w:rsidP="00ED25B8">
      <w:pPr>
        <w:pStyle w:val="Heading3"/>
        <w:spacing w:before="120" w:after="120"/>
        <w:rPr>
          <w:lang w:val="en-AU"/>
        </w:rPr>
      </w:pPr>
      <w:r>
        <w:rPr>
          <w:lang w:val="en-AU"/>
        </w:rPr>
        <w:t>6.0</w:t>
      </w:r>
      <w:r w:rsidRPr="00B64341">
        <w:rPr>
          <w:lang w:val="en-AU"/>
        </w:rPr>
        <w:t>.1</w:t>
      </w:r>
      <w:r w:rsidRPr="00B64341">
        <w:rPr>
          <w:lang w:val="en-AU"/>
        </w:rPr>
        <w:tab/>
      </w:r>
      <w:r w:rsidRPr="00886155">
        <w:rPr>
          <w:lang w:val="en-AU"/>
        </w:rPr>
        <w:t>Reduction for Parental Income</w:t>
      </w:r>
    </w:p>
    <w:p w14:paraId="4D102B00" w14:textId="77777777" w:rsidR="00ED25B8" w:rsidRDefault="00ED25B8" w:rsidP="00ED25B8">
      <w:pPr>
        <w:rPr>
          <w:lang w:val="en-AU"/>
        </w:rPr>
      </w:pPr>
      <w:r w:rsidRPr="00886155">
        <w:rPr>
          <w:lang w:val="en-AU"/>
        </w:rPr>
        <w:t xml:space="preserve">The Reduction for Parental Income applies </w:t>
      </w:r>
      <w:r>
        <w:rPr>
          <w:lang w:val="en-AU"/>
        </w:rPr>
        <w:t xml:space="preserve">when the applicant’s </w:t>
      </w:r>
      <w:r w:rsidRPr="00886155">
        <w:rPr>
          <w:lang w:val="en-AU"/>
        </w:rPr>
        <w:t>income is in excess of the Parental Income Free Area</w:t>
      </w:r>
      <w:r>
        <w:rPr>
          <w:lang w:val="en-AU"/>
        </w:rPr>
        <w:t xml:space="preserve"> (</w:t>
      </w:r>
      <w:hyperlink w:anchor="_6.3.2_Parental_Income" w:tooltip="Parental Income Free Area" w:history="1">
        <w:r w:rsidRPr="00C32A3F">
          <w:rPr>
            <w:rStyle w:val="Hyperlink"/>
            <w:lang w:val="en-AU"/>
          </w:rPr>
          <w:t>6.3.2</w:t>
        </w:r>
      </w:hyperlink>
      <w:r>
        <w:rPr>
          <w:lang w:val="en-AU"/>
        </w:rPr>
        <w:t>)</w:t>
      </w:r>
      <w:r w:rsidRPr="00886155">
        <w:rPr>
          <w:lang w:val="en-AU"/>
        </w:rPr>
        <w:t xml:space="preserve"> and/or if a</w:t>
      </w:r>
      <w:r>
        <w:rPr>
          <w:lang w:val="en-AU"/>
        </w:rPr>
        <w:t>n</w:t>
      </w:r>
      <w:r w:rsidRPr="00886155">
        <w:rPr>
          <w:lang w:val="en-AU"/>
        </w:rPr>
        <w:t xml:space="preserve"> </w:t>
      </w:r>
      <w:r>
        <w:rPr>
          <w:lang w:val="en-AU"/>
        </w:rPr>
        <w:t>applicant</w:t>
      </w:r>
      <w:r w:rsidRPr="00886155">
        <w:rPr>
          <w:lang w:val="en-AU"/>
        </w:rPr>
        <w:t xml:space="preserve"> receives maintenance for the purpose of maintaining the </w:t>
      </w:r>
      <w:r>
        <w:rPr>
          <w:lang w:val="en-AU"/>
        </w:rPr>
        <w:t xml:space="preserve">student in excess of the </w:t>
      </w:r>
      <w:r w:rsidRPr="00886155">
        <w:rPr>
          <w:lang w:val="en-AU"/>
        </w:rPr>
        <w:t>Maintenance</w:t>
      </w:r>
      <w:r>
        <w:rPr>
          <w:lang w:val="en-AU"/>
        </w:rPr>
        <w:t xml:space="preserve"> </w:t>
      </w:r>
      <w:r w:rsidRPr="00886155">
        <w:rPr>
          <w:lang w:val="en-AU"/>
        </w:rPr>
        <w:t>Income Free Area</w:t>
      </w:r>
      <w:r>
        <w:rPr>
          <w:lang w:val="en-AU"/>
        </w:rPr>
        <w:t xml:space="preserve"> </w:t>
      </w:r>
      <w:r w:rsidRPr="004518F0">
        <w:rPr>
          <w:lang w:val="en-AU"/>
        </w:rPr>
        <w:t>(</w:t>
      </w:r>
      <w:hyperlink w:anchor="_6.11.3_Maintenance_income" w:tooltip="Maintenance income free area" w:history="1">
        <w:r w:rsidRPr="00A64961">
          <w:rPr>
            <w:rStyle w:val="Hyperlink"/>
          </w:rPr>
          <w:t>6.11.3</w:t>
        </w:r>
      </w:hyperlink>
      <w:r w:rsidRPr="004518F0">
        <w:rPr>
          <w:lang w:val="en-AU"/>
        </w:rPr>
        <w:t>).</w:t>
      </w:r>
      <w:r w:rsidRPr="00886155">
        <w:rPr>
          <w:lang w:val="en-AU"/>
        </w:rPr>
        <w:t xml:space="preserve"> The Maintenance Income Test (MIT) does not count maintenance received for other children in the family.</w:t>
      </w:r>
    </w:p>
    <w:p w14:paraId="004E897A" w14:textId="77777777" w:rsidR="00ED25B8" w:rsidRDefault="00ED25B8" w:rsidP="00ED25B8">
      <w:pPr>
        <w:rPr>
          <w:lang w:val="en-AU"/>
        </w:rPr>
      </w:pPr>
    </w:p>
    <w:p w14:paraId="5FFCC511" w14:textId="77777777" w:rsidR="00ED25B8" w:rsidRPr="00B64341" w:rsidRDefault="00ED25B8" w:rsidP="00ED25B8">
      <w:pPr>
        <w:pStyle w:val="Heading3"/>
        <w:spacing w:before="120" w:after="120"/>
        <w:rPr>
          <w:lang w:val="en-AU"/>
        </w:rPr>
      </w:pPr>
      <w:bookmarkStart w:id="1280" w:name="_6.0.2_Applying_the"/>
      <w:bookmarkEnd w:id="1280"/>
      <w:r>
        <w:rPr>
          <w:lang w:val="en-AU"/>
        </w:rPr>
        <w:t>6.0</w:t>
      </w:r>
      <w:r w:rsidRPr="00B64341">
        <w:rPr>
          <w:lang w:val="en-AU"/>
        </w:rPr>
        <w:t>.</w:t>
      </w:r>
      <w:r>
        <w:rPr>
          <w:lang w:val="en-AU"/>
        </w:rPr>
        <w:t>2</w:t>
      </w:r>
      <w:r w:rsidRPr="00B64341">
        <w:rPr>
          <w:lang w:val="en-AU"/>
        </w:rPr>
        <w:tab/>
      </w:r>
      <w:r>
        <w:rPr>
          <w:lang w:val="en-AU"/>
        </w:rPr>
        <w:t xml:space="preserve">Applying the </w:t>
      </w:r>
      <w:r w:rsidRPr="00886155">
        <w:rPr>
          <w:lang w:val="en-AU"/>
        </w:rPr>
        <w:t>Reduction for Parental Income</w:t>
      </w:r>
    </w:p>
    <w:p w14:paraId="7F20FC68" w14:textId="77777777" w:rsidR="00ED25B8" w:rsidRDefault="00ED25B8" w:rsidP="00ED25B8">
      <w:pPr>
        <w:rPr>
          <w:lang w:val="en-AU"/>
        </w:rPr>
      </w:pPr>
      <w:r w:rsidRPr="007D2BF3">
        <w:rPr>
          <w:lang w:val="en-AU"/>
        </w:rPr>
        <w:t>The following table shows the steps involved in applying the Reduction for Parental Income</w:t>
      </w:r>
      <w:r>
        <w:rPr>
          <w:lang w:val="en-AU"/>
        </w:rPr>
        <w:t xml:space="preserve"> to the </w:t>
      </w:r>
      <w:r w:rsidRPr="00B64341">
        <w:rPr>
          <w:lang w:val="en-AU"/>
        </w:rPr>
        <w:t>Additional Boarding Allowance</w:t>
      </w:r>
      <w:r w:rsidR="00985952">
        <w:rPr>
          <w:lang w:val="en-AU"/>
        </w:rPr>
        <w:t>.</w:t>
      </w:r>
    </w:p>
    <w:p w14:paraId="2F802B33" w14:textId="77777777" w:rsidR="00ED25B8" w:rsidRPr="00B64341" w:rsidRDefault="00ED25B8" w:rsidP="00ED25B8">
      <w:pPr>
        <w:rPr>
          <w:lang w:val="en-AU"/>
        </w:rPr>
      </w:pPr>
      <w:r w:rsidRPr="00B64341">
        <w:rPr>
          <w:lang w:val="en-AU"/>
        </w:rPr>
        <w:t>For the purposes of this calculation, all terms listed still have the same meaning as they do across Part 6 of the Guidelines unless otherwise indicated.</w:t>
      </w:r>
      <w:r>
        <w:rPr>
          <w:lang w:val="en-AU"/>
        </w:rPr>
        <w:t xml:space="preserve"> </w:t>
      </w:r>
      <w:r w:rsidRPr="00936565">
        <w:rPr>
          <w:lang w:val="en-AU"/>
        </w:rPr>
        <w:t xml:space="preserve">A </w:t>
      </w:r>
      <w:r w:rsidRPr="007D2BF3">
        <w:rPr>
          <w:lang w:val="en-AU"/>
        </w:rPr>
        <w:t>Reduction for Parental Income</w:t>
      </w:r>
      <w:r>
        <w:rPr>
          <w:lang w:val="en-AU"/>
        </w:rPr>
        <w:t xml:space="preserve"> </w:t>
      </w:r>
      <w:r w:rsidRPr="00936565">
        <w:rPr>
          <w:lang w:val="en-AU"/>
        </w:rPr>
        <w:t>calculation is undertaken for each instance of AIC Additional Boarding Allowance (as there may be several children in a family simultaneously attracting AIC Additional Boarding Allowance).</w:t>
      </w:r>
    </w:p>
    <w:p w14:paraId="63062276" w14:textId="77777777" w:rsidR="00ED25B8" w:rsidRDefault="00ED25B8" w:rsidP="00ED25B8">
      <w:pPr>
        <w:rPr>
          <w:lang w:val="en-AU"/>
        </w:rPr>
      </w:pPr>
    </w:p>
    <w:tbl>
      <w:tblPr>
        <w:tblW w:w="4926"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829"/>
        <w:gridCol w:w="8663"/>
      </w:tblGrid>
      <w:tr w:rsidR="00ED25B8" w:rsidRPr="006041FB" w14:paraId="08FC8C4E" w14:textId="77777777" w:rsidTr="001C69B0">
        <w:trPr>
          <w:tblCellSpacing w:w="15" w:type="dxa"/>
        </w:trPr>
        <w:tc>
          <w:tcPr>
            <w:tcW w:w="413" w:type="pct"/>
            <w:shd w:val="clear" w:color="auto" w:fill="B6DDE8" w:themeFill="accent5" w:themeFillTint="66"/>
            <w:tcMar>
              <w:top w:w="0" w:type="dxa"/>
              <w:left w:w="108" w:type="dxa"/>
              <w:bottom w:w="0" w:type="dxa"/>
              <w:right w:w="108" w:type="dxa"/>
            </w:tcMar>
            <w:vAlign w:val="center"/>
          </w:tcPr>
          <w:p w14:paraId="7D64E806" w14:textId="77777777" w:rsidR="00ED25B8" w:rsidRPr="00D05F4C" w:rsidRDefault="00ED25B8" w:rsidP="001C69B0">
            <w:pPr>
              <w:jc w:val="center"/>
              <w:rPr>
                <w:sz w:val="20"/>
                <w:lang w:val="en-AU"/>
              </w:rPr>
            </w:pPr>
            <w:r w:rsidRPr="00D05F4C">
              <w:rPr>
                <w:sz w:val="20"/>
                <w:lang w:val="en-AU"/>
              </w:rPr>
              <w:t>Step</w:t>
            </w:r>
          </w:p>
        </w:tc>
        <w:tc>
          <w:tcPr>
            <w:tcW w:w="4541" w:type="pct"/>
            <w:shd w:val="clear" w:color="auto" w:fill="B6DDE8" w:themeFill="accent5" w:themeFillTint="66"/>
            <w:tcMar>
              <w:top w:w="0" w:type="dxa"/>
              <w:left w:w="108" w:type="dxa"/>
              <w:bottom w:w="0" w:type="dxa"/>
              <w:right w:w="108" w:type="dxa"/>
            </w:tcMar>
            <w:vAlign w:val="center"/>
          </w:tcPr>
          <w:p w14:paraId="2326223F" w14:textId="77777777" w:rsidR="00ED25B8" w:rsidRPr="00D05F4C" w:rsidRDefault="00ED25B8" w:rsidP="001C69B0">
            <w:pPr>
              <w:rPr>
                <w:sz w:val="20"/>
                <w:lang w:val="en-AU"/>
              </w:rPr>
            </w:pPr>
            <w:r w:rsidRPr="00D05F4C">
              <w:rPr>
                <w:sz w:val="20"/>
                <w:lang w:val="en-AU"/>
              </w:rPr>
              <w:t xml:space="preserve">Action </w:t>
            </w:r>
          </w:p>
        </w:tc>
      </w:tr>
      <w:tr w:rsidR="00ED25B8" w:rsidRPr="006041FB" w14:paraId="2DEDA122" w14:textId="77777777" w:rsidTr="001C69B0">
        <w:trPr>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14:paraId="5B9F2F67" w14:textId="77777777" w:rsidR="00ED25B8" w:rsidRPr="00D05F4C" w:rsidRDefault="00ED25B8" w:rsidP="001C69B0">
            <w:pPr>
              <w:jc w:val="center"/>
              <w:rPr>
                <w:sz w:val="20"/>
                <w:lang w:val="en-AU"/>
              </w:rPr>
            </w:pPr>
            <w:r w:rsidRPr="00D05F4C">
              <w:rPr>
                <w:sz w:val="20"/>
                <w:lang w:val="en-AU"/>
              </w:rPr>
              <w:t>1</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14:paraId="04EA5C90" w14:textId="77777777" w:rsidR="00ED25B8" w:rsidRPr="00D05F4C" w:rsidRDefault="00ED25B8" w:rsidP="001C69B0">
            <w:pPr>
              <w:rPr>
                <w:sz w:val="20"/>
                <w:lang w:val="en-AU"/>
              </w:rPr>
            </w:pPr>
            <w:r w:rsidRPr="00D05F4C">
              <w:rPr>
                <w:sz w:val="20"/>
                <w:lang w:val="en-AU"/>
              </w:rPr>
              <w:t>Determine the student’s maximum fortnightly payment rate for the Additional Boarding Allowance.</w:t>
            </w:r>
          </w:p>
        </w:tc>
      </w:tr>
      <w:tr w:rsidR="00ED25B8" w:rsidRPr="006041FB" w14:paraId="628B8C0E" w14:textId="77777777" w:rsidTr="001C69B0">
        <w:trPr>
          <w:tblCellSpacing w:w="15" w:type="dxa"/>
        </w:trPr>
        <w:tc>
          <w:tcPr>
            <w:tcW w:w="413" w:type="pct"/>
            <w:tcBorders>
              <w:top w:val="nil"/>
              <w:left w:val="single" w:sz="8" w:space="0" w:color="4F81BD"/>
              <w:bottom w:val="single" w:sz="8" w:space="0" w:color="4F81BD"/>
              <w:right w:val="nil"/>
            </w:tcBorders>
            <w:tcMar>
              <w:top w:w="0" w:type="dxa"/>
              <w:left w:w="108" w:type="dxa"/>
              <w:bottom w:w="0" w:type="dxa"/>
              <w:right w:w="108" w:type="dxa"/>
            </w:tcMar>
          </w:tcPr>
          <w:p w14:paraId="104B5E43" w14:textId="77777777" w:rsidR="00ED25B8" w:rsidRPr="00D05F4C" w:rsidRDefault="00ED25B8" w:rsidP="001C69B0">
            <w:pPr>
              <w:jc w:val="center"/>
              <w:rPr>
                <w:sz w:val="20"/>
                <w:lang w:val="en-AU"/>
              </w:rPr>
            </w:pPr>
            <w:r w:rsidRPr="00D05F4C">
              <w:rPr>
                <w:sz w:val="20"/>
                <w:lang w:val="en-AU"/>
              </w:rPr>
              <w:t>2</w:t>
            </w:r>
          </w:p>
        </w:tc>
        <w:tc>
          <w:tcPr>
            <w:tcW w:w="4541" w:type="pct"/>
            <w:tcBorders>
              <w:top w:val="nil"/>
              <w:left w:val="nil"/>
              <w:bottom w:val="single" w:sz="8" w:space="0" w:color="4F81BD"/>
              <w:right w:val="single" w:sz="8" w:space="0" w:color="4F81BD"/>
            </w:tcBorders>
            <w:tcMar>
              <w:top w:w="0" w:type="dxa"/>
              <w:left w:w="108" w:type="dxa"/>
              <w:bottom w:w="0" w:type="dxa"/>
              <w:right w:w="108" w:type="dxa"/>
            </w:tcMar>
          </w:tcPr>
          <w:p w14:paraId="366BD9B4" w14:textId="77777777" w:rsidR="00ED25B8" w:rsidRPr="00D05F4C" w:rsidRDefault="00ED25B8" w:rsidP="001C69B0">
            <w:pPr>
              <w:rPr>
                <w:sz w:val="20"/>
                <w:lang w:val="en-AU"/>
              </w:rPr>
            </w:pPr>
            <w:r w:rsidRPr="00D05F4C">
              <w:rPr>
                <w:sz w:val="20"/>
                <w:lang w:val="en-AU"/>
              </w:rPr>
              <w:t xml:space="preserve">Calculate the Reduction for Parental Income amount (See </w:t>
            </w:r>
            <w:hyperlink w:anchor="_6.0.3_Calculating_the_1" w:tooltip="Calculating the Reduction for Parental Income" w:history="1">
              <w:r w:rsidRPr="00D05F4C">
                <w:rPr>
                  <w:rStyle w:val="Hyperlink"/>
                  <w:rFonts w:cs="Arial"/>
                  <w:sz w:val="20"/>
                  <w:lang w:val="en-AU"/>
                </w:rPr>
                <w:t>6.0.3</w:t>
              </w:r>
            </w:hyperlink>
            <w:r w:rsidRPr="00D05F4C">
              <w:rPr>
                <w:sz w:val="20"/>
                <w:lang w:val="en-AU"/>
              </w:rPr>
              <w:t xml:space="preserve"> below).</w:t>
            </w:r>
          </w:p>
        </w:tc>
      </w:tr>
      <w:tr w:rsidR="00ED25B8" w:rsidRPr="006041FB" w14:paraId="72E0D082" w14:textId="77777777" w:rsidTr="001C69B0">
        <w:trPr>
          <w:tblCellSpacing w:w="15" w:type="dxa"/>
        </w:trPr>
        <w:tc>
          <w:tcPr>
            <w:tcW w:w="413" w:type="pct"/>
            <w:tcBorders>
              <w:top w:val="nil"/>
              <w:left w:val="single" w:sz="8" w:space="0" w:color="4F81BD"/>
              <w:bottom w:val="nil"/>
              <w:right w:val="nil"/>
            </w:tcBorders>
            <w:tcMar>
              <w:top w:w="0" w:type="dxa"/>
              <w:left w:w="108" w:type="dxa"/>
              <w:bottom w:w="0" w:type="dxa"/>
              <w:right w:w="108" w:type="dxa"/>
            </w:tcMar>
          </w:tcPr>
          <w:p w14:paraId="1E88E1BC" w14:textId="77777777" w:rsidR="00ED25B8" w:rsidRPr="00D05F4C" w:rsidRDefault="00ED25B8" w:rsidP="001C69B0">
            <w:pPr>
              <w:jc w:val="center"/>
              <w:rPr>
                <w:sz w:val="20"/>
                <w:lang w:val="en-AU"/>
              </w:rPr>
            </w:pPr>
            <w:r w:rsidRPr="00D05F4C">
              <w:rPr>
                <w:sz w:val="20"/>
                <w:lang w:val="en-AU"/>
              </w:rPr>
              <w:t>3</w:t>
            </w:r>
          </w:p>
        </w:tc>
        <w:tc>
          <w:tcPr>
            <w:tcW w:w="4541" w:type="pct"/>
            <w:tcBorders>
              <w:top w:val="nil"/>
              <w:left w:val="nil"/>
              <w:bottom w:val="nil"/>
              <w:right w:val="single" w:sz="8" w:space="0" w:color="4F81BD"/>
            </w:tcBorders>
            <w:tcMar>
              <w:top w:w="0" w:type="dxa"/>
              <w:left w:w="108" w:type="dxa"/>
              <w:bottom w:w="0" w:type="dxa"/>
              <w:right w:w="108" w:type="dxa"/>
            </w:tcMar>
          </w:tcPr>
          <w:p w14:paraId="0448AB50" w14:textId="77777777" w:rsidR="00ED25B8" w:rsidRPr="00D05F4C" w:rsidRDefault="00ED25B8" w:rsidP="001C69B0">
            <w:pPr>
              <w:rPr>
                <w:sz w:val="20"/>
                <w:lang w:val="en-AU"/>
              </w:rPr>
            </w:pPr>
            <w:r w:rsidRPr="00D05F4C">
              <w:rPr>
                <w:sz w:val="20"/>
                <w:lang w:val="en-AU"/>
              </w:rPr>
              <w:t xml:space="preserve">Reduce the maximum fortnightly payment rate of Additional Boarding Allowance (from Step 1) by </w:t>
            </w:r>
            <w:r w:rsidRPr="00E33BAF">
              <w:rPr>
                <w:sz w:val="20"/>
                <w:lang w:val="en-AU"/>
              </w:rPr>
              <w:t xml:space="preserve">Reduction for Parental Income </w:t>
            </w:r>
            <w:r w:rsidRPr="00D05F4C">
              <w:rPr>
                <w:sz w:val="20"/>
                <w:lang w:val="en-AU"/>
              </w:rPr>
              <w:t>amount (Step 2).</w:t>
            </w:r>
          </w:p>
        </w:tc>
      </w:tr>
      <w:tr w:rsidR="00ED25B8" w:rsidRPr="006041FB" w14:paraId="1A2F25C0" w14:textId="77777777" w:rsidTr="001C69B0">
        <w:trPr>
          <w:tblCellSpacing w:w="15" w:type="dxa"/>
        </w:trPr>
        <w:tc>
          <w:tcPr>
            <w:tcW w:w="413" w:type="pct"/>
            <w:tcBorders>
              <w:top w:val="single" w:sz="6" w:space="0" w:color="4F81BD" w:themeColor="accent1"/>
              <w:left w:val="single" w:sz="6" w:space="0" w:color="4F81BD" w:themeColor="accent1"/>
              <w:bottom w:val="single" w:sz="6" w:space="0" w:color="4F81BD" w:themeColor="accent1"/>
              <w:right w:val="nil"/>
            </w:tcBorders>
            <w:tcMar>
              <w:top w:w="0" w:type="dxa"/>
              <w:left w:w="108" w:type="dxa"/>
              <w:bottom w:w="0" w:type="dxa"/>
              <w:right w:w="108" w:type="dxa"/>
            </w:tcMar>
          </w:tcPr>
          <w:p w14:paraId="35AC1120" w14:textId="77777777" w:rsidR="00ED25B8" w:rsidRPr="00D05F4C" w:rsidRDefault="00ED25B8" w:rsidP="001C69B0">
            <w:pPr>
              <w:jc w:val="center"/>
              <w:rPr>
                <w:sz w:val="20"/>
                <w:lang w:val="en-AU"/>
              </w:rPr>
            </w:pPr>
            <w:r w:rsidRPr="00D05F4C">
              <w:rPr>
                <w:sz w:val="20"/>
                <w:lang w:val="en-AU"/>
              </w:rPr>
              <w:t>4</w:t>
            </w:r>
          </w:p>
        </w:tc>
        <w:tc>
          <w:tcPr>
            <w:tcW w:w="4541" w:type="pct"/>
            <w:tcBorders>
              <w:top w:val="single" w:sz="6" w:space="0" w:color="4F81BD" w:themeColor="accent1"/>
              <w:left w:val="nil"/>
              <w:bottom w:val="single" w:sz="6" w:space="0" w:color="4F81BD" w:themeColor="accent1"/>
              <w:right w:val="single" w:sz="6" w:space="0" w:color="4F81BD" w:themeColor="accent1"/>
            </w:tcBorders>
            <w:tcMar>
              <w:top w:w="0" w:type="dxa"/>
              <w:left w:w="108" w:type="dxa"/>
              <w:bottom w:w="0" w:type="dxa"/>
              <w:right w:w="108" w:type="dxa"/>
            </w:tcMar>
          </w:tcPr>
          <w:p w14:paraId="2519C2E2" w14:textId="77777777" w:rsidR="00ED25B8" w:rsidRPr="00D05F4C" w:rsidRDefault="00ED25B8" w:rsidP="001C69B0">
            <w:pPr>
              <w:rPr>
                <w:sz w:val="20"/>
                <w:lang w:val="en-AU"/>
              </w:rPr>
            </w:pPr>
            <w:r w:rsidRPr="00D05F4C">
              <w:rPr>
                <w:sz w:val="20"/>
                <w:lang w:val="en-AU"/>
              </w:rPr>
              <w:t>Is the Reduction for Parental Income amount equal to or greater than the maximum fortnightly payment rate for the Additional Boarding Allowance?</w:t>
            </w:r>
          </w:p>
          <w:p w14:paraId="68560BCD" w14:textId="77777777" w:rsidR="00ED25B8" w:rsidRPr="00D05F4C" w:rsidRDefault="00ED25B8" w:rsidP="001C69B0">
            <w:pPr>
              <w:rPr>
                <w:sz w:val="20"/>
                <w:lang w:val="en-AU"/>
              </w:rPr>
            </w:pPr>
            <w:r w:rsidRPr="00E33BAF">
              <w:rPr>
                <w:sz w:val="20"/>
                <w:lang w:val="en-AU"/>
              </w:rPr>
              <w:t xml:space="preserve">If YES, no Additional Boarding </w:t>
            </w:r>
            <w:r w:rsidRPr="00D05F4C">
              <w:rPr>
                <w:sz w:val="20"/>
                <w:lang w:val="en-AU"/>
              </w:rPr>
              <w:t>Allowance is payable.</w:t>
            </w:r>
          </w:p>
          <w:p w14:paraId="480F9E0D" w14:textId="77777777" w:rsidR="00ED25B8" w:rsidRPr="00D05F4C" w:rsidRDefault="00ED25B8" w:rsidP="001C69B0">
            <w:pPr>
              <w:rPr>
                <w:sz w:val="20"/>
                <w:lang w:val="en-AU"/>
              </w:rPr>
            </w:pPr>
            <w:r w:rsidRPr="00D05F4C">
              <w:rPr>
                <w:sz w:val="20"/>
                <w:lang w:val="en-AU"/>
              </w:rPr>
              <w:t xml:space="preserve">If NO, the amount from Step 3 is the fortnightly Additional Boarding Allowance payable for the student, subject to the amount of their boarding costs (see </w:t>
            </w:r>
            <w:hyperlink w:anchor="_5.2.2_Additional_Boarding" w:tooltip="Additional Boarding Allowance" w:history="1">
              <w:r w:rsidRPr="00D05F4C">
                <w:rPr>
                  <w:rStyle w:val="Hyperlink"/>
                  <w:rFonts w:cs="Arial"/>
                  <w:sz w:val="20"/>
                  <w:lang w:val="en-AU"/>
                </w:rPr>
                <w:t>5.2.2</w:t>
              </w:r>
            </w:hyperlink>
            <w:r w:rsidRPr="00D05F4C">
              <w:rPr>
                <w:sz w:val="20"/>
                <w:lang w:val="en-AU"/>
              </w:rPr>
              <w:t xml:space="preserve">). </w:t>
            </w:r>
          </w:p>
        </w:tc>
      </w:tr>
    </w:tbl>
    <w:p w14:paraId="1DC8061A" w14:textId="77777777" w:rsidR="00ED25B8" w:rsidRDefault="00ED25B8" w:rsidP="00ED25B8">
      <w:pPr>
        <w:rPr>
          <w:lang w:val="en-AU"/>
        </w:rPr>
      </w:pPr>
    </w:p>
    <w:p w14:paraId="1D9ED4A3" w14:textId="77777777" w:rsidR="00ED25B8" w:rsidRDefault="00ED25B8" w:rsidP="00ED25B8">
      <w:pPr>
        <w:spacing w:before="0" w:after="0"/>
        <w:rPr>
          <w:rFonts w:ascii="Georgia" w:hAnsi="Georgia"/>
          <w:color w:val="62B5CC"/>
          <w:sz w:val="28"/>
          <w:lang w:val="en-AU"/>
        </w:rPr>
      </w:pPr>
      <w:bookmarkStart w:id="1281" w:name="_6.0.3_Calculating_the"/>
      <w:bookmarkEnd w:id="1281"/>
      <w:r>
        <w:rPr>
          <w:lang w:val="en-AU"/>
        </w:rPr>
        <w:br w:type="page"/>
      </w:r>
    </w:p>
    <w:p w14:paraId="715025BD" w14:textId="77777777" w:rsidR="00ED25B8" w:rsidRPr="00B64341" w:rsidRDefault="00ED25B8" w:rsidP="00ED25B8">
      <w:pPr>
        <w:pStyle w:val="Heading3"/>
        <w:spacing w:before="120" w:after="120"/>
        <w:rPr>
          <w:lang w:val="en-AU"/>
        </w:rPr>
      </w:pPr>
      <w:bookmarkStart w:id="1282" w:name="_6.0.3_Calculating_the_1"/>
      <w:bookmarkEnd w:id="1282"/>
      <w:r>
        <w:rPr>
          <w:lang w:val="en-AU"/>
        </w:rPr>
        <w:lastRenderedPageBreak/>
        <w:t>6.0</w:t>
      </w:r>
      <w:r w:rsidRPr="00B64341">
        <w:rPr>
          <w:lang w:val="en-AU"/>
        </w:rPr>
        <w:t>.</w:t>
      </w:r>
      <w:r>
        <w:rPr>
          <w:lang w:val="en-AU"/>
        </w:rPr>
        <w:t>3</w:t>
      </w:r>
      <w:r w:rsidRPr="00B64341">
        <w:rPr>
          <w:lang w:val="en-AU"/>
        </w:rPr>
        <w:tab/>
      </w:r>
      <w:r w:rsidRPr="007D2BF3">
        <w:rPr>
          <w:lang w:val="en-AU"/>
        </w:rPr>
        <w:t>Calculating the Reduction for Parental Income</w:t>
      </w:r>
    </w:p>
    <w:p w14:paraId="2AC4AA2A" w14:textId="77777777" w:rsidR="00ED25B8" w:rsidRDefault="00ED25B8" w:rsidP="00ED25B8">
      <w:pPr>
        <w:rPr>
          <w:lang w:val="en-AU"/>
        </w:rPr>
      </w:pPr>
      <w:r w:rsidRPr="007D2BF3">
        <w:rPr>
          <w:lang w:val="en-AU"/>
        </w:rPr>
        <w:t>To calculate the Reduction</w:t>
      </w:r>
      <w:r>
        <w:rPr>
          <w:lang w:val="en-AU"/>
        </w:rPr>
        <w:t xml:space="preserve"> </w:t>
      </w:r>
      <w:r w:rsidRPr="007D2BF3">
        <w:rPr>
          <w:lang w:val="en-AU"/>
        </w:rPr>
        <w:t>for Parental Income do the following:</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ED25B8" w:rsidRPr="00B64341" w14:paraId="44F1415E" w14:textId="77777777" w:rsidTr="001C69B0">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55C0D351" w14:textId="77777777" w:rsidR="00ED25B8" w:rsidRPr="006041FB" w:rsidRDefault="00ED25B8" w:rsidP="001C69B0">
            <w:pPr>
              <w:jc w:val="center"/>
              <w:rPr>
                <w:sz w:val="20"/>
                <w:lang w:val="en-AU"/>
              </w:rPr>
            </w:pPr>
            <w:r w:rsidRPr="006041FB">
              <w:rPr>
                <w:sz w:val="20"/>
                <w:lang w:val="en-AU"/>
              </w:rPr>
              <w:t>Step</w:t>
            </w:r>
          </w:p>
        </w:tc>
        <w:tc>
          <w:tcPr>
            <w:tcW w:w="4607" w:type="pct"/>
            <w:shd w:val="clear" w:color="auto" w:fill="B6DDE8" w:themeFill="accent5" w:themeFillTint="66"/>
            <w:tcMar>
              <w:top w:w="0" w:type="dxa"/>
              <w:left w:w="108" w:type="dxa"/>
              <w:bottom w:w="0" w:type="dxa"/>
              <w:right w:w="108" w:type="dxa"/>
            </w:tcMar>
            <w:vAlign w:val="center"/>
          </w:tcPr>
          <w:p w14:paraId="61779DE5" w14:textId="77777777" w:rsidR="00ED25B8" w:rsidRPr="006041FB" w:rsidRDefault="00ED25B8" w:rsidP="001C69B0">
            <w:pPr>
              <w:rPr>
                <w:sz w:val="20"/>
                <w:lang w:val="en-AU"/>
              </w:rPr>
            </w:pPr>
            <w:r w:rsidRPr="006041FB">
              <w:rPr>
                <w:sz w:val="20"/>
                <w:lang w:val="en-AU"/>
              </w:rPr>
              <w:t xml:space="preserve">Action </w:t>
            </w:r>
          </w:p>
        </w:tc>
      </w:tr>
      <w:tr w:rsidR="00ED25B8" w:rsidRPr="00B64341" w14:paraId="2D3143ED" w14:textId="77777777" w:rsidTr="001C69B0">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7665918E" w14:textId="77777777" w:rsidR="00ED25B8" w:rsidRPr="006041FB" w:rsidRDefault="00ED25B8" w:rsidP="001C69B0">
            <w:pPr>
              <w:jc w:val="center"/>
              <w:rPr>
                <w:sz w:val="20"/>
                <w:lang w:val="en-AU"/>
              </w:rPr>
            </w:pPr>
            <w:r w:rsidRPr="006041FB">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318DEFB2" w14:textId="77777777" w:rsidR="00ED25B8" w:rsidRPr="006041FB" w:rsidRDefault="00ED25B8" w:rsidP="001C69B0">
            <w:pPr>
              <w:rPr>
                <w:sz w:val="20"/>
                <w:lang w:val="en-AU"/>
              </w:rPr>
            </w:pPr>
            <w:r w:rsidRPr="00E17705">
              <w:rPr>
                <w:sz w:val="20"/>
                <w:lang w:val="en-AU"/>
              </w:rPr>
              <w:t xml:space="preserve">Calculate the Parental Income Test </w:t>
            </w:r>
            <w:r w:rsidRPr="001776E0">
              <w:rPr>
                <w:sz w:val="20"/>
                <w:lang w:val="en-AU"/>
              </w:rPr>
              <w:t>Result (</w:t>
            </w:r>
            <w:hyperlink w:anchor="_6.4.2__Parental" w:tooltip="Calculating the Parental Income Test Result (using the family pool)" w:history="1">
              <w:r w:rsidRPr="000538F7">
                <w:rPr>
                  <w:rStyle w:val="Hyperlink"/>
                  <w:sz w:val="20"/>
                  <w:lang w:val="en-AU"/>
                </w:rPr>
                <w:t>6.4.2</w:t>
              </w:r>
            </w:hyperlink>
            <w:r w:rsidRPr="001776E0">
              <w:rPr>
                <w:sz w:val="20"/>
                <w:lang w:val="en-AU"/>
              </w:rPr>
              <w:t>).</w:t>
            </w:r>
          </w:p>
        </w:tc>
      </w:tr>
      <w:tr w:rsidR="00ED25B8" w:rsidRPr="00B64341" w14:paraId="15694861" w14:textId="77777777" w:rsidTr="001C69B0">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5607A0C8" w14:textId="77777777" w:rsidR="00ED25B8" w:rsidRPr="006041FB" w:rsidRDefault="00ED25B8" w:rsidP="001C69B0">
            <w:pPr>
              <w:jc w:val="center"/>
              <w:rPr>
                <w:sz w:val="20"/>
                <w:lang w:val="en-AU"/>
              </w:rPr>
            </w:pPr>
            <w:r w:rsidRPr="006041FB">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7DAFEFA5" w14:textId="77777777" w:rsidR="00ED25B8" w:rsidRPr="00E17705" w:rsidRDefault="00ED25B8" w:rsidP="001C69B0">
            <w:pPr>
              <w:rPr>
                <w:sz w:val="20"/>
                <w:lang w:val="en-AU"/>
              </w:rPr>
            </w:pPr>
            <w:r w:rsidRPr="00E17705">
              <w:rPr>
                <w:sz w:val="20"/>
                <w:lang w:val="en-AU"/>
              </w:rPr>
              <w:t>Is the Parental Income Test Result amount equal to or greater than the maximum fortnightly payment rate for the Additional Boarding Allowance?</w:t>
            </w:r>
          </w:p>
          <w:p w14:paraId="618988B9" w14:textId="77777777" w:rsidR="00ED25B8" w:rsidRPr="00E17705" w:rsidRDefault="00ED25B8" w:rsidP="001C69B0">
            <w:pPr>
              <w:rPr>
                <w:sz w:val="20"/>
                <w:lang w:val="en-AU"/>
              </w:rPr>
            </w:pPr>
            <w:r w:rsidRPr="00E17705">
              <w:rPr>
                <w:sz w:val="20"/>
                <w:lang w:val="en-AU"/>
              </w:rPr>
              <w:t>If YES, no Additional Boarding Allowance is payable.</w:t>
            </w:r>
          </w:p>
          <w:p w14:paraId="744EFDBE" w14:textId="77777777" w:rsidR="00ED25B8" w:rsidRPr="006041FB" w:rsidRDefault="00ED25B8" w:rsidP="001C69B0">
            <w:pPr>
              <w:rPr>
                <w:sz w:val="20"/>
                <w:lang w:val="en-AU"/>
              </w:rPr>
            </w:pPr>
            <w:r w:rsidRPr="00E17705">
              <w:rPr>
                <w:sz w:val="20"/>
                <w:lang w:val="en-AU"/>
              </w:rPr>
              <w:t xml:space="preserve">If NO, </w:t>
            </w:r>
            <w:r>
              <w:rPr>
                <w:sz w:val="20"/>
                <w:lang w:val="en-AU"/>
              </w:rPr>
              <w:t xml:space="preserve">go to Step 3.  </w:t>
            </w:r>
          </w:p>
        </w:tc>
      </w:tr>
      <w:tr w:rsidR="00ED25B8" w:rsidRPr="00B64341" w14:paraId="2E7C3490" w14:textId="77777777" w:rsidTr="001C69B0">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030A6983" w14:textId="77777777" w:rsidR="00ED25B8" w:rsidRPr="006041FB" w:rsidRDefault="00ED25B8" w:rsidP="001C69B0">
            <w:pPr>
              <w:jc w:val="center"/>
              <w:rPr>
                <w:sz w:val="20"/>
                <w:lang w:val="en-AU"/>
              </w:rPr>
            </w:pPr>
            <w:r w:rsidRPr="006041FB">
              <w:rPr>
                <w:sz w:val="20"/>
                <w:lang w:val="en-AU"/>
              </w:rPr>
              <w:t>3</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17E89E0" w14:textId="77777777" w:rsidR="00ED25B8" w:rsidRPr="006041FB" w:rsidRDefault="00ED25B8" w:rsidP="001C69B0">
            <w:pPr>
              <w:rPr>
                <w:sz w:val="20"/>
                <w:lang w:val="en-AU"/>
              </w:rPr>
            </w:pPr>
            <w:r w:rsidRPr="00E17705">
              <w:rPr>
                <w:sz w:val="20"/>
                <w:lang w:val="en-AU"/>
              </w:rPr>
              <w:t xml:space="preserve">Calculate the </w:t>
            </w:r>
            <w:r w:rsidRPr="00A64961">
              <w:rPr>
                <w:color w:val="111111"/>
                <w:sz w:val="20"/>
              </w:rPr>
              <w:t>Maintenance</w:t>
            </w:r>
            <w:r w:rsidRPr="00E17705">
              <w:rPr>
                <w:sz w:val="20"/>
                <w:lang w:val="en-AU"/>
              </w:rPr>
              <w:t xml:space="preserve"> Income Test Result </w:t>
            </w:r>
            <w:r w:rsidRPr="00A64961">
              <w:rPr>
                <w:sz w:val="20"/>
                <w:lang w:val="en-AU"/>
              </w:rPr>
              <w:t>(</w:t>
            </w:r>
            <w:hyperlink w:anchor="_6.11.3_Calculating_the" w:tooltip="Calculating the Maintenance Income Test Result" w:history="1">
              <w:r w:rsidRPr="000538F7">
                <w:rPr>
                  <w:rStyle w:val="Hyperlink"/>
                  <w:sz w:val="20"/>
                  <w:lang w:val="en-AU"/>
                </w:rPr>
                <w:t>6.11.4</w:t>
              </w:r>
            </w:hyperlink>
            <w:r w:rsidRPr="001776E0">
              <w:rPr>
                <w:sz w:val="20"/>
                <w:lang w:val="en-AU"/>
              </w:rPr>
              <w:t>)</w:t>
            </w:r>
            <w:r>
              <w:rPr>
                <w:sz w:val="20"/>
                <w:lang w:val="en-AU"/>
              </w:rPr>
              <w:t xml:space="preserve"> for the student.</w:t>
            </w:r>
          </w:p>
        </w:tc>
      </w:tr>
      <w:tr w:rsidR="00ED25B8" w:rsidRPr="00B64341" w14:paraId="0CB93E90" w14:textId="77777777" w:rsidTr="001C69B0">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6DF94F27" w14:textId="77777777" w:rsidR="00ED25B8" w:rsidRPr="006041FB" w:rsidRDefault="00ED25B8" w:rsidP="001C69B0">
            <w:pPr>
              <w:jc w:val="center"/>
              <w:rPr>
                <w:sz w:val="20"/>
                <w:lang w:val="en-AU"/>
              </w:rPr>
            </w:pPr>
            <w:r w:rsidRPr="006041FB">
              <w:rPr>
                <w:sz w:val="20"/>
                <w:lang w:val="en-AU"/>
              </w:rPr>
              <w:t>4</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105E7904" w14:textId="77777777" w:rsidR="00ED25B8" w:rsidRPr="00E17705" w:rsidRDefault="00ED25B8" w:rsidP="001C69B0">
            <w:pPr>
              <w:rPr>
                <w:sz w:val="20"/>
                <w:lang w:val="en-AU"/>
              </w:rPr>
            </w:pPr>
            <w:r w:rsidRPr="00E17705">
              <w:rPr>
                <w:sz w:val="20"/>
                <w:lang w:val="en-AU"/>
              </w:rPr>
              <w:t xml:space="preserve">Is the </w:t>
            </w:r>
            <w:r w:rsidRPr="00A64961">
              <w:rPr>
                <w:color w:val="111111"/>
                <w:sz w:val="20"/>
              </w:rPr>
              <w:t>Maintenance</w:t>
            </w:r>
            <w:r w:rsidRPr="00E17705">
              <w:rPr>
                <w:sz w:val="20"/>
                <w:lang w:val="en-AU"/>
              </w:rPr>
              <w:t xml:space="preserve"> Income Test Result amount equal to or greater than the maximum fortnightly payment rate for the Additional Boarding Allowance?</w:t>
            </w:r>
          </w:p>
          <w:p w14:paraId="13554D05" w14:textId="77777777" w:rsidR="00ED25B8" w:rsidRPr="00E17705" w:rsidRDefault="00ED25B8" w:rsidP="001C69B0">
            <w:pPr>
              <w:rPr>
                <w:sz w:val="20"/>
                <w:lang w:val="en-AU"/>
              </w:rPr>
            </w:pPr>
            <w:r w:rsidRPr="00E17705">
              <w:rPr>
                <w:sz w:val="20"/>
                <w:lang w:val="en-AU"/>
              </w:rPr>
              <w:t>If YES, no Additional Boarding Allowance is payable.</w:t>
            </w:r>
          </w:p>
          <w:p w14:paraId="4A7885FE" w14:textId="77777777" w:rsidR="00ED25B8" w:rsidRPr="00A64961" w:rsidRDefault="00ED25B8" w:rsidP="001C69B0">
            <w:pPr>
              <w:tabs>
                <w:tab w:val="left" w:pos="1134"/>
              </w:tabs>
              <w:rPr>
                <w:sz w:val="20"/>
              </w:rPr>
            </w:pPr>
            <w:r w:rsidRPr="00E17705">
              <w:rPr>
                <w:sz w:val="20"/>
                <w:lang w:val="en-AU"/>
              </w:rPr>
              <w:t xml:space="preserve">If NO, </w:t>
            </w:r>
            <w:r>
              <w:rPr>
                <w:sz w:val="20"/>
                <w:lang w:val="en-AU"/>
              </w:rPr>
              <w:t xml:space="preserve">go to Step 5.  </w:t>
            </w:r>
          </w:p>
        </w:tc>
      </w:tr>
      <w:tr w:rsidR="00ED25B8" w:rsidRPr="00B64341" w14:paraId="7897747E" w14:textId="77777777" w:rsidTr="001C69B0">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39A1D342" w14:textId="77777777" w:rsidR="00ED25B8" w:rsidRPr="006041FB" w:rsidRDefault="00ED25B8" w:rsidP="001C69B0">
            <w:pPr>
              <w:jc w:val="center"/>
              <w:rPr>
                <w:sz w:val="20"/>
                <w:lang w:val="en-AU"/>
              </w:rPr>
            </w:pPr>
            <w:r w:rsidRPr="006041FB">
              <w:rPr>
                <w:sz w:val="20"/>
                <w:lang w:val="en-AU"/>
              </w:rPr>
              <w:t>5</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1032669E" w14:textId="77777777" w:rsidR="00ED25B8" w:rsidRPr="00A64961" w:rsidRDefault="00ED25B8" w:rsidP="001C69B0">
            <w:pPr>
              <w:tabs>
                <w:tab w:val="left" w:pos="724"/>
              </w:tabs>
              <w:rPr>
                <w:sz w:val="20"/>
                <w:lang w:val="en-AU" w:eastAsia="en-AU"/>
              </w:rPr>
            </w:pPr>
            <w:r w:rsidRPr="00D0162C">
              <w:rPr>
                <w:sz w:val="20"/>
                <w:lang w:val="en-AU" w:eastAsia="en-AU"/>
              </w:rPr>
              <w:t xml:space="preserve">Add the Parental Income Test Result to the Maintenance Income Test Result to get the claimant/recipient’s </w:t>
            </w:r>
            <w:r w:rsidRPr="007D2BF3">
              <w:rPr>
                <w:sz w:val="20"/>
                <w:lang w:val="en-AU"/>
              </w:rPr>
              <w:t>Reduction for Parental Income</w:t>
            </w:r>
            <w:r>
              <w:rPr>
                <w:sz w:val="20"/>
                <w:lang w:val="en-AU"/>
              </w:rPr>
              <w:t xml:space="preserve"> amount to be applied in the table at </w:t>
            </w:r>
            <w:hyperlink w:anchor="_6.0.2_Applying_the" w:tooltip="Applying the Reduction for Parental Income" w:history="1">
              <w:r w:rsidRPr="00C32A3F">
                <w:rPr>
                  <w:rStyle w:val="Hyperlink"/>
                  <w:sz w:val="20"/>
                  <w:lang w:val="en-AU"/>
                </w:rPr>
                <w:t>6.0.2 Applying the Reduction for Parental Income</w:t>
              </w:r>
            </w:hyperlink>
            <w:r>
              <w:rPr>
                <w:sz w:val="20"/>
                <w:lang w:val="en-AU"/>
              </w:rPr>
              <w:t>.</w:t>
            </w:r>
          </w:p>
        </w:tc>
      </w:tr>
    </w:tbl>
    <w:p w14:paraId="655CEF58" w14:textId="77777777" w:rsidR="00ED25B8" w:rsidRDefault="00ED25B8" w:rsidP="00ED25B8">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D25B8" w:rsidRPr="00B64341" w14:paraId="15891011" w14:textId="77777777" w:rsidTr="001C69B0">
        <w:tc>
          <w:tcPr>
            <w:tcW w:w="8364" w:type="dxa"/>
            <w:shd w:val="clear" w:color="auto" w:fill="B6DDE8" w:themeFill="accent5" w:themeFillTint="66"/>
          </w:tcPr>
          <w:p w14:paraId="395700A0" w14:textId="77777777" w:rsidR="00ED25B8" w:rsidRPr="006041FB" w:rsidRDefault="00ED25B8" w:rsidP="001C69B0">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31:  </w:t>
            </w:r>
            <w:r w:rsidRPr="00917DFE">
              <w:rPr>
                <w:rFonts w:ascii="Arial" w:hAnsi="Arial"/>
                <w:b/>
                <w:sz w:val="20"/>
                <w:lang w:val="en-AU"/>
              </w:rPr>
              <w:t>Calculating the Reduction for Parental Income</w:t>
            </w:r>
          </w:p>
          <w:p w14:paraId="59BFC50D"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 xml:space="preserve">Jean is a separated parent who has sole custody of her son Rod (who is an only child).  Jean </w:t>
            </w:r>
            <w:r w:rsidRPr="00917DFE">
              <w:rPr>
                <w:rFonts w:ascii="Arial" w:hAnsi="Arial"/>
                <w:sz w:val="20"/>
                <w:lang w:val="en-AU"/>
              </w:rPr>
              <w:t>earns $</w:t>
            </w:r>
            <w:r>
              <w:rPr>
                <w:rFonts w:ascii="Arial" w:hAnsi="Arial"/>
                <w:sz w:val="20"/>
                <w:lang w:val="en-AU"/>
              </w:rPr>
              <w:t>55</w:t>
            </w:r>
            <w:r w:rsidRPr="00917DFE">
              <w:rPr>
                <w:rFonts w:ascii="Arial" w:hAnsi="Arial"/>
                <w:sz w:val="20"/>
                <w:lang w:val="en-AU"/>
              </w:rPr>
              <w:t xml:space="preserve">,000, </w:t>
            </w:r>
            <w:r>
              <w:rPr>
                <w:rFonts w:ascii="Arial" w:hAnsi="Arial"/>
                <w:sz w:val="20"/>
                <w:lang w:val="en-AU"/>
              </w:rPr>
              <w:t>Rod’s</w:t>
            </w:r>
            <w:r w:rsidRPr="00917DFE">
              <w:rPr>
                <w:rFonts w:ascii="Arial" w:hAnsi="Arial"/>
                <w:sz w:val="20"/>
                <w:lang w:val="en-AU"/>
              </w:rPr>
              <w:t xml:space="preserve"> father pays </w:t>
            </w:r>
            <w:r>
              <w:rPr>
                <w:rFonts w:ascii="Arial" w:hAnsi="Arial"/>
                <w:sz w:val="20"/>
                <w:lang w:val="en-AU"/>
              </w:rPr>
              <w:t>Jean</w:t>
            </w:r>
            <w:r w:rsidRPr="00917DFE">
              <w:rPr>
                <w:rFonts w:ascii="Arial" w:hAnsi="Arial"/>
                <w:sz w:val="20"/>
                <w:lang w:val="en-AU"/>
              </w:rPr>
              <w:t xml:space="preserve"> $</w:t>
            </w:r>
            <w:r>
              <w:rPr>
                <w:rFonts w:ascii="Arial" w:hAnsi="Arial"/>
                <w:sz w:val="20"/>
                <w:lang w:val="en-AU"/>
              </w:rPr>
              <w:t>2</w:t>
            </w:r>
            <w:r w:rsidRPr="00917DFE">
              <w:rPr>
                <w:rFonts w:ascii="Arial" w:hAnsi="Arial"/>
                <w:sz w:val="20"/>
                <w:lang w:val="en-AU"/>
              </w:rPr>
              <w:t xml:space="preserve">,000 in maintenance each year to support </w:t>
            </w:r>
            <w:r>
              <w:rPr>
                <w:rFonts w:ascii="Arial" w:hAnsi="Arial"/>
                <w:sz w:val="20"/>
                <w:lang w:val="en-AU"/>
              </w:rPr>
              <w:t>Rod</w:t>
            </w:r>
            <w:r w:rsidRPr="00917DFE">
              <w:rPr>
                <w:rFonts w:ascii="Arial" w:hAnsi="Arial"/>
                <w:sz w:val="20"/>
                <w:lang w:val="en-AU"/>
              </w:rPr>
              <w:t>.</w:t>
            </w:r>
          </w:p>
          <w:p w14:paraId="2CF77624"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T</w:t>
            </w:r>
            <w:r w:rsidRPr="00F03F13">
              <w:rPr>
                <w:rFonts w:ascii="Arial" w:hAnsi="Arial"/>
                <w:sz w:val="20"/>
                <w:lang w:val="en-AU"/>
              </w:rPr>
              <w:t xml:space="preserve">he maximum fortnightly payment rate for the Additional Boarding Allowance </w:t>
            </w:r>
            <w:r>
              <w:rPr>
                <w:rFonts w:ascii="Arial" w:hAnsi="Arial"/>
                <w:sz w:val="20"/>
                <w:lang w:val="en-AU"/>
              </w:rPr>
              <w:t xml:space="preserve">is </w:t>
            </w:r>
            <w:r w:rsidRPr="00917DFE">
              <w:rPr>
                <w:rFonts w:ascii="Arial" w:hAnsi="Arial"/>
                <w:sz w:val="20"/>
                <w:lang w:val="en-AU"/>
              </w:rPr>
              <w:t>$</w:t>
            </w:r>
            <w:r w:rsidR="003C348F">
              <w:rPr>
                <w:rFonts w:ascii="Arial" w:hAnsi="Arial"/>
                <w:sz w:val="20"/>
                <w:lang w:val="en-AU"/>
              </w:rPr>
              <w:t>89.06</w:t>
            </w:r>
            <w:r>
              <w:rPr>
                <w:rFonts w:ascii="Arial" w:hAnsi="Arial"/>
                <w:sz w:val="20"/>
                <w:lang w:val="en-AU"/>
              </w:rPr>
              <w:t xml:space="preserve"> (Max-F/N-ABA).</w:t>
            </w:r>
          </w:p>
          <w:p w14:paraId="2C7C0491"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The</w:t>
            </w:r>
            <w:r w:rsidRPr="00917DFE">
              <w:rPr>
                <w:rFonts w:ascii="Arial" w:hAnsi="Arial"/>
                <w:sz w:val="20"/>
                <w:lang w:val="en-AU"/>
              </w:rPr>
              <w:t xml:space="preserve"> </w:t>
            </w:r>
            <w:r w:rsidRPr="00A64961">
              <w:rPr>
                <w:rFonts w:ascii="Arial" w:hAnsi="Arial"/>
                <w:b/>
                <w:sz w:val="20"/>
                <w:lang w:val="en-AU"/>
              </w:rPr>
              <w:t>Parental Income Test Result</w:t>
            </w:r>
            <w:r w:rsidRPr="00917DFE">
              <w:rPr>
                <w:rFonts w:ascii="Arial" w:hAnsi="Arial"/>
                <w:sz w:val="20"/>
                <w:lang w:val="en-AU"/>
              </w:rPr>
              <w:t xml:space="preserve"> is:</w:t>
            </w:r>
          </w:p>
          <w:p w14:paraId="2CC7FF13"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Parental income ($55</w:t>
            </w:r>
            <w:r w:rsidRPr="00917DFE">
              <w:rPr>
                <w:rFonts w:ascii="Arial" w:hAnsi="Arial"/>
                <w:sz w:val="20"/>
                <w:lang w:val="en-AU"/>
              </w:rPr>
              <w:t>,000) minus the Parental Income Free Area ($51,903) = the parental income excess ($</w:t>
            </w:r>
            <w:r>
              <w:rPr>
                <w:rFonts w:ascii="Arial" w:hAnsi="Arial"/>
                <w:sz w:val="20"/>
                <w:lang w:val="en-AU"/>
              </w:rPr>
              <w:t>3</w:t>
            </w:r>
            <w:r w:rsidRPr="00917DFE">
              <w:rPr>
                <w:rFonts w:ascii="Arial" w:hAnsi="Arial"/>
                <w:sz w:val="20"/>
                <w:lang w:val="en-AU"/>
              </w:rPr>
              <w:t xml:space="preserve">,097). </w:t>
            </w:r>
          </w:p>
          <w:p w14:paraId="0F9151EC"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The parental income excess ($</w:t>
            </w:r>
            <w:r>
              <w:rPr>
                <w:rFonts w:ascii="Arial" w:hAnsi="Arial"/>
                <w:sz w:val="20"/>
                <w:lang w:val="en-AU"/>
              </w:rPr>
              <w:t>3,097) x 0.20 = $</w:t>
            </w:r>
            <w:r w:rsidRPr="00917DFE">
              <w:rPr>
                <w:rFonts w:ascii="Arial" w:hAnsi="Arial"/>
                <w:sz w:val="20"/>
                <w:lang w:val="en-AU"/>
              </w:rPr>
              <w:t xml:space="preserve">619.40 (Annual reduction for parental income) divided by 26 </w:t>
            </w:r>
          </w:p>
          <w:p w14:paraId="5500924A"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 $</w:t>
            </w:r>
            <w:r>
              <w:rPr>
                <w:rFonts w:ascii="Arial" w:hAnsi="Arial"/>
                <w:sz w:val="20"/>
                <w:lang w:val="en-AU"/>
              </w:rPr>
              <w:t>23.80</w:t>
            </w:r>
            <w:r w:rsidRPr="00917DFE">
              <w:rPr>
                <w:rFonts w:ascii="Arial" w:hAnsi="Arial"/>
                <w:sz w:val="20"/>
                <w:lang w:val="en-AU"/>
              </w:rPr>
              <w:t xml:space="preserve"> (rounded to the nearest 10 cents) this is the </w:t>
            </w:r>
            <w:r w:rsidRPr="00A64961">
              <w:rPr>
                <w:rFonts w:ascii="Arial" w:hAnsi="Arial"/>
                <w:b/>
                <w:sz w:val="20"/>
                <w:lang w:val="en-AU"/>
              </w:rPr>
              <w:t>Parental Income Test Result (PITR).</w:t>
            </w:r>
          </w:p>
          <w:p w14:paraId="11F90CA2" w14:textId="77777777" w:rsidR="00ED25B8" w:rsidRPr="00917DFE" w:rsidRDefault="00ED25B8" w:rsidP="001C69B0">
            <w:pPr>
              <w:pStyle w:val="ExampleText"/>
              <w:tabs>
                <w:tab w:val="left" w:pos="1134"/>
              </w:tabs>
              <w:ind w:left="318" w:right="176"/>
              <w:rPr>
                <w:rFonts w:ascii="Arial" w:hAnsi="Arial"/>
                <w:sz w:val="20"/>
                <w:lang w:val="en-AU"/>
              </w:rPr>
            </w:pPr>
          </w:p>
          <w:p w14:paraId="1A665DF9"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As the PITR ($</w:t>
            </w:r>
            <w:r>
              <w:rPr>
                <w:rFonts w:ascii="Arial" w:hAnsi="Arial"/>
                <w:sz w:val="20"/>
                <w:lang w:val="en-AU"/>
              </w:rPr>
              <w:t>23.80</w:t>
            </w:r>
            <w:r w:rsidRPr="00917DFE">
              <w:rPr>
                <w:rFonts w:ascii="Arial" w:hAnsi="Arial"/>
                <w:sz w:val="20"/>
                <w:lang w:val="en-AU"/>
              </w:rPr>
              <w:t xml:space="preserve">) is less than the </w:t>
            </w:r>
            <w:r>
              <w:rPr>
                <w:rFonts w:ascii="Arial" w:hAnsi="Arial"/>
                <w:sz w:val="20"/>
                <w:lang w:val="en-AU"/>
              </w:rPr>
              <w:t>Max-F/N-ABA</w:t>
            </w:r>
            <w:r w:rsidRPr="00917DFE">
              <w:rPr>
                <w:rFonts w:ascii="Arial" w:hAnsi="Arial"/>
                <w:sz w:val="20"/>
                <w:lang w:val="en-AU"/>
              </w:rPr>
              <w:t xml:space="preserve"> </w:t>
            </w:r>
            <w:r>
              <w:rPr>
                <w:rFonts w:ascii="Arial" w:hAnsi="Arial"/>
                <w:sz w:val="20"/>
                <w:lang w:val="en-AU"/>
              </w:rPr>
              <w:t>(</w:t>
            </w:r>
            <w:r w:rsidRPr="00917DFE">
              <w:rPr>
                <w:rFonts w:ascii="Arial" w:hAnsi="Arial"/>
                <w:sz w:val="20"/>
                <w:lang w:val="en-AU"/>
              </w:rPr>
              <w:t>$</w:t>
            </w:r>
            <w:r w:rsidR="003C348F">
              <w:rPr>
                <w:rFonts w:ascii="Arial" w:hAnsi="Arial"/>
                <w:sz w:val="20"/>
                <w:lang w:val="en-AU"/>
              </w:rPr>
              <w:t>89.06</w:t>
            </w:r>
            <w:r w:rsidRPr="00917DFE">
              <w:rPr>
                <w:rFonts w:ascii="Arial" w:hAnsi="Arial"/>
                <w:sz w:val="20"/>
                <w:lang w:val="en-AU"/>
              </w:rPr>
              <w:t>) the Maintenance Income Test (MIT) applies.</w:t>
            </w:r>
          </w:p>
          <w:p w14:paraId="642FD8FF"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 xml:space="preserve">As </w:t>
            </w:r>
            <w:r>
              <w:rPr>
                <w:rFonts w:ascii="Arial" w:hAnsi="Arial"/>
                <w:sz w:val="20"/>
                <w:lang w:val="en-AU"/>
              </w:rPr>
              <w:t>Rod</w:t>
            </w:r>
            <w:r w:rsidRPr="00917DFE">
              <w:rPr>
                <w:rFonts w:ascii="Arial" w:hAnsi="Arial"/>
                <w:sz w:val="20"/>
                <w:lang w:val="en-AU"/>
              </w:rPr>
              <w:t xml:space="preserve"> is an only child </w:t>
            </w:r>
            <w:r>
              <w:rPr>
                <w:rFonts w:ascii="Arial" w:hAnsi="Arial"/>
                <w:sz w:val="20"/>
                <w:lang w:val="en-AU"/>
              </w:rPr>
              <w:t>the</w:t>
            </w:r>
            <w:r w:rsidRPr="00917DFE">
              <w:rPr>
                <w:rFonts w:ascii="Arial" w:hAnsi="Arial"/>
                <w:sz w:val="20"/>
                <w:lang w:val="en-AU"/>
              </w:rPr>
              <w:t xml:space="preserve"> Maintenance Income Free Area (MIFA) is ‘the first child MIFA’ ($</w:t>
            </w:r>
            <w:r w:rsidR="008E0CA9">
              <w:rPr>
                <w:rFonts w:ascii="Arial" w:hAnsi="Arial"/>
                <w:sz w:val="20"/>
                <w:lang w:val="en-AU"/>
              </w:rPr>
              <w:t>1587.75</w:t>
            </w:r>
            <w:r w:rsidRPr="00917DFE">
              <w:rPr>
                <w:rFonts w:ascii="Arial" w:hAnsi="Arial"/>
                <w:sz w:val="20"/>
                <w:lang w:val="en-AU"/>
              </w:rPr>
              <w:t>).</w:t>
            </w:r>
          </w:p>
          <w:p w14:paraId="1AA489AD" w14:textId="77777777" w:rsidR="00ED25B8" w:rsidRPr="00917DFE" w:rsidRDefault="00ED25B8" w:rsidP="001C69B0">
            <w:pPr>
              <w:pStyle w:val="ExampleText"/>
              <w:tabs>
                <w:tab w:val="left" w:pos="1134"/>
              </w:tabs>
              <w:ind w:left="318" w:right="176"/>
              <w:rPr>
                <w:rFonts w:ascii="Arial" w:hAnsi="Arial"/>
                <w:sz w:val="20"/>
                <w:lang w:val="en-AU"/>
              </w:rPr>
            </w:pPr>
          </w:p>
          <w:p w14:paraId="35427FED"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 xml:space="preserve">The </w:t>
            </w:r>
            <w:r w:rsidRPr="00A64961">
              <w:rPr>
                <w:rFonts w:ascii="Arial" w:hAnsi="Arial"/>
                <w:b/>
                <w:sz w:val="20"/>
                <w:lang w:val="en-AU"/>
              </w:rPr>
              <w:t>Maintenance Income Test Result</w:t>
            </w:r>
            <w:r w:rsidRPr="00917DFE">
              <w:rPr>
                <w:rFonts w:ascii="Arial" w:hAnsi="Arial"/>
                <w:sz w:val="20"/>
                <w:lang w:val="en-AU"/>
              </w:rPr>
              <w:t xml:space="preserve"> is: </w:t>
            </w:r>
          </w:p>
          <w:p w14:paraId="533264EA"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Maintenance income ($</w:t>
            </w:r>
            <w:r>
              <w:rPr>
                <w:rFonts w:ascii="Arial" w:hAnsi="Arial"/>
                <w:sz w:val="20"/>
                <w:lang w:val="en-AU"/>
              </w:rPr>
              <w:t>2</w:t>
            </w:r>
            <w:r w:rsidRPr="00917DFE">
              <w:rPr>
                <w:rFonts w:ascii="Arial" w:hAnsi="Arial"/>
                <w:sz w:val="20"/>
                <w:lang w:val="en-AU"/>
              </w:rPr>
              <w:t>,000) minus the applicable MIFA ($</w:t>
            </w:r>
            <w:r w:rsidR="008E0CA9">
              <w:rPr>
                <w:rFonts w:ascii="Arial" w:hAnsi="Arial"/>
                <w:sz w:val="20"/>
                <w:lang w:val="en-AU"/>
              </w:rPr>
              <w:t>1587.75</w:t>
            </w:r>
            <w:r w:rsidRPr="00917DFE">
              <w:rPr>
                <w:rFonts w:ascii="Arial" w:hAnsi="Arial"/>
                <w:sz w:val="20"/>
                <w:lang w:val="en-AU"/>
              </w:rPr>
              <w:t xml:space="preserve">) </w:t>
            </w:r>
            <w:r>
              <w:rPr>
                <w:rFonts w:ascii="Arial" w:hAnsi="Arial"/>
                <w:sz w:val="20"/>
                <w:lang w:val="en-AU"/>
              </w:rPr>
              <w:t>= maintenance income excess ($</w:t>
            </w:r>
            <w:r w:rsidR="008E0CA9">
              <w:rPr>
                <w:rFonts w:ascii="Arial" w:hAnsi="Arial"/>
                <w:sz w:val="20"/>
                <w:lang w:val="en-AU"/>
              </w:rPr>
              <w:t>412.25</w:t>
            </w:r>
            <w:r w:rsidRPr="00917DFE">
              <w:rPr>
                <w:rFonts w:ascii="Arial" w:hAnsi="Arial"/>
                <w:sz w:val="20"/>
                <w:lang w:val="en-AU"/>
              </w:rPr>
              <w:t>)</w:t>
            </w:r>
          </w:p>
          <w:p w14:paraId="4F56393A"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Th</w:t>
            </w:r>
            <w:r>
              <w:rPr>
                <w:rFonts w:ascii="Arial" w:hAnsi="Arial"/>
                <w:sz w:val="20"/>
                <w:lang w:val="en-AU"/>
              </w:rPr>
              <w:t>e maintenance income excess ($</w:t>
            </w:r>
            <w:r w:rsidR="008E0CA9">
              <w:rPr>
                <w:rFonts w:ascii="Arial" w:hAnsi="Arial"/>
                <w:sz w:val="20"/>
                <w:lang w:val="en-AU"/>
              </w:rPr>
              <w:t>412.25</w:t>
            </w:r>
            <w:r w:rsidRPr="00917DFE">
              <w:rPr>
                <w:rFonts w:ascii="Arial" w:hAnsi="Arial"/>
                <w:sz w:val="20"/>
                <w:lang w:val="en-AU"/>
              </w:rPr>
              <w:t xml:space="preserve">) x 0.50 = $ (Annual reduction for maintenance income) divided by 26 </w:t>
            </w:r>
          </w:p>
          <w:p w14:paraId="39DE4634"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 $</w:t>
            </w:r>
            <w:r w:rsidR="008E0CA9">
              <w:rPr>
                <w:rFonts w:ascii="Arial" w:hAnsi="Arial"/>
                <w:sz w:val="20"/>
                <w:lang w:val="en-AU"/>
              </w:rPr>
              <w:t>7.93</w:t>
            </w:r>
            <w:r w:rsidRPr="00917DFE">
              <w:rPr>
                <w:rFonts w:ascii="Arial" w:hAnsi="Arial"/>
                <w:sz w:val="20"/>
                <w:lang w:val="en-AU"/>
              </w:rPr>
              <w:t xml:space="preserve"> this is the </w:t>
            </w:r>
            <w:r w:rsidRPr="00A64961">
              <w:rPr>
                <w:rFonts w:ascii="Arial" w:hAnsi="Arial"/>
                <w:b/>
                <w:sz w:val="20"/>
                <w:lang w:val="en-AU"/>
              </w:rPr>
              <w:t>Maintenance Income Test Result (MITR)</w:t>
            </w:r>
            <w:r w:rsidRPr="00917DFE">
              <w:rPr>
                <w:rFonts w:ascii="Arial" w:hAnsi="Arial"/>
                <w:sz w:val="20"/>
                <w:lang w:val="en-AU"/>
              </w:rPr>
              <w:t>.</w:t>
            </w:r>
          </w:p>
          <w:p w14:paraId="1F381475" w14:textId="77777777" w:rsidR="00ED25B8" w:rsidRPr="00917DFE" w:rsidRDefault="00ED25B8" w:rsidP="001C69B0">
            <w:pPr>
              <w:pStyle w:val="ExampleText"/>
              <w:tabs>
                <w:tab w:val="left" w:pos="1134"/>
              </w:tabs>
              <w:ind w:left="318" w:right="176"/>
              <w:rPr>
                <w:rFonts w:ascii="Arial" w:hAnsi="Arial"/>
                <w:sz w:val="20"/>
                <w:lang w:val="en-AU"/>
              </w:rPr>
            </w:pPr>
          </w:p>
          <w:p w14:paraId="45757EA2"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lastRenderedPageBreak/>
              <w:t xml:space="preserve">The </w:t>
            </w:r>
            <w:r w:rsidRPr="00A64961">
              <w:rPr>
                <w:rFonts w:ascii="Arial" w:hAnsi="Arial"/>
                <w:b/>
                <w:sz w:val="20"/>
                <w:lang w:val="en-AU"/>
              </w:rPr>
              <w:t>Reduction for Parental Income</w:t>
            </w:r>
            <w:r w:rsidRPr="00917DFE">
              <w:rPr>
                <w:rFonts w:ascii="Arial" w:hAnsi="Arial"/>
                <w:sz w:val="20"/>
                <w:lang w:val="en-AU"/>
              </w:rPr>
              <w:t xml:space="preserve"> is PITR ($</w:t>
            </w:r>
            <w:r>
              <w:rPr>
                <w:rFonts w:ascii="Arial" w:hAnsi="Arial"/>
                <w:sz w:val="20"/>
                <w:lang w:val="en-AU"/>
              </w:rPr>
              <w:t>23.80</w:t>
            </w:r>
            <w:r w:rsidRPr="00917DFE">
              <w:rPr>
                <w:rFonts w:ascii="Arial" w:hAnsi="Arial"/>
                <w:sz w:val="20"/>
                <w:lang w:val="en-AU"/>
              </w:rPr>
              <w:t>) + MITR ($</w:t>
            </w:r>
            <w:r w:rsidR="008E0CA9">
              <w:rPr>
                <w:rFonts w:ascii="Arial" w:hAnsi="Arial"/>
                <w:sz w:val="20"/>
                <w:lang w:val="en-AU"/>
              </w:rPr>
              <w:t>7.93</w:t>
            </w:r>
            <w:r w:rsidRPr="00917DFE">
              <w:rPr>
                <w:rFonts w:ascii="Arial" w:hAnsi="Arial"/>
                <w:sz w:val="20"/>
                <w:lang w:val="en-AU"/>
              </w:rPr>
              <w:t>) = $</w:t>
            </w:r>
            <w:r w:rsidR="008E0CA9">
              <w:rPr>
                <w:rFonts w:ascii="Arial" w:hAnsi="Arial"/>
                <w:sz w:val="20"/>
                <w:lang w:val="en-AU"/>
              </w:rPr>
              <w:t>31.73</w:t>
            </w:r>
          </w:p>
          <w:p w14:paraId="4787D42F" w14:textId="77777777" w:rsidR="00ED25B8" w:rsidRDefault="00ED25B8" w:rsidP="001C69B0">
            <w:pPr>
              <w:pStyle w:val="ExampleText"/>
              <w:tabs>
                <w:tab w:val="left" w:pos="1134"/>
              </w:tabs>
              <w:ind w:left="318" w:right="176"/>
              <w:rPr>
                <w:rFonts w:ascii="Arial" w:hAnsi="Arial"/>
                <w:sz w:val="20"/>
                <w:lang w:val="en-AU"/>
              </w:rPr>
            </w:pPr>
          </w:p>
          <w:p w14:paraId="40E3E5EB" w14:textId="77777777" w:rsidR="00ED25B8" w:rsidRPr="00917DFE" w:rsidRDefault="00ED25B8" w:rsidP="001C69B0">
            <w:pPr>
              <w:pStyle w:val="ExampleText"/>
              <w:tabs>
                <w:tab w:val="left" w:pos="1134"/>
              </w:tabs>
              <w:ind w:left="318" w:right="176"/>
              <w:rPr>
                <w:rFonts w:ascii="Arial" w:hAnsi="Arial"/>
                <w:sz w:val="20"/>
                <w:lang w:val="en-AU"/>
              </w:rPr>
            </w:pPr>
            <w:r w:rsidRPr="00917DFE">
              <w:rPr>
                <w:rFonts w:ascii="Arial" w:hAnsi="Arial"/>
                <w:sz w:val="20"/>
                <w:lang w:val="en-AU"/>
              </w:rPr>
              <w:t xml:space="preserve">Therefore </w:t>
            </w:r>
            <w:r>
              <w:rPr>
                <w:rFonts w:ascii="Arial" w:hAnsi="Arial"/>
                <w:sz w:val="20"/>
                <w:lang w:val="en-AU"/>
              </w:rPr>
              <w:t xml:space="preserve">the </w:t>
            </w:r>
            <w:r w:rsidRPr="00F03F13">
              <w:rPr>
                <w:rFonts w:ascii="Arial" w:hAnsi="Arial"/>
                <w:sz w:val="20"/>
                <w:lang w:val="en-AU"/>
              </w:rPr>
              <w:t xml:space="preserve">fortnightly payment rate for the Additional Boarding Allowance </w:t>
            </w:r>
            <w:r w:rsidRPr="00917DFE">
              <w:rPr>
                <w:rFonts w:ascii="Arial" w:hAnsi="Arial"/>
                <w:sz w:val="20"/>
                <w:lang w:val="en-AU"/>
              </w:rPr>
              <w:t>will be:</w:t>
            </w:r>
          </w:p>
          <w:p w14:paraId="01F82FDB" w14:textId="77777777" w:rsidR="00ED25B8" w:rsidRPr="00917DFE" w:rsidRDefault="00ED25B8" w:rsidP="001C69B0">
            <w:pPr>
              <w:pStyle w:val="ExampleText"/>
              <w:tabs>
                <w:tab w:val="left" w:pos="1134"/>
              </w:tabs>
              <w:ind w:left="318" w:right="176"/>
              <w:rPr>
                <w:rFonts w:ascii="Arial" w:hAnsi="Arial"/>
                <w:sz w:val="20"/>
                <w:lang w:val="en-AU"/>
              </w:rPr>
            </w:pPr>
            <w:r>
              <w:rPr>
                <w:rFonts w:ascii="Arial" w:hAnsi="Arial"/>
                <w:sz w:val="20"/>
                <w:lang w:val="en-AU"/>
              </w:rPr>
              <w:t>MxABA</w:t>
            </w:r>
            <w:r w:rsidRPr="00917DFE">
              <w:rPr>
                <w:rFonts w:ascii="Arial" w:hAnsi="Arial"/>
                <w:sz w:val="20"/>
                <w:lang w:val="en-AU"/>
              </w:rPr>
              <w:t xml:space="preserve"> </w:t>
            </w:r>
            <w:r>
              <w:rPr>
                <w:rFonts w:ascii="Arial" w:hAnsi="Arial"/>
                <w:sz w:val="20"/>
                <w:lang w:val="en-AU"/>
              </w:rPr>
              <w:t>(</w:t>
            </w:r>
            <w:r w:rsidRPr="00917DFE">
              <w:rPr>
                <w:rFonts w:ascii="Arial" w:hAnsi="Arial"/>
                <w:sz w:val="20"/>
                <w:lang w:val="en-AU"/>
              </w:rPr>
              <w:t>$</w:t>
            </w:r>
            <w:r w:rsidR="003C348F">
              <w:rPr>
                <w:rFonts w:ascii="Arial" w:hAnsi="Arial"/>
                <w:sz w:val="20"/>
                <w:lang w:val="en-AU"/>
              </w:rPr>
              <w:t>89.06</w:t>
            </w:r>
            <w:r w:rsidRPr="00917DFE">
              <w:rPr>
                <w:rFonts w:ascii="Arial" w:hAnsi="Arial"/>
                <w:sz w:val="20"/>
                <w:lang w:val="en-AU"/>
              </w:rPr>
              <w:t>) minus Reduction for Parental Income ($</w:t>
            </w:r>
            <w:r w:rsidR="008E0CA9">
              <w:rPr>
                <w:rFonts w:ascii="Arial" w:hAnsi="Arial"/>
                <w:sz w:val="20"/>
                <w:lang w:val="en-AU"/>
              </w:rPr>
              <w:t>31.73</w:t>
            </w:r>
            <w:r w:rsidRPr="00917DFE">
              <w:rPr>
                <w:rFonts w:ascii="Arial" w:hAnsi="Arial"/>
                <w:sz w:val="20"/>
                <w:lang w:val="en-AU"/>
              </w:rPr>
              <w:t xml:space="preserve">) </w:t>
            </w:r>
          </w:p>
          <w:p w14:paraId="2950A2FA" w14:textId="77777777" w:rsidR="00ED25B8" w:rsidRPr="006041FB" w:rsidRDefault="00ED25B8" w:rsidP="006C48AB">
            <w:pPr>
              <w:pStyle w:val="ExampleText"/>
              <w:tabs>
                <w:tab w:val="left" w:pos="1134"/>
              </w:tabs>
              <w:spacing w:after="120"/>
              <w:ind w:left="318" w:right="176"/>
              <w:rPr>
                <w:rFonts w:ascii="Arial" w:hAnsi="Arial"/>
                <w:sz w:val="20"/>
                <w:lang w:val="en-AU"/>
              </w:rPr>
            </w:pPr>
            <w:r w:rsidRPr="00917DFE">
              <w:rPr>
                <w:rFonts w:ascii="Arial" w:hAnsi="Arial"/>
                <w:sz w:val="20"/>
                <w:lang w:val="en-AU"/>
              </w:rPr>
              <w:t>= $</w:t>
            </w:r>
            <w:r w:rsidR="003C348F">
              <w:rPr>
                <w:rFonts w:ascii="Arial" w:hAnsi="Arial"/>
                <w:sz w:val="20"/>
                <w:lang w:val="en-AU"/>
              </w:rPr>
              <w:t>57.33</w:t>
            </w:r>
            <w:r>
              <w:rPr>
                <w:rFonts w:ascii="Arial" w:hAnsi="Arial"/>
                <w:sz w:val="20"/>
                <w:lang w:val="en-AU"/>
              </w:rPr>
              <w:t xml:space="preserve"> </w:t>
            </w:r>
            <w:r w:rsidRPr="00917DFE">
              <w:rPr>
                <w:rFonts w:ascii="Arial" w:hAnsi="Arial"/>
                <w:sz w:val="20"/>
                <w:lang w:val="en-AU"/>
              </w:rPr>
              <w:t>per fortnight.</w:t>
            </w:r>
          </w:p>
        </w:tc>
      </w:tr>
    </w:tbl>
    <w:p w14:paraId="463A0BFB" w14:textId="77777777" w:rsidR="00ED25B8" w:rsidRDefault="00ED25B8" w:rsidP="002310DB">
      <w:pPr>
        <w:pStyle w:val="Heading2"/>
        <w:spacing w:before="120" w:after="120"/>
      </w:pPr>
    </w:p>
    <w:p w14:paraId="3BEA71AD" w14:textId="77777777" w:rsidR="007031C8" w:rsidRPr="005E1ABB" w:rsidRDefault="004343D9" w:rsidP="002310DB">
      <w:pPr>
        <w:pStyle w:val="Heading2"/>
        <w:spacing w:before="120" w:after="120"/>
      </w:pPr>
      <w:bookmarkStart w:id="1283" w:name="_Toc469647182"/>
      <w:r w:rsidRPr="005E1ABB">
        <w:t>6.1</w:t>
      </w:r>
      <w:r w:rsidRPr="005E1ABB">
        <w:tab/>
        <w:t>Overview</w:t>
      </w:r>
      <w:bookmarkEnd w:id="1276"/>
      <w:bookmarkEnd w:id="1277"/>
      <w:bookmarkEnd w:id="1278"/>
      <w:bookmarkEnd w:id="1279"/>
      <w:r w:rsidR="00ED25B8">
        <w:t xml:space="preserve"> of the Parental Income Test</w:t>
      </w:r>
      <w:bookmarkEnd w:id="1283"/>
    </w:p>
    <w:p w14:paraId="2C17DD5B" w14:textId="77777777" w:rsidR="007031C8" w:rsidRPr="00B64341" w:rsidRDefault="004343D9" w:rsidP="00BD2CD2">
      <w:pPr>
        <w:rPr>
          <w:lang w:val="en-AU"/>
        </w:rPr>
      </w:pPr>
      <w:r w:rsidRPr="00B64341">
        <w:rPr>
          <w:lang w:val="en-AU"/>
        </w:rPr>
        <w:t>This section outlines the requirements of the Parental Income Test, which is applied to the Additional Boarding Allowance.</w:t>
      </w:r>
    </w:p>
    <w:p w14:paraId="2A93A7EE" w14:textId="77777777" w:rsidR="007031C8" w:rsidRPr="00B64341" w:rsidRDefault="004238B4" w:rsidP="00E248E8">
      <w:pPr>
        <w:pStyle w:val="Links"/>
      </w:pPr>
      <w:hyperlink w:anchor="_6.1.1_Purpose_and" w:tooltip="Purpose and application" w:history="1">
        <w:r w:rsidR="004343D9" w:rsidRPr="00B64341">
          <w:rPr>
            <w:rStyle w:val="Hyperlink"/>
          </w:rPr>
          <w:t>6.</w:t>
        </w:r>
        <w:bookmarkStart w:id="1284" w:name="_Hlt205708443"/>
        <w:r w:rsidR="004343D9" w:rsidRPr="00B64341">
          <w:rPr>
            <w:rStyle w:val="Hyperlink"/>
          </w:rPr>
          <w:t>1</w:t>
        </w:r>
        <w:bookmarkEnd w:id="1284"/>
        <w:r w:rsidR="004343D9" w:rsidRPr="00B64341">
          <w:rPr>
            <w:rStyle w:val="Hyperlink"/>
          </w:rPr>
          <w:t>.1</w:t>
        </w:r>
      </w:hyperlink>
      <w:r w:rsidR="004343D9" w:rsidRPr="00B64341">
        <w:tab/>
        <w:t>Purpose and application</w:t>
      </w:r>
    </w:p>
    <w:p w14:paraId="7D9E0DF4" w14:textId="77777777" w:rsidR="007031C8" w:rsidRPr="00B64341" w:rsidRDefault="004238B4" w:rsidP="00E248E8">
      <w:pPr>
        <w:pStyle w:val="Links"/>
      </w:pPr>
      <w:hyperlink w:anchor="_6.1.2_Tax_year" w:tooltip="Tax year used for assessment" w:history="1">
        <w:r w:rsidR="004343D9" w:rsidRPr="00B64341">
          <w:rPr>
            <w:rStyle w:val="Hyperlink"/>
          </w:rPr>
          <w:t>6.</w:t>
        </w:r>
        <w:bookmarkStart w:id="1285" w:name="_Hlt205708446"/>
        <w:r w:rsidR="004343D9" w:rsidRPr="00B64341">
          <w:rPr>
            <w:rStyle w:val="Hyperlink"/>
          </w:rPr>
          <w:t>1</w:t>
        </w:r>
        <w:bookmarkEnd w:id="1285"/>
        <w:r w:rsidR="004343D9" w:rsidRPr="00B64341">
          <w:rPr>
            <w:rStyle w:val="Hyperlink"/>
          </w:rPr>
          <w:t>.2</w:t>
        </w:r>
      </w:hyperlink>
      <w:r w:rsidR="004343D9" w:rsidRPr="00B64341">
        <w:tab/>
        <w:t>Tax year used for assessment</w:t>
      </w:r>
    </w:p>
    <w:p w14:paraId="338A4832" w14:textId="77777777" w:rsidR="007031C8" w:rsidRPr="00B64341" w:rsidRDefault="004238B4" w:rsidP="00E248E8">
      <w:pPr>
        <w:pStyle w:val="Links"/>
      </w:pPr>
      <w:hyperlink w:anchor="_6.1.3_Proof_of" w:tooltip="Proof of income" w:history="1">
        <w:r w:rsidR="004343D9" w:rsidRPr="00B64341">
          <w:rPr>
            <w:rStyle w:val="Hyperlink"/>
          </w:rPr>
          <w:t>6.1</w:t>
        </w:r>
        <w:bookmarkStart w:id="1286" w:name="_Hlt205708448"/>
        <w:r w:rsidR="004343D9" w:rsidRPr="00B64341">
          <w:rPr>
            <w:rStyle w:val="Hyperlink"/>
          </w:rPr>
          <w:t>.</w:t>
        </w:r>
        <w:bookmarkEnd w:id="1286"/>
        <w:r w:rsidR="004343D9" w:rsidRPr="00B64341">
          <w:rPr>
            <w:rStyle w:val="Hyperlink"/>
          </w:rPr>
          <w:t>3</w:t>
        </w:r>
      </w:hyperlink>
      <w:r w:rsidR="00824436" w:rsidRPr="00B64341">
        <w:tab/>
        <w:t>Proof of income</w:t>
      </w:r>
    </w:p>
    <w:p w14:paraId="5B00780F" w14:textId="77777777" w:rsidR="007031C8" w:rsidRPr="00B64341" w:rsidRDefault="007031C8" w:rsidP="002310DB">
      <w:pPr>
        <w:pStyle w:val="BulletTab2Last"/>
        <w:numPr>
          <w:ilvl w:val="0"/>
          <w:numId w:val="0"/>
        </w:numPr>
        <w:spacing w:after="120"/>
        <w:rPr>
          <w:rFonts w:cs="Arial"/>
          <w:lang w:val="en-AU"/>
        </w:rPr>
      </w:pPr>
    </w:p>
    <w:p w14:paraId="3C0AC5BF" w14:textId="77777777" w:rsidR="007031C8" w:rsidRPr="00B64341" w:rsidRDefault="004343D9" w:rsidP="002310DB">
      <w:pPr>
        <w:pStyle w:val="Heading3"/>
        <w:spacing w:before="120" w:after="120"/>
        <w:rPr>
          <w:lang w:val="en-AU"/>
        </w:rPr>
      </w:pPr>
      <w:bookmarkStart w:id="1287" w:name="_6.1.1_Purpose_and"/>
      <w:bookmarkStart w:id="1288" w:name="_6.1.1_Purpose_and_application"/>
      <w:bookmarkStart w:id="1289" w:name="_Toc234129448"/>
      <w:bookmarkStart w:id="1290" w:name="_Toc264368484"/>
      <w:bookmarkStart w:id="1291" w:name="_Toc418251920"/>
      <w:bookmarkStart w:id="1292" w:name="_Toc161552311"/>
      <w:bookmarkEnd w:id="1287"/>
      <w:bookmarkEnd w:id="1288"/>
      <w:r w:rsidRPr="00B64341">
        <w:rPr>
          <w:lang w:val="en-AU"/>
        </w:rPr>
        <w:t>6.1.1</w:t>
      </w:r>
      <w:r w:rsidRPr="00B64341">
        <w:rPr>
          <w:lang w:val="en-AU"/>
        </w:rPr>
        <w:tab/>
        <w:t>Purpose and application</w:t>
      </w:r>
      <w:bookmarkEnd w:id="1289"/>
      <w:bookmarkEnd w:id="1290"/>
      <w:bookmarkEnd w:id="1291"/>
    </w:p>
    <w:bookmarkEnd w:id="1292"/>
    <w:p w14:paraId="0450F241" w14:textId="77777777" w:rsidR="007031C8" w:rsidRPr="00B64341" w:rsidRDefault="00ED25B8" w:rsidP="00BD2CD2">
      <w:pPr>
        <w:rPr>
          <w:lang w:val="en-AU"/>
        </w:rPr>
      </w:pPr>
      <w:r w:rsidRPr="00BE54B3">
        <w:rPr>
          <w:lang w:val="en-AU"/>
        </w:rPr>
        <w:t xml:space="preserve">In order to calculate the </w:t>
      </w:r>
      <w:r w:rsidRPr="00A64961">
        <w:rPr>
          <w:b/>
          <w:lang w:val="en-AU"/>
        </w:rPr>
        <w:t>Reduction for Parental Income</w:t>
      </w:r>
      <w:r w:rsidRPr="00BE54B3">
        <w:rPr>
          <w:lang w:val="en-AU"/>
        </w:rPr>
        <w:t xml:space="preserve"> (</w:t>
      </w:r>
      <w:hyperlink w:anchor="_6.0.2_Applying_the" w:tooltip="Applying the Reduction for Parental Income" w:history="1">
        <w:r w:rsidRPr="00ED25B8">
          <w:rPr>
            <w:rStyle w:val="Hyperlink"/>
            <w:lang w:val="en-AU"/>
          </w:rPr>
          <w:t>6.0.2</w:t>
        </w:r>
      </w:hyperlink>
      <w:r w:rsidRPr="00BE54B3">
        <w:rPr>
          <w:lang w:val="en-AU"/>
        </w:rPr>
        <w:t xml:space="preserve">) a </w:t>
      </w:r>
      <w:r w:rsidRPr="00A64961">
        <w:rPr>
          <w:b/>
          <w:lang w:val="en-AU"/>
        </w:rPr>
        <w:t>Parental Income Test Result</w:t>
      </w:r>
      <w:r w:rsidRPr="00BE54B3">
        <w:rPr>
          <w:lang w:val="en-AU"/>
        </w:rPr>
        <w:t xml:space="preserve"> </w:t>
      </w:r>
      <w:r>
        <w:rPr>
          <w:lang w:val="en-AU"/>
        </w:rPr>
        <w:t>must be</w:t>
      </w:r>
      <w:r w:rsidRPr="00BE54B3">
        <w:rPr>
          <w:lang w:val="en-AU"/>
        </w:rPr>
        <w:t xml:space="preserve"> determined</w:t>
      </w:r>
      <w:r w:rsidR="004343D9" w:rsidRPr="00B64341">
        <w:rPr>
          <w:lang w:val="en-AU"/>
        </w:rPr>
        <w:t>.</w:t>
      </w:r>
    </w:p>
    <w:p w14:paraId="306A4E21" w14:textId="2925ACCB" w:rsidR="007031C8" w:rsidRPr="00B64341" w:rsidRDefault="004343D9" w:rsidP="00BD2CD2">
      <w:pPr>
        <w:rPr>
          <w:b/>
          <w:lang w:val="en-AU"/>
        </w:rPr>
      </w:pPr>
      <w:r w:rsidRPr="00B64341">
        <w:rPr>
          <w:lang w:val="en-AU"/>
        </w:rPr>
        <w:t xml:space="preserve">However, the </w:t>
      </w:r>
      <w:r w:rsidR="00C92651" w:rsidRPr="00B64341">
        <w:rPr>
          <w:lang w:val="en-AU"/>
        </w:rPr>
        <w:t>Parental Income Test</w:t>
      </w:r>
      <w:r w:rsidRPr="00B64341">
        <w:rPr>
          <w:lang w:val="en-AU"/>
        </w:rPr>
        <w:t xml:space="preserve"> may be waived in the circumstances outlined in </w:t>
      </w:r>
      <w:hyperlink w:anchor="_6.10_Waiver_of_1" w:tooltip="Waiver of the Parental Income Test" w:history="1">
        <w:r w:rsidRPr="00B64341">
          <w:rPr>
            <w:rStyle w:val="Hyperlink"/>
            <w:rFonts w:cs="Arial"/>
            <w:lang w:val="en-AU"/>
          </w:rPr>
          <w:t>6</w:t>
        </w:r>
        <w:bookmarkStart w:id="1293" w:name="_Hlt205708456"/>
        <w:r w:rsidRPr="00B64341">
          <w:rPr>
            <w:rStyle w:val="Hyperlink"/>
            <w:rFonts w:cs="Arial"/>
            <w:lang w:val="en-AU"/>
          </w:rPr>
          <w:t>.</w:t>
        </w:r>
        <w:bookmarkEnd w:id="1293"/>
        <w:r w:rsidRPr="00B64341">
          <w:rPr>
            <w:rStyle w:val="Hyperlink"/>
            <w:rFonts w:cs="Arial"/>
            <w:lang w:val="en-AU"/>
          </w:rPr>
          <w:t>10</w:t>
        </w:r>
      </w:hyperlink>
      <w:r w:rsidRPr="00B64341">
        <w:rPr>
          <w:lang w:val="en-AU"/>
        </w:rPr>
        <w:t>.</w:t>
      </w:r>
      <w:r w:rsidRPr="00B64341">
        <w:rPr>
          <w:b/>
          <w:lang w:val="en-AU"/>
        </w:rPr>
        <w:t xml:space="preserve"> </w:t>
      </w:r>
    </w:p>
    <w:p w14:paraId="79440966" w14:textId="77777777" w:rsidR="00FA6FF5" w:rsidRPr="00B64341" w:rsidRDefault="00FA6FF5" w:rsidP="00BD2CD2">
      <w:pPr>
        <w:rPr>
          <w:lang w:val="en-AU"/>
        </w:rPr>
      </w:pPr>
    </w:p>
    <w:p w14:paraId="42297DD9" w14:textId="77777777" w:rsidR="007031C8" w:rsidRPr="00B64341" w:rsidRDefault="004343D9" w:rsidP="002310DB">
      <w:pPr>
        <w:pStyle w:val="Heading3"/>
        <w:spacing w:before="120" w:after="120"/>
        <w:rPr>
          <w:lang w:val="en-AU"/>
        </w:rPr>
      </w:pPr>
      <w:bookmarkStart w:id="1294" w:name="_6.1.2_Tax_year"/>
      <w:bookmarkStart w:id="1295" w:name="_6.1.2_Tax_year_used_for_assessment"/>
      <w:bookmarkStart w:id="1296" w:name="_Toc161552312"/>
      <w:bookmarkStart w:id="1297" w:name="_Toc234129449"/>
      <w:bookmarkStart w:id="1298" w:name="_Toc264368485"/>
      <w:bookmarkStart w:id="1299" w:name="_Toc418251921"/>
      <w:bookmarkEnd w:id="1294"/>
      <w:bookmarkEnd w:id="1295"/>
      <w:r w:rsidRPr="00B64341">
        <w:rPr>
          <w:lang w:val="en-AU"/>
        </w:rPr>
        <w:t>6.1.2</w:t>
      </w:r>
      <w:r w:rsidRPr="00B64341">
        <w:rPr>
          <w:lang w:val="en-AU"/>
        </w:rPr>
        <w:tab/>
        <w:t>Tax year</w:t>
      </w:r>
      <w:bookmarkEnd w:id="1296"/>
      <w:r w:rsidRPr="00B64341">
        <w:rPr>
          <w:lang w:val="en-AU"/>
        </w:rPr>
        <w:t xml:space="preserve"> used for assessment</w:t>
      </w:r>
      <w:bookmarkEnd w:id="1297"/>
      <w:bookmarkEnd w:id="1298"/>
      <w:bookmarkEnd w:id="1299"/>
    </w:p>
    <w:p w14:paraId="4CCDC7F8" w14:textId="77777777" w:rsidR="007031C8" w:rsidRPr="00B64341" w:rsidRDefault="00D65D1A" w:rsidP="00227FBA">
      <w:pPr>
        <w:pStyle w:val="Heading4"/>
      </w:pPr>
      <w:bookmarkStart w:id="1300" w:name="_Toc234129450"/>
      <w:r w:rsidRPr="00B64341">
        <w:t xml:space="preserve">6.1.2.1 </w:t>
      </w:r>
      <w:r w:rsidR="00EA4F66" w:rsidRPr="00B64341">
        <w:tab/>
      </w:r>
      <w:r w:rsidR="004343D9" w:rsidRPr="00B64341">
        <w:t>Normal assessment using previous tax year</w:t>
      </w:r>
      <w:bookmarkEnd w:id="1300"/>
    </w:p>
    <w:p w14:paraId="0D7D62A4" w14:textId="77777777" w:rsidR="007031C8" w:rsidRPr="00B64341" w:rsidRDefault="004343D9" w:rsidP="00BD2CD2">
      <w:pPr>
        <w:rPr>
          <w:lang w:val="en-AU"/>
        </w:rPr>
      </w:pPr>
      <w:r w:rsidRPr="00B64341">
        <w:rPr>
          <w:lang w:val="en-AU"/>
        </w:rPr>
        <w:t xml:space="preserve">Assessment is normally determined by parental income for the </w:t>
      </w:r>
      <w:hyperlink w:anchor="BaseTaxYear" w:tooltip="base tax year" w:history="1">
        <w:r w:rsidR="007031C8" w:rsidRPr="00B64341">
          <w:rPr>
            <w:rStyle w:val="Hyperlink"/>
            <w:rFonts w:cs="Arial"/>
            <w:lang w:val="en-AU"/>
          </w:rPr>
          <w:t>base tax year</w:t>
        </w:r>
      </w:hyperlink>
      <w:r w:rsidRPr="00B64341">
        <w:rPr>
          <w:lang w:val="en-AU"/>
        </w:rPr>
        <w:t>.</w:t>
      </w:r>
    </w:p>
    <w:p w14:paraId="1E3DF67C" w14:textId="77777777" w:rsidR="007031C8" w:rsidRPr="00B64341" w:rsidRDefault="004343D9" w:rsidP="00BD2CD2">
      <w:pPr>
        <w:rPr>
          <w:lang w:val="en-AU"/>
        </w:rPr>
      </w:pPr>
      <w:r w:rsidRPr="00B64341">
        <w:rPr>
          <w:lang w:val="en-AU"/>
        </w:rPr>
        <w:t>However, this is not the case if either:</w:t>
      </w:r>
    </w:p>
    <w:p w14:paraId="4A25C2C5"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income of the applicant and/or their </w:t>
      </w:r>
      <w:hyperlink w:anchor="Partner" w:tooltip="partner" w:history="1">
        <w:r w:rsidR="003224A3" w:rsidRPr="00B64341">
          <w:rPr>
            <w:rStyle w:val="Hyperlink"/>
            <w:rFonts w:cs="Arial"/>
            <w:lang w:val="en-AU"/>
          </w:rPr>
          <w:t>partner</w:t>
        </w:r>
      </w:hyperlink>
      <w:r w:rsidRPr="00B64341">
        <w:rPr>
          <w:rFonts w:cs="Arial"/>
          <w:lang w:val="en-AU"/>
        </w:rPr>
        <w:t xml:space="preserve"> is assessed on a tax year other than July to June (see </w:t>
      </w:r>
      <w:r w:rsidRPr="00B64341">
        <w:rPr>
          <w:rFonts w:cs="Arial"/>
          <w:i/>
          <w:lang w:val="en-AU"/>
        </w:rPr>
        <w:t>Assessment using a different tax year</w:t>
      </w:r>
      <w:r w:rsidRPr="00B64341">
        <w:rPr>
          <w:rFonts w:cs="Arial"/>
          <w:lang w:val="en-AU"/>
        </w:rPr>
        <w:t>, below)</w:t>
      </w:r>
      <w:r w:rsidR="00625A1C" w:rsidRPr="00B64341">
        <w:rPr>
          <w:rFonts w:cs="Arial"/>
          <w:lang w:val="en-AU"/>
        </w:rPr>
        <w:t>;</w:t>
      </w:r>
    </w:p>
    <w:p w14:paraId="25ADE399"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applicant and/or their partner is in receipt of an employer-provided fringe benefit (see </w:t>
      </w:r>
      <w:hyperlink w:anchor="_6.6_Fringe_benefits" w:tooltip="Fringe benefits" w:history="1">
        <w:r w:rsidRPr="00B64341">
          <w:rPr>
            <w:rStyle w:val="Hyperlink"/>
            <w:rFonts w:cs="Arial"/>
            <w:lang w:val="en-AU"/>
          </w:rPr>
          <w:t>6</w:t>
        </w:r>
        <w:bookmarkStart w:id="1301" w:name="_Hlt205708525"/>
        <w:r w:rsidRPr="00B64341">
          <w:rPr>
            <w:rStyle w:val="Hyperlink"/>
            <w:rFonts w:cs="Arial"/>
            <w:lang w:val="en-AU"/>
          </w:rPr>
          <w:t>.</w:t>
        </w:r>
        <w:bookmarkEnd w:id="1301"/>
        <w:r w:rsidRPr="00B64341">
          <w:rPr>
            <w:rStyle w:val="Hyperlink"/>
            <w:rFonts w:cs="Arial"/>
            <w:lang w:val="en-AU"/>
          </w:rPr>
          <w:t>6</w:t>
        </w:r>
      </w:hyperlink>
      <w:r w:rsidRPr="00B64341">
        <w:rPr>
          <w:rFonts w:cs="Arial"/>
          <w:lang w:val="en-AU"/>
        </w:rPr>
        <w:t>)</w:t>
      </w:r>
      <w:r w:rsidR="00625A1C" w:rsidRPr="00B64341">
        <w:rPr>
          <w:rFonts w:cs="Arial"/>
          <w:lang w:val="en-AU"/>
        </w:rPr>
        <w:t>;</w:t>
      </w:r>
    </w:p>
    <w:p w14:paraId="1B012ADE" w14:textId="77777777" w:rsidR="007031C8" w:rsidRPr="00B64341" w:rsidRDefault="004343D9" w:rsidP="009E659B">
      <w:pPr>
        <w:pStyle w:val="andor"/>
        <w:tabs>
          <w:tab w:val="num" w:pos="567"/>
          <w:tab w:val="left" w:pos="1134"/>
        </w:tabs>
        <w:spacing w:after="120"/>
        <w:ind w:left="567"/>
        <w:rPr>
          <w:rFonts w:cs="Arial"/>
          <w:lang w:val="en-AU"/>
        </w:rPr>
      </w:pPr>
      <w:r w:rsidRPr="00B64341">
        <w:rPr>
          <w:rFonts w:cs="Arial"/>
          <w:lang w:val="en-AU"/>
        </w:rPr>
        <w:t>or</w:t>
      </w:r>
    </w:p>
    <w:p w14:paraId="16D648AA" w14:textId="77777777" w:rsidR="007031C8" w:rsidRPr="00B64341" w:rsidRDefault="00625A1C"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w:t>
      </w:r>
      <w:r w:rsidR="004343D9" w:rsidRPr="00B64341">
        <w:rPr>
          <w:rFonts w:cs="Arial"/>
          <w:lang w:val="en-AU"/>
        </w:rPr>
        <w:t xml:space="preserve">current income assessment (see </w:t>
      </w:r>
      <w:hyperlink w:anchor="_6.7_Current_income" w:tooltip="Current income assessment" w:history="1">
        <w:r w:rsidR="004343D9" w:rsidRPr="00B64341">
          <w:rPr>
            <w:rStyle w:val="Hyperlink"/>
            <w:rFonts w:cs="Arial"/>
            <w:lang w:val="en-AU"/>
          </w:rPr>
          <w:t>6</w:t>
        </w:r>
        <w:bookmarkStart w:id="1302" w:name="_Hlt205708586"/>
        <w:r w:rsidR="004343D9" w:rsidRPr="00B64341">
          <w:rPr>
            <w:rStyle w:val="Hyperlink"/>
            <w:rFonts w:cs="Arial"/>
            <w:lang w:val="en-AU"/>
          </w:rPr>
          <w:t>.</w:t>
        </w:r>
        <w:bookmarkEnd w:id="1302"/>
        <w:r w:rsidR="004343D9" w:rsidRPr="00B64341">
          <w:rPr>
            <w:rStyle w:val="Hyperlink"/>
            <w:rFonts w:cs="Arial"/>
            <w:lang w:val="en-AU"/>
          </w:rPr>
          <w:t>8</w:t>
        </w:r>
      </w:hyperlink>
      <w:r w:rsidR="004343D9" w:rsidRPr="00B64341">
        <w:rPr>
          <w:rFonts w:cs="Arial"/>
          <w:lang w:val="en-AU"/>
        </w:rPr>
        <w:t>) applies.</w:t>
      </w:r>
      <w:r w:rsidR="004343D9" w:rsidRPr="00B64341">
        <w:rPr>
          <w:rFonts w:cs="Arial"/>
          <w:b/>
          <w:lang w:val="en-AU"/>
        </w:rPr>
        <w:t xml:space="preserve"> </w:t>
      </w:r>
    </w:p>
    <w:p w14:paraId="35AE5635" w14:textId="77777777" w:rsidR="00FA6FF5" w:rsidRPr="00B64341" w:rsidRDefault="00FA6FF5" w:rsidP="00BD2CD2">
      <w:bookmarkStart w:id="1303" w:name="_Toc161552313"/>
      <w:bookmarkStart w:id="1304" w:name="_Toc234129451"/>
    </w:p>
    <w:p w14:paraId="7C2E0EC9" w14:textId="77777777" w:rsidR="007031C8" w:rsidRPr="00B64341" w:rsidRDefault="00D65D1A" w:rsidP="00227FBA">
      <w:pPr>
        <w:pStyle w:val="Heading4"/>
      </w:pPr>
      <w:r w:rsidRPr="00B64341">
        <w:t xml:space="preserve">6.1.2.2 </w:t>
      </w:r>
      <w:r w:rsidR="00EA4F66" w:rsidRPr="00B64341">
        <w:tab/>
      </w:r>
      <w:r w:rsidR="004343D9" w:rsidRPr="00B64341">
        <w:t>Assessment using a different tax year</w:t>
      </w:r>
      <w:bookmarkEnd w:id="1303"/>
      <w:bookmarkEnd w:id="1304"/>
    </w:p>
    <w:p w14:paraId="0DFA2591" w14:textId="77777777" w:rsidR="007031C8" w:rsidRPr="00B64341" w:rsidRDefault="004343D9" w:rsidP="00BD2CD2">
      <w:pPr>
        <w:rPr>
          <w:lang w:val="en-AU"/>
        </w:rPr>
      </w:pPr>
      <w:r w:rsidRPr="00B64341">
        <w:rPr>
          <w:lang w:val="en-AU"/>
        </w:rPr>
        <w:t>In the following circumstances, the end of the relevant tax year might not fall on 30 June:</w:t>
      </w:r>
    </w:p>
    <w:p w14:paraId="507FD88F"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applicant and/or their partner has, under section 18 of the </w:t>
      </w:r>
      <w:r w:rsidRPr="00B64341">
        <w:rPr>
          <w:rFonts w:cs="Arial"/>
          <w:i/>
          <w:lang w:val="en-AU"/>
        </w:rPr>
        <w:t>Income Tax Assessment Act 1936</w:t>
      </w:r>
      <w:r w:rsidRPr="00B64341">
        <w:rPr>
          <w:rFonts w:cs="Arial"/>
          <w:lang w:val="en-AU"/>
        </w:rPr>
        <w:t>, adopted a 12</w:t>
      </w:r>
      <w:r w:rsidRPr="00B64341">
        <w:rPr>
          <w:rFonts w:cs="Arial"/>
          <w:lang w:val="en-AU"/>
        </w:rPr>
        <w:noBreakHyphen/>
        <w:t>month accounting period that ends on a different date (in which case, evidence of the different accounting period approved by the Australian Taxation Office is required)</w:t>
      </w:r>
      <w:r w:rsidR="00625A1C" w:rsidRPr="00B64341">
        <w:rPr>
          <w:rFonts w:cs="Arial"/>
          <w:lang w:val="en-AU"/>
        </w:rPr>
        <w:t>;</w:t>
      </w:r>
    </w:p>
    <w:p w14:paraId="53A3B838" w14:textId="77777777" w:rsidR="007031C8" w:rsidRPr="00B64341" w:rsidRDefault="004343D9" w:rsidP="009E659B">
      <w:pPr>
        <w:pStyle w:val="andor"/>
        <w:tabs>
          <w:tab w:val="num" w:pos="567"/>
          <w:tab w:val="left" w:pos="1134"/>
        </w:tabs>
        <w:spacing w:after="120"/>
        <w:ind w:left="567"/>
        <w:rPr>
          <w:rFonts w:cs="Arial"/>
          <w:lang w:val="en-AU"/>
        </w:rPr>
      </w:pPr>
      <w:r w:rsidRPr="00B64341">
        <w:rPr>
          <w:rFonts w:cs="Arial"/>
          <w:lang w:val="en-AU"/>
        </w:rPr>
        <w:t>or</w:t>
      </w:r>
    </w:p>
    <w:p w14:paraId="4ADF271E"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The income of the applicant and/or their partner comes mainly from a foreign country that uses a different taxation accounting period (e.g. New Zealand has a taxation period of 1 April to 31 March).</w:t>
      </w:r>
    </w:p>
    <w:p w14:paraId="6DEC7D84" w14:textId="77777777" w:rsidR="007031C8" w:rsidRPr="00B64341" w:rsidRDefault="004343D9" w:rsidP="00BD2CD2">
      <w:pPr>
        <w:rPr>
          <w:lang w:val="en-AU"/>
        </w:rPr>
      </w:pPr>
      <w:r w:rsidRPr="00B64341">
        <w:rPr>
          <w:lang w:val="en-AU"/>
        </w:rPr>
        <w:t xml:space="preserve">In such cases, unless current income assessment applies (see </w:t>
      </w:r>
      <w:hyperlink w:anchor="_6.7_Current_income" w:tooltip="Current income assessment" w:history="1">
        <w:r w:rsidRPr="00B64341">
          <w:rPr>
            <w:rStyle w:val="Hyperlink"/>
            <w:rFonts w:cs="Arial"/>
            <w:lang w:val="en-AU"/>
          </w:rPr>
          <w:t>6</w:t>
        </w:r>
        <w:bookmarkStart w:id="1305" w:name="_Hlt205708613"/>
        <w:r w:rsidRPr="00B64341">
          <w:rPr>
            <w:rStyle w:val="Hyperlink"/>
            <w:rFonts w:cs="Arial"/>
            <w:lang w:val="en-AU"/>
          </w:rPr>
          <w:t>.</w:t>
        </w:r>
        <w:bookmarkEnd w:id="1305"/>
        <w:r w:rsidRPr="00B64341">
          <w:rPr>
            <w:rStyle w:val="Hyperlink"/>
            <w:rFonts w:cs="Arial"/>
            <w:lang w:val="en-AU"/>
          </w:rPr>
          <w:t>8</w:t>
        </w:r>
      </w:hyperlink>
      <w:r w:rsidRPr="00B64341">
        <w:rPr>
          <w:lang w:val="en-AU"/>
        </w:rPr>
        <w:t>), the tax year ending before 1 January of the year for which assistance is sought is used for the test.</w:t>
      </w:r>
      <w:r w:rsidRPr="00B64341">
        <w:rPr>
          <w:b/>
          <w:lang w:val="en-AU"/>
        </w:rPr>
        <w:t xml:space="preserve"> </w:t>
      </w:r>
    </w:p>
    <w:p w14:paraId="24982611" w14:textId="77777777" w:rsidR="007031C8" w:rsidRPr="00B64341" w:rsidRDefault="004343D9" w:rsidP="00281968">
      <w:pPr>
        <w:pStyle w:val="Heading3"/>
        <w:spacing w:before="120" w:after="120"/>
        <w:ind w:left="0" w:firstLine="0"/>
        <w:rPr>
          <w:lang w:val="en-AU"/>
        </w:rPr>
      </w:pPr>
      <w:bookmarkStart w:id="1306" w:name="_6.1.3_Proof_of"/>
      <w:bookmarkStart w:id="1307" w:name="_6.1.3_Proof_of_income"/>
      <w:bookmarkStart w:id="1308" w:name="_Toc161552314"/>
      <w:bookmarkStart w:id="1309" w:name="_Toc234129452"/>
      <w:bookmarkStart w:id="1310" w:name="_Toc264368486"/>
      <w:bookmarkStart w:id="1311" w:name="_Toc418251922"/>
      <w:bookmarkEnd w:id="1306"/>
      <w:bookmarkEnd w:id="1307"/>
      <w:r w:rsidRPr="00B64341">
        <w:rPr>
          <w:lang w:val="en-AU"/>
        </w:rPr>
        <w:lastRenderedPageBreak/>
        <w:t>6.1.3</w:t>
      </w:r>
      <w:r w:rsidRPr="00B64341">
        <w:rPr>
          <w:lang w:val="en-AU"/>
        </w:rPr>
        <w:tab/>
        <w:t>Proof of income</w:t>
      </w:r>
      <w:bookmarkEnd w:id="1308"/>
      <w:bookmarkEnd w:id="1309"/>
      <w:bookmarkEnd w:id="1310"/>
      <w:bookmarkEnd w:id="1311"/>
    </w:p>
    <w:p w14:paraId="7BF9306A" w14:textId="77777777" w:rsidR="007031C8" w:rsidRPr="00B64341" w:rsidRDefault="004343D9" w:rsidP="00BD2CD2">
      <w:pPr>
        <w:rPr>
          <w:lang w:val="en-AU"/>
        </w:rPr>
      </w:pPr>
      <w:r w:rsidRPr="00B64341">
        <w:rPr>
          <w:lang w:val="en-AU"/>
        </w:rPr>
        <w:t xml:space="preserve">Where the test applies, the applicant and (if applicable) their </w:t>
      </w:r>
      <w:hyperlink w:anchor="Partner" w:tooltip="partner" w:history="1">
        <w:r w:rsidR="003224A3" w:rsidRPr="00B64341">
          <w:rPr>
            <w:rStyle w:val="Hyperlink"/>
            <w:rFonts w:cs="Arial"/>
            <w:lang w:val="en-AU"/>
          </w:rPr>
          <w:t>partner</w:t>
        </w:r>
      </w:hyperlink>
      <w:r w:rsidRPr="00B64341">
        <w:rPr>
          <w:lang w:val="en-AU"/>
        </w:rPr>
        <w:t xml:space="preserve"> must provide proof of income to support the </w:t>
      </w:r>
      <w:hyperlink w:anchor="Claim" w:tooltip="claim" w:history="1">
        <w:r w:rsidRPr="00B64341">
          <w:rPr>
            <w:rStyle w:val="Hyperlink"/>
            <w:rFonts w:cs="Arial"/>
            <w:lang w:val="en-AU"/>
          </w:rPr>
          <w:t>cla</w:t>
        </w:r>
        <w:bookmarkStart w:id="1312" w:name="_Hlt205708636"/>
        <w:r w:rsidRPr="00B64341">
          <w:rPr>
            <w:rStyle w:val="Hyperlink"/>
            <w:rFonts w:cs="Arial"/>
            <w:lang w:val="en-AU"/>
          </w:rPr>
          <w:t>i</w:t>
        </w:r>
        <w:bookmarkEnd w:id="1312"/>
        <w:r w:rsidRPr="00B64341">
          <w:rPr>
            <w:rStyle w:val="Hyperlink"/>
            <w:rFonts w:cs="Arial"/>
            <w:lang w:val="en-AU"/>
          </w:rPr>
          <w:t>m</w:t>
        </w:r>
      </w:hyperlink>
      <w:r w:rsidR="0093742F" w:rsidRPr="00B64341">
        <w:rPr>
          <w:lang w:val="en-AU"/>
        </w:rPr>
        <w:t xml:space="preserve">.  </w:t>
      </w:r>
      <w:r w:rsidRPr="00B64341">
        <w:rPr>
          <w:lang w:val="en-AU"/>
        </w:rPr>
        <w:t xml:space="preserve">The evidence should normally be in the form of a Taxation </w:t>
      </w:r>
      <w:r w:rsidR="008532C5" w:rsidRPr="00B64341">
        <w:rPr>
          <w:lang w:val="en-AU"/>
        </w:rPr>
        <w:t xml:space="preserve">Notice of </w:t>
      </w:r>
      <w:r w:rsidRPr="00B64341">
        <w:rPr>
          <w:lang w:val="en-AU"/>
        </w:rPr>
        <w:t>Assessment.</w:t>
      </w:r>
    </w:p>
    <w:p w14:paraId="21C35556" w14:textId="77777777" w:rsidR="007031C8" w:rsidRPr="00B64341" w:rsidRDefault="004343D9" w:rsidP="00BD2CD2">
      <w:pPr>
        <w:rPr>
          <w:lang w:val="en-AU"/>
        </w:rPr>
      </w:pPr>
      <w:r w:rsidRPr="00B64341">
        <w:rPr>
          <w:lang w:val="en-AU"/>
        </w:rPr>
        <w:t xml:space="preserve">If a Taxation </w:t>
      </w:r>
      <w:r w:rsidR="008532C5" w:rsidRPr="00B64341">
        <w:rPr>
          <w:lang w:val="en-AU"/>
        </w:rPr>
        <w:t xml:space="preserve">Notice of </w:t>
      </w:r>
      <w:r w:rsidRPr="00B64341">
        <w:rPr>
          <w:lang w:val="en-AU"/>
        </w:rPr>
        <w:t>Assessment is not available, the following are acceptable forms of interim evidence:</w:t>
      </w:r>
    </w:p>
    <w:p w14:paraId="5DAD7D69"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 copy of the person’s tax return</w:t>
      </w:r>
      <w:r w:rsidR="00AC0986" w:rsidRPr="00B64341">
        <w:rPr>
          <w:rFonts w:cs="Arial"/>
          <w:lang w:val="en-AU"/>
        </w:rPr>
        <w:t>;</w:t>
      </w:r>
    </w:p>
    <w:p w14:paraId="63B115AF"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 letter from a qualified practising accountant or tax agent stating that the person’s ‘income for the 20</w:t>
      </w:r>
      <w:r w:rsidRPr="00B64341">
        <w:rPr>
          <w:rFonts w:cs="Arial"/>
          <w:i/>
          <w:lang w:val="en-AU"/>
        </w:rPr>
        <w:t>xx–xx</w:t>
      </w:r>
      <w:r w:rsidRPr="00B64341">
        <w:rPr>
          <w:rFonts w:cs="Arial"/>
          <w:lang w:val="en-AU"/>
        </w:rPr>
        <w:t xml:space="preserve"> tax year is expected to be $</w:t>
      </w:r>
      <w:r w:rsidRPr="00B64341">
        <w:rPr>
          <w:rFonts w:cs="Arial"/>
          <w:i/>
          <w:lang w:val="en-AU"/>
        </w:rPr>
        <w:t>xxxx</w:t>
      </w:r>
      <w:r w:rsidRPr="00B64341">
        <w:rPr>
          <w:rFonts w:cs="Arial"/>
          <w:lang w:val="en-AU"/>
        </w:rPr>
        <w:t>’ or ‘… is not expected to exceed $</w:t>
      </w:r>
      <w:r w:rsidRPr="00B64341">
        <w:rPr>
          <w:rFonts w:cs="Arial"/>
          <w:i/>
          <w:lang w:val="en-AU"/>
        </w:rPr>
        <w:t>xxxx</w:t>
      </w:r>
      <w:r w:rsidRPr="00B64341">
        <w:rPr>
          <w:rFonts w:cs="Arial"/>
          <w:lang w:val="en-AU"/>
        </w:rPr>
        <w:t>’</w:t>
      </w:r>
      <w:r w:rsidR="00AC0986" w:rsidRPr="00B64341">
        <w:rPr>
          <w:rFonts w:cs="Arial"/>
          <w:lang w:val="en-AU"/>
        </w:rPr>
        <w:t>;</w:t>
      </w:r>
    </w:p>
    <w:p w14:paraId="1B99D409"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where the person received a taxable pension, benefit or allowance from the Australian Government for the full tax year, a statement of benefit from the paying department or agency</w:t>
      </w:r>
      <w:r w:rsidR="00AC0986" w:rsidRPr="00B64341">
        <w:rPr>
          <w:rFonts w:cs="Arial"/>
          <w:lang w:val="en-AU"/>
        </w:rPr>
        <w:t>;</w:t>
      </w:r>
    </w:p>
    <w:p w14:paraId="7768219A"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payment summaries and/or statements of benefit supported by a statutory declaration (or</w:t>
      </w:r>
      <w:r w:rsidR="00A9256B" w:rsidRPr="00B64341">
        <w:rPr>
          <w:rFonts w:cs="Arial"/>
          <w:lang w:val="en-AU"/>
        </w:rPr>
        <w:t> </w:t>
      </w:r>
      <w:r w:rsidRPr="00B64341">
        <w:rPr>
          <w:rFonts w:cs="Arial"/>
          <w:lang w:val="en-AU"/>
        </w:rPr>
        <w:t>accountant certification) confirming that these show the full amount of taxable income received by the person during the tax year.</w:t>
      </w:r>
    </w:p>
    <w:p w14:paraId="70DE03F5" w14:textId="77777777" w:rsidR="007031C8" w:rsidRPr="00B64341" w:rsidRDefault="004343D9" w:rsidP="00BD2CD2">
      <w:pPr>
        <w:rPr>
          <w:lang w:val="en-AU"/>
        </w:rPr>
      </w:pPr>
      <w:r w:rsidRPr="00B64341">
        <w:rPr>
          <w:lang w:val="en-AU"/>
        </w:rPr>
        <w:t xml:space="preserve">Payment of Additional Boarding Allowance based on evidence other than a Taxation </w:t>
      </w:r>
      <w:r w:rsidR="008532C5" w:rsidRPr="00B64341">
        <w:rPr>
          <w:lang w:val="en-AU"/>
        </w:rPr>
        <w:t xml:space="preserve">Notice of </w:t>
      </w:r>
      <w:r w:rsidRPr="00B64341">
        <w:rPr>
          <w:lang w:val="en-AU"/>
        </w:rPr>
        <w:t>Assessment must be followed up for verification at a later date</w:t>
      </w:r>
      <w:r w:rsidR="0093742F" w:rsidRPr="00B64341">
        <w:rPr>
          <w:lang w:val="en-AU"/>
        </w:rPr>
        <w:t xml:space="preserve">.  </w:t>
      </w:r>
      <w:r w:rsidRPr="00B64341">
        <w:rPr>
          <w:lang w:val="en-AU"/>
        </w:rPr>
        <w:t xml:space="preserve">(The applicant should be asked to submit the Taxation </w:t>
      </w:r>
      <w:r w:rsidR="008532C5" w:rsidRPr="00B64341">
        <w:rPr>
          <w:lang w:val="en-AU"/>
        </w:rPr>
        <w:t xml:space="preserve">Notice of </w:t>
      </w:r>
      <w:r w:rsidRPr="00B64341">
        <w:rPr>
          <w:lang w:val="en-AU"/>
        </w:rPr>
        <w:t>Assessment as soon as it becomes available.)</w:t>
      </w:r>
    </w:p>
    <w:p w14:paraId="104AC751" w14:textId="77777777" w:rsidR="007031C8" w:rsidRPr="00B64341" w:rsidRDefault="004343D9" w:rsidP="00BD2CD2">
      <w:pPr>
        <w:rPr>
          <w:lang w:val="en-AU"/>
        </w:rPr>
      </w:pPr>
      <w:r w:rsidRPr="00B64341">
        <w:rPr>
          <w:lang w:val="en-AU"/>
        </w:rPr>
        <w:t>Unless the Parental Income Test is waived, Additional Boarding Allowance will not be paid where:</w:t>
      </w:r>
    </w:p>
    <w:p w14:paraId="1FCD24E7"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the person being income tested refuses to disclose income details</w:t>
      </w:r>
      <w:r w:rsidR="00A9256B" w:rsidRPr="00B64341">
        <w:rPr>
          <w:rFonts w:cs="Arial"/>
          <w:lang w:val="en-AU"/>
        </w:rPr>
        <w:t>;</w:t>
      </w:r>
    </w:p>
    <w:p w14:paraId="1C0D676B"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income details are not known or not supplied</w:t>
      </w:r>
      <w:r w:rsidR="00A9256B" w:rsidRPr="00B64341">
        <w:rPr>
          <w:rFonts w:cs="Arial"/>
          <w:lang w:val="en-AU"/>
        </w:rPr>
        <w:t>;</w:t>
      </w:r>
    </w:p>
    <w:p w14:paraId="494541DF" w14:textId="77777777" w:rsidR="007031C8" w:rsidRPr="00B64341" w:rsidRDefault="004343D9" w:rsidP="009E659B">
      <w:pPr>
        <w:pStyle w:val="Bullet"/>
        <w:numPr>
          <w:ilvl w:val="0"/>
          <w:numId w:val="0"/>
        </w:numPr>
        <w:tabs>
          <w:tab w:val="left" w:pos="1134"/>
        </w:tabs>
        <w:spacing w:after="120"/>
        <w:ind w:left="567"/>
        <w:rPr>
          <w:rFonts w:cs="Arial"/>
          <w:lang w:val="en-AU"/>
        </w:rPr>
      </w:pPr>
      <w:r w:rsidRPr="00B64341">
        <w:rPr>
          <w:rFonts w:cs="Arial"/>
          <w:lang w:val="en-AU"/>
        </w:rPr>
        <w:t>or</w:t>
      </w:r>
    </w:p>
    <w:p w14:paraId="00FCE53A"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acceptable proof of income is not provided.</w:t>
      </w:r>
    </w:p>
    <w:p w14:paraId="00F2940D" w14:textId="77777777" w:rsidR="007031C8" w:rsidRPr="00B64341" w:rsidRDefault="004343D9" w:rsidP="00BD2CD2">
      <w:pPr>
        <w:rPr>
          <w:lang w:val="en-AU"/>
        </w:rPr>
      </w:pPr>
      <w:r w:rsidRPr="00B64341">
        <w:rPr>
          <w:lang w:val="en-AU"/>
        </w:rPr>
        <w:t>If acceptable evidence is not presented to verify the income of the applicant or their partner, only the non-means tested Basic Boarding Allowance may be paid.</w:t>
      </w:r>
    </w:p>
    <w:p w14:paraId="7526701E" w14:textId="77777777" w:rsidR="007031C8" w:rsidRPr="00B64341" w:rsidRDefault="007031C8" w:rsidP="00BD2CD2">
      <w:pPr>
        <w:rPr>
          <w:lang w:val="en-AU"/>
        </w:rPr>
      </w:pPr>
    </w:p>
    <w:p w14:paraId="5EA8197B" w14:textId="77777777" w:rsidR="007031C8" w:rsidRPr="005E1ABB" w:rsidRDefault="004343D9" w:rsidP="002310DB">
      <w:pPr>
        <w:pStyle w:val="Heading2"/>
        <w:spacing w:before="120" w:after="120"/>
      </w:pPr>
      <w:bookmarkStart w:id="1313" w:name="_6.2_Whose_income_is_taken_into_acco"/>
      <w:bookmarkStart w:id="1314" w:name="_Toc234129453"/>
      <w:bookmarkStart w:id="1315" w:name="_Toc264368487"/>
      <w:bookmarkStart w:id="1316" w:name="_Toc418251923"/>
      <w:bookmarkStart w:id="1317" w:name="_Toc469647183"/>
      <w:bookmarkStart w:id="1318" w:name="_Toc161552315"/>
      <w:bookmarkEnd w:id="1313"/>
      <w:r w:rsidRPr="005E1ABB">
        <w:t>6.2</w:t>
      </w:r>
      <w:r w:rsidRPr="005E1ABB">
        <w:tab/>
        <w:t>Whose income is taken into account?</w:t>
      </w:r>
      <w:bookmarkEnd w:id="1314"/>
      <w:bookmarkEnd w:id="1315"/>
      <w:bookmarkEnd w:id="1316"/>
      <w:bookmarkEnd w:id="1317"/>
    </w:p>
    <w:p w14:paraId="71E66876" w14:textId="77777777" w:rsidR="007031C8" w:rsidRPr="00B64341" w:rsidRDefault="004343D9" w:rsidP="00BD2CD2">
      <w:pPr>
        <w:rPr>
          <w:lang w:val="en-AU"/>
        </w:rPr>
      </w:pPr>
      <w:r w:rsidRPr="00B64341">
        <w:rPr>
          <w:lang w:val="en-AU"/>
        </w:rPr>
        <w:t>This section shows whose income is taken into account in the Parental Income Test.</w:t>
      </w:r>
    </w:p>
    <w:p w14:paraId="2F425C79" w14:textId="77777777" w:rsidR="007031C8" w:rsidRPr="00B64341" w:rsidRDefault="004238B4" w:rsidP="00E248E8">
      <w:pPr>
        <w:pStyle w:val="Links"/>
      </w:pPr>
      <w:hyperlink w:anchor="_6.2.1_Applicant_and" w:tooltip="Applicant and partner" w:history="1">
        <w:r w:rsidR="004343D9" w:rsidRPr="00B64341">
          <w:rPr>
            <w:rStyle w:val="Hyperlink"/>
          </w:rPr>
          <w:t>6.2.1</w:t>
        </w:r>
      </w:hyperlink>
      <w:r w:rsidR="004343D9" w:rsidRPr="00B64341">
        <w:tab/>
        <w:t xml:space="preserve">Applicant and </w:t>
      </w:r>
      <w:hyperlink w:anchor="Partner" w:tooltip="partner" w:history="1">
        <w:r w:rsidR="003224A3" w:rsidRPr="00B64341">
          <w:rPr>
            <w:rStyle w:val="Hyperlink"/>
          </w:rPr>
          <w:t>partner</w:t>
        </w:r>
      </w:hyperlink>
    </w:p>
    <w:p w14:paraId="1FE24D20" w14:textId="77777777" w:rsidR="007031C8" w:rsidRPr="00B64341" w:rsidRDefault="004238B4" w:rsidP="00E248E8">
      <w:pPr>
        <w:pStyle w:val="Links"/>
      </w:pPr>
      <w:hyperlink w:anchor="_6.2.2_Separated_or" w:tooltip="Separated or divorced parents" w:history="1">
        <w:r w:rsidR="004343D9" w:rsidRPr="00B64341">
          <w:rPr>
            <w:rStyle w:val="Hyperlink"/>
          </w:rPr>
          <w:t>6.2.2</w:t>
        </w:r>
      </w:hyperlink>
      <w:r w:rsidR="004343D9" w:rsidRPr="00B64341">
        <w:tab/>
        <w:t xml:space="preserve">Separated or divorced </w:t>
      </w:r>
      <w:hyperlink w:anchor="Parent" w:tooltip="parents" w:history="1">
        <w:r w:rsidR="004343D9" w:rsidRPr="00B64341">
          <w:rPr>
            <w:rStyle w:val="Hyperlink"/>
          </w:rPr>
          <w:t>parents</w:t>
        </w:r>
      </w:hyperlink>
    </w:p>
    <w:p w14:paraId="47B57CD2" w14:textId="77777777" w:rsidR="007031C8" w:rsidRPr="00B64341" w:rsidRDefault="004238B4" w:rsidP="00E248E8">
      <w:pPr>
        <w:pStyle w:val="Links"/>
      </w:pPr>
      <w:hyperlink w:anchor="_6.2.3_Applicant’s_new" w:tooltip="Applicant’s new partner" w:history="1">
        <w:r w:rsidR="004343D9" w:rsidRPr="00B64341">
          <w:rPr>
            <w:rStyle w:val="Hyperlink"/>
          </w:rPr>
          <w:t>6.2.3</w:t>
        </w:r>
      </w:hyperlink>
      <w:r w:rsidR="004343D9" w:rsidRPr="00B64341">
        <w:tab/>
        <w:t>Applicant’s new partner</w:t>
      </w:r>
    </w:p>
    <w:p w14:paraId="188266F9" w14:textId="77777777" w:rsidR="007031C8" w:rsidRPr="00B64341" w:rsidRDefault="004238B4" w:rsidP="00E248E8">
      <w:pPr>
        <w:pStyle w:val="Links"/>
      </w:pPr>
      <w:hyperlink w:anchor="_6.2.4_Loss_or" w:tooltip="Loss or change of applicant or partner during the year of study" w:history="1">
        <w:r w:rsidR="004343D9" w:rsidRPr="00B64341">
          <w:rPr>
            <w:rStyle w:val="Hyperlink"/>
          </w:rPr>
          <w:t>6.2.4</w:t>
        </w:r>
      </w:hyperlink>
      <w:r w:rsidR="004343D9" w:rsidRPr="00B64341">
        <w:tab/>
        <w:t>Loss or change of applicant or p</w:t>
      </w:r>
      <w:r w:rsidR="00A9256B" w:rsidRPr="00B64341">
        <w:t>artner during the year of study</w:t>
      </w:r>
    </w:p>
    <w:p w14:paraId="5DB51A66" w14:textId="77777777" w:rsidR="007031C8" w:rsidRPr="00B64341" w:rsidRDefault="007031C8" w:rsidP="002310DB">
      <w:pPr>
        <w:pStyle w:val="BulletTab2Last"/>
        <w:numPr>
          <w:ilvl w:val="0"/>
          <w:numId w:val="0"/>
        </w:numPr>
        <w:spacing w:after="120"/>
        <w:rPr>
          <w:rFonts w:cs="Arial"/>
          <w:lang w:val="en-AU"/>
        </w:rPr>
      </w:pPr>
    </w:p>
    <w:p w14:paraId="07C2A0E3" w14:textId="77777777" w:rsidR="007031C8" w:rsidRPr="00B64341" w:rsidRDefault="004343D9" w:rsidP="002310DB">
      <w:pPr>
        <w:pStyle w:val="Heading3"/>
        <w:spacing w:before="120" w:after="120"/>
        <w:rPr>
          <w:lang w:val="en-AU"/>
        </w:rPr>
      </w:pPr>
      <w:bookmarkStart w:id="1319" w:name="_6.2.1_Applicant_and"/>
      <w:bookmarkStart w:id="1320" w:name="_6.2.1_Applicant_and_partner"/>
      <w:bookmarkStart w:id="1321" w:name="_Toc161552333"/>
      <w:bookmarkStart w:id="1322" w:name="_Toc234129454"/>
      <w:bookmarkStart w:id="1323" w:name="_Toc264368488"/>
      <w:bookmarkStart w:id="1324" w:name="_Toc418251924"/>
      <w:bookmarkEnd w:id="1319"/>
      <w:bookmarkEnd w:id="1320"/>
      <w:r w:rsidRPr="00B64341">
        <w:rPr>
          <w:lang w:val="en-AU"/>
        </w:rPr>
        <w:t>6.2.1</w:t>
      </w:r>
      <w:r w:rsidRPr="00B64341">
        <w:rPr>
          <w:lang w:val="en-AU"/>
        </w:rPr>
        <w:tab/>
        <w:t>Applicant and partner</w:t>
      </w:r>
      <w:bookmarkEnd w:id="1321"/>
      <w:bookmarkEnd w:id="1322"/>
      <w:bookmarkEnd w:id="1323"/>
      <w:bookmarkEnd w:id="1324"/>
    </w:p>
    <w:p w14:paraId="50A2D22C" w14:textId="77777777" w:rsidR="007031C8" w:rsidRPr="00B64341" w:rsidRDefault="004343D9" w:rsidP="00BD2CD2">
      <w:pPr>
        <w:rPr>
          <w:lang w:val="en-AU"/>
        </w:rPr>
      </w:pPr>
      <w:r w:rsidRPr="00B64341">
        <w:rPr>
          <w:lang w:val="en-AU"/>
        </w:rPr>
        <w:t xml:space="preserve">In general, the Parental Income Test will apply to the incomes of the </w:t>
      </w:r>
      <w:hyperlink w:anchor="ApprovedApplicant" w:tooltip="approved applicant" w:history="1">
        <w:r w:rsidRPr="00B64341">
          <w:rPr>
            <w:rStyle w:val="Hyperlink"/>
            <w:rFonts w:cs="Arial"/>
            <w:lang w:val="en-AU"/>
          </w:rPr>
          <w:t>approved applicant</w:t>
        </w:r>
      </w:hyperlink>
      <w:r w:rsidRPr="00B64341">
        <w:rPr>
          <w:lang w:val="en-AU"/>
        </w:rPr>
        <w:t xml:space="preserve"> (see</w:t>
      </w:r>
      <w:r w:rsidR="00A9256B" w:rsidRPr="00B64341">
        <w:rPr>
          <w:lang w:val="en-AU"/>
        </w:rPr>
        <w:t> </w:t>
      </w:r>
      <w:hyperlink w:anchor="_2.1.1_Applicants_who" w:tooltip="Applicants who can be approved" w:history="1">
        <w:r w:rsidRPr="00B64341">
          <w:rPr>
            <w:rStyle w:val="Hyperlink"/>
            <w:rFonts w:cs="Arial"/>
            <w:lang w:val="en-AU"/>
          </w:rPr>
          <w:t>2.1.1</w:t>
        </w:r>
      </w:hyperlink>
      <w:r w:rsidRPr="00B64341">
        <w:rPr>
          <w:lang w:val="en-AU"/>
        </w:rPr>
        <w:t xml:space="preserve">) and, where applicable, their </w:t>
      </w:r>
      <w:hyperlink w:anchor="Partner" w:tooltip="partner" w:history="1">
        <w:r w:rsidR="003224A3" w:rsidRPr="00B64341">
          <w:rPr>
            <w:rStyle w:val="Hyperlink"/>
            <w:rFonts w:cs="Arial"/>
            <w:lang w:val="en-AU"/>
          </w:rPr>
          <w:t>partner</w:t>
        </w:r>
      </w:hyperlink>
      <w:r w:rsidRPr="00B64341">
        <w:rPr>
          <w:lang w:val="en-AU"/>
        </w:rPr>
        <w:t>.</w:t>
      </w:r>
    </w:p>
    <w:p w14:paraId="1165B42F" w14:textId="77777777" w:rsidR="007031C8" w:rsidRPr="00B64341" w:rsidRDefault="007031C8" w:rsidP="00BD2CD2">
      <w:pPr>
        <w:rPr>
          <w:lang w:val="en-AU"/>
        </w:rPr>
      </w:pPr>
    </w:p>
    <w:p w14:paraId="05BE2C85" w14:textId="77777777" w:rsidR="007031C8" w:rsidRPr="00B64341" w:rsidRDefault="004343D9" w:rsidP="002310DB">
      <w:pPr>
        <w:pStyle w:val="Heading3"/>
        <w:spacing w:before="120" w:after="120"/>
        <w:rPr>
          <w:lang w:val="en-AU"/>
        </w:rPr>
      </w:pPr>
      <w:bookmarkStart w:id="1325" w:name="_6.2.2_Separated_or"/>
      <w:bookmarkStart w:id="1326" w:name="_6.2.2_Separated_or_divorced_parents"/>
      <w:bookmarkStart w:id="1327" w:name="_Toc161552335"/>
      <w:bookmarkStart w:id="1328" w:name="_Toc234129455"/>
      <w:bookmarkStart w:id="1329" w:name="_Toc264368489"/>
      <w:bookmarkStart w:id="1330" w:name="_Toc418251925"/>
      <w:bookmarkEnd w:id="1325"/>
      <w:bookmarkEnd w:id="1326"/>
      <w:r w:rsidRPr="00B64341">
        <w:rPr>
          <w:lang w:val="en-AU"/>
        </w:rPr>
        <w:t>6.2.2</w:t>
      </w:r>
      <w:r w:rsidRPr="00B64341">
        <w:rPr>
          <w:lang w:val="en-AU"/>
        </w:rPr>
        <w:tab/>
        <w:t>Separated or divorced parents</w:t>
      </w:r>
      <w:bookmarkEnd w:id="1327"/>
      <w:bookmarkEnd w:id="1328"/>
      <w:bookmarkEnd w:id="1329"/>
      <w:bookmarkEnd w:id="1330"/>
    </w:p>
    <w:p w14:paraId="6BBE9BB1" w14:textId="77777777" w:rsidR="007031C8" w:rsidRPr="00B64341" w:rsidRDefault="004343D9" w:rsidP="00BD2CD2">
      <w:pPr>
        <w:rPr>
          <w:lang w:val="en-AU"/>
        </w:rPr>
      </w:pPr>
      <w:r w:rsidRPr="00B64341">
        <w:rPr>
          <w:lang w:val="en-AU"/>
        </w:rPr>
        <w:t xml:space="preserve">Where the </w:t>
      </w:r>
      <w:hyperlink w:anchor="Student" w:tooltip="student’s" w:history="1">
        <w:r w:rsidRPr="00B64341">
          <w:rPr>
            <w:rStyle w:val="Hyperlink"/>
            <w:rFonts w:cs="Arial"/>
            <w:lang w:val="en-AU"/>
          </w:rPr>
          <w:t>student’s</w:t>
        </w:r>
      </w:hyperlink>
      <w:r w:rsidRPr="00B64341">
        <w:rPr>
          <w:lang w:val="en-AU"/>
        </w:rPr>
        <w:t xml:space="preserve"> </w:t>
      </w:r>
      <w:hyperlink w:anchor="Parent" w:tooltip="Parents" w:history="1">
        <w:r w:rsidRPr="00B64341">
          <w:rPr>
            <w:rStyle w:val="Hyperlink"/>
            <w:rFonts w:cs="Arial"/>
            <w:lang w:val="en-AU"/>
          </w:rPr>
          <w:t>parents</w:t>
        </w:r>
      </w:hyperlink>
      <w:r w:rsidRPr="00B64341">
        <w:rPr>
          <w:lang w:val="en-AU"/>
        </w:rPr>
        <w:t xml:space="preserve"> are separated or divorced, they share joint </w:t>
      </w:r>
      <w:hyperlink w:anchor="Custody" w:tooltip="custody" w:history="1">
        <w:r w:rsidRPr="00B64341">
          <w:rPr>
            <w:rStyle w:val="Hyperlink"/>
            <w:rFonts w:cs="Arial"/>
            <w:lang w:val="en-AU"/>
          </w:rPr>
          <w:t>custody</w:t>
        </w:r>
      </w:hyperlink>
      <w:r w:rsidRPr="00B64341">
        <w:rPr>
          <w:lang w:val="en-AU"/>
        </w:rPr>
        <w:t xml:space="preserve"> of the student, and neither has a new </w:t>
      </w:r>
      <w:hyperlink w:anchor="Partner" w:tooltip="partner" w:history="1">
        <w:r w:rsidR="00642DDD" w:rsidRPr="00B64341">
          <w:rPr>
            <w:rStyle w:val="Hyperlink"/>
            <w:rFonts w:cs="Arial"/>
            <w:lang w:val="en-AU"/>
          </w:rPr>
          <w:t>partner</w:t>
        </w:r>
      </w:hyperlink>
      <w:r w:rsidRPr="00B64341">
        <w:rPr>
          <w:lang w:val="en-AU"/>
        </w:rPr>
        <w:t xml:space="preserve">, </w:t>
      </w:r>
      <w:r w:rsidR="00147D77" w:rsidRPr="00B64341">
        <w:rPr>
          <w:lang w:val="en-AU"/>
        </w:rPr>
        <w:t xml:space="preserve">only </w:t>
      </w:r>
      <w:r w:rsidRPr="00B64341">
        <w:rPr>
          <w:lang w:val="en-AU"/>
        </w:rPr>
        <w:t xml:space="preserve">the income of </w:t>
      </w:r>
      <w:r w:rsidR="00147D77" w:rsidRPr="00B64341">
        <w:rPr>
          <w:lang w:val="en-AU"/>
        </w:rPr>
        <w:t xml:space="preserve">the parent who is the approved applicant </w:t>
      </w:r>
      <w:r w:rsidRPr="00B64341">
        <w:rPr>
          <w:lang w:val="en-AU"/>
        </w:rPr>
        <w:t>will be taken into account for the test</w:t>
      </w:r>
      <w:r w:rsidR="00147D77" w:rsidRPr="00B64341">
        <w:rPr>
          <w:lang w:val="en-AU"/>
        </w:rPr>
        <w:t>.</w:t>
      </w:r>
    </w:p>
    <w:p w14:paraId="0A67CA0B" w14:textId="77777777" w:rsidR="007031C8" w:rsidRPr="00B64341" w:rsidRDefault="004343D9" w:rsidP="00BD2CD2">
      <w:pPr>
        <w:rPr>
          <w:lang w:val="en-AU"/>
        </w:rPr>
      </w:pPr>
      <w:r w:rsidRPr="00B64341">
        <w:rPr>
          <w:lang w:val="en-AU"/>
        </w:rPr>
        <w:t xml:space="preserve">If parents are separated but living under the same roof, </w:t>
      </w:r>
      <w:r w:rsidR="000F16CE" w:rsidRPr="00B64341">
        <w:rPr>
          <w:lang w:val="en-AU"/>
        </w:rPr>
        <w:t xml:space="preserve">only the </w:t>
      </w:r>
      <w:r w:rsidRPr="00B64341">
        <w:rPr>
          <w:lang w:val="en-AU"/>
        </w:rPr>
        <w:t>income</w:t>
      </w:r>
      <w:r w:rsidR="000F16CE" w:rsidRPr="00B64341">
        <w:rPr>
          <w:lang w:val="en-AU"/>
        </w:rPr>
        <w:t xml:space="preserve"> of the parent who is the approved applicant i</w:t>
      </w:r>
      <w:r w:rsidRPr="00B64341">
        <w:rPr>
          <w:lang w:val="en-AU"/>
        </w:rPr>
        <w:t>s taken into account whether or not the parents share joint custody.</w:t>
      </w:r>
    </w:p>
    <w:p w14:paraId="4ABEBB79" w14:textId="77777777" w:rsidR="007031C8" w:rsidRPr="00B64341" w:rsidRDefault="007031C8" w:rsidP="00BD2CD2">
      <w:pPr>
        <w:rPr>
          <w:lang w:val="en-AU"/>
        </w:rPr>
      </w:pPr>
    </w:p>
    <w:p w14:paraId="122AE2A2" w14:textId="77777777" w:rsidR="007031C8" w:rsidRPr="00B64341" w:rsidRDefault="004343D9" w:rsidP="002310DB">
      <w:pPr>
        <w:pStyle w:val="Heading3"/>
        <w:spacing w:before="120" w:after="120"/>
        <w:rPr>
          <w:lang w:val="en-AU"/>
        </w:rPr>
      </w:pPr>
      <w:bookmarkStart w:id="1331" w:name="_6.2.3_Applicant’s_new"/>
      <w:bookmarkStart w:id="1332" w:name="_6.2.3_Applicant’s_new_partner"/>
      <w:bookmarkStart w:id="1333" w:name="_Toc161552336"/>
      <w:bookmarkStart w:id="1334" w:name="_Toc234129456"/>
      <w:bookmarkStart w:id="1335" w:name="_Toc264368490"/>
      <w:bookmarkStart w:id="1336" w:name="_Toc418251926"/>
      <w:bookmarkEnd w:id="1331"/>
      <w:bookmarkEnd w:id="1332"/>
      <w:r w:rsidRPr="00B64341">
        <w:rPr>
          <w:lang w:val="en-AU"/>
        </w:rPr>
        <w:lastRenderedPageBreak/>
        <w:t>6.2.3</w:t>
      </w:r>
      <w:r w:rsidRPr="00B64341">
        <w:rPr>
          <w:lang w:val="en-AU"/>
        </w:rPr>
        <w:tab/>
        <w:t>Applicant’s new partner</w:t>
      </w:r>
      <w:bookmarkEnd w:id="1333"/>
      <w:bookmarkEnd w:id="1334"/>
      <w:bookmarkEnd w:id="1335"/>
      <w:bookmarkEnd w:id="1336"/>
    </w:p>
    <w:p w14:paraId="124513E1" w14:textId="77777777" w:rsidR="007031C8" w:rsidRPr="00B64341" w:rsidRDefault="004343D9" w:rsidP="00BD2CD2">
      <w:pPr>
        <w:rPr>
          <w:lang w:val="en-AU"/>
        </w:rPr>
      </w:pPr>
      <w:r w:rsidRPr="00B64341">
        <w:rPr>
          <w:lang w:val="en-AU"/>
        </w:rPr>
        <w:t xml:space="preserve">Where the </w:t>
      </w:r>
      <w:hyperlink w:anchor="Student" w:tooltip="student’s" w:history="1">
        <w:r w:rsidRPr="00B64341">
          <w:rPr>
            <w:rStyle w:val="Hyperlink"/>
            <w:rFonts w:cs="Arial"/>
            <w:lang w:val="en-AU"/>
          </w:rPr>
          <w:t>student’s</w:t>
        </w:r>
      </w:hyperlink>
      <w:r w:rsidRPr="00B64341">
        <w:rPr>
          <w:lang w:val="en-AU"/>
        </w:rPr>
        <w:t xml:space="preserve"> </w:t>
      </w:r>
      <w:hyperlink w:anchor="Parent" w:tooltip="parents" w:history="1">
        <w:r w:rsidRPr="00B64341">
          <w:rPr>
            <w:rStyle w:val="Hyperlink"/>
            <w:rFonts w:cs="Arial"/>
            <w:lang w:val="en-AU"/>
          </w:rPr>
          <w:t>parents</w:t>
        </w:r>
      </w:hyperlink>
      <w:r w:rsidRPr="00B64341">
        <w:rPr>
          <w:lang w:val="en-AU"/>
        </w:rPr>
        <w:t xml:space="preserve"> are separated or divorced, they share joint </w:t>
      </w:r>
      <w:hyperlink w:anchor="Custody" w:tooltip="custody" w:history="1">
        <w:r w:rsidRPr="00B64341">
          <w:rPr>
            <w:rStyle w:val="Hyperlink"/>
            <w:rFonts w:cs="Arial"/>
            <w:lang w:val="en-AU"/>
          </w:rPr>
          <w:t>custody</w:t>
        </w:r>
      </w:hyperlink>
      <w:r w:rsidRPr="00B64341">
        <w:rPr>
          <w:lang w:val="en-AU"/>
        </w:rPr>
        <w:t xml:space="preserve"> of the student, and one or both have a new </w:t>
      </w:r>
      <w:hyperlink w:anchor="Partner" w:tooltip="partner" w:history="1">
        <w:r w:rsidR="003224A3" w:rsidRPr="00B64341">
          <w:rPr>
            <w:rStyle w:val="Hyperlink"/>
            <w:rFonts w:cs="Arial"/>
            <w:lang w:val="en-AU"/>
          </w:rPr>
          <w:t>partner</w:t>
        </w:r>
      </w:hyperlink>
      <w:r w:rsidRPr="00B64341">
        <w:rPr>
          <w:lang w:val="en-AU"/>
        </w:rPr>
        <w:t>, only the applicant and the applicant’s new partner are income tested.</w:t>
      </w:r>
    </w:p>
    <w:p w14:paraId="7F186CF6" w14:textId="77777777" w:rsidR="007031C8" w:rsidRPr="00B64341" w:rsidRDefault="007031C8" w:rsidP="00BD2CD2">
      <w:pPr>
        <w:rPr>
          <w:lang w:val="en-AU"/>
        </w:rPr>
      </w:pPr>
    </w:p>
    <w:p w14:paraId="67190B7B" w14:textId="77777777" w:rsidR="007031C8" w:rsidRPr="00B64341" w:rsidRDefault="004343D9" w:rsidP="002310DB">
      <w:pPr>
        <w:pStyle w:val="Heading3"/>
        <w:spacing w:before="120" w:after="120"/>
        <w:rPr>
          <w:lang w:val="en-AU"/>
        </w:rPr>
      </w:pPr>
      <w:bookmarkStart w:id="1337" w:name="_6.2.4_Loss_or"/>
      <w:bookmarkStart w:id="1338" w:name="_6.2.4_Loss_or_change_of_applicant_o"/>
      <w:bookmarkStart w:id="1339" w:name="_Toc161552337"/>
      <w:bookmarkStart w:id="1340" w:name="_Toc234129457"/>
      <w:bookmarkStart w:id="1341" w:name="_Toc264368491"/>
      <w:bookmarkStart w:id="1342" w:name="_Toc418251927"/>
      <w:bookmarkEnd w:id="1337"/>
      <w:bookmarkEnd w:id="1338"/>
      <w:r w:rsidRPr="00B64341">
        <w:rPr>
          <w:lang w:val="en-AU"/>
        </w:rPr>
        <w:t>6.2.4</w:t>
      </w:r>
      <w:r w:rsidRPr="00B64341">
        <w:rPr>
          <w:lang w:val="en-AU"/>
        </w:rPr>
        <w:tab/>
        <w:t>Loss or change of applicant or partner during the year of study</w:t>
      </w:r>
      <w:bookmarkEnd w:id="1339"/>
      <w:bookmarkEnd w:id="1340"/>
      <w:bookmarkEnd w:id="1341"/>
      <w:bookmarkEnd w:id="1342"/>
    </w:p>
    <w:p w14:paraId="46DA6019" w14:textId="77777777" w:rsidR="007031C8" w:rsidRPr="00B64341" w:rsidRDefault="004343D9" w:rsidP="00BD2CD2">
      <w:pPr>
        <w:rPr>
          <w:lang w:val="en-AU"/>
        </w:rPr>
      </w:pPr>
      <w:r w:rsidRPr="00B64341">
        <w:rPr>
          <w:lang w:val="en-AU"/>
        </w:rPr>
        <w:t xml:space="preserve">Generally, the Parental Income Test will apply to the </w:t>
      </w:r>
      <w:hyperlink w:anchor="ApprovedApplicant" w:tooltip="approved applicant" w:history="1">
        <w:r w:rsidRPr="00B64341">
          <w:rPr>
            <w:rStyle w:val="Hyperlink"/>
            <w:rFonts w:cs="Arial"/>
            <w:lang w:val="en-AU"/>
          </w:rPr>
          <w:t>approved applicant</w:t>
        </w:r>
      </w:hyperlink>
      <w:r w:rsidRPr="00B64341">
        <w:rPr>
          <w:lang w:val="en-AU"/>
        </w:rPr>
        <w:t xml:space="preserve"> and their </w:t>
      </w:r>
      <w:hyperlink w:anchor="Partner" w:tooltip="partner" w:history="1">
        <w:r w:rsidR="003224A3" w:rsidRPr="00B64341">
          <w:rPr>
            <w:rStyle w:val="Hyperlink"/>
            <w:rFonts w:cs="Arial"/>
            <w:lang w:val="en-AU"/>
          </w:rPr>
          <w:t>partner</w:t>
        </w:r>
      </w:hyperlink>
      <w:r w:rsidRPr="00B64341">
        <w:rPr>
          <w:lang w:val="en-AU"/>
        </w:rPr>
        <w:t xml:space="preserve"> at 1 January of the year of study</w:t>
      </w:r>
      <w:r w:rsidR="0093742F" w:rsidRPr="00B64341">
        <w:rPr>
          <w:lang w:val="en-AU"/>
        </w:rPr>
        <w:t xml:space="preserve">.  </w:t>
      </w:r>
      <w:r w:rsidRPr="00B64341">
        <w:rPr>
          <w:lang w:val="en-AU"/>
        </w:rPr>
        <w:t xml:space="preserve">However, Additional Boarding Allowance eligibility will be reassessed if the applicant or their partner changes during the </w:t>
      </w:r>
      <w:hyperlink w:anchor="EligibilityPeriod" w:tooltip="eligibility period" w:history="1">
        <w:r w:rsidRPr="00B64341">
          <w:rPr>
            <w:rStyle w:val="Hyperlink"/>
            <w:rFonts w:cs="Arial"/>
            <w:lang w:val="en-AU"/>
          </w:rPr>
          <w:t>eligibility period</w:t>
        </w:r>
      </w:hyperlink>
      <w:r w:rsidRPr="00B64341">
        <w:rPr>
          <w:lang w:val="en-AU"/>
        </w:rPr>
        <w:t xml:space="preserve"> (i.e. if the approved applicant changes, gains or loses a partner).</w:t>
      </w:r>
    </w:p>
    <w:p w14:paraId="42A586EF" w14:textId="77777777" w:rsidR="007031C8" w:rsidRPr="00B64341" w:rsidRDefault="004343D9" w:rsidP="00BD2CD2">
      <w:pPr>
        <w:rPr>
          <w:lang w:val="en-AU"/>
        </w:rPr>
      </w:pPr>
      <w:r w:rsidRPr="00B64341">
        <w:rPr>
          <w:lang w:val="en-AU"/>
        </w:rPr>
        <w:t>As a result:</w:t>
      </w:r>
    </w:p>
    <w:p w14:paraId="63364F38"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if the applicant loses a partner by death or separation, eligibility is reassessed from the date of the change in circumstance, with the income test taking only the applicant’s income into account</w:t>
      </w:r>
    </w:p>
    <w:p w14:paraId="358A13BA"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if the applicant gains a partner (e.g. by remarrying or beginning a de facto relationship), eligibility is reassessed from the date of change of circumstance, with the income test taking the combined income of the applicant and the new partner into account.</w:t>
      </w:r>
    </w:p>
    <w:p w14:paraId="0D238E21" w14:textId="77777777" w:rsidR="007031C8" w:rsidRPr="00B64341" w:rsidRDefault="004343D9" w:rsidP="00BD2CD2">
      <w:pPr>
        <w:rPr>
          <w:rFonts w:cs="Arial"/>
          <w:lang w:val="en-AU"/>
        </w:rPr>
      </w:pPr>
      <w:r w:rsidRPr="00B64341">
        <w:rPr>
          <w:rFonts w:cs="Arial"/>
          <w:lang w:val="en-AU"/>
        </w:rPr>
        <w:t xml:space="preserve">Reassessment is based on income for the </w:t>
      </w:r>
      <w:hyperlink w:anchor="BaseTaxYear" w:tooltip="base tax year" w:history="1">
        <w:r w:rsidRPr="00B64341">
          <w:rPr>
            <w:rStyle w:val="Hyperlink"/>
            <w:rFonts w:cs="Arial"/>
            <w:lang w:val="en-AU"/>
          </w:rPr>
          <w:t>base tax year</w:t>
        </w:r>
      </w:hyperlink>
      <w:r w:rsidRPr="00B64341">
        <w:rPr>
          <w:rFonts w:cs="Arial"/>
          <w:lang w:val="en-AU"/>
        </w:rPr>
        <w:t xml:space="preserve"> (see </w:t>
      </w:r>
      <w:hyperlink w:anchor="_6.1.2_Tax_year" w:history="1">
        <w:r w:rsidRPr="00B64341">
          <w:rPr>
            <w:rStyle w:val="Hyperlink"/>
            <w:rFonts w:cs="Arial"/>
            <w:lang w:val="en-AU"/>
          </w:rPr>
          <w:t>6.1.2</w:t>
        </w:r>
      </w:hyperlink>
      <w:r w:rsidRPr="00B64341">
        <w:rPr>
          <w:rFonts w:cs="Arial"/>
          <w:lang w:val="en-AU"/>
        </w:rPr>
        <w:t xml:space="preserve">) unless </w:t>
      </w:r>
      <w:hyperlink w:anchor="SpecialAssessment" w:tooltip="special assessment" w:history="1">
        <w:r w:rsidRPr="00B64341">
          <w:rPr>
            <w:rStyle w:val="Hyperlink"/>
            <w:rFonts w:cs="Arial"/>
            <w:lang w:val="en-AU"/>
          </w:rPr>
          <w:t>special assessment</w:t>
        </w:r>
      </w:hyperlink>
      <w:r w:rsidRPr="00B64341">
        <w:rPr>
          <w:rFonts w:cs="Arial"/>
          <w:lang w:val="en-AU"/>
        </w:rPr>
        <w:t xml:space="preserve"> (see</w:t>
      </w:r>
      <w:r w:rsidR="00A9256B" w:rsidRPr="00B64341">
        <w:rPr>
          <w:rFonts w:cs="Arial"/>
          <w:lang w:val="en-AU"/>
        </w:rPr>
        <w:t> </w:t>
      </w:r>
      <w:hyperlink w:anchor="_6.8.2_Special_assessment" w:tooltip="Special assessment" w:history="1">
        <w:r w:rsidRPr="00B64341">
          <w:rPr>
            <w:rStyle w:val="Hyperlink"/>
            <w:rFonts w:cs="Arial"/>
            <w:lang w:val="en-AU"/>
          </w:rPr>
          <w:t>6.10.2</w:t>
        </w:r>
      </w:hyperlink>
      <w:r w:rsidRPr="00B64341">
        <w:rPr>
          <w:rFonts w:cs="Arial"/>
          <w:lang w:val="en-AU"/>
        </w:rPr>
        <w:t xml:space="preserve">) or </w:t>
      </w:r>
      <w:hyperlink w:anchor="CurrentTaxYear" w:tooltip="current tax year" w:history="1">
        <w:r w:rsidRPr="00B64341">
          <w:rPr>
            <w:rStyle w:val="Hyperlink"/>
            <w:rFonts w:cs="Arial"/>
            <w:lang w:val="en-AU"/>
          </w:rPr>
          <w:t>current tax</w:t>
        </w:r>
        <w:bookmarkStart w:id="1343" w:name="_Hlt205708950"/>
        <w:r w:rsidRPr="00B64341">
          <w:rPr>
            <w:rStyle w:val="Hyperlink"/>
            <w:rFonts w:cs="Arial"/>
            <w:lang w:val="en-AU"/>
          </w:rPr>
          <w:t xml:space="preserve"> </w:t>
        </w:r>
        <w:bookmarkEnd w:id="1343"/>
        <w:r w:rsidRPr="00B64341">
          <w:rPr>
            <w:rStyle w:val="Hyperlink"/>
            <w:rFonts w:cs="Arial"/>
            <w:lang w:val="en-AU"/>
          </w:rPr>
          <w:t>year</w:t>
        </w:r>
      </w:hyperlink>
      <w:r w:rsidRPr="00B64341">
        <w:rPr>
          <w:rFonts w:cs="Arial"/>
          <w:lang w:val="en-AU"/>
        </w:rPr>
        <w:t xml:space="preserve"> assessment (see </w:t>
      </w:r>
      <w:hyperlink w:anchor="_6.7_Current_income" w:tooltip="Current income assessment" w:history="1">
        <w:r w:rsidRPr="00B64341">
          <w:rPr>
            <w:rStyle w:val="Hyperlink"/>
            <w:rFonts w:cs="Arial"/>
            <w:lang w:val="en-AU"/>
          </w:rPr>
          <w:t>6</w:t>
        </w:r>
        <w:bookmarkStart w:id="1344" w:name="_Hlt176078720"/>
        <w:bookmarkStart w:id="1345" w:name="_Hlt205708960"/>
        <w:r w:rsidRPr="00B64341">
          <w:rPr>
            <w:rStyle w:val="Hyperlink"/>
            <w:rFonts w:cs="Arial"/>
            <w:lang w:val="en-AU"/>
          </w:rPr>
          <w:t>.</w:t>
        </w:r>
        <w:bookmarkEnd w:id="1344"/>
        <w:bookmarkEnd w:id="1345"/>
        <w:r w:rsidRPr="00B64341">
          <w:rPr>
            <w:rStyle w:val="Hyperlink"/>
            <w:rFonts w:cs="Arial"/>
            <w:lang w:val="en-AU"/>
          </w:rPr>
          <w:t>8</w:t>
        </w:r>
      </w:hyperlink>
      <w:r w:rsidRPr="00B64341">
        <w:rPr>
          <w:rFonts w:cs="Arial"/>
          <w:lang w:val="en-AU"/>
        </w:rPr>
        <w:t>) applies.</w:t>
      </w:r>
      <w:r w:rsidRPr="00B64341">
        <w:rPr>
          <w:rFonts w:cs="Arial"/>
          <w:b/>
          <w:lang w:val="en-AU"/>
        </w:rPr>
        <w:t xml:space="preserve"> </w:t>
      </w:r>
    </w:p>
    <w:p w14:paraId="28104D60" w14:textId="77777777" w:rsidR="007031C8" w:rsidRPr="00B64341" w:rsidRDefault="004343D9" w:rsidP="00BD2CD2">
      <w:pPr>
        <w:rPr>
          <w:lang w:val="en-AU"/>
        </w:rPr>
      </w:pPr>
      <w:r w:rsidRPr="00B64341">
        <w:rPr>
          <w:lang w:val="en-AU"/>
        </w:rPr>
        <w:t>If the approved applicant changes, the income test will apply to the new applicant (and their partner, if any) from the date of the change.</w:t>
      </w:r>
    </w:p>
    <w:p w14:paraId="147516FF" w14:textId="77777777" w:rsidR="00A9256B" w:rsidRPr="00B64341" w:rsidRDefault="004343D9" w:rsidP="00BD2CD2">
      <w:pPr>
        <w:rPr>
          <w:lang w:val="en-AU"/>
        </w:rPr>
      </w:pPr>
      <w:r w:rsidRPr="00B64341">
        <w:rPr>
          <w:lang w:val="en-AU"/>
        </w:rPr>
        <w:t>The following examples show the effect of a change in the applicant or the loss or gain of the applicant’s partner.</w:t>
      </w:r>
    </w:p>
    <w:p w14:paraId="6AFFF42C" w14:textId="77777777" w:rsidR="007031C8" w:rsidRPr="00B64341" w:rsidRDefault="007031C8" w:rsidP="00BD2CD2">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A9256B" w:rsidRPr="00B64341" w14:paraId="196BBCC3" w14:textId="77777777" w:rsidTr="00B21D5B">
        <w:tc>
          <w:tcPr>
            <w:tcW w:w="8364" w:type="dxa"/>
            <w:shd w:val="clear" w:color="auto" w:fill="B6DDE8" w:themeFill="accent5" w:themeFillTint="66"/>
          </w:tcPr>
          <w:p w14:paraId="78473D62" w14:textId="77777777" w:rsidR="00A9256B" w:rsidRPr="006041FB" w:rsidRDefault="00A9256B"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ED25B8" w:rsidRPr="006041FB">
              <w:rPr>
                <w:rFonts w:ascii="Arial" w:hAnsi="Arial"/>
                <w:b/>
                <w:sz w:val="20"/>
                <w:lang w:val="en-AU"/>
              </w:rPr>
              <w:t>3</w:t>
            </w:r>
            <w:r w:rsidR="00ED25B8">
              <w:rPr>
                <w:rFonts w:ascii="Arial" w:hAnsi="Arial"/>
                <w:b/>
                <w:sz w:val="20"/>
                <w:lang w:val="en-AU"/>
              </w:rPr>
              <w:t>2</w:t>
            </w:r>
            <w:r w:rsidRPr="006041FB">
              <w:rPr>
                <w:rFonts w:ascii="Arial" w:hAnsi="Arial"/>
                <w:b/>
                <w:sz w:val="20"/>
                <w:lang w:val="en-AU"/>
              </w:rPr>
              <w:t>:  Change in principal carer requires new claim</w:t>
            </w:r>
          </w:p>
          <w:p w14:paraId="600ACD1D" w14:textId="77777777" w:rsidR="00A9256B" w:rsidRPr="006041FB" w:rsidRDefault="00A9256B" w:rsidP="009E659B">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Until 14 August, Sonia’s parents live together in an isolated area and Sonia’s mother is an eligible applicant under the AIC Scheme.  On that date, Sonia’s parents separate, her father begins a de facto relationship, and it is decided that her father and his de facto wife will be responsible for Sonia’s care from that date.  Before 14 August, Sonia’s mother was entitled to an AIC allowance on the basis of her income and that of Sonia’s father.  From 14 August, Sonia’s mother is no longer eligible, and her father becomes the approved applicant.  He will need to submit a new claim, and </w:t>
            </w:r>
            <w:r w:rsidR="00ED25B8">
              <w:rPr>
                <w:rFonts w:ascii="Arial" w:hAnsi="Arial"/>
                <w:sz w:val="20"/>
                <w:lang w:val="en-AU"/>
              </w:rPr>
              <w:t xml:space="preserve">the </w:t>
            </w:r>
            <w:r w:rsidR="00ED25B8" w:rsidRPr="00A64961">
              <w:rPr>
                <w:rFonts w:ascii="Arial" w:hAnsi="Arial"/>
                <w:b/>
                <w:sz w:val="20"/>
                <w:lang w:val="en-AU"/>
              </w:rPr>
              <w:t>Parental Income Test Result</w:t>
            </w:r>
            <w:r w:rsidR="00ED25B8" w:rsidRPr="006041FB">
              <w:rPr>
                <w:rFonts w:ascii="Arial" w:hAnsi="Arial"/>
                <w:sz w:val="20"/>
                <w:lang w:val="en-AU"/>
              </w:rPr>
              <w:t xml:space="preserve"> </w:t>
            </w:r>
            <w:r w:rsidRPr="006041FB">
              <w:rPr>
                <w:rFonts w:ascii="Arial" w:hAnsi="Arial"/>
                <w:sz w:val="20"/>
                <w:lang w:val="en-AU"/>
              </w:rPr>
              <w:t xml:space="preserve">will be calculated on the basis of the base tax year income of him and his new partner </w:t>
            </w:r>
            <w:bookmarkStart w:id="1346" w:name="OLE_LINK1"/>
            <w:bookmarkStart w:id="1347" w:name="OLE_LINK3"/>
            <w:r w:rsidRPr="006041FB">
              <w:rPr>
                <w:rFonts w:ascii="Arial" w:hAnsi="Arial"/>
                <w:sz w:val="20"/>
                <w:lang w:val="en-AU"/>
              </w:rPr>
              <w:t>(unless the applicant meets the requirements for a current tax year assessment)</w:t>
            </w:r>
            <w:bookmarkEnd w:id="1346"/>
            <w:bookmarkEnd w:id="1347"/>
            <w:r w:rsidRPr="006041FB">
              <w:rPr>
                <w:rFonts w:ascii="Arial" w:hAnsi="Arial"/>
                <w:sz w:val="20"/>
                <w:lang w:val="en-AU"/>
              </w:rPr>
              <w:t>.</w:t>
            </w:r>
          </w:p>
        </w:tc>
      </w:tr>
    </w:tbl>
    <w:p w14:paraId="5535358B" w14:textId="77777777" w:rsidR="009E659B" w:rsidRDefault="009E659B"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A9256B" w:rsidRPr="00B64341" w14:paraId="50F205AE" w14:textId="77777777" w:rsidTr="00B21D5B">
        <w:tc>
          <w:tcPr>
            <w:tcW w:w="8364" w:type="dxa"/>
            <w:shd w:val="clear" w:color="auto" w:fill="B6DDE8" w:themeFill="accent5" w:themeFillTint="66"/>
          </w:tcPr>
          <w:p w14:paraId="7553F1E1" w14:textId="77777777" w:rsidR="00A9256B" w:rsidRPr="006041FB" w:rsidRDefault="00A9256B"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ED25B8" w:rsidRPr="006041FB">
              <w:rPr>
                <w:rFonts w:ascii="Arial" w:hAnsi="Arial"/>
                <w:b/>
                <w:sz w:val="20"/>
                <w:lang w:val="en-AU"/>
              </w:rPr>
              <w:t>3</w:t>
            </w:r>
            <w:r w:rsidR="00ED25B8">
              <w:rPr>
                <w:rFonts w:ascii="Arial" w:hAnsi="Arial"/>
                <w:b/>
                <w:sz w:val="20"/>
                <w:lang w:val="en-AU"/>
              </w:rPr>
              <w:t>3</w:t>
            </w:r>
            <w:r w:rsidR="00ED25B8" w:rsidRPr="006041FB">
              <w:rPr>
                <w:rFonts w:ascii="Arial" w:hAnsi="Arial"/>
                <w:b/>
                <w:sz w:val="20"/>
                <w:lang w:val="en-AU"/>
              </w:rPr>
              <w:t xml:space="preserve"> </w:t>
            </w:r>
            <w:r w:rsidRPr="006041FB">
              <w:rPr>
                <w:rFonts w:ascii="Arial" w:hAnsi="Arial"/>
                <w:b/>
                <w:sz w:val="20"/>
                <w:lang w:val="en-AU"/>
              </w:rPr>
              <w:t>:  Reconciliation requires income test adjustment</w:t>
            </w:r>
          </w:p>
          <w:p w14:paraId="30734385" w14:textId="77777777" w:rsidR="00A9256B" w:rsidRPr="006041FB" w:rsidRDefault="00A9256B" w:rsidP="009E659B">
            <w:pPr>
              <w:pStyle w:val="ExampleText"/>
              <w:tabs>
                <w:tab w:val="left" w:pos="1134"/>
              </w:tabs>
              <w:spacing w:after="120"/>
              <w:ind w:left="318" w:right="176"/>
              <w:rPr>
                <w:rFonts w:ascii="Arial" w:hAnsi="Arial"/>
                <w:b/>
                <w:sz w:val="20"/>
                <w:lang w:val="en-AU"/>
              </w:rPr>
            </w:pPr>
            <w:r w:rsidRPr="006041FB">
              <w:rPr>
                <w:rFonts w:ascii="Arial" w:hAnsi="Arial"/>
                <w:sz w:val="20"/>
                <w:lang w:val="en-AU"/>
              </w:rPr>
              <w:t>Jordan’s parents separate on 14 February.  His mother, who is the approved applicant, retains custody.  She pays his boarding fees, and he stays with her in the school holidays.  Jordan’s parents reunite on 15 October.  The base tax year’s Parental Income Test is applied to both parents’ incomes to determine Jordan’s entitlement for the periods from 1 January to 13 February and 15 October to 31 December.  The test is applied only to the mother’s income for the intervening period (14 February to 14 October).</w:t>
            </w:r>
          </w:p>
        </w:tc>
      </w:tr>
    </w:tbl>
    <w:p w14:paraId="6FD0BF2C" w14:textId="77777777" w:rsidR="009E659B" w:rsidRDefault="009E659B"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A9256B" w:rsidRPr="00B64341" w14:paraId="684DAED6" w14:textId="77777777" w:rsidTr="006041FB">
        <w:trPr>
          <w:cantSplit/>
        </w:trPr>
        <w:tc>
          <w:tcPr>
            <w:tcW w:w="8364" w:type="dxa"/>
            <w:shd w:val="clear" w:color="auto" w:fill="B6DDE8" w:themeFill="accent5" w:themeFillTint="66"/>
          </w:tcPr>
          <w:p w14:paraId="3642E875" w14:textId="77777777" w:rsidR="00A9256B" w:rsidRPr="006041FB" w:rsidRDefault="00A9256B"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lastRenderedPageBreak/>
              <w:t xml:space="preserve">Example </w:t>
            </w:r>
            <w:r w:rsidR="00ED25B8" w:rsidRPr="006041FB">
              <w:rPr>
                <w:rFonts w:ascii="Arial" w:hAnsi="Arial"/>
                <w:b/>
                <w:sz w:val="20"/>
                <w:lang w:val="en-AU"/>
              </w:rPr>
              <w:t>3</w:t>
            </w:r>
            <w:r w:rsidR="00ED25B8">
              <w:rPr>
                <w:rFonts w:ascii="Arial" w:hAnsi="Arial"/>
                <w:b/>
                <w:sz w:val="20"/>
                <w:lang w:val="en-AU"/>
              </w:rPr>
              <w:t>4</w:t>
            </w:r>
            <w:r w:rsidR="00ED25B8" w:rsidRPr="006041FB">
              <w:rPr>
                <w:rFonts w:ascii="Arial" w:hAnsi="Arial"/>
                <w:b/>
                <w:sz w:val="20"/>
                <w:lang w:val="en-AU"/>
              </w:rPr>
              <w:t xml:space="preserve"> </w:t>
            </w:r>
            <w:r w:rsidRPr="006041FB">
              <w:rPr>
                <w:rFonts w:ascii="Arial" w:hAnsi="Arial"/>
                <w:b/>
                <w:sz w:val="20"/>
                <w:lang w:val="en-AU"/>
              </w:rPr>
              <w:t>:  Maintenance</w:t>
            </w:r>
            <w:r w:rsidR="00ED25B8">
              <w:rPr>
                <w:rFonts w:ascii="Arial" w:hAnsi="Arial"/>
                <w:b/>
                <w:sz w:val="20"/>
                <w:lang w:val="en-AU"/>
              </w:rPr>
              <w:t xml:space="preserve"> Income Test</w:t>
            </w:r>
            <w:r w:rsidRPr="006041FB">
              <w:rPr>
                <w:rFonts w:ascii="Arial" w:hAnsi="Arial"/>
                <w:b/>
                <w:sz w:val="20"/>
                <w:lang w:val="en-AU"/>
              </w:rPr>
              <w:t xml:space="preserve"> and the </w:t>
            </w:r>
            <w:r w:rsidR="00ED25B8">
              <w:rPr>
                <w:rFonts w:ascii="Arial" w:hAnsi="Arial"/>
                <w:b/>
                <w:sz w:val="20"/>
                <w:lang w:val="en-AU"/>
              </w:rPr>
              <w:t xml:space="preserve">Parental </w:t>
            </w:r>
            <w:r w:rsidR="00ED25B8" w:rsidRPr="006041FB">
              <w:rPr>
                <w:rFonts w:ascii="Arial" w:hAnsi="Arial"/>
                <w:b/>
                <w:sz w:val="20"/>
                <w:lang w:val="en-AU"/>
              </w:rPr>
              <w:t>Income Test</w:t>
            </w:r>
          </w:p>
          <w:p w14:paraId="3FDC9284" w14:textId="77777777" w:rsidR="00ED25B8" w:rsidRDefault="00A9256B" w:rsidP="00ED25B8">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Adam’s parents separated when he was 3 years old.  Since that time, he has been in the care of his mother, who is the approved applicant.  Adam’s father has limited contact with him, but agrees to pay his boarding fees.  </w:t>
            </w:r>
            <w:r w:rsidR="00ED25B8">
              <w:rPr>
                <w:rFonts w:ascii="Arial" w:hAnsi="Arial"/>
                <w:sz w:val="20"/>
                <w:lang w:val="en-AU"/>
              </w:rPr>
              <w:t xml:space="preserve">As Adam’s mother was the approved applicant the Parental Income Test applied to her income and the </w:t>
            </w:r>
            <w:r w:rsidR="00ED25B8" w:rsidRPr="006041FB">
              <w:rPr>
                <w:rFonts w:ascii="Arial" w:hAnsi="Arial"/>
                <w:sz w:val="20"/>
                <w:lang w:val="en-AU"/>
              </w:rPr>
              <w:t xml:space="preserve">payments Adam’s father made for Adam’s boarding fees </w:t>
            </w:r>
            <w:r w:rsidR="00ED25B8">
              <w:rPr>
                <w:rFonts w:ascii="Arial" w:hAnsi="Arial"/>
                <w:sz w:val="20"/>
                <w:lang w:val="en-AU"/>
              </w:rPr>
              <w:t>were</w:t>
            </w:r>
            <w:r w:rsidR="00ED25B8" w:rsidRPr="006041FB">
              <w:rPr>
                <w:rFonts w:ascii="Arial" w:hAnsi="Arial"/>
                <w:sz w:val="20"/>
                <w:lang w:val="en-AU"/>
              </w:rPr>
              <w:t xml:space="preserve"> taken into account as maintenance received by Adam’s mother</w:t>
            </w:r>
            <w:r w:rsidR="00ED25B8">
              <w:rPr>
                <w:rFonts w:ascii="Arial" w:hAnsi="Arial"/>
                <w:sz w:val="20"/>
                <w:lang w:val="en-AU"/>
              </w:rPr>
              <w:t xml:space="preserve">, and were subject to the </w:t>
            </w:r>
            <w:r w:rsidR="00ED25B8" w:rsidRPr="00BE54B3">
              <w:rPr>
                <w:rFonts w:ascii="Arial" w:hAnsi="Arial"/>
                <w:sz w:val="20"/>
                <w:lang w:val="en-AU"/>
              </w:rPr>
              <w:t>Maintenance Income Test</w:t>
            </w:r>
            <w:r w:rsidR="00ED25B8" w:rsidRPr="006041FB">
              <w:rPr>
                <w:rFonts w:ascii="Arial" w:hAnsi="Arial"/>
                <w:sz w:val="20"/>
                <w:lang w:val="en-AU"/>
              </w:rPr>
              <w:t xml:space="preserve">.  </w:t>
            </w:r>
          </w:p>
          <w:p w14:paraId="0BEDACC5" w14:textId="77777777" w:rsidR="00ED25B8" w:rsidRDefault="00A9256B" w:rsidP="00ED25B8">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On 16 August of the year of study, the parents reunite.  The Parental Income Test, using the base tax year, is applied to Adam’s mother to determine entitlement for the period from 1 January to 15 August.  </w:t>
            </w:r>
            <w:r w:rsidR="00ED25B8" w:rsidRPr="00BE54B3">
              <w:rPr>
                <w:rFonts w:ascii="Arial" w:hAnsi="Arial"/>
                <w:sz w:val="20"/>
                <w:lang w:val="en-AU"/>
              </w:rPr>
              <w:t>The payments Adam’s father made for Adam’s boarding fees during that period must also be taken into account</w:t>
            </w:r>
            <w:r w:rsidR="00ED25B8">
              <w:rPr>
                <w:rFonts w:ascii="Arial" w:hAnsi="Arial"/>
                <w:sz w:val="20"/>
                <w:lang w:val="en-AU"/>
              </w:rPr>
              <w:t xml:space="preserve"> </w:t>
            </w:r>
            <w:r w:rsidR="00ED25B8" w:rsidRPr="006041FB">
              <w:rPr>
                <w:rFonts w:ascii="Arial" w:hAnsi="Arial"/>
                <w:sz w:val="20"/>
                <w:lang w:val="en-AU"/>
              </w:rPr>
              <w:t>as maintenance received by Adam’s mother</w:t>
            </w:r>
            <w:r w:rsidR="00ED25B8">
              <w:rPr>
                <w:rFonts w:ascii="Arial" w:hAnsi="Arial"/>
                <w:sz w:val="20"/>
                <w:lang w:val="en-AU"/>
              </w:rPr>
              <w:t xml:space="preserve">, and are therefore subject to the </w:t>
            </w:r>
            <w:r w:rsidR="00ED25B8" w:rsidRPr="00BE54B3">
              <w:rPr>
                <w:rFonts w:ascii="Arial" w:hAnsi="Arial"/>
                <w:sz w:val="20"/>
                <w:lang w:val="en-AU"/>
              </w:rPr>
              <w:t>Maintenance Income Test</w:t>
            </w:r>
            <w:r w:rsidR="00ED25B8" w:rsidRPr="006041FB">
              <w:rPr>
                <w:rFonts w:ascii="Arial" w:hAnsi="Arial"/>
                <w:sz w:val="20"/>
                <w:lang w:val="en-AU"/>
              </w:rPr>
              <w:t>.</w:t>
            </w:r>
            <w:r w:rsidR="00ED25B8" w:rsidRPr="00BE54B3">
              <w:rPr>
                <w:rFonts w:ascii="Arial" w:hAnsi="Arial"/>
                <w:sz w:val="20"/>
                <w:lang w:val="en-AU"/>
              </w:rPr>
              <w:t xml:space="preserve"> </w:t>
            </w:r>
          </w:p>
          <w:p w14:paraId="3809BABD" w14:textId="77777777" w:rsidR="00A9256B" w:rsidRPr="006041FB" w:rsidRDefault="00A9256B">
            <w:pPr>
              <w:pStyle w:val="ExampleText"/>
              <w:tabs>
                <w:tab w:val="left" w:pos="1134"/>
              </w:tabs>
              <w:spacing w:after="120"/>
              <w:ind w:left="318" w:right="176"/>
              <w:rPr>
                <w:rFonts w:ascii="Arial" w:hAnsi="Arial"/>
                <w:b/>
                <w:sz w:val="20"/>
                <w:lang w:val="en-AU"/>
              </w:rPr>
            </w:pPr>
            <w:r w:rsidRPr="006041FB">
              <w:rPr>
                <w:rFonts w:ascii="Arial" w:hAnsi="Arial"/>
                <w:sz w:val="20"/>
                <w:lang w:val="en-AU"/>
              </w:rPr>
              <w:t xml:space="preserve">From 16 August, the </w:t>
            </w:r>
            <w:r w:rsidR="00ED25B8" w:rsidRPr="006041FB">
              <w:rPr>
                <w:rFonts w:ascii="Arial" w:hAnsi="Arial"/>
                <w:sz w:val="20"/>
                <w:lang w:val="en-AU"/>
              </w:rPr>
              <w:t>Parental Income Test</w:t>
            </w:r>
            <w:r w:rsidRPr="006041FB">
              <w:rPr>
                <w:rFonts w:ascii="Arial" w:hAnsi="Arial"/>
                <w:sz w:val="20"/>
                <w:lang w:val="en-AU"/>
              </w:rPr>
              <w:t xml:space="preserve"> is applied to the incomes of both parents </w:t>
            </w:r>
            <w:r w:rsidR="00ED25B8" w:rsidRPr="006041FB">
              <w:rPr>
                <w:rFonts w:ascii="Arial" w:hAnsi="Arial"/>
                <w:sz w:val="20"/>
                <w:lang w:val="en-AU"/>
              </w:rPr>
              <w:t xml:space="preserve">using the base tax year </w:t>
            </w:r>
            <w:r w:rsidRPr="006041FB">
              <w:rPr>
                <w:rFonts w:ascii="Arial" w:hAnsi="Arial"/>
                <w:sz w:val="20"/>
                <w:lang w:val="en-AU"/>
              </w:rPr>
              <w:t>(unless the applicant meets the requirements for a current tax year assessment).</w:t>
            </w:r>
          </w:p>
        </w:tc>
      </w:tr>
    </w:tbl>
    <w:p w14:paraId="07394134" w14:textId="77777777" w:rsidR="007031C8" w:rsidRPr="00B64341" w:rsidRDefault="007031C8" w:rsidP="00BD2CD2">
      <w:pPr>
        <w:rPr>
          <w:lang w:val="en-AU"/>
        </w:rPr>
      </w:pPr>
    </w:p>
    <w:p w14:paraId="3A872C3A" w14:textId="77777777" w:rsidR="007031C8" w:rsidRPr="005E1ABB" w:rsidRDefault="004343D9" w:rsidP="002310DB">
      <w:pPr>
        <w:pStyle w:val="Heading2"/>
        <w:spacing w:before="120" w:after="120"/>
      </w:pPr>
      <w:bookmarkStart w:id="1348" w:name="_6.3_Calculating_parental"/>
      <w:bookmarkStart w:id="1349" w:name="_6.3_Calculating_parental_income"/>
      <w:bookmarkStart w:id="1350" w:name="_Toc234129458"/>
      <w:bookmarkStart w:id="1351" w:name="_Toc264368492"/>
      <w:bookmarkStart w:id="1352" w:name="_Toc418251928"/>
      <w:bookmarkStart w:id="1353" w:name="_Toc469647184"/>
      <w:bookmarkEnd w:id="1348"/>
      <w:bookmarkEnd w:id="1349"/>
      <w:r w:rsidRPr="005E1ABB">
        <w:t>6.3</w:t>
      </w:r>
      <w:r w:rsidRPr="005E1ABB">
        <w:tab/>
        <w:t>Calculating parental income</w:t>
      </w:r>
      <w:bookmarkEnd w:id="1318"/>
      <w:bookmarkEnd w:id="1350"/>
      <w:bookmarkEnd w:id="1351"/>
      <w:bookmarkEnd w:id="1352"/>
      <w:bookmarkEnd w:id="1353"/>
    </w:p>
    <w:p w14:paraId="6EB879B8" w14:textId="77777777" w:rsidR="00BD5F01" w:rsidRPr="00B64341" w:rsidRDefault="004343D9" w:rsidP="002310DB">
      <w:pPr>
        <w:pStyle w:val="Bullet"/>
        <w:numPr>
          <w:ilvl w:val="0"/>
          <w:numId w:val="0"/>
        </w:numPr>
        <w:tabs>
          <w:tab w:val="left" w:pos="1134"/>
        </w:tabs>
        <w:spacing w:after="120"/>
        <w:rPr>
          <w:rFonts w:cs="Arial"/>
          <w:lang w:val="en-AU"/>
        </w:rPr>
      </w:pPr>
      <w:r w:rsidRPr="00B64341">
        <w:rPr>
          <w:rFonts w:cs="Arial"/>
          <w:lang w:val="en-AU"/>
        </w:rPr>
        <w:t xml:space="preserve">This section outlines the calculation of Parental Income and the effects of various factors on the Additional Boarding Allowance (See </w:t>
      </w:r>
      <w:hyperlink w:anchor="_6.4_Parental_Income" w:tooltip="Parental Income Test" w:history="1">
        <w:r w:rsidRPr="00B64341">
          <w:rPr>
            <w:rStyle w:val="Hyperlink"/>
            <w:rFonts w:cs="Arial"/>
            <w:lang w:val="en-AU"/>
          </w:rPr>
          <w:t>6.4</w:t>
        </w:r>
      </w:hyperlink>
      <w:r w:rsidRPr="00B64341">
        <w:rPr>
          <w:rFonts w:cs="Arial"/>
          <w:lang w:val="en-AU"/>
        </w:rPr>
        <w:t>).</w:t>
      </w:r>
    </w:p>
    <w:p w14:paraId="36228114" w14:textId="77777777" w:rsidR="007031C8" w:rsidRPr="00B64341" w:rsidRDefault="004238B4" w:rsidP="00E248E8">
      <w:pPr>
        <w:pStyle w:val="Links"/>
      </w:pPr>
      <w:hyperlink w:anchor="_6.3.1_Basic_calculation" w:tooltip="Basic calculation" w:history="1">
        <w:r w:rsidR="004343D9" w:rsidRPr="00B64341">
          <w:rPr>
            <w:rStyle w:val="Hyperlink"/>
          </w:rPr>
          <w:t>6.3</w:t>
        </w:r>
        <w:bookmarkStart w:id="1354" w:name="_Hlt205708980"/>
        <w:r w:rsidR="004343D9" w:rsidRPr="00B64341">
          <w:rPr>
            <w:rStyle w:val="Hyperlink"/>
          </w:rPr>
          <w:t>.</w:t>
        </w:r>
        <w:bookmarkEnd w:id="1354"/>
        <w:r w:rsidR="004343D9" w:rsidRPr="00B64341">
          <w:rPr>
            <w:rStyle w:val="Hyperlink"/>
          </w:rPr>
          <w:t>1</w:t>
        </w:r>
      </w:hyperlink>
      <w:r w:rsidR="004343D9" w:rsidRPr="00B64341">
        <w:tab/>
        <w:t>Basic calculation</w:t>
      </w:r>
    </w:p>
    <w:p w14:paraId="64BEB235" w14:textId="77777777" w:rsidR="00C1668C" w:rsidRDefault="004238B4" w:rsidP="00E248E8">
      <w:pPr>
        <w:pStyle w:val="Links"/>
      </w:pPr>
      <w:hyperlink w:anchor="_6.3.2_Parental_Income" w:tooltip="Parental Income Free Area" w:history="1">
        <w:r w:rsidR="004343D9" w:rsidRPr="00B64341">
          <w:rPr>
            <w:rStyle w:val="Hyperlink"/>
          </w:rPr>
          <w:t>6.3.</w:t>
        </w:r>
        <w:bookmarkStart w:id="1355" w:name="_Hlt205708983"/>
        <w:r w:rsidR="004343D9" w:rsidRPr="00B64341">
          <w:rPr>
            <w:rStyle w:val="Hyperlink"/>
          </w:rPr>
          <w:t>2</w:t>
        </w:r>
        <w:bookmarkEnd w:id="1355"/>
      </w:hyperlink>
      <w:r w:rsidR="004343D9" w:rsidRPr="00B64341">
        <w:tab/>
        <w:t>Parental Income Free Area</w:t>
      </w:r>
    </w:p>
    <w:p w14:paraId="02C78236" w14:textId="77777777" w:rsidR="007031C8" w:rsidRPr="00B64341" w:rsidRDefault="004238B4" w:rsidP="00E248E8">
      <w:pPr>
        <w:pStyle w:val="Links"/>
      </w:pPr>
      <w:hyperlink w:anchor="_6.3.3_Upper_Income" w:tooltip="Upper Income Limit" w:history="1">
        <w:r w:rsidR="004343D9" w:rsidRPr="00B64341">
          <w:rPr>
            <w:rStyle w:val="Hyperlink"/>
          </w:rPr>
          <w:t>6.</w:t>
        </w:r>
        <w:bookmarkStart w:id="1356" w:name="_Hlt205708986"/>
        <w:r w:rsidR="004343D9" w:rsidRPr="00B64341">
          <w:rPr>
            <w:rStyle w:val="Hyperlink"/>
          </w:rPr>
          <w:t>3</w:t>
        </w:r>
        <w:bookmarkEnd w:id="1356"/>
        <w:r w:rsidR="004343D9" w:rsidRPr="00B64341">
          <w:rPr>
            <w:rStyle w:val="Hyperlink"/>
          </w:rPr>
          <w:t>.3</w:t>
        </w:r>
      </w:hyperlink>
      <w:r w:rsidR="004343D9" w:rsidRPr="00B64341">
        <w:tab/>
        <w:t>Upper Income Limit</w:t>
      </w:r>
    </w:p>
    <w:p w14:paraId="3ADAF4C2" w14:textId="77777777" w:rsidR="007031C8" w:rsidRPr="00B64341" w:rsidRDefault="004238B4" w:rsidP="00E248E8">
      <w:pPr>
        <w:pStyle w:val="Links"/>
      </w:pPr>
      <w:hyperlink w:anchor="_6.3.4_Maintenance_payments_1" w:tooltip="Maintenance payments" w:history="1">
        <w:r w:rsidR="004343D9" w:rsidRPr="00B64341">
          <w:rPr>
            <w:rStyle w:val="Hyperlink"/>
          </w:rPr>
          <w:t>6.3</w:t>
        </w:r>
        <w:bookmarkStart w:id="1357" w:name="_Hlt205709003"/>
        <w:r w:rsidR="004343D9" w:rsidRPr="00B64341">
          <w:rPr>
            <w:rStyle w:val="Hyperlink"/>
          </w:rPr>
          <w:t>.</w:t>
        </w:r>
        <w:bookmarkEnd w:id="1357"/>
        <w:r w:rsidR="00076967" w:rsidRPr="00B64341">
          <w:rPr>
            <w:rStyle w:val="Hyperlink"/>
          </w:rPr>
          <w:t>4</w:t>
        </w:r>
      </w:hyperlink>
      <w:r w:rsidR="004343D9" w:rsidRPr="00B64341">
        <w:tab/>
        <w:t>Maintenance payments</w:t>
      </w:r>
    </w:p>
    <w:p w14:paraId="7CEC9795" w14:textId="77777777" w:rsidR="007031C8" w:rsidRPr="00B64341" w:rsidRDefault="004238B4" w:rsidP="00E248E8">
      <w:pPr>
        <w:pStyle w:val="Links"/>
      </w:pPr>
      <w:hyperlink w:anchor="_6.3.5_Treatment_of" w:tooltip="Treatment of negative income" w:history="1">
        <w:r w:rsidR="004343D9" w:rsidRPr="00B64341">
          <w:rPr>
            <w:rStyle w:val="Hyperlink"/>
          </w:rPr>
          <w:t>6.3.</w:t>
        </w:r>
        <w:r w:rsidR="00076967" w:rsidRPr="00B64341">
          <w:rPr>
            <w:rStyle w:val="Hyperlink"/>
          </w:rPr>
          <w:t>5</w:t>
        </w:r>
      </w:hyperlink>
      <w:r w:rsidR="004343D9" w:rsidRPr="00B64341">
        <w:tab/>
      </w:r>
      <w:r w:rsidR="002B7887" w:rsidRPr="00B64341">
        <w:t>Treatment of negative income</w:t>
      </w:r>
    </w:p>
    <w:p w14:paraId="1B802F8F" w14:textId="77777777" w:rsidR="00CA3A47" w:rsidRPr="00B64341" w:rsidRDefault="004238B4" w:rsidP="00E248E8">
      <w:pPr>
        <w:pStyle w:val="Links"/>
      </w:pPr>
      <w:hyperlink w:anchor="_6.3.8_Income_averaging" w:tooltip="Income averaging not permitted" w:history="1">
        <w:r w:rsidR="004343D9" w:rsidRPr="00B64341">
          <w:rPr>
            <w:rStyle w:val="Hyperlink"/>
          </w:rPr>
          <w:t>6.3</w:t>
        </w:r>
        <w:bookmarkStart w:id="1358" w:name="_Hlt205709016"/>
        <w:r w:rsidR="004343D9" w:rsidRPr="00B64341">
          <w:rPr>
            <w:rStyle w:val="Hyperlink"/>
          </w:rPr>
          <w:t>.</w:t>
        </w:r>
        <w:bookmarkEnd w:id="1358"/>
        <w:r w:rsidR="00076967" w:rsidRPr="00B64341">
          <w:rPr>
            <w:rStyle w:val="Hyperlink"/>
          </w:rPr>
          <w:t>6</w:t>
        </w:r>
      </w:hyperlink>
      <w:r w:rsidR="004343D9" w:rsidRPr="00B64341">
        <w:tab/>
      </w:r>
      <w:r w:rsidR="002B7887" w:rsidRPr="00B64341">
        <w:t>Income averaging not permitted</w:t>
      </w:r>
    </w:p>
    <w:p w14:paraId="1FAD4151" w14:textId="77777777" w:rsidR="007031C8" w:rsidRPr="00B64341" w:rsidRDefault="004238B4" w:rsidP="00E248E8">
      <w:pPr>
        <w:pStyle w:val="Links"/>
      </w:pPr>
      <w:hyperlink w:anchor="_6.3.9_Income_earned" w:tooltip="Income earned or received from overseas" w:history="1">
        <w:r w:rsidR="004343D9" w:rsidRPr="00B64341">
          <w:rPr>
            <w:rStyle w:val="Hyperlink"/>
          </w:rPr>
          <w:t>6.3.</w:t>
        </w:r>
        <w:r w:rsidR="00076967" w:rsidRPr="00B64341">
          <w:rPr>
            <w:rStyle w:val="Hyperlink"/>
          </w:rPr>
          <w:t>7</w:t>
        </w:r>
      </w:hyperlink>
      <w:r w:rsidR="004343D9" w:rsidRPr="00B64341">
        <w:tab/>
      </w:r>
      <w:r w:rsidR="002B7887" w:rsidRPr="00B64341">
        <w:t>Income earned or received from overseas</w:t>
      </w:r>
    </w:p>
    <w:p w14:paraId="54AF7506" w14:textId="77777777" w:rsidR="007031C8" w:rsidRPr="00B64341" w:rsidRDefault="004343D9" w:rsidP="00E248E8">
      <w:pPr>
        <w:pStyle w:val="Links"/>
      </w:pPr>
      <w:r w:rsidRPr="00B64341">
        <w:tab/>
      </w:r>
    </w:p>
    <w:p w14:paraId="6A2954A6" w14:textId="77777777" w:rsidR="007031C8" w:rsidRPr="00B64341" w:rsidRDefault="007031C8" w:rsidP="002310DB">
      <w:pPr>
        <w:pStyle w:val="BulletTab2Last"/>
        <w:numPr>
          <w:ilvl w:val="0"/>
          <w:numId w:val="0"/>
        </w:numPr>
        <w:spacing w:after="120"/>
        <w:rPr>
          <w:rFonts w:cs="Arial"/>
          <w:lang w:val="en-AU"/>
        </w:rPr>
      </w:pPr>
    </w:p>
    <w:p w14:paraId="4EA14C9B" w14:textId="77777777" w:rsidR="007031C8" w:rsidRPr="00B64341" w:rsidRDefault="004343D9" w:rsidP="002310DB">
      <w:pPr>
        <w:pStyle w:val="Heading3"/>
        <w:spacing w:before="120" w:after="120"/>
        <w:rPr>
          <w:lang w:val="en-AU"/>
        </w:rPr>
      </w:pPr>
      <w:bookmarkStart w:id="1359" w:name="_6.3.1_Basic_calculation"/>
      <w:bookmarkStart w:id="1360" w:name="_Toc161552317"/>
      <w:bookmarkStart w:id="1361" w:name="_Toc234129459"/>
      <w:bookmarkStart w:id="1362" w:name="_Toc264368493"/>
      <w:bookmarkStart w:id="1363" w:name="_Toc418251929"/>
      <w:bookmarkEnd w:id="1359"/>
      <w:r w:rsidRPr="00B64341">
        <w:rPr>
          <w:lang w:val="en-AU"/>
        </w:rPr>
        <w:t>6.3.1</w:t>
      </w:r>
      <w:r w:rsidRPr="00B64341">
        <w:rPr>
          <w:lang w:val="en-AU"/>
        </w:rPr>
        <w:tab/>
      </w:r>
      <w:bookmarkEnd w:id="1360"/>
      <w:r w:rsidRPr="00B64341">
        <w:rPr>
          <w:lang w:val="en-AU"/>
        </w:rPr>
        <w:t>Basic calculation</w:t>
      </w:r>
      <w:bookmarkEnd w:id="1361"/>
      <w:bookmarkEnd w:id="1362"/>
      <w:bookmarkEnd w:id="1363"/>
    </w:p>
    <w:p w14:paraId="1D04AA28" w14:textId="77777777" w:rsidR="007031C8" w:rsidRPr="00B64341" w:rsidRDefault="004343D9" w:rsidP="00BD2CD2">
      <w:pPr>
        <w:rPr>
          <w:lang w:val="en-AU"/>
        </w:rPr>
      </w:pPr>
      <w:r w:rsidRPr="00B64341">
        <w:rPr>
          <w:lang w:val="en-AU"/>
        </w:rPr>
        <w:t>To calculate Parental Income:</w:t>
      </w:r>
    </w:p>
    <w:p w14:paraId="57007DD2"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Add:</w:t>
      </w:r>
    </w:p>
    <w:p w14:paraId="48E7D175" w14:textId="77777777" w:rsidR="007031C8" w:rsidRPr="00B64341" w:rsidRDefault="004343D9" w:rsidP="006510D3">
      <w:pPr>
        <w:pStyle w:val="Dash"/>
        <w:numPr>
          <w:ilvl w:val="0"/>
          <w:numId w:val="7"/>
        </w:numPr>
        <w:tabs>
          <w:tab w:val="left" w:pos="1134"/>
        </w:tabs>
        <w:spacing w:after="120"/>
        <w:ind w:left="1134" w:hanging="567"/>
        <w:rPr>
          <w:rFonts w:cs="Arial"/>
          <w:lang w:val="en-AU"/>
        </w:rPr>
      </w:pPr>
      <w:r w:rsidRPr="00B64341">
        <w:rPr>
          <w:rFonts w:cs="Arial"/>
          <w:lang w:val="en-AU"/>
        </w:rPr>
        <w:t>the taxable income of the person or couple being income tested</w:t>
      </w:r>
      <w:r w:rsidR="00A9256B" w:rsidRPr="00B64341">
        <w:rPr>
          <w:rFonts w:cs="Arial"/>
          <w:lang w:val="en-AU"/>
        </w:rPr>
        <w:t>;</w:t>
      </w:r>
    </w:p>
    <w:p w14:paraId="005B4C20" w14:textId="77777777" w:rsidR="007031C8" w:rsidRPr="00B64341" w:rsidRDefault="004343D9" w:rsidP="006510D3">
      <w:pPr>
        <w:pStyle w:val="Dash"/>
        <w:numPr>
          <w:ilvl w:val="0"/>
          <w:numId w:val="7"/>
        </w:numPr>
        <w:tabs>
          <w:tab w:val="left" w:pos="1134"/>
        </w:tabs>
        <w:spacing w:after="120"/>
        <w:ind w:left="1134" w:hanging="567"/>
        <w:rPr>
          <w:rFonts w:cs="Arial"/>
          <w:lang w:val="en-AU"/>
        </w:rPr>
      </w:pPr>
      <w:r w:rsidRPr="00B64341">
        <w:rPr>
          <w:rFonts w:cs="Arial"/>
          <w:lang w:val="en-AU"/>
        </w:rPr>
        <w:t>any income derived by them from overseas, whether or not it was taxed overseas (see</w:t>
      </w:r>
      <w:r w:rsidR="00A9256B" w:rsidRPr="00B64341">
        <w:rPr>
          <w:rFonts w:cs="Arial"/>
          <w:lang w:val="en-AU"/>
        </w:rPr>
        <w:t> </w:t>
      </w:r>
      <w:hyperlink w:anchor="_6.3.9_Income_earned" w:tooltip="Income earned or received from overseas" w:history="1">
        <w:r w:rsidR="00ED25B8" w:rsidRPr="00B64341">
          <w:rPr>
            <w:rStyle w:val="Hyperlink"/>
            <w:rFonts w:cs="Arial"/>
            <w:lang w:val="en-AU"/>
          </w:rPr>
          <w:t>6.3.</w:t>
        </w:r>
        <w:r w:rsidR="00ED25B8">
          <w:rPr>
            <w:rStyle w:val="Hyperlink"/>
            <w:rFonts w:cs="Arial"/>
            <w:lang w:val="en-AU"/>
          </w:rPr>
          <w:t>7</w:t>
        </w:r>
      </w:hyperlink>
      <w:r w:rsidRPr="00B64341">
        <w:rPr>
          <w:rFonts w:cs="Arial"/>
          <w:lang w:val="en-AU"/>
        </w:rPr>
        <w:t>)</w:t>
      </w:r>
      <w:r w:rsidR="00A9256B" w:rsidRPr="00B64341">
        <w:rPr>
          <w:rFonts w:cs="Arial"/>
          <w:lang w:val="en-AU"/>
        </w:rPr>
        <w:t>;</w:t>
      </w:r>
    </w:p>
    <w:p w14:paraId="49841A34" w14:textId="77777777" w:rsidR="007031C8" w:rsidRPr="00B64341" w:rsidRDefault="004343D9" w:rsidP="006510D3">
      <w:pPr>
        <w:pStyle w:val="Dash"/>
        <w:numPr>
          <w:ilvl w:val="0"/>
          <w:numId w:val="7"/>
        </w:numPr>
        <w:tabs>
          <w:tab w:val="left" w:pos="1134"/>
        </w:tabs>
        <w:spacing w:after="120"/>
        <w:ind w:left="1134" w:hanging="567"/>
        <w:rPr>
          <w:rFonts w:cs="Arial"/>
          <w:lang w:val="en-AU"/>
        </w:rPr>
      </w:pPr>
      <w:r w:rsidRPr="00B64341">
        <w:rPr>
          <w:rFonts w:cs="Arial"/>
          <w:lang w:val="en-AU"/>
        </w:rPr>
        <w:t xml:space="preserve">the value of any claimed net investment losses (see </w:t>
      </w:r>
      <w:hyperlink w:anchor="_6.5_Total_Net" w:tooltip="Total Net Investment Losses" w:history="1">
        <w:r w:rsidR="00ED25B8" w:rsidRPr="00B64341">
          <w:rPr>
            <w:rStyle w:val="Hyperlink"/>
            <w:rFonts w:cs="Arial"/>
            <w:lang w:val="en-AU"/>
          </w:rPr>
          <w:t>6.</w:t>
        </w:r>
        <w:r w:rsidR="00ED25B8">
          <w:rPr>
            <w:rStyle w:val="Hyperlink"/>
            <w:rFonts w:cs="Arial"/>
            <w:lang w:val="en-AU"/>
          </w:rPr>
          <w:t>5</w:t>
        </w:r>
      </w:hyperlink>
      <w:r w:rsidR="007031C8" w:rsidRPr="00B64341">
        <w:rPr>
          <w:rFonts w:cs="Arial"/>
          <w:lang w:val="en-AU"/>
        </w:rPr>
        <w:t>)</w:t>
      </w:r>
      <w:r w:rsidR="00A9256B" w:rsidRPr="00B64341">
        <w:rPr>
          <w:rFonts w:cs="Arial"/>
          <w:lang w:val="en-AU"/>
        </w:rPr>
        <w:t>;</w:t>
      </w:r>
    </w:p>
    <w:p w14:paraId="6BEE07AB" w14:textId="77777777" w:rsidR="007031C8" w:rsidRPr="00B64341" w:rsidRDefault="004343D9" w:rsidP="006510D3">
      <w:pPr>
        <w:pStyle w:val="Dash"/>
        <w:numPr>
          <w:ilvl w:val="0"/>
          <w:numId w:val="7"/>
        </w:numPr>
        <w:tabs>
          <w:tab w:val="left" w:pos="1134"/>
        </w:tabs>
        <w:spacing w:after="120"/>
        <w:ind w:left="1134" w:hanging="567"/>
        <w:rPr>
          <w:rFonts w:cs="Arial"/>
          <w:lang w:val="en-AU"/>
        </w:rPr>
      </w:pPr>
      <w:r w:rsidRPr="00B64341">
        <w:rPr>
          <w:rFonts w:cs="Arial"/>
          <w:lang w:val="en-AU"/>
        </w:rPr>
        <w:t xml:space="preserve">the value of certain fringe benefits (see </w:t>
      </w:r>
      <w:hyperlink w:anchor="_6.6_Fringe_benefits" w:tooltip="Fringe benefits" w:history="1">
        <w:r w:rsidR="007031C8" w:rsidRPr="00B64341">
          <w:rPr>
            <w:rStyle w:val="Hyperlink"/>
            <w:rFonts w:cs="Arial"/>
            <w:lang w:val="en-AU"/>
          </w:rPr>
          <w:t>6.6</w:t>
        </w:r>
      </w:hyperlink>
      <w:r w:rsidR="007031C8" w:rsidRPr="00B64341">
        <w:rPr>
          <w:rFonts w:cs="Arial"/>
          <w:lang w:val="en-AU"/>
        </w:rPr>
        <w:t>)</w:t>
      </w:r>
      <w:r w:rsidRPr="00B64341">
        <w:rPr>
          <w:rFonts w:cs="Arial"/>
          <w:lang w:val="en-AU"/>
        </w:rPr>
        <w:t xml:space="preserve"> provided to or for them by employers</w:t>
      </w:r>
      <w:r w:rsidR="00A9256B" w:rsidRPr="00B64341">
        <w:rPr>
          <w:rFonts w:cs="Arial"/>
          <w:lang w:val="en-AU"/>
        </w:rPr>
        <w:t>;</w:t>
      </w:r>
    </w:p>
    <w:p w14:paraId="25A91DFD" w14:textId="77777777" w:rsidR="0038767C" w:rsidRPr="00B64341" w:rsidRDefault="0038767C" w:rsidP="009E659B">
      <w:pPr>
        <w:pStyle w:val="Dash"/>
        <w:tabs>
          <w:tab w:val="left" w:pos="1134"/>
        </w:tabs>
        <w:spacing w:after="120"/>
        <w:ind w:left="1134"/>
        <w:rPr>
          <w:rFonts w:cs="Arial"/>
          <w:lang w:val="en-AU"/>
        </w:rPr>
      </w:pPr>
      <w:r w:rsidRPr="00B64341">
        <w:rPr>
          <w:rFonts w:cs="Arial"/>
          <w:lang w:val="en-AU"/>
        </w:rPr>
        <w:t>and</w:t>
      </w:r>
    </w:p>
    <w:p w14:paraId="63F037EB" w14:textId="77777777" w:rsidR="007031C8" w:rsidRPr="00B64341" w:rsidRDefault="004343D9" w:rsidP="006510D3">
      <w:pPr>
        <w:pStyle w:val="Dash"/>
        <w:numPr>
          <w:ilvl w:val="0"/>
          <w:numId w:val="8"/>
        </w:numPr>
        <w:tabs>
          <w:tab w:val="left" w:pos="1134"/>
        </w:tabs>
        <w:spacing w:after="120"/>
        <w:ind w:left="1134" w:hanging="567"/>
        <w:rPr>
          <w:rFonts w:cs="Arial"/>
          <w:lang w:val="en-AU"/>
        </w:rPr>
      </w:pPr>
      <w:r w:rsidRPr="00B64341">
        <w:rPr>
          <w:rFonts w:cs="Arial"/>
          <w:lang w:val="en-AU"/>
        </w:rPr>
        <w:t>reportable superannuation contributions</w:t>
      </w:r>
      <w:r w:rsidR="00A9256B" w:rsidRPr="00B64341">
        <w:rPr>
          <w:rFonts w:cs="Arial"/>
          <w:lang w:val="en-AU"/>
        </w:rPr>
        <w:t>.</w:t>
      </w:r>
    </w:p>
    <w:p w14:paraId="119E1761"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Deduct:</w:t>
      </w:r>
    </w:p>
    <w:p w14:paraId="78F39204" w14:textId="77777777" w:rsidR="007031C8" w:rsidRPr="00B64341" w:rsidRDefault="004343D9" w:rsidP="006510D3">
      <w:pPr>
        <w:pStyle w:val="Dash"/>
        <w:numPr>
          <w:ilvl w:val="0"/>
          <w:numId w:val="7"/>
        </w:numPr>
        <w:tabs>
          <w:tab w:val="left" w:pos="1134"/>
        </w:tabs>
        <w:spacing w:after="120"/>
        <w:ind w:left="1134" w:hanging="567"/>
        <w:rPr>
          <w:rFonts w:cs="Arial"/>
          <w:lang w:val="en-AU"/>
        </w:rPr>
      </w:pPr>
      <w:r w:rsidRPr="00B64341">
        <w:rPr>
          <w:rFonts w:cs="Arial"/>
          <w:lang w:val="en-AU"/>
        </w:rPr>
        <w:t xml:space="preserve">maintenance paid (see </w:t>
      </w:r>
      <w:hyperlink w:anchor="_6.3.4_Maintenance_payments" w:tooltip="Maintenance payments" w:history="1">
        <w:r w:rsidR="0038767C" w:rsidRPr="00C42C5A">
          <w:rPr>
            <w:rStyle w:val="Hyperlink"/>
            <w:rFonts w:cs="Arial"/>
            <w:lang w:val="en-AU"/>
          </w:rPr>
          <w:t>6.3.4</w:t>
        </w:r>
      </w:hyperlink>
      <w:r w:rsidR="007031C8" w:rsidRPr="00B64341">
        <w:rPr>
          <w:rFonts w:cs="Arial"/>
          <w:lang w:val="en-AU"/>
        </w:rPr>
        <w:t>)</w:t>
      </w:r>
      <w:r w:rsidRPr="00B64341">
        <w:rPr>
          <w:rFonts w:cs="Arial"/>
          <w:lang w:val="en-AU"/>
        </w:rPr>
        <w:t xml:space="preserve"> by them to</w:t>
      </w:r>
      <w:r w:rsidR="00C224D2" w:rsidRPr="00B64341">
        <w:rPr>
          <w:rFonts w:cs="Arial"/>
          <w:lang w:val="en-AU"/>
        </w:rPr>
        <w:t>,</w:t>
      </w:r>
      <w:r w:rsidRPr="00B64341">
        <w:rPr>
          <w:rFonts w:cs="Arial"/>
          <w:lang w:val="en-AU"/>
        </w:rPr>
        <w:t xml:space="preserve"> or for</w:t>
      </w:r>
      <w:r w:rsidR="00C224D2" w:rsidRPr="00B64341">
        <w:rPr>
          <w:rFonts w:cs="Arial"/>
          <w:lang w:val="en-AU"/>
        </w:rPr>
        <w:t>,</w:t>
      </w:r>
      <w:r w:rsidRPr="00B64341">
        <w:rPr>
          <w:rFonts w:cs="Arial"/>
          <w:lang w:val="en-AU"/>
        </w:rPr>
        <w:t xml:space="preserve"> a former partner, the former partner’s dependants, or dependent children or </w:t>
      </w:r>
      <w:hyperlink w:anchor="Student" w:tooltip="students" w:history="1">
        <w:r w:rsidRPr="00B64341">
          <w:rPr>
            <w:rStyle w:val="Hyperlink"/>
            <w:rFonts w:cs="Arial"/>
            <w:lang w:val="en-AU"/>
          </w:rPr>
          <w:t>stud</w:t>
        </w:r>
        <w:bookmarkStart w:id="1364" w:name="_Hlt205709145"/>
        <w:r w:rsidRPr="00B64341">
          <w:rPr>
            <w:rStyle w:val="Hyperlink"/>
            <w:rFonts w:cs="Arial"/>
            <w:lang w:val="en-AU"/>
          </w:rPr>
          <w:t>e</w:t>
        </w:r>
        <w:bookmarkEnd w:id="1364"/>
        <w:r w:rsidRPr="00B64341">
          <w:rPr>
            <w:rStyle w:val="Hyperlink"/>
            <w:rFonts w:cs="Arial"/>
            <w:lang w:val="en-AU"/>
          </w:rPr>
          <w:t>nts</w:t>
        </w:r>
      </w:hyperlink>
      <w:r w:rsidRPr="00B64341">
        <w:rPr>
          <w:rFonts w:cs="Arial"/>
          <w:lang w:val="en-AU"/>
        </w:rPr>
        <w:t xml:space="preserve"> no longer in their care.</w:t>
      </w:r>
    </w:p>
    <w:p w14:paraId="3335A2FB" w14:textId="77777777" w:rsidR="007031C8" w:rsidRPr="00B64341" w:rsidRDefault="007031C8" w:rsidP="002310DB">
      <w:pPr>
        <w:pStyle w:val="DashLast"/>
        <w:tabs>
          <w:tab w:val="left" w:pos="1134"/>
        </w:tabs>
        <w:spacing w:after="120"/>
        <w:rPr>
          <w:rFonts w:cs="Arial"/>
          <w:lang w:val="en-AU"/>
        </w:rPr>
      </w:pPr>
    </w:p>
    <w:p w14:paraId="2BBA5705" w14:textId="77777777" w:rsidR="007031C8" w:rsidRPr="00B64341" w:rsidRDefault="004343D9" w:rsidP="002310DB">
      <w:pPr>
        <w:pStyle w:val="Heading3"/>
        <w:spacing w:before="120" w:after="120"/>
        <w:rPr>
          <w:lang w:val="en-AU"/>
        </w:rPr>
      </w:pPr>
      <w:bookmarkStart w:id="1365" w:name="_6.3.2_Parental_Income"/>
      <w:bookmarkStart w:id="1366" w:name="_6.3.2_Parental_Income_Free_Area"/>
      <w:bookmarkStart w:id="1367" w:name="_Toc161552318"/>
      <w:bookmarkStart w:id="1368" w:name="_Toc234129460"/>
      <w:bookmarkStart w:id="1369" w:name="_Toc264368494"/>
      <w:bookmarkStart w:id="1370" w:name="_Toc418251930"/>
      <w:bookmarkEnd w:id="1365"/>
      <w:bookmarkEnd w:id="1366"/>
      <w:r w:rsidRPr="00B64341">
        <w:rPr>
          <w:lang w:val="en-AU"/>
        </w:rPr>
        <w:t>6.3.2</w:t>
      </w:r>
      <w:r w:rsidRPr="00B64341">
        <w:rPr>
          <w:lang w:val="en-AU"/>
        </w:rPr>
        <w:tab/>
        <w:t>Parental Income Free Area</w:t>
      </w:r>
      <w:bookmarkEnd w:id="1367"/>
      <w:bookmarkEnd w:id="1368"/>
      <w:bookmarkEnd w:id="1369"/>
      <w:bookmarkEnd w:id="1370"/>
    </w:p>
    <w:p w14:paraId="26A91A82" w14:textId="77777777" w:rsidR="007031C8" w:rsidRPr="00B64341" w:rsidRDefault="007031C8" w:rsidP="00BD2CD2">
      <w:pPr>
        <w:rPr>
          <w:lang w:val="en-AU"/>
        </w:rPr>
      </w:pPr>
      <w:r w:rsidRPr="00B64341">
        <w:rPr>
          <w:lang w:val="en-AU"/>
        </w:rPr>
        <w:t>For the Parental Income Test</w:t>
      </w:r>
      <w:r w:rsidR="004343D9" w:rsidRPr="00B64341">
        <w:rPr>
          <w:lang w:val="en-AU"/>
        </w:rPr>
        <w:t xml:space="preserve"> the</w:t>
      </w:r>
      <w:r w:rsidR="00A9256B" w:rsidRPr="00B64341">
        <w:rPr>
          <w:lang w:val="en-AU"/>
        </w:rPr>
        <w:t xml:space="preserve"> Parental Income Free Area</w:t>
      </w:r>
      <w:r w:rsidR="004343D9" w:rsidRPr="00B64341">
        <w:rPr>
          <w:lang w:val="en-AU"/>
        </w:rPr>
        <w:t xml:space="preserve"> </w:t>
      </w:r>
      <w:r w:rsidR="00A9256B" w:rsidRPr="00B64341">
        <w:rPr>
          <w:lang w:val="en-AU"/>
        </w:rPr>
        <w:t>(</w:t>
      </w:r>
      <w:r w:rsidR="004343D9" w:rsidRPr="00B64341">
        <w:rPr>
          <w:lang w:val="en-AU"/>
        </w:rPr>
        <w:t>PIFA</w:t>
      </w:r>
      <w:r w:rsidR="00A9256B" w:rsidRPr="00B64341">
        <w:rPr>
          <w:lang w:val="en-AU"/>
        </w:rPr>
        <w:t>)</w:t>
      </w:r>
      <w:r w:rsidR="004343D9" w:rsidRPr="00B64341">
        <w:rPr>
          <w:lang w:val="en-AU"/>
        </w:rPr>
        <w:t xml:space="preserve"> does not increase with the number of other dependent children or students in the family, but involves a different calculation </w:t>
      </w:r>
      <w:r w:rsidR="004343D9" w:rsidRPr="00B64341">
        <w:rPr>
          <w:lang w:val="en-AU"/>
        </w:rPr>
        <w:lastRenderedPageBreak/>
        <w:t xml:space="preserve">taking into account families with more than one dependent child </w:t>
      </w:r>
      <w:r w:rsidR="00C37355" w:rsidRPr="00B64341">
        <w:rPr>
          <w:lang w:val="en-AU"/>
        </w:rPr>
        <w:t>who qualifies f</w:t>
      </w:r>
      <w:r w:rsidR="004343D9" w:rsidRPr="00B64341">
        <w:rPr>
          <w:lang w:val="en-AU"/>
        </w:rPr>
        <w:t xml:space="preserve">or </w:t>
      </w:r>
      <w:r w:rsidR="00C37355" w:rsidRPr="00B64341">
        <w:rPr>
          <w:lang w:val="en-AU"/>
        </w:rPr>
        <w:t>certain payments</w:t>
      </w:r>
      <w:r w:rsidR="004343D9" w:rsidRPr="00B64341">
        <w:rPr>
          <w:lang w:val="en-AU"/>
        </w:rPr>
        <w:t xml:space="preserve">.  This calculation </w:t>
      </w:r>
      <w:r w:rsidR="00ED25B8">
        <w:rPr>
          <w:lang w:val="en-AU"/>
        </w:rPr>
        <w:t xml:space="preserve">(known as the family pool) </w:t>
      </w:r>
      <w:r w:rsidR="004343D9" w:rsidRPr="00B64341">
        <w:rPr>
          <w:lang w:val="en-AU"/>
        </w:rPr>
        <w:t xml:space="preserve">is given in </w:t>
      </w:r>
      <w:r w:rsidR="00C224D2" w:rsidRPr="00B64341">
        <w:rPr>
          <w:lang w:val="en-AU"/>
        </w:rPr>
        <w:t>Section</w:t>
      </w:r>
      <w:r w:rsidR="004343D9" w:rsidRPr="00B64341">
        <w:rPr>
          <w:lang w:val="en-AU"/>
        </w:rPr>
        <w:t xml:space="preserve"> </w:t>
      </w:r>
      <w:hyperlink w:anchor="_6.4_Parental_Income" w:tooltip="Parental Income Test" w:history="1">
        <w:r w:rsidR="004343D9" w:rsidRPr="00B64341">
          <w:rPr>
            <w:rStyle w:val="Hyperlink"/>
            <w:rFonts w:cs="Arial"/>
            <w:lang w:val="en-AU"/>
          </w:rPr>
          <w:t>6.4</w:t>
        </w:r>
      </w:hyperlink>
      <w:r w:rsidR="004343D9" w:rsidRPr="00B64341">
        <w:rPr>
          <w:lang w:val="en-AU"/>
        </w:rPr>
        <w:t xml:space="preserve">. </w:t>
      </w:r>
    </w:p>
    <w:p w14:paraId="57E890F0" w14:textId="77777777" w:rsidR="00ED25B8" w:rsidRPr="00B64341" w:rsidRDefault="00ED25B8" w:rsidP="00ED25B8">
      <w:pPr>
        <w:rPr>
          <w:lang w:val="en-AU"/>
        </w:rPr>
      </w:pPr>
      <w:r>
        <w:rPr>
          <w:lang w:val="en-AU"/>
        </w:rPr>
        <w:t xml:space="preserve">For the current PIFA </w:t>
      </w:r>
      <w:r w:rsidRPr="00B64341">
        <w:rPr>
          <w:rFonts w:cs="Arial"/>
          <w:lang w:val="en-AU"/>
        </w:rPr>
        <w:t xml:space="preserve">refer to the publication </w:t>
      </w:r>
      <w:hyperlink r:id="rId59" w:history="1">
        <w:r w:rsidRPr="00B64341">
          <w:rPr>
            <w:rStyle w:val="Hyperlink"/>
            <w:rFonts w:cs="Arial"/>
            <w:i/>
            <w:lang w:val="en-AU"/>
          </w:rPr>
          <w:t>A guide to Australian Government payments</w:t>
        </w:r>
      </w:hyperlink>
      <w:r w:rsidRPr="00B64341">
        <w:rPr>
          <w:rFonts w:cs="Arial"/>
          <w:lang w:val="en-AU"/>
        </w:rPr>
        <w:t>.</w:t>
      </w:r>
    </w:p>
    <w:p w14:paraId="2973DE31" w14:textId="1A49805B" w:rsidR="007031C8" w:rsidRPr="00B64341" w:rsidRDefault="00682C3B" w:rsidP="002310DB">
      <w:pPr>
        <w:pStyle w:val="Heading3"/>
        <w:spacing w:before="120" w:after="120"/>
        <w:rPr>
          <w:lang w:val="en-AU"/>
        </w:rPr>
      </w:pPr>
      <w:bookmarkStart w:id="1371" w:name="_6.3.3_Upper_Income"/>
      <w:bookmarkStart w:id="1372" w:name="_6.3.3_Upper_Income_Limit"/>
      <w:bookmarkStart w:id="1373" w:name="_6.3.4_Other_dependent"/>
      <w:bookmarkStart w:id="1374" w:name="_6.3.4_Other_dependent_children_or_s"/>
      <w:bookmarkStart w:id="1375" w:name="_6.3.4_Maintenance_payments_1"/>
      <w:bookmarkStart w:id="1376" w:name="_6.3.4_Maintenance_payments"/>
      <w:bookmarkStart w:id="1377" w:name="_Toc234129462"/>
      <w:bookmarkStart w:id="1378" w:name="_Toc264368496"/>
      <w:bookmarkStart w:id="1379" w:name="_Toc161552322"/>
      <w:bookmarkStart w:id="1380" w:name="_Toc161552326"/>
      <w:bookmarkStart w:id="1381" w:name="_Toc234129467"/>
      <w:bookmarkStart w:id="1382" w:name="_Toc418251932"/>
      <w:bookmarkEnd w:id="1371"/>
      <w:bookmarkEnd w:id="1372"/>
      <w:bookmarkEnd w:id="1373"/>
      <w:bookmarkEnd w:id="1374"/>
      <w:bookmarkEnd w:id="1375"/>
      <w:bookmarkEnd w:id="1376"/>
      <w:r>
        <w:rPr>
          <w:lang w:val="en-AU"/>
        </w:rPr>
        <w:t>6.3.3</w:t>
      </w:r>
      <w:r w:rsidR="004343D9" w:rsidRPr="00B64341">
        <w:rPr>
          <w:lang w:val="en-AU"/>
        </w:rPr>
        <w:tab/>
      </w:r>
      <w:bookmarkStart w:id="1383" w:name="_Toc264368497"/>
      <w:bookmarkEnd w:id="1377"/>
      <w:bookmarkEnd w:id="1378"/>
      <w:bookmarkEnd w:id="1379"/>
      <w:r w:rsidR="004343D9" w:rsidRPr="00B64341">
        <w:rPr>
          <w:lang w:val="en-AU"/>
        </w:rPr>
        <w:t>Maintenance payments</w:t>
      </w:r>
      <w:bookmarkEnd w:id="1380"/>
      <w:bookmarkEnd w:id="1381"/>
      <w:bookmarkEnd w:id="1382"/>
      <w:bookmarkEnd w:id="1383"/>
    </w:p>
    <w:p w14:paraId="5D1FB6BF" w14:textId="77777777" w:rsidR="00C1668C" w:rsidRDefault="004C6199" w:rsidP="00C1668C">
      <w:pPr>
        <w:rPr>
          <w:lang w:val="en-AU"/>
        </w:rPr>
      </w:pPr>
      <w:r w:rsidRPr="00C1668C">
        <w:rPr>
          <w:lang w:val="en-AU"/>
        </w:rPr>
        <w:t xml:space="preserve">Maintenance payments are deducted from parental income where paid by the applicant or their partner for the upkeep of dependants or former partners.  This includes </w:t>
      </w:r>
      <w:r w:rsidR="001B3FBB" w:rsidRPr="00C1668C">
        <w:rPr>
          <w:lang w:val="en-AU"/>
        </w:rPr>
        <w:t xml:space="preserve">maintenance </w:t>
      </w:r>
      <w:r w:rsidRPr="00C1668C">
        <w:rPr>
          <w:lang w:val="en-AU"/>
        </w:rPr>
        <w:t xml:space="preserve">payments for household expenses, rent, mortgage, rates, boarding costs, tuition fees and general education expenses or any other purpose, even when made to a third party or to the student. </w:t>
      </w:r>
      <w:bookmarkStart w:id="1384" w:name="_6.3.6_Textiles,_Clothing"/>
      <w:bookmarkStart w:id="1385" w:name="_6.3.6_Textiles,_Clothing_and_Footwe"/>
      <w:bookmarkStart w:id="1386" w:name="_6.3.5_Textiles,_Clothing"/>
      <w:bookmarkStart w:id="1387" w:name="_6.3.7_Treatment_of"/>
      <w:bookmarkStart w:id="1388" w:name="_6.3.7_Treatment_of_negative_income"/>
      <w:bookmarkStart w:id="1389" w:name="_6.3.6_Treatment_of"/>
      <w:bookmarkStart w:id="1390" w:name="_Toc161552328"/>
      <w:bookmarkStart w:id="1391" w:name="_Toc234129469"/>
      <w:bookmarkStart w:id="1392" w:name="_Toc264368499"/>
      <w:bookmarkStart w:id="1393" w:name="_Toc418251933"/>
      <w:bookmarkEnd w:id="1384"/>
      <w:bookmarkEnd w:id="1385"/>
      <w:bookmarkEnd w:id="1386"/>
      <w:bookmarkEnd w:id="1387"/>
      <w:bookmarkEnd w:id="1388"/>
      <w:bookmarkEnd w:id="1389"/>
    </w:p>
    <w:p w14:paraId="24B29907" w14:textId="78722347" w:rsidR="00ED25B8" w:rsidRPr="00B64341" w:rsidRDefault="00ED25B8" w:rsidP="00ED25B8">
      <w:pPr>
        <w:pStyle w:val="Heading4"/>
      </w:pPr>
      <w:r w:rsidRPr="00B64341">
        <w:t>6.</w:t>
      </w:r>
      <w:r>
        <w:t>3</w:t>
      </w:r>
      <w:r w:rsidRPr="00B64341">
        <w:t>.</w:t>
      </w:r>
      <w:r w:rsidR="00682C3B">
        <w:t>3</w:t>
      </w:r>
      <w:r w:rsidRPr="00B64341">
        <w:t xml:space="preserve">.1 </w:t>
      </w:r>
      <w:r w:rsidRPr="00B64341">
        <w:tab/>
      </w:r>
      <w:r>
        <w:t>Maintenance income</w:t>
      </w:r>
    </w:p>
    <w:p w14:paraId="72A55AA3" w14:textId="77777777" w:rsidR="00ED25B8" w:rsidRDefault="00ED25B8" w:rsidP="00ED25B8">
      <w:pPr>
        <w:rPr>
          <w:lang w:val="en-AU"/>
        </w:rPr>
      </w:pPr>
      <w:r>
        <w:rPr>
          <w:lang w:val="en-AU"/>
        </w:rPr>
        <w:t>I</w:t>
      </w:r>
      <w:r w:rsidRPr="00235E5D">
        <w:rPr>
          <w:lang w:val="en-AU"/>
        </w:rPr>
        <w:t xml:space="preserve">f a parent receives maintenance for the purpose of maintaining the </w:t>
      </w:r>
      <w:r>
        <w:rPr>
          <w:lang w:val="en-AU"/>
        </w:rPr>
        <w:t>student this must be assessed under</w:t>
      </w:r>
      <w:r w:rsidRPr="00235E5D">
        <w:rPr>
          <w:lang w:val="en-AU"/>
        </w:rPr>
        <w:t xml:space="preserve"> </w:t>
      </w:r>
      <w:r>
        <w:rPr>
          <w:lang w:val="en-AU"/>
        </w:rPr>
        <w:t xml:space="preserve">the </w:t>
      </w:r>
      <w:r w:rsidRPr="00235E5D">
        <w:rPr>
          <w:lang w:val="en-AU"/>
        </w:rPr>
        <w:t>Maintenance Income Test</w:t>
      </w:r>
      <w:r>
        <w:rPr>
          <w:lang w:val="en-AU"/>
        </w:rPr>
        <w:t xml:space="preserve"> </w:t>
      </w:r>
      <w:r w:rsidRPr="00235E5D">
        <w:rPr>
          <w:lang w:val="en-AU"/>
        </w:rPr>
        <w:t>(</w:t>
      </w:r>
      <w:hyperlink w:anchor="_6.11_Maintenance_Income" w:tooltip="Maintenance Income Test" w:history="1">
        <w:r w:rsidRPr="00FC25FD">
          <w:rPr>
            <w:rStyle w:val="Hyperlink"/>
            <w:lang w:val="en-AU"/>
          </w:rPr>
          <w:t>6.11</w:t>
        </w:r>
      </w:hyperlink>
      <w:r w:rsidRPr="00235E5D">
        <w:rPr>
          <w:lang w:val="en-AU"/>
        </w:rPr>
        <w:t>). The Maintenance Income Test does not count maintenance received for other children in the family.</w:t>
      </w:r>
    </w:p>
    <w:p w14:paraId="4C9308CA" w14:textId="77777777" w:rsidR="00ED25B8" w:rsidRDefault="00ED25B8" w:rsidP="00C1668C">
      <w:pPr>
        <w:rPr>
          <w:lang w:val="en-AU"/>
        </w:rPr>
      </w:pPr>
    </w:p>
    <w:p w14:paraId="3FC504AD" w14:textId="5E60891B" w:rsidR="007031C8" w:rsidRPr="00B64341" w:rsidRDefault="004343D9" w:rsidP="002310DB">
      <w:pPr>
        <w:pStyle w:val="Heading3"/>
        <w:spacing w:before="120" w:after="120"/>
        <w:rPr>
          <w:lang w:val="en-AU"/>
        </w:rPr>
      </w:pPr>
      <w:bookmarkStart w:id="1394" w:name="_6.3.5_Treatment_of"/>
      <w:bookmarkEnd w:id="1394"/>
      <w:r w:rsidRPr="00B64341">
        <w:rPr>
          <w:lang w:val="en-AU"/>
        </w:rPr>
        <w:t>6.3.</w:t>
      </w:r>
      <w:r w:rsidR="00682C3B">
        <w:rPr>
          <w:lang w:val="en-AU"/>
        </w:rPr>
        <w:t>4</w:t>
      </w:r>
      <w:r w:rsidRPr="00B64341">
        <w:rPr>
          <w:lang w:val="en-AU"/>
        </w:rPr>
        <w:tab/>
        <w:t>Treatment of negative income</w:t>
      </w:r>
      <w:bookmarkEnd w:id="1390"/>
      <w:bookmarkEnd w:id="1391"/>
      <w:bookmarkEnd w:id="1392"/>
      <w:bookmarkEnd w:id="1393"/>
    </w:p>
    <w:p w14:paraId="04512BC8" w14:textId="77777777" w:rsidR="007031C8" w:rsidRPr="00B64341" w:rsidRDefault="004343D9" w:rsidP="00BD2CD2">
      <w:pPr>
        <w:rPr>
          <w:lang w:val="en-AU"/>
        </w:rPr>
      </w:pPr>
      <w:r w:rsidRPr="00B64341">
        <w:rPr>
          <w:lang w:val="en-AU"/>
        </w:rPr>
        <w:t>Negative parental income is treated as zero income in the income test</w:t>
      </w:r>
      <w:r w:rsidR="0093742F" w:rsidRPr="00B64341">
        <w:rPr>
          <w:lang w:val="en-AU"/>
        </w:rPr>
        <w:t xml:space="preserve">.  </w:t>
      </w:r>
      <w:r w:rsidRPr="00B64341">
        <w:rPr>
          <w:lang w:val="en-AU"/>
        </w:rPr>
        <w:t xml:space="preserve">The negative income of the applicant or their </w:t>
      </w:r>
      <w:hyperlink w:anchor="Partner" w:tooltip="partner" w:history="1">
        <w:r w:rsidR="003224A3" w:rsidRPr="00B64341">
          <w:rPr>
            <w:rStyle w:val="Hyperlink"/>
            <w:rFonts w:cs="Arial"/>
            <w:lang w:val="en-AU"/>
          </w:rPr>
          <w:t>partner</w:t>
        </w:r>
      </w:hyperlink>
      <w:r w:rsidRPr="00B64341">
        <w:rPr>
          <w:lang w:val="en-AU"/>
        </w:rPr>
        <w:t xml:space="preserve"> cannot be deducted from the other’s income.</w:t>
      </w:r>
    </w:p>
    <w:p w14:paraId="39093D59" w14:textId="77777777" w:rsidR="007031C8" w:rsidRPr="00B64341" w:rsidRDefault="007031C8" w:rsidP="00BD2CD2">
      <w:pPr>
        <w:rPr>
          <w:lang w:val="en-AU"/>
        </w:rPr>
      </w:pPr>
    </w:p>
    <w:p w14:paraId="328340D2" w14:textId="6F980DFC" w:rsidR="007031C8" w:rsidRPr="00B64341" w:rsidRDefault="004343D9" w:rsidP="002310DB">
      <w:pPr>
        <w:pStyle w:val="Heading3"/>
        <w:spacing w:before="120" w:after="120"/>
        <w:rPr>
          <w:lang w:val="en-AU"/>
        </w:rPr>
      </w:pPr>
      <w:bookmarkStart w:id="1395" w:name="_6.3.8_Income_averaging"/>
      <w:bookmarkStart w:id="1396" w:name="_6.3.8_Income_averaging_not_permitte"/>
      <w:bookmarkStart w:id="1397" w:name="_6.3.7_Income_averaging"/>
      <w:bookmarkStart w:id="1398" w:name="_6.3.6_Income_averaging"/>
      <w:bookmarkStart w:id="1399" w:name="_Toc161552329"/>
      <w:bookmarkStart w:id="1400" w:name="_Toc234129470"/>
      <w:bookmarkStart w:id="1401" w:name="_Toc264368500"/>
      <w:bookmarkStart w:id="1402" w:name="_Toc418251934"/>
      <w:bookmarkEnd w:id="1395"/>
      <w:bookmarkEnd w:id="1396"/>
      <w:bookmarkEnd w:id="1397"/>
      <w:bookmarkEnd w:id="1398"/>
      <w:r w:rsidRPr="00B64341">
        <w:rPr>
          <w:lang w:val="en-AU"/>
        </w:rPr>
        <w:t>6.3.</w:t>
      </w:r>
      <w:r w:rsidR="00682C3B">
        <w:rPr>
          <w:lang w:val="en-AU"/>
        </w:rPr>
        <w:t>5</w:t>
      </w:r>
      <w:r w:rsidRPr="00B64341">
        <w:rPr>
          <w:lang w:val="en-AU"/>
        </w:rPr>
        <w:tab/>
        <w:t>Income averaging not permitted</w:t>
      </w:r>
      <w:bookmarkEnd w:id="1399"/>
      <w:bookmarkEnd w:id="1400"/>
      <w:bookmarkEnd w:id="1401"/>
      <w:bookmarkEnd w:id="1402"/>
    </w:p>
    <w:p w14:paraId="705A88AF" w14:textId="77777777" w:rsidR="007031C8" w:rsidRPr="00B64341" w:rsidRDefault="004343D9" w:rsidP="00BD2CD2">
      <w:pPr>
        <w:rPr>
          <w:lang w:val="en-AU"/>
        </w:rPr>
      </w:pPr>
      <w:r w:rsidRPr="00B64341">
        <w:rPr>
          <w:lang w:val="en-AU"/>
        </w:rPr>
        <w:t>Parental income cannot be averaged over several years (e.g. as allowed by the Australian Taxation Office for primary producers)</w:t>
      </w:r>
      <w:r w:rsidR="0093742F" w:rsidRPr="00B64341">
        <w:rPr>
          <w:lang w:val="en-AU"/>
        </w:rPr>
        <w:t xml:space="preserve">.  </w:t>
      </w:r>
      <w:r w:rsidRPr="00B64341">
        <w:rPr>
          <w:lang w:val="en-AU"/>
        </w:rPr>
        <w:t>This is not the same as carrying forward a previous year loss that is an allowable deduction for both income tax and AIC Scheme income</w:t>
      </w:r>
      <w:r w:rsidR="00C164DB" w:rsidRPr="00B64341">
        <w:rPr>
          <w:lang w:val="en-AU"/>
        </w:rPr>
        <w:t>-</w:t>
      </w:r>
      <w:r w:rsidRPr="00B64341">
        <w:rPr>
          <w:lang w:val="en-AU"/>
        </w:rPr>
        <w:t>testing purposes.</w:t>
      </w:r>
    </w:p>
    <w:p w14:paraId="5C3A9DF4" w14:textId="77777777" w:rsidR="007031C8" w:rsidRPr="00B64341" w:rsidRDefault="007031C8" w:rsidP="00BD2CD2">
      <w:pPr>
        <w:rPr>
          <w:lang w:val="en-AU"/>
        </w:rPr>
      </w:pPr>
    </w:p>
    <w:p w14:paraId="4FCA878F" w14:textId="2AF31056" w:rsidR="007031C8" w:rsidRPr="00B64341" w:rsidRDefault="004343D9" w:rsidP="002310DB">
      <w:pPr>
        <w:pStyle w:val="Heading3"/>
        <w:spacing w:before="120" w:after="120"/>
        <w:rPr>
          <w:lang w:val="en-AU"/>
        </w:rPr>
      </w:pPr>
      <w:bookmarkStart w:id="1403" w:name="_6.3.9_Income_earned"/>
      <w:bookmarkStart w:id="1404" w:name="_6.3.9_Income_earned_or_received_fro"/>
      <w:bookmarkStart w:id="1405" w:name="_6.3.8_Income_earned"/>
      <w:bookmarkStart w:id="1406" w:name="_6.3.7_Income_earned"/>
      <w:bookmarkStart w:id="1407" w:name="_Toc161552330"/>
      <w:bookmarkStart w:id="1408" w:name="_Toc234129471"/>
      <w:bookmarkStart w:id="1409" w:name="_Toc264368501"/>
      <w:bookmarkStart w:id="1410" w:name="_Toc418251935"/>
      <w:bookmarkEnd w:id="1403"/>
      <w:bookmarkEnd w:id="1404"/>
      <w:bookmarkEnd w:id="1405"/>
      <w:bookmarkEnd w:id="1406"/>
      <w:r w:rsidRPr="00B64341">
        <w:rPr>
          <w:lang w:val="en-AU"/>
        </w:rPr>
        <w:t>6.3.</w:t>
      </w:r>
      <w:r w:rsidR="00682C3B">
        <w:rPr>
          <w:lang w:val="en-AU"/>
        </w:rPr>
        <w:t>6</w:t>
      </w:r>
      <w:bookmarkStart w:id="1411" w:name="_GoBack"/>
      <w:bookmarkEnd w:id="1411"/>
      <w:r w:rsidRPr="00B64341">
        <w:rPr>
          <w:lang w:val="en-AU"/>
        </w:rPr>
        <w:tab/>
        <w:t>Income earned or received from overseas</w:t>
      </w:r>
      <w:bookmarkEnd w:id="1407"/>
      <w:bookmarkEnd w:id="1408"/>
      <w:bookmarkEnd w:id="1409"/>
      <w:bookmarkEnd w:id="1410"/>
    </w:p>
    <w:p w14:paraId="27BF64B3" w14:textId="77777777" w:rsidR="007031C8" w:rsidRPr="00B64341" w:rsidRDefault="004343D9" w:rsidP="00BD2CD2">
      <w:pPr>
        <w:rPr>
          <w:lang w:val="en-AU"/>
        </w:rPr>
      </w:pPr>
      <w:r w:rsidRPr="00B64341">
        <w:rPr>
          <w:lang w:val="en-AU"/>
        </w:rPr>
        <w:t xml:space="preserve">Gross income earned or received overseas (less any deductions allowed in the foreign country) and the value of employer-provided fringe benefits (see </w:t>
      </w:r>
      <w:hyperlink w:anchor="_6.6.1_Definitions" w:tooltip="Definitions" w:history="1">
        <w:r w:rsidRPr="00B64341">
          <w:rPr>
            <w:rStyle w:val="Hyperlink"/>
            <w:rFonts w:cs="Arial"/>
            <w:lang w:val="en-AU"/>
          </w:rPr>
          <w:t>6.</w:t>
        </w:r>
        <w:bookmarkStart w:id="1412" w:name="_Hlt205709711"/>
        <w:r w:rsidR="00B11B21">
          <w:rPr>
            <w:rStyle w:val="Hyperlink"/>
            <w:rFonts w:cs="Arial"/>
            <w:lang w:val="en-AU"/>
          </w:rPr>
          <w:t>6</w:t>
        </w:r>
        <w:r w:rsidRPr="00B64341">
          <w:rPr>
            <w:rStyle w:val="Hyperlink"/>
            <w:rFonts w:cs="Arial"/>
            <w:lang w:val="en-AU"/>
          </w:rPr>
          <w:t>.</w:t>
        </w:r>
        <w:bookmarkEnd w:id="1412"/>
        <w:r w:rsidRPr="00B64341">
          <w:rPr>
            <w:rStyle w:val="Hyperlink"/>
            <w:rFonts w:cs="Arial"/>
            <w:lang w:val="en-AU"/>
          </w:rPr>
          <w:t>1</w:t>
        </w:r>
      </w:hyperlink>
      <w:r w:rsidRPr="00B64341">
        <w:rPr>
          <w:lang w:val="en-AU"/>
        </w:rPr>
        <w:t>) provided overseas are included in the income test</w:t>
      </w:r>
      <w:r w:rsidR="00345293">
        <w:rPr>
          <w:lang w:val="en-AU"/>
        </w:rPr>
        <w:t xml:space="preserve">.  This includes </w:t>
      </w:r>
      <w:r w:rsidRPr="00B64341">
        <w:rPr>
          <w:lang w:val="en-AU"/>
        </w:rPr>
        <w:t>an</w:t>
      </w:r>
      <w:r w:rsidR="00345293">
        <w:rPr>
          <w:lang w:val="en-AU"/>
        </w:rPr>
        <w:t>y</w:t>
      </w:r>
      <w:r w:rsidRPr="00B64341">
        <w:rPr>
          <w:lang w:val="en-AU"/>
        </w:rPr>
        <w:t xml:space="preserve"> overseas country </w:t>
      </w:r>
      <w:r w:rsidR="00345293">
        <w:rPr>
          <w:lang w:val="en-AU"/>
        </w:rPr>
        <w:t>where</w:t>
      </w:r>
      <w:r w:rsidRPr="00B64341">
        <w:rPr>
          <w:lang w:val="en-AU"/>
        </w:rPr>
        <w:t xml:space="preserve"> no taxation </w:t>
      </w:r>
      <w:r w:rsidR="00345293">
        <w:rPr>
          <w:lang w:val="en-AU"/>
        </w:rPr>
        <w:t>arrangements</w:t>
      </w:r>
      <w:r w:rsidR="00527877">
        <w:rPr>
          <w:lang w:val="en-AU"/>
        </w:rPr>
        <w:t xml:space="preserve"> are</w:t>
      </w:r>
      <w:r w:rsidR="00345293">
        <w:rPr>
          <w:lang w:val="en-AU"/>
        </w:rPr>
        <w:t xml:space="preserve"> in place</w:t>
      </w:r>
      <w:r w:rsidRPr="00B64341">
        <w:rPr>
          <w:lang w:val="en-AU"/>
        </w:rPr>
        <w:t>.</w:t>
      </w:r>
    </w:p>
    <w:p w14:paraId="7486E225" w14:textId="77777777" w:rsidR="007031C8" w:rsidRPr="00B64341" w:rsidRDefault="004343D9" w:rsidP="00BD2CD2">
      <w:pPr>
        <w:rPr>
          <w:lang w:val="en-AU"/>
        </w:rPr>
      </w:pPr>
      <w:r w:rsidRPr="00B64341">
        <w:rPr>
          <w:lang w:val="en-AU"/>
        </w:rPr>
        <w:t>Income earned and the value of fringe benefits given in foreign currencies will be converted to Australian dollars for the Parental Income Test at the average exchange rate for the year</w:t>
      </w:r>
      <w:r w:rsidR="0093742F" w:rsidRPr="00B64341">
        <w:rPr>
          <w:lang w:val="en-AU"/>
        </w:rPr>
        <w:t xml:space="preserve">.  </w:t>
      </w:r>
      <w:r w:rsidRPr="00B64341">
        <w:rPr>
          <w:lang w:val="en-AU"/>
        </w:rPr>
        <w:t>If the amount is shown on an Australian Taxation Office assessment notice or similar document, this amount must be used (as it has already been converted).</w:t>
      </w:r>
    </w:p>
    <w:p w14:paraId="759E8B57" w14:textId="77777777" w:rsidR="007031C8" w:rsidRPr="00B64341" w:rsidRDefault="004343D9" w:rsidP="00BD2CD2">
      <w:pPr>
        <w:rPr>
          <w:lang w:val="en-AU"/>
        </w:rPr>
      </w:pPr>
      <w:r w:rsidRPr="00B64341">
        <w:rPr>
          <w:lang w:val="en-AU"/>
        </w:rPr>
        <w:t xml:space="preserve">The appropriate currency exchange rates are available on the Australian Taxation Office website at </w:t>
      </w:r>
      <w:hyperlink r:id="rId60" w:tooltip="link to Australian Taxation Office website " w:history="1">
        <w:r w:rsidR="007031C8" w:rsidRPr="00B64341">
          <w:rPr>
            <w:rStyle w:val="Hyperlink"/>
            <w:rFonts w:cs="Arial"/>
            <w:lang w:val="en-AU"/>
          </w:rPr>
          <w:t>www.ato.gov.au</w:t>
        </w:r>
      </w:hyperlink>
      <w:r w:rsidRPr="00B64341">
        <w:rPr>
          <w:lang w:val="en-AU"/>
        </w:rPr>
        <w:t>.</w:t>
      </w:r>
    </w:p>
    <w:p w14:paraId="5E548A01" w14:textId="77777777" w:rsidR="007031C8" w:rsidRPr="00B64341" w:rsidRDefault="007031C8" w:rsidP="00BD2CD2">
      <w:pPr>
        <w:rPr>
          <w:lang w:val="en-AU"/>
        </w:rPr>
      </w:pPr>
      <w:bookmarkStart w:id="1413" w:name="_6.2.16_Converting_overseas_income_a"/>
      <w:bookmarkStart w:id="1414" w:name="_6.4_Waiver_of"/>
      <w:bookmarkStart w:id="1415" w:name="_6.4_Waiver_of_the_Parental_Income_T"/>
      <w:bookmarkStart w:id="1416" w:name="_6.4.1_Reasons_for"/>
      <w:bookmarkStart w:id="1417" w:name="_6.4.2_Special_assessment"/>
      <w:bookmarkStart w:id="1418" w:name="_6.4.3_Duration_of"/>
      <w:bookmarkStart w:id="1419" w:name="_6.4.4_Reassessment_after"/>
      <w:bookmarkStart w:id="1420" w:name="_6.4.5_Student_in"/>
      <w:bookmarkStart w:id="1421" w:name="_6.4.6_Applicant_is"/>
      <w:bookmarkStart w:id="1422" w:name="_6.5_Negative_gearing"/>
      <w:bookmarkStart w:id="1423" w:name="_Toc161552349"/>
      <w:bookmarkEnd w:id="1413"/>
      <w:bookmarkEnd w:id="1414"/>
      <w:bookmarkEnd w:id="1415"/>
      <w:bookmarkEnd w:id="1416"/>
      <w:bookmarkEnd w:id="1417"/>
      <w:bookmarkEnd w:id="1418"/>
      <w:bookmarkEnd w:id="1419"/>
      <w:bookmarkEnd w:id="1420"/>
      <w:bookmarkEnd w:id="1421"/>
      <w:bookmarkEnd w:id="1422"/>
    </w:p>
    <w:p w14:paraId="6C3F3CE0" w14:textId="77777777" w:rsidR="006041FB" w:rsidRDefault="006041FB">
      <w:pPr>
        <w:spacing w:before="0" w:after="0"/>
        <w:rPr>
          <w:rFonts w:ascii="Georgia" w:hAnsi="Georgia"/>
          <w:color w:val="31849B" w:themeColor="accent5" w:themeShade="BF"/>
          <w:sz w:val="32"/>
        </w:rPr>
      </w:pPr>
      <w:bookmarkStart w:id="1424" w:name="_6.4_Parental_Income"/>
      <w:bookmarkStart w:id="1425" w:name="_Toc264368502"/>
      <w:bookmarkEnd w:id="1424"/>
      <w:r>
        <w:br w:type="page"/>
      </w:r>
    </w:p>
    <w:p w14:paraId="510F4886" w14:textId="77777777" w:rsidR="007031C8" w:rsidRPr="005E1ABB" w:rsidRDefault="004343D9" w:rsidP="002310DB">
      <w:pPr>
        <w:pStyle w:val="Heading2"/>
        <w:spacing w:before="120" w:after="120"/>
      </w:pPr>
      <w:bookmarkStart w:id="1426" w:name="_Toc418251936"/>
      <w:bookmarkStart w:id="1427" w:name="_Toc469647185"/>
      <w:r w:rsidRPr="005E1ABB">
        <w:lastRenderedPageBreak/>
        <w:t>6.4</w:t>
      </w:r>
      <w:r w:rsidRPr="005E1ABB">
        <w:tab/>
        <w:t>Parental Income Test</w:t>
      </w:r>
      <w:bookmarkEnd w:id="1425"/>
      <w:bookmarkEnd w:id="1426"/>
      <w:bookmarkEnd w:id="1427"/>
    </w:p>
    <w:p w14:paraId="525E0CED" w14:textId="77777777" w:rsidR="007031C8" w:rsidRPr="00B64341" w:rsidRDefault="004343D9" w:rsidP="00BD2CD2">
      <w:pPr>
        <w:rPr>
          <w:lang w:val="en-AU"/>
        </w:rPr>
      </w:pPr>
      <w:r w:rsidRPr="00B64341">
        <w:rPr>
          <w:lang w:val="en-AU"/>
        </w:rPr>
        <w:t>Th</w:t>
      </w:r>
      <w:r w:rsidR="00164107" w:rsidRPr="00B64341">
        <w:rPr>
          <w:lang w:val="en-AU"/>
        </w:rPr>
        <w:t>e</w:t>
      </w:r>
      <w:r w:rsidRPr="00B64341">
        <w:rPr>
          <w:lang w:val="en-AU"/>
        </w:rPr>
        <w:t xml:space="preserve"> calculation </w:t>
      </w:r>
      <w:r w:rsidR="00164107" w:rsidRPr="00B64341">
        <w:rPr>
          <w:lang w:val="en-AU"/>
        </w:rPr>
        <w:t xml:space="preserve">of the </w:t>
      </w:r>
      <w:r w:rsidR="00164107" w:rsidRPr="00281968">
        <w:rPr>
          <w:b/>
          <w:lang w:val="en-AU"/>
        </w:rPr>
        <w:t xml:space="preserve">Parental Income Test </w:t>
      </w:r>
      <w:r w:rsidR="00B11B21" w:rsidRPr="00B11B21">
        <w:rPr>
          <w:b/>
          <w:lang w:val="en-AU"/>
        </w:rPr>
        <w:t>Result</w:t>
      </w:r>
      <w:r w:rsidR="00B11B21" w:rsidRPr="00B64341">
        <w:rPr>
          <w:lang w:val="en-AU"/>
        </w:rPr>
        <w:t xml:space="preserve"> </w:t>
      </w:r>
      <w:r w:rsidRPr="00B64341">
        <w:rPr>
          <w:lang w:val="en-AU"/>
        </w:rPr>
        <w:t>is given below.</w:t>
      </w:r>
    </w:p>
    <w:p w14:paraId="7D22CE8A" w14:textId="77777777" w:rsidR="007031C8" w:rsidRPr="00B64341" w:rsidRDefault="004343D9" w:rsidP="00BD2CD2">
      <w:pPr>
        <w:rPr>
          <w:lang w:val="en-AU"/>
        </w:rPr>
      </w:pPr>
      <w:r w:rsidRPr="00B64341">
        <w:rPr>
          <w:lang w:val="en-AU"/>
        </w:rPr>
        <w:t xml:space="preserve">The Parental Income Free Area (PIFA) referred to in </w:t>
      </w:r>
      <w:hyperlink w:anchor="_6.3.2_Parental_Income" w:tooltip="Parental Income Free Area" w:history="1">
        <w:r w:rsidRPr="00B64341">
          <w:rPr>
            <w:rStyle w:val="Hyperlink"/>
            <w:rFonts w:cs="Arial"/>
            <w:lang w:val="en-AU"/>
          </w:rPr>
          <w:t>6.3.2</w:t>
        </w:r>
      </w:hyperlink>
      <w:r w:rsidRPr="00B64341">
        <w:rPr>
          <w:lang w:val="en-AU"/>
        </w:rPr>
        <w:t xml:space="preserve"> </w:t>
      </w:r>
      <w:r w:rsidR="0038767C" w:rsidRPr="00B64341">
        <w:rPr>
          <w:lang w:val="en-AU"/>
        </w:rPr>
        <w:t xml:space="preserve">affects the entitlement </w:t>
      </w:r>
      <w:r w:rsidR="000F639E" w:rsidRPr="00B64341">
        <w:rPr>
          <w:lang w:val="en-AU"/>
        </w:rPr>
        <w:t>to</w:t>
      </w:r>
      <w:r w:rsidRPr="00B64341">
        <w:rPr>
          <w:lang w:val="en-AU"/>
        </w:rPr>
        <w:t xml:space="preserve"> the Additional Boarding Allowance</w:t>
      </w:r>
      <w:r w:rsidR="0038767C" w:rsidRPr="00B64341">
        <w:rPr>
          <w:lang w:val="en-AU"/>
        </w:rPr>
        <w:t xml:space="preserve">, with the </w:t>
      </w:r>
      <w:r w:rsidRPr="00B64341">
        <w:rPr>
          <w:lang w:val="en-AU"/>
        </w:rPr>
        <w:t xml:space="preserve">entitlement </w:t>
      </w:r>
      <w:r w:rsidR="0038767C" w:rsidRPr="00B64341">
        <w:rPr>
          <w:lang w:val="en-AU"/>
        </w:rPr>
        <w:t xml:space="preserve">being reduced </w:t>
      </w:r>
      <w:r w:rsidRPr="00B64341">
        <w:rPr>
          <w:lang w:val="en-AU"/>
        </w:rPr>
        <w:t xml:space="preserve">by $1 for every whole $5 </w:t>
      </w:r>
      <w:r w:rsidR="0038767C" w:rsidRPr="00B64341">
        <w:rPr>
          <w:lang w:val="en-AU"/>
        </w:rPr>
        <w:t>over</w:t>
      </w:r>
      <w:r w:rsidRPr="00B64341">
        <w:rPr>
          <w:lang w:val="en-AU"/>
        </w:rPr>
        <w:t xml:space="preserve"> the </w:t>
      </w:r>
      <w:r w:rsidR="0038767C" w:rsidRPr="00B64341">
        <w:rPr>
          <w:lang w:val="en-AU"/>
        </w:rPr>
        <w:t>PIFA</w:t>
      </w:r>
      <w:r w:rsidRPr="00B64341">
        <w:rPr>
          <w:lang w:val="en-AU"/>
        </w:rPr>
        <w:t>.</w:t>
      </w:r>
    </w:p>
    <w:p w14:paraId="3B5A7A4C" w14:textId="77777777" w:rsidR="005469D8" w:rsidRDefault="004238B4" w:rsidP="00E248E8">
      <w:pPr>
        <w:pStyle w:val="Links"/>
      </w:pPr>
      <w:hyperlink w:anchor="_6.4.2__Parental" w:tooltip="Calculating the Parental Income Test Result (using the family pool)" w:history="1">
        <w:r w:rsidR="005469D8" w:rsidRPr="005469D8">
          <w:rPr>
            <w:rStyle w:val="Hyperlink"/>
          </w:rPr>
          <w:t>6.4.2</w:t>
        </w:r>
      </w:hyperlink>
      <w:r w:rsidR="005469D8" w:rsidRPr="005469D8">
        <w:tab/>
      </w:r>
      <w:r w:rsidR="00B11B21" w:rsidRPr="004B1283">
        <w:t>Calculating the Parental Income Test Result (using the family pool)</w:t>
      </w:r>
    </w:p>
    <w:p w14:paraId="19127A52" w14:textId="77777777" w:rsidR="005469D8" w:rsidRPr="00B64341" w:rsidRDefault="005469D8" w:rsidP="00E248E8">
      <w:pPr>
        <w:pStyle w:val="Links"/>
      </w:pPr>
    </w:p>
    <w:p w14:paraId="74EB64EB" w14:textId="77777777" w:rsidR="00B11B21" w:rsidRDefault="004343D9" w:rsidP="00B11B21">
      <w:pPr>
        <w:pStyle w:val="Heading3"/>
        <w:spacing w:before="120" w:after="120"/>
        <w:rPr>
          <w:szCs w:val="28"/>
        </w:rPr>
      </w:pPr>
      <w:bookmarkStart w:id="1428" w:name="_6.4.1__Parental"/>
      <w:bookmarkStart w:id="1429" w:name="_Toc264368503"/>
      <w:bookmarkStart w:id="1430" w:name="_Toc418251937"/>
      <w:bookmarkEnd w:id="1428"/>
      <w:r w:rsidRPr="00B64341">
        <w:rPr>
          <w:lang w:val="en-AU"/>
        </w:rPr>
        <w:t xml:space="preserve">6.4.1 </w:t>
      </w:r>
      <w:r w:rsidR="00EA4F66" w:rsidRPr="00B64341">
        <w:rPr>
          <w:lang w:val="en-AU"/>
        </w:rPr>
        <w:tab/>
      </w:r>
      <w:r w:rsidR="00B11B21">
        <w:rPr>
          <w:lang w:val="en-AU"/>
        </w:rPr>
        <w:t>[</w:t>
      </w:r>
      <w:r w:rsidR="00B11B21" w:rsidRPr="004518F0">
        <w:rPr>
          <w:szCs w:val="28"/>
        </w:rPr>
        <w:t xml:space="preserve">Deleted </w:t>
      </w:r>
      <w:r w:rsidR="00B11B21">
        <w:rPr>
          <w:szCs w:val="28"/>
        </w:rPr>
        <w:t>section]</w:t>
      </w:r>
    </w:p>
    <w:p w14:paraId="058B7001" w14:textId="77777777" w:rsidR="00B11B21" w:rsidRDefault="00B11B21" w:rsidP="00281968">
      <w:pPr>
        <w:rPr>
          <w:lang w:val="en-AU"/>
        </w:rPr>
      </w:pPr>
      <w:r w:rsidRPr="00A64961">
        <w:rPr>
          <w:lang w:val="en-AU"/>
        </w:rPr>
        <w:t xml:space="preserve">Refer to </w:t>
      </w:r>
      <w:hyperlink w:anchor="_6.0.2_Applying_the" w:tooltip="Applying the Reduction for Parental Income" w:history="1">
        <w:r w:rsidRPr="00A64961">
          <w:rPr>
            <w:rStyle w:val="Hyperlink"/>
            <w:rFonts w:cs="Arial"/>
            <w:szCs w:val="22"/>
            <w:lang w:val="en-AU"/>
          </w:rPr>
          <w:t xml:space="preserve">6.0.2 </w:t>
        </w:r>
        <w:r>
          <w:rPr>
            <w:rStyle w:val="Hyperlink"/>
            <w:rFonts w:cs="Arial"/>
            <w:szCs w:val="22"/>
            <w:lang w:val="en-AU"/>
          </w:rPr>
          <w:t>A</w:t>
        </w:r>
        <w:r w:rsidRPr="00C32A3F">
          <w:rPr>
            <w:rStyle w:val="Hyperlink"/>
            <w:rFonts w:cs="Arial"/>
            <w:szCs w:val="22"/>
            <w:lang w:val="en-AU"/>
          </w:rPr>
          <w:t>pplying</w:t>
        </w:r>
        <w:r w:rsidRPr="00A64961">
          <w:rPr>
            <w:rStyle w:val="Hyperlink"/>
            <w:rFonts w:cs="Arial"/>
            <w:szCs w:val="22"/>
            <w:lang w:val="en-AU"/>
          </w:rPr>
          <w:t xml:space="preserve"> the Reduction for Parental Income</w:t>
        </w:r>
      </w:hyperlink>
      <w:r>
        <w:rPr>
          <w:lang w:val="en-AU"/>
        </w:rPr>
        <w:t xml:space="preserve"> </w:t>
      </w:r>
      <w:r w:rsidRPr="00A64961">
        <w:rPr>
          <w:lang w:val="en-AU"/>
        </w:rPr>
        <w:t xml:space="preserve">at the start of this </w:t>
      </w:r>
      <w:r>
        <w:rPr>
          <w:lang w:val="en-AU"/>
        </w:rPr>
        <w:t>part</w:t>
      </w:r>
      <w:r w:rsidRPr="00A64961">
        <w:rPr>
          <w:lang w:val="en-AU"/>
        </w:rPr>
        <w:t>).</w:t>
      </w:r>
    </w:p>
    <w:p w14:paraId="515487BE" w14:textId="77777777" w:rsidR="007031C8" w:rsidRPr="00B64341" w:rsidRDefault="004343D9" w:rsidP="002310DB">
      <w:pPr>
        <w:pStyle w:val="Heading3"/>
        <w:spacing w:before="120" w:after="120"/>
        <w:rPr>
          <w:lang w:val="en-AU"/>
        </w:rPr>
      </w:pPr>
      <w:bookmarkStart w:id="1431" w:name="_6.4.2_Parental_income"/>
      <w:bookmarkStart w:id="1432" w:name="_6.4.2__Parental"/>
      <w:bookmarkStart w:id="1433" w:name="_6.4.2__Calculating"/>
      <w:bookmarkStart w:id="1434" w:name="_Toc264368504"/>
      <w:bookmarkStart w:id="1435" w:name="_Toc418251938"/>
      <w:bookmarkEnd w:id="1429"/>
      <w:bookmarkEnd w:id="1430"/>
      <w:bookmarkEnd w:id="1431"/>
      <w:bookmarkEnd w:id="1432"/>
      <w:bookmarkEnd w:id="1433"/>
      <w:r w:rsidRPr="00B64341">
        <w:rPr>
          <w:lang w:val="en-AU"/>
        </w:rPr>
        <w:t xml:space="preserve">6.4.2 </w:t>
      </w:r>
      <w:r w:rsidR="00EA4F66" w:rsidRPr="00B64341">
        <w:rPr>
          <w:lang w:val="en-AU"/>
        </w:rPr>
        <w:tab/>
      </w:r>
      <w:r w:rsidR="001C69B0" w:rsidRPr="00C32A3F">
        <w:rPr>
          <w:lang w:val="en-AU"/>
        </w:rPr>
        <w:t>Calculating the Parental Income Test Result (using the family pool)</w:t>
      </w:r>
      <w:bookmarkEnd w:id="1434"/>
      <w:bookmarkEnd w:id="1435"/>
    </w:p>
    <w:p w14:paraId="32E85266" w14:textId="77777777" w:rsidR="001C69B0" w:rsidRPr="007A0846" w:rsidRDefault="001C69B0" w:rsidP="001C69B0">
      <w:pPr>
        <w:rPr>
          <w:lang w:val="en-AU"/>
        </w:rPr>
      </w:pPr>
      <w:r w:rsidRPr="007A0846">
        <w:rPr>
          <w:lang w:val="en-AU"/>
        </w:rPr>
        <w:t xml:space="preserve">If the </w:t>
      </w:r>
      <w:r>
        <w:rPr>
          <w:lang w:val="en-AU"/>
        </w:rPr>
        <w:t>applicant</w:t>
      </w:r>
      <w:r w:rsidRPr="007A0846">
        <w:rPr>
          <w:lang w:val="en-AU"/>
        </w:rPr>
        <w:t xml:space="preserve"> </w:t>
      </w:r>
      <w:r>
        <w:rPr>
          <w:lang w:val="en-AU"/>
        </w:rPr>
        <w:t xml:space="preserve">is entitled to a </w:t>
      </w:r>
      <w:r w:rsidRPr="007A0846">
        <w:rPr>
          <w:lang w:val="en-AU"/>
        </w:rPr>
        <w:t>Waiver of the Parental Income Test</w:t>
      </w:r>
      <w:r>
        <w:rPr>
          <w:lang w:val="en-AU"/>
        </w:rPr>
        <w:t xml:space="preserve"> (under section </w:t>
      </w:r>
      <w:hyperlink w:anchor="_6.10_Waiver_of_1" w:history="1">
        <w:r w:rsidRPr="004B1283">
          <w:rPr>
            <w:rStyle w:val="Hyperlink"/>
            <w:lang w:val="en-AU"/>
          </w:rPr>
          <w:t>6.10</w:t>
        </w:r>
      </w:hyperlink>
      <w:r>
        <w:rPr>
          <w:lang w:val="en-AU"/>
        </w:rPr>
        <w:t xml:space="preserve">) </w:t>
      </w:r>
      <w:r w:rsidRPr="007A0846">
        <w:rPr>
          <w:lang w:val="en-AU"/>
        </w:rPr>
        <w:t xml:space="preserve">then the </w:t>
      </w:r>
      <w:r w:rsidRPr="00A64961">
        <w:rPr>
          <w:b/>
          <w:lang w:val="en-AU"/>
        </w:rPr>
        <w:t>Parental Income Test Result</w:t>
      </w:r>
      <w:r w:rsidRPr="007A0846">
        <w:rPr>
          <w:lang w:val="en-AU"/>
        </w:rPr>
        <w:t xml:space="preserve"> is </w:t>
      </w:r>
      <w:r w:rsidRPr="004518F0">
        <w:rPr>
          <w:b/>
          <w:lang w:val="en-AU"/>
        </w:rPr>
        <w:t>Nil</w:t>
      </w:r>
      <w:r w:rsidRPr="007A0846">
        <w:rPr>
          <w:lang w:val="en-AU"/>
        </w:rPr>
        <w:t>.</w:t>
      </w:r>
    </w:p>
    <w:p w14:paraId="15ADECBF" w14:textId="77777777" w:rsidR="001C69B0" w:rsidRPr="007A0846" w:rsidRDefault="001C69B0" w:rsidP="001C69B0">
      <w:pPr>
        <w:rPr>
          <w:lang w:val="en-AU"/>
        </w:rPr>
      </w:pPr>
      <w:r w:rsidRPr="007A0846">
        <w:rPr>
          <w:lang w:val="en-AU"/>
        </w:rPr>
        <w:t xml:space="preserve">If combined parental income exceeds the </w:t>
      </w:r>
      <w:hyperlink w:anchor="_6.3.2_Parental_Income" w:tooltip="Parental Income Free Area" w:history="1">
        <w:r w:rsidRPr="004B1283">
          <w:rPr>
            <w:rStyle w:val="Hyperlink"/>
            <w:lang w:val="en-AU"/>
          </w:rPr>
          <w:t>Parental Income Test Free Area</w:t>
        </w:r>
      </w:hyperlink>
      <w:r>
        <w:rPr>
          <w:lang w:val="en-AU"/>
        </w:rPr>
        <w:t xml:space="preserve"> and the applicant is</w:t>
      </w:r>
      <w:r w:rsidRPr="007A0846">
        <w:rPr>
          <w:lang w:val="en-AU"/>
        </w:rPr>
        <w:t xml:space="preserve"> not </w:t>
      </w:r>
      <w:r>
        <w:rPr>
          <w:lang w:val="en-AU"/>
        </w:rPr>
        <w:t xml:space="preserve">entitled to a </w:t>
      </w:r>
      <w:r w:rsidRPr="007A0846">
        <w:rPr>
          <w:lang w:val="en-AU"/>
        </w:rPr>
        <w:t>Waiver of the Parental Income Test</w:t>
      </w:r>
      <w:r>
        <w:rPr>
          <w:lang w:val="en-AU"/>
        </w:rPr>
        <w:t xml:space="preserve"> (under section </w:t>
      </w:r>
      <w:hyperlink w:anchor="_6.10_Waiver_of_1" w:tooltip="Waiver of the Parental Income Test" w:history="1">
        <w:r w:rsidRPr="004B1283">
          <w:rPr>
            <w:rStyle w:val="Hyperlink"/>
            <w:lang w:val="en-AU"/>
          </w:rPr>
          <w:t>6.10</w:t>
        </w:r>
      </w:hyperlink>
      <w:r>
        <w:rPr>
          <w:lang w:val="en-AU"/>
        </w:rPr>
        <w:t xml:space="preserve">) </w:t>
      </w:r>
      <w:r w:rsidRPr="007A0846">
        <w:rPr>
          <w:lang w:val="en-AU"/>
        </w:rPr>
        <w:t>then the Parental Income Test Result must be calculated.</w:t>
      </w:r>
    </w:p>
    <w:p w14:paraId="4C601F1F" w14:textId="77777777" w:rsidR="001C69B0" w:rsidRPr="007A0846" w:rsidRDefault="001C69B0" w:rsidP="001C69B0">
      <w:pPr>
        <w:rPr>
          <w:lang w:val="en-AU"/>
        </w:rPr>
      </w:pPr>
      <w:r w:rsidRPr="007A0846">
        <w:rPr>
          <w:lang w:val="en-AU"/>
        </w:rPr>
        <w:t xml:space="preserve">The taper rate used to calculate the Parental Income Test Result is $0.20 for every $1.00 over the </w:t>
      </w:r>
      <w:hyperlink w:anchor="_6.3.2_Parental_Income" w:tooltip="Parental Income Free Area" w:history="1">
        <w:r w:rsidRPr="004B1283">
          <w:rPr>
            <w:rStyle w:val="Hyperlink"/>
            <w:lang w:val="en-AU"/>
          </w:rPr>
          <w:t>Parental Income Test Free Area</w:t>
        </w:r>
      </w:hyperlink>
      <w:r w:rsidRPr="007A0846">
        <w:rPr>
          <w:lang w:val="en-AU"/>
        </w:rPr>
        <w:t xml:space="preserve">. However, to work out </w:t>
      </w:r>
      <w:r>
        <w:rPr>
          <w:lang w:val="en-AU"/>
        </w:rPr>
        <w:t>the applicable</w:t>
      </w:r>
      <w:r w:rsidRPr="007A0846">
        <w:rPr>
          <w:lang w:val="en-AU"/>
        </w:rPr>
        <w:t xml:space="preserve"> Parental Income Test Result </w:t>
      </w:r>
      <w:r>
        <w:rPr>
          <w:lang w:val="en-AU"/>
        </w:rPr>
        <w:t xml:space="preserve">for each student for the purposes of calculating the rate of </w:t>
      </w:r>
      <w:r w:rsidRPr="00A64961">
        <w:rPr>
          <w:lang w:val="en-AU"/>
        </w:rPr>
        <w:t>Additional Boarding Allowance</w:t>
      </w:r>
      <w:r>
        <w:rPr>
          <w:lang w:val="en-AU"/>
        </w:rPr>
        <w:t xml:space="preserve">, </w:t>
      </w:r>
      <w:r w:rsidRPr="007A0846">
        <w:rPr>
          <w:lang w:val="en-AU"/>
        </w:rPr>
        <w:t xml:space="preserve">there is also a need to determine whether the </w:t>
      </w:r>
      <w:r>
        <w:rPr>
          <w:lang w:val="en-AU"/>
        </w:rPr>
        <w:t>student</w:t>
      </w:r>
      <w:r w:rsidRPr="007A0846">
        <w:rPr>
          <w:lang w:val="en-AU"/>
        </w:rPr>
        <w:t xml:space="preserve"> has parental income in common with another dependent young person aged under 22. This is so that the Parental Income Test Result for a </w:t>
      </w:r>
      <w:r>
        <w:rPr>
          <w:lang w:val="en-AU"/>
        </w:rPr>
        <w:t>student</w:t>
      </w:r>
      <w:r w:rsidRPr="007A0846">
        <w:rPr>
          <w:lang w:val="en-AU"/>
        </w:rPr>
        <w:t xml:space="preserve"> also takes into account that parental income would be used in the income tests for assistance provided to other members of the family (the family pool).</w:t>
      </w:r>
    </w:p>
    <w:p w14:paraId="1E96C9E5" w14:textId="77777777" w:rsidR="001C69B0" w:rsidRPr="007A0846" w:rsidRDefault="001C69B0" w:rsidP="001C69B0">
      <w:pPr>
        <w:rPr>
          <w:lang w:val="en-AU"/>
        </w:rPr>
      </w:pPr>
      <w:r w:rsidRPr="007A0846">
        <w:rPr>
          <w:lang w:val="en-AU"/>
        </w:rPr>
        <w:t xml:space="preserve">A </w:t>
      </w:r>
      <w:r>
        <w:rPr>
          <w:lang w:val="en-AU"/>
        </w:rPr>
        <w:t>student</w:t>
      </w:r>
      <w:r w:rsidRPr="007A0846">
        <w:rPr>
          <w:lang w:val="en-AU"/>
        </w:rPr>
        <w:t xml:space="preserve"> has parental income in common with another person where a parent of the </w:t>
      </w:r>
      <w:r>
        <w:rPr>
          <w:lang w:val="en-AU"/>
        </w:rPr>
        <w:t>student</w:t>
      </w:r>
      <w:r w:rsidRPr="007A0846">
        <w:rPr>
          <w:lang w:val="en-AU"/>
        </w:rPr>
        <w:t xml:space="preserve"> is also a parent of the other person/s and the YA, ABSTUDY or Assistance for Isolated Children Scheme (AIC) Parental Income Test applies to the other person/s. A </w:t>
      </w:r>
      <w:r>
        <w:rPr>
          <w:lang w:val="en-AU"/>
        </w:rPr>
        <w:t xml:space="preserve">student </w:t>
      </w:r>
      <w:r w:rsidRPr="007A0846">
        <w:rPr>
          <w:lang w:val="en-AU"/>
        </w:rPr>
        <w:t>can have parental income in common with a person who:</w:t>
      </w:r>
    </w:p>
    <w:p w14:paraId="19CC23AB" w14:textId="77777777" w:rsidR="001C69B0" w:rsidRPr="007A0846" w:rsidRDefault="001C69B0" w:rsidP="001C69B0">
      <w:pPr>
        <w:rPr>
          <w:lang w:val="en-AU"/>
        </w:rPr>
      </w:pPr>
      <w:r w:rsidRPr="007A0846">
        <w:rPr>
          <w:lang w:val="en-AU"/>
        </w:rPr>
        <w:t>•</w:t>
      </w:r>
      <w:r w:rsidRPr="007A0846">
        <w:rPr>
          <w:lang w:val="en-AU"/>
        </w:rPr>
        <w:tab/>
        <w:t>Is a claimant/recipient of dependent YA, or</w:t>
      </w:r>
    </w:p>
    <w:p w14:paraId="478129EB" w14:textId="77777777" w:rsidR="001C69B0" w:rsidRPr="007A0846" w:rsidRDefault="001C69B0" w:rsidP="001C69B0">
      <w:pPr>
        <w:rPr>
          <w:lang w:val="en-AU"/>
        </w:rPr>
      </w:pPr>
      <w:r w:rsidRPr="007A0846">
        <w:rPr>
          <w:lang w:val="en-AU"/>
        </w:rPr>
        <w:t>•</w:t>
      </w:r>
      <w:r w:rsidRPr="007A0846">
        <w:rPr>
          <w:lang w:val="en-AU"/>
        </w:rPr>
        <w:tab/>
        <w:t xml:space="preserve">Is </w:t>
      </w:r>
      <w:r w:rsidR="008823C4" w:rsidRPr="007A0846">
        <w:rPr>
          <w:lang w:val="en-AU"/>
        </w:rPr>
        <w:t xml:space="preserve">a claimant/recipient of </w:t>
      </w:r>
      <w:r w:rsidRPr="007A0846">
        <w:rPr>
          <w:lang w:val="en-AU"/>
        </w:rPr>
        <w:t>dependent ABSTUDY living allowance, or</w:t>
      </w:r>
    </w:p>
    <w:p w14:paraId="4131EB32" w14:textId="77777777" w:rsidR="001C69B0" w:rsidRPr="007A0846" w:rsidRDefault="001C69B0" w:rsidP="001C69B0">
      <w:pPr>
        <w:ind w:left="720" w:hanging="720"/>
        <w:rPr>
          <w:lang w:val="en-AU"/>
        </w:rPr>
      </w:pPr>
      <w:r w:rsidRPr="007A0846">
        <w:rPr>
          <w:lang w:val="en-AU"/>
        </w:rPr>
        <w:t>•</w:t>
      </w:r>
      <w:r w:rsidRPr="007A0846">
        <w:rPr>
          <w:lang w:val="en-AU"/>
        </w:rPr>
        <w:tab/>
        <w:t xml:space="preserve">Is </w:t>
      </w:r>
      <w:r w:rsidR="008823C4" w:rsidRPr="007A0846">
        <w:rPr>
          <w:lang w:val="en-AU"/>
        </w:rPr>
        <w:t xml:space="preserve">a claimant/recipient of </w:t>
      </w:r>
      <w:r w:rsidRPr="007A0846">
        <w:rPr>
          <w:lang w:val="en-AU"/>
        </w:rPr>
        <w:t>dependent ABSTUDY Group 2 school fees allowance (means-tested component), or</w:t>
      </w:r>
    </w:p>
    <w:p w14:paraId="3318BA4D" w14:textId="77777777" w:rsidR="001C69B0" w:rsidRPr="007A0846" w:rsidRDefault="001C69B0" w:rsidP="001C69B0">
      <w:pPr>
        <w:rPr>
          <w:lang w:val="en-AU"/>
        </w:rPr>
      </w:pPr>
      <w:r w:rsidRPr="007A0846">
        <w:rPr>
          <w:lang w:val="en-AU"/>
        </w:rPr>
        <w:t>•</w:t>
      </w:r>
      <w:r w:rsidRPr="007A0846">
        <w:rPr>
          <w:lang w:val="en-AU"/>
        </w:rPr>
        <w:tab/>
        <w:t xml:space="preserve">Is </w:t>
      </w:r>
      <w:r w:rsidR="008823C4" w:rsidRPr="007A0846">
        <w:rPr>
          <w:lang w:val="en-AU"/>
        </w:rPr>
        <w:t xml:space="preserve">a claimant/recipient of </w:t>
      </w:r>
      <w:r w:rsidRPr="007A0846">
        <w:rPr>
          <w:lang w:val="en-AU"/>
        </w:rPr>
        <w:t>Additional Boarding Allowance under AIC.</w:t>
      </w:r>
    </w:p>
    <w:p w14:paraId="56AFED58" w14:textId="77777777" w:rsidR="001C69B0" w:rsidRPr="007A0846" w:rsidRDefault="001C69B0" w:rsidP="001C69B0">
      <w:pPr>
        <w:rPr>
          <w:lang w:val="en-AU"/>
        </w:rPr>
      </w:pPr>
      <w:r>
        <w:rPr>
          <w:lang w:val="en-AU"/>
        </w:rPr>
        <w:t xml:space="preserve">A student </w:t>
      </w:r>
      <w:r w:rsidRPr="007A0846">
        <w:rPr>
          <w:lang w:val="en-AU"/>
        </w:rPr>
        <w:t xml:space="preserve">also has parental income in common with a relevant sibling, i.e. an FTB child or regular care child as defined in </w:t>
      </w:r>
      <w:r>
        <w:rPr>
          <w:lang w:val="en-AU"/>
        </w:rPr>
        <w:t>S</w:t>
      </w:r>
      <w:r w:rsidRPr="007A0846">
        <w:rPr>
          <w:lang w:val="en-AU"/>
        </w:rPr>
        <w:t>ection 3</w:t>
      </w:r>
      <w:r>
        <w:rPr>
          <w:lang w:val="en-AU"/>
        </w:rPr>
        <w:t xml:space="preserve"> of </w:t>
      </w:r>
      <w:r w:rsidRPr="007A0846">
        <w:rPr>
          <w:lang w:val="en-AU"/>
        </w:rPr>
        <w:t xml:space="preserve">the </w:t>
      </w:r>
      <w:hyperlink r:id="rId61" w:tooltip="A New Tax System (Family Assistance) Act 1999" w:history="1">
        <w:r w:rsidRPr="00A64961">
          <w:rPr>
            <w:i/>
            <w:color w:val="0000FF"/>
            <w:szCs w:val="22"/>
            <w:u w:val="single"/>
          </w:rPr>
          <w:t>A New Tax System (Family Assistance) Act</w:t>
        </w:r>
      </w:hyperlink>
      <w:r w:rsidRPr="00A64961">
        <w:rPr>
          <w:i/>
          <w:color w:val="0000FF"/>
          <w:szCs w:val="22"/>
          <w:u w:val="single"/>
        </w:rPr>
        <w:t xml:space="preserve"> </w:t>
      </w:r>
      <w:r w:rsidRPr="00A64961">
        <w:rPr>
          <w:color w:val="0000FF"/>
          <w:szCs w:val="22"/>
          <w:u w:val="single"/>
        </w:rPr>
        <w:t>1999</w:t>
      </w:r>
      <w:r w:rsidRPr="007A0846">
        <w:rPr>
          <w:lang w:val="en-AU"/>
        </w:rPr>
        <w:t xml:space="preserve">, where a parent of the child is also a parent of the </w:t>
      </w:r>
      <w:r>
        <w:rPr>
          <w:lang w:val="en-AU"/>
        </w:rPr>
        <w:t>student</w:t>
      </w:r>
      <w:r w:rsidRPr="007A0846">
        <w:rPr>
          <w:lang w:val="en-AU"/>
        </w:rPr>
        <w:t>.</w:t>
      </w:r>
    </w:p>
    <w:p w14:paraId="36312CD9" w14:textId="77777777" w:rsidR="001C69B0" w:rsidRPr="007A0846" w:rsidRDefault="001C69B0" w:rsidP="001C69B0">
      <w:pPr>
        <w:rPr>
          <w:lang w:val="en-AU"/>
        </w:rPr>
      </w:pPr>
      <w:r w:rsidRPr="00A64961">
        <w:rPr>
          <w:b/>
          <w:lang w:val="en-AU"/>
        </w:rPr>
        <w:t>Note:</w:t>
      </w:r>
      <w:r w:rsidRPr="007A0846">
        <w:rPr>
          <w:lang w:val="en-AU"/>
        </w:rPr>
        <w:t xml:space="preserve"> The definition of </w:t>
      </w:r>
      <w:r>
        <w:rPr>
          <w:lang w:val="en-AU"/>
        </w:rPr>
        <w:t xml:space="preserve">an </w:t>
      </w:r>
      <w:r w:rsidRPr="007A0846">
        <w:rPr>
          <w:lang w:val="en-AU"/>
        </w:rPr>
        <w:t>FTB child and regular care child relate to the qualifying circumstances of the child</w:t>
      </w:r>
      <w:r>
        <w:rPr>
          <w:lang w:val="en-AU"/>
        </w:rPr>
        <w:t>,</w:t>
      </w:r>
      <w:r w:rsidRPr="007A0846">
        <w:rPr>
          <w:lang w:val="en-AU"/>
        </w:rPr>
        <w:t xml:space="preserve"> and do not require a parent to actually have received or be receiving FTB for the child to meet either definition.</w:t>
      </w:r>
    </w:p>
    <w:p w14:paraId="17925F8B" w14:textId="77777777" w:rsidR="001C69B0" w:rsidRPr="007A0846" w:rsidRDefault="001C69B0" w:rsidP="001C69B0">
      <w:pPr>
        <w:rPr>
          <w:lang w:val="en-AU"/>
        </w:rPr>
      </w:pPr>
      <w:r w:rsidRPr="007A0846">
        <w:rPr>
          <w:lang w:val="en-AU"/>
        </w:rPr>
        <w:t xml:space="preserve">The following table shows the steps involved in calculating the Parental Income Test Result </w:t>
      </w:r>
      <w:r>
        <w:rPr>
          <w:lang w:val="en-AU"/>
        </w:rPr>
        <w:t xml:space="preserve">for </w:t>
      </w:r>
      <w:r w:rsidRPr="00936565">
        <w:rPr>
          <w:lang w:val="en-AU"/>
        </w:rPr>
        <w:t>each AIC student attracting Additional Boarding Allowance</w:t>
      </w:r>
      <w:r w:rsidRPr="007A0846">
        <w:rPr>
          <w:lang w:val="en-AU"/>
        </w:rPr>
        <w:t xml:space="preserve"> (using the family pool).</w:t>
      </w:r>
    </w:p>
    <w:p w14:paraId="656821C0" w14:textId="65E741E9" w:rsidR="007031C8" w:rsidRDefault="00936565" w:rsidP="00936565">
      <w:pPr>
        <w:rPr>
          <w:lang w:val="en-AU"/>
        </w:rPr>
      </w:pPr>
      <w:r w:rsidRPr="00936565">
        <w:rPr>
          <w:lang w:val="en-AU"/>
        </w:rPr>
        <w:t xml:space="preserve">This is done for each child individually because the rate calculators for other payments affected by the same parental income will use the same value for the 'denominator' calculated at </w:t>
      </w:r>
      <w:r w:rsidR="001C69B0">
        <w:rPr>
          <w:lang w:val="en-AU"/>
        </w:rPr>
        <w:t>S</w:t>
      </w:r>
      <w:r w:rsidR="001C69B0" w:rsidRPr="00936565">
        <w:rPr>
          <w:lang w:val="en-AU"/>
        </w:rPr>
        <w:t xml:space="preserve">tep </w:t>
      </w:r>
      <w:r w:rsidR="001C69B0">
        <w:rPr>
          <w:lang w:val="en-AU"/>
        </w:rPr>
        <w:t>8</w:t>
      </w:r>
      <w:r w:rsidR="001C69B0" w:rsidRPr="00936565">
        <w:rPr>
          <w:lang w:val="en-AU"/>
        </w:rPr>
        <w:t xml:space="preserve"> </w:t>
      </w:r>
      <w:r w:rsidRPr="00936565">
        <w:rPr>
          <w:lang w:val="en-AU"/>
        </w:rPr>
        <w:t xml:space="preserve">in the following table.  The value for the 'numerator' worked out at </w:t>
      </w:r>
      <w:r w:rsidR="001C69B0">
        <w:rPr>
          <w:lang w:val="en-AU"/>
        </w:rPr>
        <w:t>S</w:t>
      </w:r>
      <w:r w:rsidR="001C69B0" w:rsidRPr="00936565">
        <w:rPr>
          <w:lang w:val="en-AU"/>
        </w:rPr>
        <w:t xml:space="preserve">tep </w:t>
      </w:r>
      <w:r w:rsidR="001C69B0">
        <w:rPr>
          <w:lang w:val="en-AU"/>
        </w:rPr>
        <w:t>9</w:t>
      </w:r>
      <w:r w:rsidR="001C69B0" w:rsidRPr="00936565">
        <w:rPr>
          <w:lang w:val="en-AU"/>
        </w:rPr>
        <w:t xml:space="preserve"> </w:t>
      </w:r>
      <w:r w:rsidRPr="00936565">
        <w:rPr>
          <w:lang w:val="en-AU"/>
        </w:rPr>
        <w:t xml:space="preserve">in the following table is relevant to each payment individually.  A reduction for some change in parental income worked out at </w:t>
      </w:r>
      <w:r w:rsidR="001C69B0">
        <w:rPr>
          <w:lang w:val="en-AU"/>
        </w:rPr>
        <w:t>S</w:t>
      </w:r>
      <w:r w:rsidR="001C69B0" w:rsidRPr="00936565">
        <w:rPr>
          <w:lang w:val="en-AU"/>
        </w:rPr>
        <w:t xml:space="preserve">tep </w:t>
      </w:r>
      <w:r w:rsidR="001C69B0">
        <w:rPr>
          <w:lang w:val="en-AU"/>
        </w:rPr>
        <w:t>4</w:t>
      </w:r>
      <w:r w:rsidR="001C69B0" w:rsidRPr="00936565">
        <w:rPr>
          <w:lang w:val="en-AU"/>
        </w:rPr>
        <w:t xml:space="preserve"> </w:t>
      </w:r>
      <w:r w:rsidRPr="00936565">
        <w:rPr>
          <w:lang w:val="en-AU"/>
        </w:rPr>
        <w:t>in the following table will be 'pooled' or 'shared' between all of the payments with that parental income in common.</w:t>
      </w:r>
    </w:p>
    <w:p w14:paraId="66E39CD0" w14:textId="77777777" w:rsidR="001C69B0" w:rsidRDefault="001C69B0" w:rsidP="001C69B0">
      <w:pPr>
        <w:rPr>
          <w:lang w:val="en-AU"/>
        </w:rPr>
      </w:pPr>
      <w:r w:rsidRPr="00D66A51">
        <w:rPr>
          <w:b/>
          <w:lang w:val="en-AU"/>
        </w:rPr>
        <w:t>Note:</w:t>
      </w:r>
      <w:r w:rsidRPr="007A0846">
        <w:rPr>
          <w:lang w:val="en-AU"/>
        </w:rPr>
        <w:t xml:space="preserve"> The Parental Income Test Result is rounded to the nearest 10 cents.</w:t>
      </w:r>
    </w:p>
    <w:p w14:paraId="4503BE24" w14:textId="77777777" w:rsidR="00E15241" w:rsidRDefault="00E15241" w:rsidP="001C69B0">
      <w:pPr>
        <w:rPr>
          <w:lang w:val="en-AU"/>
        </w:rPr>
      </w:pPr>
    </w:p>
    <w:p w14:paraId="3BA2381B" w14:textId="77777777" w:rsidR="001C69B0" w:rsidRPr="00B64341" w:rsidRDefault="001C69B0" w:rsidP="00936565">
      <w:pPr>
        <w:rPr>
          <w:lang w:val="en-AU"/>
        </w:rPr>
      </w:pP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7031C8" w:rsidRPr="00B64341" w14:paraId="63E79984" w14:textId="77777777" w:rsidTr="00E91AB4">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594F3328" w14:textId="77777777" w:rsidR="007031C8" w:rsidRPr="00982B1C" w:rsidRDefault="004343D9" w:rsidP="006041FB">
            <w:pPr>
              <w:jc w:val="center"/>
              <w:rPr>
                <w:sz w:val="20"/>
                <w:lang w:val="en-AU"/>
              </w:rPr>
            </w:pPr>
            <w:r w:rsidRPr="00982B1C">
              <w:rPr>
                <w:sz w:val="20"/>
                <w:lang w:val="en-AU"/>
              </w:rPr>
              <w:lastRenderedPageBreak/>
              <w:t>Step</w:t>
            </w:r>
          </w:p>
        </w:tc>
        <w:tc>
          <w:tcPr>
            <w:tcW w:w="4607" w:type="pct"/>
            <w:shd w:val="clear" w:color="auto" w:fill="B6DDE8" w:themeFill="accent5" w:themeFillTint="66"/>
            <w:tcMar>
              <w:top w:w="0" w:type="dxa"/>
              <w:left w:w="108" w:type="dxa"/>
              <w:bottom w:w="0" w:type="dxa"/>
              <w:right w:w="108" w:type="dxa"/>
            </w:tcMar>
            <w:vAlign w:val="center"/>
          </w:tcPr>
          <w:p w14:paraId="4E6A6D15" w14:textId="77777777" w:rsidR="007031C8" w:rsidRPr="00E33BAF" w:rsidRDefault="004343D9" w:rsidP="00BD2CD2">
            <w:pPr>
              <w:rPr>
                <w:sz w:val="20"/>
                <w:lang w:val="en-AU"/>
              </w:rPr>
            </w:pPr>
            <w:r w:rsidRPr="00E33BAF">
              <w:rPr>
                <w:sz w:val="20"/>
                <w:lang w:val="en-AU"/>
              </w:rPr>
              <w:t xml:space="preserve">Action </w:t>
            </w:r>
          </w:p>
        </w:tc>
      </w:tr>
      <w:tr w:rsidR="007031C8" w:rsidRPr="00B64341" w14:paraId="31E558C9"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6F94374" w14:textId="77777777" w:rsidR="007031C8" w:rsidRPr="00982B1C" w:rsidRDefault="004343D9" w:rsidP="006041FB">
            <w:pPr>
              <w:jc w:val="center"/>
              <w:rPr>
                <w:sz w:val="20"/>
                <w:lang w:val="en-AU"/>
              </w:rPr>
            </w:pPr>
            <w:r w:rsidRPr="00982B1C">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39DA58F" w14:textId="77777777" w:rsidR="007031C8" w:rsidRPr="00982B1C" w:rsidRDefault="004343D9" w:rsidP="00BD2CD2">
            <w:pPr>
              <w:rPr>
                <w:sz w:val="20"/>
                <w:lang w:val="en-AU"/>
              </w:rPr>
            </w:pPr>
            <w:r w:rsidRPr="00E33BAF">
              <w:rPr>
                <w:sz w:val="20"/>
                <w:lang w:val="en-AU"/>
              </w:rPr>
              <w:t xml:space="preserve">Determine whether the base tax year or current tax year should apply. </w:t>
            </w:r>
          </w:p>
        </w:tc>
      </w:tr>
      <w:tr w:rsidR="007031C8" w:rsidRPr="00B64341" w14:paraId="2ACCEE21"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68BD7D5" w14:textId="77777777" w:rsidR="007031C8" w:rsidRPr="00982B1C" w:rsidRDefault="004343D9" w:rsidP="006041FB">
            <w:pPr>
              <w:jc w:val="center"/>
              <w:rPr>
                <w:sz w:val="20"/>
                <w:lang w:val="en-AU"/>
              </w:rPr>
            </w:pPr>
            <w:r w:rsidRPr="00982B1C">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7DE3E4C9" w14:textId="77777777" w:rsidR="007031C8" w:rsidRPr="00982B1C" w:rsidRDefault="004343D9" w:rsidP="00BD2CD2">
            <w:pPr>
              <w:rPr>
                <w:sz w:val="20"/>
                <w:lang w:val="en-AU"/>
              </w:rPr>
            </w:pPr>
            <w:r w:rsidRPr="00E33BAF">
              <w:rPr>
                <w:sz w:val="20"/>
                <w:lang w:val="en-AU"/>
              </w:rPr>
              <w:t>Determine the combined parental inc</w:t>
            </w:r>
            <w:r w:rsidRPr="00982B1C">
              <w:rPr>
                <w:sz w:val="20"/>
                <w:lang w:val="en-AU"/>
              </w:rPr>
              <w:t xml:space="preserve">ome for that year. </w:t>
            </w:r>
          </w:p>
        </w:tc>
      </w:tr>
      <w:tr w:rsidR="007031C8" w:rsidRPr="00B64341" w14:paraId="14EC0E82"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12D82C40" w14:textId="77777777" w:rsidR="007031C8" w:rsidRPr="00982B1C" w:rsidRDefault="004343D9" w:rsidP="006041FB">
            <w:pPr>
              <w:jc w:val="center"/>
              <w:rPr>
                <w:sz w:val="20"/>
                <w:lang w:val="en-AU"/>
              </w:rPr>
            </w:pPr>
            <w:r w:rsidRPr="00982B1C">
              <w:rPr>
                <w:sz w:val="20"/>
                <w:lang w:val="en-AU"/>
              </w:rPr>
              <w:t>3</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0A2658F0" w14:textId="77777777" w:rsidR="001C69B0" w:rsidRPr="00982B1C" w:rsidRDefault="001C69B0" w:rsidP="001C69B0">
            <w:pPr>
              <w:rPr>
                <w:sz w:val="20"/>
                <w:lang w:val="en-AU"/>
              </w:rPr>
            </w:pPr>
            <w:r w:rsidRPr="00982B1C">
              <w:rPr>
                <w:sz w:val="20"/>
                <w:lang w:val="en-AU"/>
              </w:rPr>
              <w:t>Does the combined parental income exceed the Parental Income Free Area (</w:t>
            </w:r>
            <w:hyperlink w:anchor="_6.3.2_Parental_Income" w:tooltip="Parental Income Free Area" w:history="1">
              <w:r w:rsidRPr="00982B1C">
                <w:rPr>
                  <w:rStyle w:val="Hyperlink"/>
                  <w:sz w:val="20"/>
                  <w:lang w:val="en-AU"/>
                </w:rPr>
                <w:t>6.3.2</w:t>
              </w:r>
            </w:hyperlink>
            <w:r w:rsidRPr="00982B1C">
              <w:rPr>
                <w:rStyle w:val="Hyperlink"/>
                <w:color w:val="auto"/>
                <w:sz w:val="20"/>
                <w:u w:val="none"/>
                <w:lang w:val="en-AU"/>
              </w:rPr>
              <w:t>)</w:t>
            </w:r>
            <w:r w:rsidRPr="00982B1C">
              <w:rPr>
                <w:sz w:val="20"/>
                <w:lang w:val="en-AU"/>
              </w:rPr>
              <w:t>?</w:t>
            </w:r>
          </w:p>
          <w:p w14:paraId="7C2E9FD0" w14:textId="77777777" w:rsidR="0012763B" w:rsidRDefault="001C69B0" w:rsidP="00281968">
            <w:pPr>
              <w:pStyle w:val="ListParagraph"/>
              <w:numPr>
                <w:ilvl w:val="0"/>
                <w:numId w:val="9"/>
              </w:numPr>
              <w:tabs>
                <w:tab w:val="left" w:pos="1134"/>
              </w:tabs>
              <w:ind w:left="442" w:hanging="425"/>
              <w:contextualSpacing w:val="0"/>
              <w:rPr>
                <w:sz w:val="20"/>
                <w:lang w:val="en-AU"/>
              </w:rPr>
            </w:pPr>
            <w:r w:rsidRPr="00E33BAF">
              <w:rPr>
                <w:sz w:val="20"/>
                <w:lang w:val="en-AU"/>
              </w:rPr>
              <w:t xml:space="preserve">If NO, the </w:t>
            </w:r>
            <w:r w:rsidRPr="00982B1C">
              <w:rPr>
                <w:b/>
                <w:sz w:val="20"/>
                <w:lang w:val="en-AU"/>
              </w:rPr>
              <w:t>Parental Income Test Result</w:t>
            </w:r>
            <w:r w:rsidRPr="00982B1C">
              <w:rPr>
                <w:sz w:val="20"/>
                <w:lang w:val="en-AU"/>
              </w:rPr>
              <w:t xml:space="preserve"> is </w:t>
            </w:r>
            <w:r w:rsidRPr="00982B1C">
              <w:rPr>
                <w:b/>
                <w:sz w:val="20"/>
                <w:lang w:val="en-AU"/>
              </w:rPr>
              <w:t>Nil</w:t>
            </w:r>
            <w:r w:rsidRPr="00982B1C">
              <w:rPr>
                <w:sz w:val="20"/>
                <w:lang w:val="en-AU"/>
              </w:rPr>
              <w:t>.</w:t>
            </w:r>
          </w:p>
          <w:p w14:paraId="23B5EA59" w14:textId="77777777" w:rsidR="007031C8" w:rsidRPr="0012763B" w:rsidRDefault="001C69B0" w:rsidP="00281968">
            <w:pPr>
              <w:pStyle w:val="ListParagraph"/>
              <w:numPr>
                <w:ilvl w:val="0"/>
                <w:numId w:val="9"/>
              </w:numPr>
              <w:tabs>
                <w:tab w:val="left" w:pos="1134"/>
              </w:tabs>
              <w:ind w:left="442" w:hanging="425"/>
              <w:contextualSpacing w:val="0"/>
              <w:rPr>
                <w:sz w:val="20"/>
                <w:lang w:val="en-AU"/>
              </w:rPr>
            </w:pPr>
            <w:r w:rsidRPr="0012763B">
              <w:rPr>
                <w:sz w:val="20"/>
                <w:lang w:val="en-AU"/>
              </w:rPr>
              <w:t>If YES, subtract the Parental Income Free Area from the combined parental income (from Step 2) and go to Step 4.</w:t>
            </w:r>
          </w:p>
        </w:tc>
      </w:tr>
      <w:tr w:rsidR="007031C8" w:rsidRPr="00B64341" w14:paraId="65C884FA"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3EF55137" w14:textId="77777777" w:rsidR="007031C8" w:rsidRPr="00982B1C" w:rsidRDefault="004343D9" w:rsidP="006041FB">
            <w:pPr>
              <w:jc w:val="center"/>
              <w:rPr>
                <w:sz w:val="20"/>
                <w:lang w:val="en-AU"/>
              </w:rPr>
            </w:pPr>
            <w:r w:rsidRPr="00982B1C">
              <w:rPr>
                <w:sz w:val="20"/>
                <w:lang w:val="en-AU"/>
              </w:rPr>
              <w:t>4</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4398977" w14:textId="77777777" w:rsidR="001C69B0" w:rsidRPr="00E33BAF" w:rsidRDefault="001C69B0" w:rsidP="001C69B0">
            <w:pPr>
              <w:rPr>
                <w:sz w:val="20"/>
                <w:lang w:val="en-AU"/>
              </w:rPr>
            </w:pPr>
            <w:r w:rsidRPr="00E33BAF">
              <w:rPr>
                <w:sz w:val="20"/>
                <w:lang w:val="en-AU"/>
              </w:rPr>
              <w:t>Divide the result from step 3 by 130 (20% of the step 3 amount, converted to a fortnightly amount).</w:t>
            </w:r>
          </w:p>
          <w:p w14:paraId="0E5B75F2" w14:textId="77777777" w:rsidR="00E76179" w:rsidRPr="00982B1C" w:rsidRDefault="001C69B0" w:rsidP="00281968">
            <w:pPr>
              <w:pStyle w:val="ListParagraph"/>
              <w:tabs>
                <w:tab w:val="left" w:pos="1134"/>
              </w:tabs>
              <w:ind w:left="15"/>
              <w:rPr>
                <w:sz w:val="20"/>
              </w:rPr>
            </w:pPr>
            <w:r w:rsidRPr="00982B1C">
              <w:rPr>
                <w:sz w:val="20"/>
                <w:lang w:val="en-AU"/>
              </w:rPr>
              <w:t>This is the total fortnightly parental income test reduction amount.</w:t>
            </w:r>
          </w:p>
        </w:tc>
      </w:tr>
      <w:tr w:rsidR="007031C8" w:rsidRPr="00B64341" w14:paraId="0B70C1DE"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58A25046" w14:textId="77777777" w:rsidR="007031C8" w:rsidRPr="00982B1C" w:rsidRDefault="004343D9" w:rsidP="006041FB">
            <w:pPr>
              <w:jc w:val="center"/>
              <w:rPr>
                <w:sz w:val="20"/>
                <w:lang w:val="en-AU"/>
              </w:rPr>
            </w:pPr>
            <w:r w:rsidRPr="00982B1C">
              <w:rPr>
                <w:sz w:val="20"/>
                <w:lang w:val="en-AU"/>
              </w:rPr>
              <w:t>5</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5EE6505" w14:textId="77777777" w:rsidR="001C69B0" w:rsidRPr="00982B1C" w:rsidRDefault="001C69B0" w:rsidP="001C69B0">
            <w:pPr>
              <w:rPr>
                <w:sz w:val="20"/>
                <w:lang w:val="en-AU"/>
              </w:rPr>
            </w:pPr>
            <w:r w:rsidRPr="00982B1C">
              <w:rPr>
                <w:sz w:val="20"/>
                <w:lang w:val="en-AU"/>
              </w:rPr>
              <w:t>Does the AIC student have parental income in common with another dependent young person / child?</w:t>
            </w:r>
          </w:p>
          <w:p w14:paraId="05A6579F" w14:textId="73D88572" w:rsidR="001C69B0" w:rsidRPr="00982B1C" w:rsidRDefault="001C69B0" w:rsidP="00281968">
            <w:pPr>
              <w:pStyle w:val="ListParagraph"/>
              <w:numPr>
                <w:ilvl w:val="0"/>
                <w:numId w:val="9"/>
              </w:numPr>
              <w:tabs>
                <w:tab w:val="left" w:pos="1134"/>
              </w:tabs>
              <w:ind w:left="442" w:hanging="425"/>
              <w:contextualSpacing w:val="0"/>
              <w:rPr>
                <w:sz w:val="20"/>
                <w:lang w:val="en-AU"/>
              </w:rPr>
            </w:pPr>
            <w:r w:rsidRPr="00982B1C">
              <w:rPr>
                <w:sz w:val="20"/>
                <w:lang w:val="en-AU"/>
              </w:rPr>
              <w:t xml:space="preserve">If NO, then the amount at step 4 is the fortnightly parental income test reduction amount to be used in step 3 in the previous table </w:t>
            </w:r>
            <w:hyperlink w:anchor="_6.0.3_Calculating_the_1" w:tooltip="Calculating the Reduction for Parental Income" w:history="1">
              <w:r w:rsidR="0098196A" w:rsidRPr="00982B1C">
                <w:rPr>
                  <w:rStyle w:val="Hyperlink"/>
                  <w:sz w:val="20"/>
                  <w:lang w:val="en-AU"/>
                </w:rPr>
                <w:t>6.0.3 Calculating the Reduction for Parenta</w:t>
              </w:r>
              <w:r w:rsidR="0098196A" w:rsidRPr="00E33BAF">
                <w:rPr>
                  <w:rStyle w:val="Hyperlink"/>
                  <w:sz w:val="20"/>
                  <w:lang w:val="en-AU"/>
                </w:rPr>
                <w:t>l Income</w:t>
              </w:r>
            </w:hyperlink>
            <w:r w:rsidR="0098196A" w:rsidRPr="00982B1C">
              <w:rPr>
                <w:sz w:val="20"/>
                <w:lang w:val="en-AU"/>
              </w:rPr>
              <w:t>.</w:t>
            </w:r>
          </w:p>
          <w:p w14:paraId="597C2A54" w14:textId="77777777" w:rsidR="006E01A1" w:rsidRPr="00281968" w:rsidRDefault="001C69B0" w:rsidP="00281968">
            <w:pPr>
              <w:pStyle w:val="ListParagraph"/>
              <w:numPr>
                <w:ilvl w:val="0"/>
                <w:numId w:val="9"/>
              </w:numPr>
              <w:tabs>
                <w:tab w:val="left" w:pos="1134"/>
              </w:tabs>
              <w:ind w:left="442" w:hanging="425"/>
              <w:contextualSpacing w:val="0"/>
              <w:rPr>
                <w:lang w:val="en-AU" w:eastAsia="en-AU"/>
              </w:rPr>
            </w:pPr>
            <w:r w:rsidRPr="0012763B">
              <w:rPr>
                <w:sz w:val="20"/>
                <w:lang w:val="en-AU"/>
              </w:rPr>
              <w:t>If YES, then go to step 6.</w:t>
            </w:r>
            <w:r w:rsidRPr="00281968">
              <w:rPr>
                <w:sz w:val="20"/>
                <w:lang w:val="en-AU"/>
              </w:rPr>
              <w:tab/>
            </w:r>
          </w:p>
        </w:tc>
      </w:tr>
      <w:tr w:rsidR="00E91AB4" w:rsidRPr="003D0DD0" w14:paraId="24BA832C"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7FCA23F5" w14:textId="77777777" w:rsidR="00E91AB4" w:rsidRPr="003D0DD0" w:rsidRDefault="00B25E2C" w:rsidP="00C80EB5">
            <w:pPr>
              <w:jc w:val="center"/>
              <w:rPr>
                <w:sz w:val="20"/>
                <w:lang w:val="en-AU"/>
              </w:rPr>
            </w:pPr>
            <w:r>
              <w:rPr>
                <w:sz w:val="20"/>
                <w:lang w:val="en-AU"/>
              </w:rPr>
              <w:t>6</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08D264B2" w14:textId="77777777" w:rsidR="00B25E2C" w:rsidRPr="00982B1C" w:rsidRDefault="00B25E2C" w:rsidP="00B25E2C">
            <w:pPr>
              <w:rPr>
                <w:sz w:val="20"/>
                <w:lang w:val="en-AU"/>
              </w:rPr>
            </w:pPr>
            <w:r w:rsidRPr="00982B1C">
              <w:rPr>
                <w:sz w:val="20"/>
                <w:lang w:val="en-AU"/>
              </w:rPr>
              <w:t>Identify dependent youth in the family with parental income in common with the AIC student where they are:</w:t>
            </w:r>
          </w:p>
          <w:p w14:paraId="0A6DA95B"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a dependent YA claimant or recipient,</w:t>
            </w:r>
          </w:p>
          <w:p w14:paraId="2C06AD60" w14:textId="77777777" w:rsidR="00B25E2C" w:rsidRPr="00982B1C" w:rsidRDefault="008823C4" w:rsidP="008823C4">
            <w:pPr>
              <w:pStyle w:val="ListParagraph"/>
              <w:numPr>
                <w:ilvl w:val="0"/>
                <w:numId w:val="9"/>
              </w:numPr>
              <w:tabs>
                <w:tab w:val="left" w:pos="1134"/>
              </w:tabs>
              <w:contextualSpacing w:val="0"/>
              <w:rPr>
                <w:sz w:val="20"/>
                <w:lang w:val="en-AU"/>
              </w:rPr>
            </w:pPr>
            <w:r w:rsidRPr="008823C4">
              <w:rPr>
                <w:sz w:val="20"/>
                <w:lang w:val="en-AU"/>
              </w:rPr>
              <w:t xml:space="preserve">a claimant/recipient of </w:t>
            </w:r>
            <w:r w:rsidR="00B25E2C" w:rsidRPr="00982B1C">
              <w:rPr>
                <w:sz w:val="20"/>
                <w:lang w:val="en-AU"/>
              </w:rPr>
              <w:t>dependent  ABSTUDY Living Allowance,</w:t>
            </w:r>
          </w:p>
          <w:p w14:paraId="173600E3" w14:textId="77777777" w:rsidR="00B25E2C" w:rsidRPr="00982B1C" w:rsidRDefault="008823C4" w:rsidP="008823C4">
            <w:pPr>
              <w:pStyle w:val="ListParagraph"/>
              <w:numPr>
                <w:ilvl w:val="0"/>
                <w:numId w:val="9"/>
              </w:numPr>
              <w:tabs>
                <w:tab w:val="left" w:pos="1134"/>
              </w:tabs>
              <w:contextualSpacing w:val="0"/>
              <w:rPr>
                <w:sz w:val="20"/>
                <w:lang w:val="en-AU"/>
              </w:rPr>
            </w:pPr>
            <w:r w:rsidRPr="008823C4">
              <w:rPr>
                <w:sz w:val="20"/>
                <w:lang w:val="en-AU"/>
              </w:rPr>
              <w:t xml:space="preserve">a claimant/recipient of </w:t>
            </w:r>
            <w:r w:rsidR="00B25E2C" w:rsidRPr="00982B1C">
              <w:rPr>
                <w:sz w:val="20"/>
                <w:lang w:val="en-AU"/>
              </w:rPr>
              <w:t>dependent  ABSTUDY Group 2 School Fees Allowance (means-tested component), or</w:t>
            </w:r>
          </w:p>
          <w:p w14:paraId="0DCCC31C" w14:textId="77777777" w:rsidR="00B25E2C" w:rsidRPr="00982B1C" w:rsidRDefault="008823C4" w:rsidP="008823C4">
            <w:pPr>
              <w:pStyle w:val="ListParagraph"/>
              <w:numPr>
                <w:ilvl w:val="0"/>
                <w:numId w:val="9"/>
              </w:numPr>
              <w:tabs>
                <w:tab w:val="left" w:pos="1134"/>
              </w:tabs>
              <w:contextualSpacing w:val="0"/>
              <w:rPr>
                <w:sz w:val="20"/>
                <w:lang w:val="en-AU"/>
              </w:rPr>
            </w:pPr>
            <w:r w:rsidRPr="008823C4">
              <w:rPr>
                <w:sz w:val="20"/>
                <w:lang w:val="en-AU"/>
              </w:rPr>
              <w:t xml:space="preserve">a claimant/recipient of </w:t>
            </w:r>
            <w:r w:rsidR="00B25E2C" w:rsidRPr="00982B1C">
              <w:rPr>
                <w:sz w:val="20"/>
                <w:lang w:val="en-AU"/>
              </w:rPr>
              <w:t>Additional Boarding Allowance under AIC (this includes the student this test is being applied to).</w:t>
            </w:r>
          </w:p>
          <w:p w14:paraId="0365B6F5" w14:textId="77777777" w:rsidR="00B25E2C" w:rsidRPr="00982B1C" w:rsidRDefault="00B25E2C" w:rsidP="00B25E2C">
            <w:pPr>
              <w:rPr>
                <w:sz w:val="20"/>
                <w:lang w:val="en-AU"/>
              </w:rPr>
            </w:pPr>
            <w:r w:rsidRPr="00982B1C">
              <w:rPr>
                <w:sz w:val="20"/>
                <w:lang w:val="en-AU"/>
              </w:rPr>
              <w:t xml:space="preserve">Work out the maximum fortnightly payment rate of each claimant/recipient of dependent YA and each </w:t>
            </w:r>
            <w:r w:rsidR="008823C4" w:rsidRPr="00982B1C">
              <w:rPr>
                <w:sz w:val="20"/>
                <w:lang w:val="en-AU"/>
              </w:rPr>
              <w:t xml:space="preserve">claimant/recipient of </w:t>
            </w:r>
            <w:r w:rsidRPr="00982B1C">
              <w:rPr>
                <w:sz w:val="20"/>
                <w:lang w:val="en-AU"/>
              </w:rPr>
              <w:t>dependent ABSTUDY living allowance. The maximum fortnightly payment rate is the sum of the following components (where applicable to the person):</w:t>
            </w:r>
          </w:p>
          <w:p w14:paraId="702887CD"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maximum basic rate,</w:t>
            </w:r>
          </w:p>
          <w:p w14:paraId="5DEEC985"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Energy Supplement,</w:t>
            </w:r>
          </w:p>
          <w:p w14:paraId="2CB5CB82"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Pharmaceutical Allowance,</w:t>
            </w:r>
          </w:p>
          <w:p w14:paraId="554D0C0C"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Youth Disability Supplement,</w:t>
            </w:r>
          </w:p>
          <w:p w14:paraId="07D40FB0"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Rent Assistance.</w:t>
            </w:r>
          </w:p>
          <w:p w14:paraId="6D6A98EB" w14:textId="77777777" w:rsidR="00B25E2C" w:rsidRPr="00982B1C" w:rsidRDefault="00B25E2C" w:rsidP="00B25E2C">
            <w:pPr>
              <w:rPr>
                <w:sz w:val="20"/>
                <w:lang w:val="en-AU"/>
              </w:rPr>
            </w:pPr>
            <w:r w:rsidRPr="00982B1C">
              <w:rPr>
                <w:sz w:val="20"/>
                <w:lang w:val="en-AU"/>
              </w:rPr>
              <w:t xml:space="preserve">Work out the maximum fortnightly payment rate of each </w:t>
            </w:r>
            <w:r w:rsidR="008823C4" w:rsidRPr="00982B1C">
              <w:rPr>
                <w:sz w:val="20"/>
                <w:lang w:val="en-AU"/>
              </w:rPr>
              <w:t xml:space="preserve">claimant/recipient of </w:t>
            </w:r>
            <w:r w:rsidRPr="00982B1C">
              <w:rPr>
                <w:sz w:val="20"/>
                <w:lang w:val="en-AU"/>
              </w:rPr>
              <w:t>dependent ABSTUDY Group 2 School Fees Allowance (means-tested component) or Additional Boarding Allowance under AIC. The maximum fortnightly payment rate is the rate payable prior to the operation of the income test expressed as a fortnightly amount.</w:t>
            </w:r>
          </w:p>
          <w:p w14:paraId="2D79623D" w14:textId="77777777" w:rsidR="00E91AB4" w:rsidRPr="00982B1C" w:rsidRDefault="00B25E2C" w:rsidP="008823C4">
            <w:pPr>
              <w:rPr>
                <w:sz w:val="20"/>
                <w:lang w:val="en-AU" w:eastAsia="en-AU"/>
              </w:rPr>
            </w:pPr>
            <w:r w:rsidRPr="00982B1C">
              <w:rPr>
                <w:sz w:val="20"/>
                <w:lang w:val="en-AU"/>
              </w:rPr>
              <w:t>Add together the maximum fortnightly payment rates for claimants/recipients of the specified payments identified as having parental income in common with the AIC student</w:t>
            </w:r>
          </w:p>
        </w:tc>
      </w:tr>
      <w:tr w:rsidR="00B25E2C" w:rsidRPr="00B64341" w14:paraId="6B19365E"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246EDA0" w14:textId="77777777" w:rsidR="00B25E2C" w:rsidRPr="006041FB" w:rsidRDefault="00B25E2C" w:rsidP="006041FB">
            <w:pPr>
              <w:jc w:val="center"/>
              <w:rPr>
                <w:sz w:val="20"/>
                <w:lang w:val="en-AU"/>
              </w:rPr>
            </w:pPr>
            <w:r w:rsidRPr="006041FB">
              <w:rPr>
                <w:sz w:val="20"/>
                <w:lang w:val="en-AU"/>
              </w:rPr>
              <w:lastRenderedPageBreak/>
              <w:t>7</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1616E746" w14:textId="77777777" w:rsidR="00B25E2C" w:rsidRPr="00E33BAF" w:rsidRDefault="00B25E2C" w:rsidP="00B25E2C">
            <w:pPr>
              <w:rPr>
                <w:sz w:val="20"/>
                <w:lang w:val="en-AU"/>
              </w:rPr>
            </w:pPr>
            <w:r w:rsidRPr="00982B1C">
              <w:rPr>
                <w:sz w:val="20"/>
                <w:lang w:val="en-AU"/>
              </w:rPr>
              <w:t>Identify FTB children in the family with parental income in common with the AIC student</w:t>
            </w:r>
            <w:r w:rsidRPr="00E33BAF">
              <w:rPr>
                <w:sz w:val="20"/>
                <w:lang w:val="en-AU"/>
              </w:rPr>
              <w:t>.</w:t>
            </w:r>
          </w:p>
          <w:p w14:paraId="07B31B3C" w14:textId="77777777" w:rsidR="00B25E2C" w:rsidRPr="00982B1C" w:rsidRDefault="00B25E2C" w:rsidP="00B25E2C">
            <w:pPr>
              <w:rPr>
                <w:sz w:val="20"/>
                <w:lang w:val="en-AU"/>
              </w:rPr>
            </w:pPr>
            <w:r w:rsidRPr="00982B1C">
              <w:rPr>
                <w:sz w:val="20"/>
                <w:lang w:val="en-AU"/>
              </w:rPr>
              <w:t>Work out the maximum rate of FTB Part A available to a parent in respect of relevant siblings of the AIC student.</w:t>
            </w:r>
          </w:p>
          <w:p w14:paraId="7D28861D" w14:textId="77777777" w:rsidR="00B25E2C" w:rsidRPr="00982B1C" w:rsidRDefault="00B25E2C" w:rsidP="00B25E2C">
            <w:pPr>
              <w:rPr>
                <w:sz w:val="20"/>
                <w:lang w:val="en-AU"/>
              </w:rPr>
            </w:pPr>
            <w:r w:rsidRPr="00982B1C">
              <w:rPr>
                <w:b/>
                <w:sz w:val="20"/>
                <w:lang w:val="en-AU"/>
              </w:rPr>
              <w:t>Note</w:t>
            </w:r>
            <w:r w:rsidRPr="00982B1C">
              <w:rPr>
                <w:sz w:val="20"/>
                <w:lang w:val="en-AU"/>
              </w:rPr>
              <w:t>: This only needs to be calculated for one parent in a couple as the same total rate is produced for both parents.</w:t>
            </w:r>
          </w:p>
          <w:p w14:paraId="16AE0504" w14:textId="77777777" w:rsidR="00B25E2C" w:rsidRPr="00982B1C" w:rsidRDefault="00B25E2C" w:rsidP="00B25E2C">
            <w:pPr>
              <w:rPr>
                <w:sz w:val="20"/>
                <w:lang w:val="en-AU"/>
              </w:rPr>
            </w:pPr>
            <w:r w:rsidRPr="00982B1C">
              <w:rPr>
                <w:sz w:val="20"/>
                <w:lang w:val="en-AU"/>
              </w:rPr>
              <w:t xml:space="preserve">For most families the </w:t>
            </w:r>
            <w:r w:rsidRPr="00982B1C">
              <w:rPr>
                <w:b/>
                <w:i/>
                <w:sz w:val="20"/>
                <w:lang w:val="en-AU"/>
              </w:rPr>
              <w:t>maximum rate of FTB Part A</w:t>
            </w:r>
            <w:r w:rsidRPr="00982B1C">
              <w:rPr>
                <w:sz w:val="20"/>
                <w:lang w:val="en-AU"/>
              </w:rPr>
              <w:t xml:space="preserve"> is the sum of the following components of FTB Part A available to the family, taking into account the shared care rate provisions, and before the operation of the maximum rate family income test:</w:t>
            </w:r>
          </w:p>
          <w:p w14:paraId="2D03354F"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the standard rate of FTB Part A for each child,</w:t>
            </w:r>
          </w:p>
          <w:p w14:paraId="6F20DCC8"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FTB Part A supplement for each child (if parental income is under $80,000),</w:t>
            </w:r>
          </w:p>
          <w:p w14:paraId="5AC2D0A0"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the annual amount of Energy Supplement for each child,</w:t>
            </w:r>
          </w:p>
          <w:p w14:paraId="7ECA8095"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the newborn supplement for each eligible child,</w:t>
            </w:r>
          </w:p>
          <w:p w14:paraId="39B3DB00"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Multiple Birth Allowance,</w:t>
            </w:r>
          </w:p>
          <w:p w14:paraId="43E5670A" w14:textId="77777777" w:rsidR="00B25E2C" w:rsidRPr="00982B1C" w:rsidRDefault="00B25E2C" w:rsidP="00B25E2C">
            <w:pPr>
              <w:pStyle w:val="ListParagraph"/>
              <w:numPr>
                <w:ilvl w:val="0"/>
                <w:numId w:val="9"/>
              </w:numPr>
              <w:tabs>
                <w:tab w:val="left" w:pos="1134"/>
              </w:tabs>
              <w:ind w:left="442" w:hanging="425"/>
              <w:contextualSpacing w:val="0"/>
              <w:rPr>
                <w:sz w:val="20"/>
                <w:lang w:val="en-AU"/>
              </w:rPr>
            </w:pPr>
            <w:r w:rsidRPr="00982B1C">
              <w:rPr>
                <w:sz w:val="20"/>
                <w:lang w:val="en-AU"/>
              </w:rPr>
              <w:t>Rent Assistance.</w:t>
            </w:r>
          </w:p>
          <w:p w14:paraId="52AED4E1" w14:textId="77777777" w:rsidR="00B25E2C" w:rsidRPr="00982B1C" w:rsidRDefault="00B25E2C" w:rsidP="00B25E2C">
            <w:pPr>
              <w:rPr>
                <w:sz w:val="20"/>
                <w:lang w:val="en-AU"/>
              </w:rPr>
            </w:pPr>
            <w:r w:rsidRPr="00982B1C">
              <w:rPr>
                <w:sz w:val="20"/>
                <w:lang w:val="en-AU"/>
              </w:rPr>
              <w:t xml:space="preserve">Where the only relevant sibling is a regular care child the only component of FTB Part A included in the </w:t>
            </w:r>
            <w:r w:rsidRPr="00982B1C">
              <w:rPr>
                <w:b/>
                <w:i/>
                <w:sz w:val="20"/>
                <w:lang w:val="en-AU"/>
              </w:rPr>
              <w:t>maximum rate of FTB Part A</w:t>
            </w:r>
            <w:r w:rsidRPr="00982B1C">
              <w:rPr>
                <w:sz w:val="20"/>
                <w:lang w:val="en-AU"/>
              </w:rPr>
              <w:t xml:space="preserve"> is the rate of Rent Assistance available to the family prior to the operation of the income test.</w:t>
            </w:r>
          </w:p>
          <w:p w14:paraId="1829AB4F" w14:textId="77777777" w:rsidR="00B25E2C" w:rsidRPr="00982B1C" w:rsidRDefault="00B25E2C" w:rsidP="00B25E2C">
            <w:pPr>
              <w:rPr>
                <w:sz w:val="20"/>
                <w:lang w:val="en-AU"/>
              </w:rPr>
            </w:pPr>
            <w:r w:rsidRPr="00982B1C">
              <w:rPr>
                <w:sz w:val="20"/>
                <w:lang w:val="en-AU"/>
              </w:rPr>
              <w:t xml:space="preserve">Multiply the </w:t>
            </w:r>
            <w:r w:rsidRPr="00982B1C">
              <w:rPr>
                <w:b/>
                <w:i/>
                <w:sz w:val="20"/>
                <w:lang w:val="en-AU"/>
              </w:rPr>
              <w:t>maximum rate of FTB Part A</w:t>
            </w:r>
            <w:r w:rsidRPr="00982B1C">
              <w:rPr>
                <w:sz w:val="20"/>
                <w:lang w:val="en-AU"/>
              </w:rPr>
              <w:t xml:space="preserve"> by 14/365. This is the </w:t>
            </w:r>
            <w:r w:rsidRPr="00982B1C">
              <w:rPr>
                <w:b/>
                <w:i/>
                <w:sz w:val="20"/>
                <w:lang w:val="en-AU"/>
              </w:rPr>
              <w:t>maximum fortnightly payment rate of FTB Part A</w:t>
            </w:r>
            <w:r w:rsidRPr="00982B1C">
              <w:rPr>
                <w:sz w:val="20"/>
                <w:lang w:val="en-AU"/>
              </w:rPr>
              <w:t>.</w:t>
            </w:r>
          </w:p>
          <w:p w14:paraId="119DBAF0" w14:textId="77777777" w:rsidR="00B25E2C" w:rsidRPr="00281968" w:rsidRDefault="00B25E2C" w:rsidP="00281968">
            <w:pPr>
              <w:rPr>
                <w:rFonts w:cs="Arial"/>
                <w:sz w:val="20"/>
                <w:lang w:val="en-AU"/>
              </w:rPr>
            </w:pPr>
            <w:r w:rsidRPr="00281968">
              <w:rPr>
                <w:b/>
                <w:sz w:val="20"/>
                <w:lang w:val="en-AU"/>
              </w:rPr>
              <w:t xml:space="preserve">Note: </w:t>
            </w:r>
            <w:r w:rsidRPr="00281968">
              <w:rPr>
                <w:sz w:val="20"/>
                <w:lang w:val="en-AU"/>
              </w:rPr>
              <w:t>It is calculated once, regardless of how many relevant siblings there are, and then applied when working out the parental income test reduction for each AIC student with parental income in common with those siblings.</w:t>
            </w:r>
          </w:p>
        </w:tc>
      </w:tr>
      <w:tr w:rsidR="00B25E2C" w:rsidRPr="00B64341" w14:paraId="415D646C"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147A24B" w14:textId="77777777" w:rsidR="00B25E2C" w:rsidRPr="006041FB" w:rsidRDefault="00B25E2C" w:rsidP="006041FB">
            <w:pPr>
              <w:jc w:val="center"/>
              <w:rPr>
                <w:sz w:val="20"/>
                <w:lang w:val="en-AU"/>
              </w:rPr>
            </w:pPr>
            <w:r w:rsidRPr="006041FB">
              <w:rPr>
                <w:sz w:val="20"/>
                <w:lang w:val="en-AU"/>
              </w:rPr>
              <w:t>8</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7429F1AF" w14:textId="77777777" w:rsidR="00B25E2C" w:rsidRPr="00982B1C" w:rsidRDefault="00B25E2C" w:rsidP="00B25E2C">
            <w:pPr>
              <w:rPr>
                <w:sz w:val="20"/>
                <w:lang w:val="en-AU"/>
              </w:rPr>
            </w:pPr>
            <w:r w:rsidRPr="00982B1C">
              <w:rPr>
                <w:sz w:val="20"/>
                <w:lang w:val="en-AU"/>
              </w:rPr>
              <w:t>Add together AIC student’s maximum fortnightly payment rate of Additional Boarding Allowance and the amounts at step 6 and step 7.</w:t>
            </w:r>
          </w:p>
          <w:p w14:paraId="0829A9A2" w14:textId="77777777" w:rsidR="00B25E2C" w:rsidRPr="00982B1C" w:rsidRDefault="00B25E2C" w:rsidP="00B25E2C">
            <w:pPr>
              <w:rPr>
                <w:sz w:val="20"/>
                <w:lang w:val="en-AU"/>
              </w:rPr>
            </w:pPr>
            <w:r w:rsidRPr="00982B1C">
              <w:rPr>
                <w:sz w:val="20"/>
                <w:lang w:val="en-AU"/>
              </w:rPr>
              <w:t>This is the pooled maximum fortnightly payment rate for all people who have parental income in common (the family pool).</w:t>
            </w:r>
          </w:p>
        </w:tc>
      </w:tr>
      <w:tr w:rsidR="00B25E2C" w:rsidRPr="00B64341" w14:paraId="71FB0607"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36E26265" w14:textId="77777777" w:rsidR="00B25E2C" w:rsidRPr="006041FB" w:rsidRDefault="00B25E2C" w:rsidP="006041FB">
            <w:pPr>
              <w:jc w:val="center"/>
              <w:rPr>
                <w:sz w:val="20"/>
                <w:lang w:val="en-AU"/>
              </w:rPr>
            </w:pPr>
            <w:r w:rsidRPr="006041FB">
              <w:rPr>
                <w:sz w:val="20"/>
                <w:lang w:val="en-AU"/>
              </w:rPr>
              <w:t>9</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25E58A65" w14:textId="77777777" w:rsidR="00B25E2C" w:rsidRPr="00982B1C" w:rsidRDefault="00B25E2C" w:rsidP="00D05F4C">
            <w:pPr>
              <w:rPr>
                <w:sz w:val="20"/>
                <w:lang w:val="en-AU"/>
              </w:rPr>
            </w:pPr>
            <w:r w:rsidRPr="00982B1C">
              <w:rPr>
                <w:sz w:val="20"/>
                <w:lang w:val="en-AU"/>
              </w:rPr>
              <w:t>Divide the AIC</w:t>
            </w:r>
            <w:r w:rsidRPr="00E33BAF">
              <w:rPr>
                <w:sz w:val="20"/>
                <w:lang w:val="en-AU"/>
              </w:rPr>
              <w:t xml:space="preserve"> student’s maximum fortnightly payment rate</w:t>
            </w:r>
            <w:r w:rsidRPr="00982B1C">
              <w:rPr>
                <w:sz w:val="20"/>
                <w:lang w:val="en-AU"/>
              </w:rPr>
              <w:t xml:space="preserve"> of Additional Boarding Allowance by the pooled maximum fortnightly payment rate (from Step 8).</w:t>
            </w:r>
          </w:p>
        </w:tc>
      </w:tr>
      <w:tr w:rsidR="007031C8" w:rsidRPr="00B64341" w14:paraId="037443F6" w14:textId="77777777" w:rsidTr="00E91AB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623235E" w14:textId="77777777" w:rsidR="007031C8" w:rsidRPr="006041FB" w:rsidRDefault="00B25E2C" w:rsidP="006041FB">
            <w:pPr>
              <w:jc w:val="center"/>
              <w:rPr>
                <w:sz w:val="20"/>
                <w:lang w:val="en-AU"/>
              </w:rPr>
            </w:pPr>
            <w:r>
              <w:rPr>
                <w:sz w:val="20"/>
                <w:lang w:val="en-AU"/>
              </w:rPr>
              <w:t>10</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D10AB7C" w14:textId="77777777" w:rsidR="00B25E2C" w:rsidRPr="00982B1C" w:rsidRDefault="004343D9" w:rsidP="00477CBA">
            <w:pPr>
              <w:rPr>
                <w:sz w:val="20"/>
                <w:lang w:val="en-AU"/>
              </w:rPr>
            </w:pPr>
            <w:r w:rsidRPr="00982B1C">
              <w:rPr>
                <w:sz w:val="20"/>
                <w:lang w:val="en-AU"/>
              </w:rPr>
              <w:t>Multiply the</w:t>
            </w:r>
            <w:r w:rsidR="00B25E2C" w:rsidRPr="00982B1C">
              <w:rPr>
                <w:sz w:val="20"/>
                <w:lang w:val="en-AU"/>
              </w:rPr>
              <w:t xml:space="preserve"> total fortnightly</w:t>
            </w:r>
            <w:r w:rsidR="00E91AB4" w:rsidRPr="00982B1C">
              <w:rPr>
                <w:sz w:val="20"/>
                <w:lang w:val="en-AU"/>
              </w:rPr>
              <w:t xml:space="preserve"> </w:t>
            </w:r>
            <w:r w:rsidRPr="00982B1C">
              <w:rPr>
                <w:sz w:val="20"/>
                <w:lang w:val="en-AU"/>
              </w:rPr>
              <w:t xml:space="preserve">parental reduction amount (from Step </w:t>
            </w:r>
            <w:r w:rsidR="00B25E2C" w:rsidRPr="00982B1C">
              <w:rPr>
                <w:sz w:val="20"/>
                <w:lang w:val="en-AU"/>
              </w:rPr>
              <w:t>4</w:t>
            </w:r>
            <w:r w:rsidRPr="00982B1C">
              <w:rPr>
                <w:sz w:val="20"/>
                <w:lang w:val="en-AU"/>
              </w:rPr>
              <w:t xml:space="preserve">) by the </w:t>
            </w:r>
            <w:r w:rsidR="00E91AB4" w:rsidRPr="00982B1C">
              <w:rPr>
                <w:sz w:val="20"/>
                <w:lang w:val="en-AU"/>
              </w:rPr>
              <w:t xml:space="preserve">fraction </w:t>
            </w:r>
            <w:r w:rsidRPr="00982B1C">
              <w:rPr>
                <w:sz w:val="20"/>
                <w:lang w:val="en-AU"/>
              </w:rPr>
              <w:t xml:space="preserve">calculated in Step </w:t>
            </w:r>
            <w:r w:rsidR="00B25E2C" w:rsidRPr="00982B1C">
              <w:rPr>
                <w:sz w:val="20"/>
                <w:lang w:val="en-AU"/>
              </w:rPr>
              <w:t>9</w:t>
            </w:r>
            <w:r w:rsidRPr="00982B1C">
              <w:rPr>
                <w:sz w:val="20"/>
                <w:lang w:val="en-AU"/>
              </w:rPr>
              <w:t>.</w:t>
            </w:r>
          </w:p>
          <w:p w14:paraId="138F81D3" w14:textId="77777777" w:rsidR="007031C8" w:rsidRPr="00982B1C" w:rsidRDefault="004343D9" w:rsidP="00D05F4C">
            <w:pPr>
              <w:rPr>
                <w:sz w:val="20"/>
                <w:lang w:val="en-AU"/>
              </w:rPr>
            </w:pPr>
            <w:r w:rsidRPr="00982B1C">
              <w:rPr>
                <w:sz w:val="20"/>
                <w:lang w:val="en-AU"/>
              </w:rPr>
              <w:t xml:space="preserve">This is the </w:t>
            </w:r>
            <w:r w:rsidR="00B25E2C" w:rsidRPr="00281968">
              <w:rPr>
                <w:b/>
                <w:sz w:val="20"/>
                <w:lang w:val="en-AU"/>
              </w:rPr>
              <w:t>Parental Income Test Result</w:t>
            </w:r>
            <w:r w:rsidR="00B25E2C" w:rsidRPr="00982B1C">
              <w:rPr>
                <w:sz w:val="20"/>
                <w:lang w:val="en-AU"/>
              </w:rPr>
              <w:t xml:space="preserve"> </w:t>
            </w:r>
            <w:r w:rsidR="00E91AB4" w:rsidRPr="00E33BAF">
              <w:rPr>
                <w:sz w:val="20"/>
                <w:lang w:val="en-AU"/>
              </w:rPr>
              <w:t xml:space="preserve">for the AIC student </w:t>
            </w:r>
            <w:r w:rsidR="00B25E2C" w:rsidRPr="00982B1C">
              <w:rPr>
                <w:sz w:val="20"/>
                <w:lang w:val="en-AU"/>
              </w:rPr>
              <w:t>to be used in</w:t>
            </w:r>
            <w:r w:rsidR="00E91AB4" w:rsidRPr="00982B1C">
              <w:rPr>
                <w:sz w:val="20"/>
                <w:lang w:val="en-AU"/>
              </w:rPr>
              <w:t xml:space="preserve"> the table </w:t>
            </w:r>
            <w:hyperlink w:anchor="_6.0.3_Calculating_the_1" w:tooltip="Calculating the Reduction for Parental Income" w:history="1">
              <w:r w:rsidR="00B25E2C" w:rsidRPr="00982B1C">
                <w:rPr>
                  <w:rStyle w:val="Hyperlink"/>
                  <w:sz w:val="20"/>
                  <w:lang w:val="en-AU"/>
                </w:rPr>
                <w:t>6.0.3 Calculating the Reduction for Parenta</w:t>
              </w:r>
              <w:r w:rsidR="00B25E2C" w:rsidRPr="00E33BAF">
                <w:rPr>
                  <w:rStyle w:val="Hyperlink"/>
                  <w:sz w:val="20"/>
                  <w:lang w:val="en-AU"/>
                </w:rPr>
                <w:t>l Income</w:t>
              </w:r>
            </w:hyperlink>
            <w:r w:rsidR="00B25E2C" w:rsidRPr="00982B1C">
              <w:rPr>
                <w:sz w:val="20"/>
                <w:lang w:val="en-AU"/>
              </w:rPr>
              <w:t>.</w:t>
            </w:r>
          </w:p>
        </w:tc>
      </w:tr>
    </w:tbl>
    <w:p w14:paraId="1E5FF2B6" w14:textId="77777777" w:rsidR="009E659B" w:rsidRPr="00B64341" w:rsidRDefault="009E659B" w:rsidP="009E659B">
      <w:pPr>
        <w:pStyle w:val="BulletTab2Last"/>
        <w:numPr>
          <w:ilvl w:val="0"/>
          <w:numId w:val="0"/>
        </w:numPr>
        <w:spacing w:after="120"/>
        <w:rPr>
          <w:rFonts w:cs="Arial"/>
          <w:lang w:val="en-AU"/>
        </w:rPr>
      </w:pPr>
      <w:bookmarkStart w:id="1436" w:name="_6.4_Negative_gearing"/>
      <w:bookmarkStart w:id="1437" w:name="_Toc264368505"/>
      <w:bookmarkEnd w:id="1436"/>
    </w:p>
    <w:p w14:paraId="61EEE863" w14:textId="77777777" w:rsidR="007031C8" w:rsidRPr="005E1ABB" w:rsidRDefault="004343D9" w:rsidP="002310DB">
      <w:pPr>
        <w:pStyle w:val="Heading2"/>
        <w:spacing w:before="120" w:after="120"/>
      </w:pPr>
      <w:bookmarkStart w:id="1438" w:name="_6.5_Total_Net"/>
      <w:bookmarkStart w:id="1439" w:name="_Toc418251939"/>
      <w:bookmarkStart w:id="1440" w:name="_Toc469647186"/>
      <w:bookmarkEnd w:id="1438"/>
      <w:r w:rsidRPr="005E1ABB">
        <w:t>6.5</w:t>
      </w:r>
      <w:r w:rsidRPr="005E1ABB">
        <w:tab/>
      </w:r>
      <w:bookmarkEnd w:id="1423"/>
      <w:r w:rsidRPr="005E1ABB">
        <w:t>Total Net Investment Losses</w:t>
      </w:r>
      <w:bookmarkEnd w:id="1437"/>
      <w:bookmarkEnd w:id="1439"/>
      <w:bookmarkEnd w:id="1440"/>
    </w:p>
    <w:p w14:paraId="2556079E" w14:textId="77777777" w:rsidR="007031C8" w:rsidRPr="00B64341" w:rsidRDefault="004343D9" w:rsidP="00BD2CD2">
      <w:pPr>
        <w:rPr>
          <w:lang w:val="en-AU"/>
        </w:rPr>
      </w:pPr>
      <w:r w:rsidRPr="00B64341">
        <w:rPr>
          <w:lang w:val="en-AU"/>
        </w:rPr>
        <w:t>This section outlines the use of an applicant’s Total Net Investment Loss (negative gearing) information in the Parental Income Test.</w:t>
      </w:r>
    </w:p>
    <w:p w14:paraId="706EF038" w14:textId="77777777" w:rsidR="007031C8" w:rsidRPr="00B64341" w:rsidRDefault="004238B4" w:rsidP="00E248E8">
      <w:pPr>
        <w:pStyle w:val="Links"/>
      </w:pPr>
      <w:hyperlink w:anchor="_6.5.1_Effect_of" w:tooltip="Effect of total net investment losses" w:history="1">
        <w:bookmarkStart w:id="1441" w:name="_Hlt205709741"/>
        <w:bookmarkStart w:id="1442" w:name="_Hlt205709742"/>
        <w:r w:rsidR="004343D9" w:rsidRPr="00B64341">
          <w:rPr>
            <w:rStyle w:val="Hyperlink"/>
          </w:rPr>
          <w:t>6.</w:t>
        </w:r>
        <w:bookmarkStart w:id="1443" w:name="_Hlt264034172"/>
        <w:r w:rsidR="004343D9" w:rsidRPr="00B64341">
          <w:rPr>
            <w:rStyle w:val="Hyperlink"/>
          </w:rPr>
          <w:t>5</w:t>
        </w:r>
        <w:bookmarkEnd w:id="1443"/>
        <w:r w:rsidR="004343D9" w:rsidRPr="00B64341">
          <w:rPr>
            <w:rStyle w:val="Hyperlink"/>
          </w:rPr>
          <w:t>.</w:t>
        </w:r>
        <w:bookmarkEnd w:id="1441"/>
        <w:bookmarkEnd w:id="1442"/>
        <w:r w:rsidR="004343D9" w:rsidRPr="00B64341">
          <w:rPr>
            <w:rStyle w:val="Hyperlink"/>
          </w:rPr>
          <w:t>1</w:t>
        </w:r>
      </w:hyperlink>
      <w:r w:rsidR="004343D9" w:rsidRPr="00B64341">
        <w:tab/>
        <w:t>Effect of total net investment losses</w:t>
      </w:r>
    </w:p>
    <w:p w14:paraId="6B027A8B" w14:textId="77777777" w:rsidR="007031C8" w:rsidRPr="00B64341" w:rsidRDefault="004238B4" w:rsidP="00E248E8">
      <w:pPr>
        <w:pStyle w:val="Links"/>
      </w:pPr>
      <w:hyperlink w:anchor="_6.5.2_Definitions" w:tooltip="Definitions" w:history="1">
        <w:bookmarkStart w:id="1444" w:name="_Hlt205709744"/>
        <w:r w:rsidR="004343D9" w:rsidRPr="00B64341">
          <w:rPr>
            <w:rStyle w:val="Hyperlink"/>
          </w:rPr>
          <w:t>6.5.</w:t>
        </w:r>
        <w:bookmarkEnd w:id="1444"/>
        <w:r w:rsidR="004343D9" w:rsidRPr="00B64341">
          <w:rPr>
            <w:rStyle w:val="Hyperlink"/>
          </w:rPr>
          <w:t>2</w:t>
        </w:r>
      </w:hyperlink>
      <w:r w:rsidR="004343D9" w:rsidRPr="00B64341">
        <w:tab/>
        <w:t>Definitions</w:t>
      </w:r>
    </w:p>
    <w:p w14:paraId="59241D68" w14:textId="77777777" w:rsidR="007031C8" w:rsidRPr="00B64341" w:rsidRDefault="004238B4" w:rsidP="00E248E8">
      <w:pPr>
        <w:pStyle w:val="Links"/>
      </w:pPr>
      <w:hyperlink w:anchor="_6.5.3_Valuing_rental" w:tooltip="Valuing losses from rental properties and/or shares/investments" w:history="1">
        <w:bookmarkStart w:id="1445" w:name="_Hlt219269578"/>
        <w:r w:rsidR="004343D9" w:rsidRPr="00B64341">
          <w:rPr>
            <w:rStyle w:val="Hyperlink"/>
          </w:rPr>
          <w:t>6.5.</w:t>
        </w:r>
        <w:bookmarkStart w:id="1446" w:name="_Hlt205709748"/>
        <w:bookmarkEnd w:id="1445"/>
        <w:r w:rsidR="004343D9" w:rsidRPr="00B64341">
          <w:rPr>
            <w:rStyle w:val="Hyperlink"/>
          </w:rPr>
          <w:t>3</w:t>
        </w:r>
        <w:bookmarkEnd w:id="1446"/>
      </w:hyperlink>
      <w:r w:rsidR="004343D9" w:rsidRPr="00B64341">
        <w:tab/>
        <w:t>Valuing losses from rental properties and/or shares/investments</w:t>
      </w:r>
    </w:p>
    <w:p w14:paraId="598902CF" w14:textId="77777777" w:rsidR="007031C8" w:rsidRPr="00B64341" w:rsidRDefault="004238B4" w:rsidP="00E248E8">
      <w:pPr>
        <w:pStyle w:val="Links"/>
      </w:pPr>
      <w:hyperlink w:anchor="_6.5.4_Self-declaration_and" w:tooltip="Self-declaration and compliance checks" w:history="1">
        <w:bookmarkStart w:id="1447" w:name="_Hlt205709753"/>
        <w:r w:rsidR="004343D9" w:rsidRPr="00B64341">
          <w:rPr>
            <w:rStyle w:val="Hyperlink"/>
          </w:rPr>
          <w:t>6.5.</w:t>
        </w:r>
        <w:bookmarkEnd w:id="1447"/>
        <w:r w:rsidR="004343D9" w:rsidRPr="00B64341">
          <w:rPr>
            <w:rStyle w:val="Hyperlink"/>
          </w:rPr>
          <w:t>4</w:t>
        </w:r>
      </w:hyperlink>
      <w:r w:rsidR="004343D9" w:rsidRPr="00B64341">
        <w:tab/>
        <w:t>Self-de</w:t>
      </w:r>
      <w:r w:rsidR="000A2F0F" w:rsidRPr="00B64341">
        <w:t>claration and compliance checks</w:t>
      </w:r>
    </w:p>
    <w:p w14:paraId="783DABD8" w14:textId="77777777" w:rsidR="007031C8" w:rsidRPr="00B64341" w:rsidRDefault="007031C8" w:rsidP="002310DB">
      <w:pPr>
        <w:pStyle w:val="BulletTab2Last"/>
        <w:numPr>
          <w:ilvl w:val="0"/>
          <w:numId w:val="0"/>
        </w:numPr>
        <w:spacing w:after="120"/>
        <w:rPr>
          <w:rFonts w:cs="Arial"/>
          <w:lang w:val="en-AU"/>
        </w:rPr>
      </w:pPr>
    </w:p>
    <w:p w14:paraId="70F665D7" w14:textId="77777777" w:rsidR="007031C8" w:rsidRPr="00B64341" w:rsidRDefault="004343D9" w:rsidP="002310DB">
      <w:pPr>
        <w:pStyle w:val="Heading3"/>
        <w:spacing w:before="120" w:after="120"/>
        <w:rPr>
          <w:lang w:val="en-AU"/>
        </w:rPr>
      </w:pPr>
      <w:bookmarkStart w:id="1448" w:name="_6.5.1_Effect_of"/>
      <w:bookmarkStart w:id="1449" w:name="_6.4.1_Effect_of_negative_gearing"/>
      <w:bookmarkStart w:id="1450" w:name="_Toc161552350"/>
      <w:bookmarkStart w:id="1451" w:name="_Toc234129473"/>
      <w:bookmarkStart w:id="1452" w:name="_Toc264368506"/>
      <w:bookmarkStart w:id="1453" w:name="_Toc418251940"/>
      <w:bookmarkEnd w:id="1448"/>
      <w:bookmarkEnd w:id="1449"/>
      <w:r w:rsidRPr="00B64341">
        <w:rPr>
          <w:lang w:val="en-AU"/>
        </w:rPr>
        <w:t>6.5.1</w:t>
      </w:r>
      <w:r w:rsidRPr="00B64341">
        <w:rPr>
          <w:lang w:val="en-AU"/>
        </w:rPr>
        <w:tab/>
        <w:t xml:space="preserve">Effect of </w:t>
      </w:r>
      <w:bookmarkEnd w:id="1450"/>
      <w:bookmarkEnd w:id="1451"/>
      <w:r w:rsidRPr="00B64341">
        <w:rPr>
          <w:lang w:val="en-AU"/>
        </w:rPr>
        <w:t>total net investment losses</w:t>
      </w:r>
      <w:bookmarkEnd w:id="1452"/>
      <w:bookmarkEnd w:id="1453"/>
    </w:p>
    <w:p w14:paraId="37ADEA5C" w14:textId="77777777" w:rsidR="007031C8" w:rsidRPr="00B64341" w:rsidRDefault="004343D9" w:rsidP="00BD2CD2">
      <w:pPr>
        <w:rPr>
          <w:lang w:val="en-AU"/>
        </w:rPr>
      </w:pPr>
      <w:r w:rsidRPr="00B64341">
        <w:rPr>
          <w:lang w:val="en-AU"/>
        </w:rPr>
        <w:t>An appl</w:t>
      </w:r>
      <w:bookmarkStart w:id="1454" w:name="_Hlt215299224"/>
      <w:bookmarkStart w:id="1455" w:name="_Hlt215299225"/>
      <w:r w:rsidRPr="00B64341">
        <w:rPr>
          <w:lang w:val="en-AU"/>
        </w:rPr>
        <w:t>i</w:t>
      </w:r>
      <w:bookmarkEnd w:id="1454"/>
      <w:bookmarkEnd w:id="1455"/>
      <w:r w:rsidRPr="00B64341">
        <w:rPr>
          <w:lang w:val="en-AU"/>
        </w:rPr>
        <w:t xml:space="preserve">cant or their </w:t>
      </w:r>
      <w:hyperlink w:anchor="Partner" w:tooltip="partner" w:history="1">
        <w:r w:rsidR="00642DDD" w:rsidRPr="00B64341">
          <w:rPr>
            <w:rStyle w:val="Hyperlink"/>
            <w:rFonts w:cs="Arial"/>
            <w:lang w:val="en-AU"/>
          </w:rPr>
          <w:t>partner</w:t>
        </w:r>
      </w:hyperlink>
      <w:r w:rsidRPr="00B64341">
        <w:rPr>
          <w:lang w:val="en-AU"/>
        </w:rPr>
        <w:t xml:space="preserve"> who reduces their taxable income by claiming an investment loss (i</w:t>
      </w:r>
      <w:r w:rsidR="000A2F0F" w:rsidRPr="00B64341">
        <w:rPr>
          <w:lang w:val="en-AU"/>
        </w:rPr>
        <w:t>.</w:t>
      </w:r>
      <w:r w:rsidRPr="00B64341">
        <w:rPr>
          <w:lang w:val="en-AU"/>
        </w:rPr>
        <w:t>e</w:t>
      </w:r>
      <w:r w:rsidR="000A2F0F" w:rsidRPr="00B64341">
        <w:rPr>
          <w:lang w:val="en-AU"/>
        </w:rPr>
        <w:t>. </w:t>
      </w:r>
      <w:r w:rsidRPr="00B64341">
        <w:rPr>
          <w:lang w:val="en-AU"/>
        </w:rPr>
        <w:t xml:space="preserve">a </w:t>
      </w:r>
      <w:hyperlink w:anchor="TotalNetInvestmentLoss" w:tooltip="total net investment loss" w:history="1">
        <w:r w:rsidRPr="00B64341">
          <w:rPr>
            <w:rStyle w:val="Hyperlink"/>
            <w:rFonts w:cs="Arial"/>
            <w:lang w:val="en-AU"/>
          </w:rPr>
          <w:t>total net investment loss</w:t>
        </w:r>
      </w:hyperlink>
      <w:r w:rsidRPr="00B64341">
        <w:rPr>
          <w:lang w:val="en-AU"/>
        </w:rPr>
        <w:t xml:space="preserve">) against rental property or a financial investment </w:t>
      </w:r>
      <w:r w:rsidR="00BB0565" w:rsidRPr="00B64341">
        <w:rPr>
          <w:lang w:val="en-AU"/>
        </w:rPr>
        <w:t xml:space="preserve">as part of their </w:t>
      </w:r>
      <w:r w:rsidR="00BB0565" w:rsidRPr="00B64341">
        <w:rPr>
          <w:lang w:val="en-AU"/>
        </w:rPr>
        <w:lastRenderedPageBreak/>
        <w:t xml:space="preserve">annual tax assessment </w:t>
      </w:r>
      <w:r w:rsidRPr="00B64341">
        <w:rPr>
          <w:lang w:val="en-AU"/>
        </w:rPr>
        <w:t>will have to add back the value of the deduction (commonly known as ‘negative gearing’) for AIC Scheme purposes.</w:t>
      </w:r>
    </w:p>
    <w:p w14:paraId="26048BA3" w14:textId="77777777" w:rsidR="007031C8" w:rsidRPr="00B64341" w:rsidRDefault="004343D9" w:rsidP="00BD2CD2">
      <w:pPr>
        <w:rPr>
          <w:lang w:val="en-AU"/>
        </w:rPr>
      </w:pPr>
      <w:r w:rsidRPr="00B64341">
        <w:rPr>
          <w:lang w:val="en-AU"/>
        </w:rPr>
        <w:t>These deductions are to be self-declared at the time of application by the applicant and their partner (if applicable).</w:t>
      </w:r>
    </w:p>
    <w:p w14:paraId="176DB93E" w14:textId="77777777" w:rsidR="007031C8" w:rsidRPr="00B64341" w:rsidRDefault="004343D9" w:rsidP="00BD2CD2">
      <w:pPr>
        <w:rPr>
          <w:lang w:val="en-AU"/>
        </w:rPr>
      </w:pPr>
      <w:r w:rsidRPr="00B64341">
        <w:rPr>
          <w:lang w:val="en-AU"/>
        </w:rPr>
        <w:t>Investment and rental property losses flowing through to the individuals from property owned in a trust or company are not taken into account for AIC Scheme income testing.</w:t>
      </w:r>
    </w:p>
    <w:p w14:paraId="67684EDF" w14:textId="77777777" w:rsidR="007031C8" w:rsidRPr="00B64341" w:rsidRDefault="004343D9" w:rsidP="00BD2CD2">
      <w:pPr>
        <w:rPr>
          <w:lang w:val="en-AU"/>
        </w:rPr>
      </w:pPr>
      <w:r w:rsidRPr="00B64341">
        <w:rPr>
          <w:lang w:val="en-AU"/>
        </w:rPr>
        <w:t xml:space="preserve">Any substantial changes in taxable income deductions resulting from negative gearing may warrant reassessment because of the effect on </w:t>
      </w:r>
      <w:hyperlink w:anchor="CurrentTaxYear" w:tooltip="current tax year" w:history="1">
        <w:r w:rsidR="007031C8" w:rsidRPr="00B64341">
          <w:rPr>
            <w:rStyle w:val="Hyperlink"/>
            <w:rFonts w:cs="Arial"/>
            <w:lang w:val="en-AU"/>
          </w:rPr>
          <w:t>current tax year</w:t>
        </w:r>
      </w:hyperlink>
      <w:r w:rsidRPr="00B64341">
        <w:rPr>
          <w:lang w:val="en-AU"/>
        </w:rPr>
        <w:t xml:space="preserve"> or reverse current income.</w:t>
      </w:r>
    </w:p>
    <w:p w14:paraId="27A6A890" w14:textId="77777777" w:rsidR="000A2F0F" w:rsidRPr="00B64341" w:rsidRDefault="000A2F0F" w:rsidP="00BD2CD2">
      <w:pPr>
        <w:rPr>
          <w:lang w:val="en-AU"/>
        </w:rPr>
      </w:pPr>
    </w:p>
    <w:p w14:paraId="3F9D7733" w14:textId="77777777" w:rsidR="007031C8" w:rsidRPr="00B64341" w:rsidRDefault="004343D9" w:rsidP="002310DB">
      <w:pPr>
        <w:pStyle w:val="Heading3"/>
        <w:spacing w:before="120" w:after="120"/>
        <w:rPr>
          <w:lang w:val="en-AU"/>
        </w:rPr>
      </w:pPr>
      <w:bookmarkStart w:id="1456" w:name="_6.5.2_Definitions"/>
      <w:bookmarkStart w:id="1457" w:name="_6.4.2_Definitions"/>
      <w:bookmarkStart w:id="1458" w:name="_Toc234129474"/>
      <w:bookmarkStart w:id="1459" w:name="_Toc264368507"/>
      <w:bookmarkStart w:id="1460" w:name="_Toc418251941"/>
      <w:bookmarkStart w:id="1461" w:name="_Toc161552351"/>
      <w:bookmarkEnd w:id="1456"/>
      <w:bookmarkEnd w:id="1457"/>
      <w:r w:rsidRPr="00B64341">
        <w:rPr>
          <w:lang w:val="en-AU"/>
        </w:rPr>
        <w:t>6.5.2</w:t>
      </w:r>
      <w:r w:rsidRPr="00B64341">
        <w:rPr>
          <w:lang w:val="en-AU"/>
        </w:rPr>
        <w:tab/>
        <w:t>Definitions</w:t>
      </w:r>
      <w:bookmarkEnd w:id="1458"/>
      <w:bookmarkEnd w:id="1459"/>
      <w:bookmarkEnd w:id="1460"/>
    </w:p>
    <w:p w14:paraId="16F2C608" w14:textId="77777777" w:rsidR="007031C8" w:rsidRPr="00B64341" w:rsidRDefault="004343D9" w:rsidP="00227FBA">
      <w:pPr>
        <w:pStyle w:val="Heading4"/>
      </w:pPr>
      <w:bookmarkStart w:id="1462" w:name="_Toc234129475"/>
      <w:r w:rsidRPr="00B64341">
        <w:t>Rental property</w:t>
      </w:r>
      <w:bookmarkEnd w:id="1461"/>
      <w:bookmarkEnd w:id="1462"/>
    </w:p>
    <w:p w14:paraId="7AA3E6F6" w14:textId="77777777" w:rsidR="007031C8" w:rsidRPr="00B64341" w:rsidRDefault="004343D9" w:rsidP="00BD2CD2">
      <w:pPr>
        <w:rPr>
          <w:lang w:val="en-AU"/>
        </w:rPr>
      </w:pPr>
      <w:r w:rsidRPr="00B64341">
        <w:rPr>
          <w:lang w:val="en-AU"/>
        </w:rPr>
        <w:t>Rental property owned by an individual person includes:</w:t>
      </w:r>
    </w:p>
    <w:p w14:paraId="7CE06532"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 house, home unit or flat</w:t>
      </w:r>
      <w:r w:rsidR="000A2F0F" w:rsidRPr="00B64341">
        <w:rPr>
          <w:rFonts w:cs="Arial"/>
          <w:lang w:val="en-AU"/>
        </w:rPr>
        <w:t>;</w:t>
      </w:r>
    </w:p>
    <w:p w14:paraId="47973CDA"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 room in a house, home unit or flat</w:t>
      </w:r>
      <w:r w:rsidR="000A2F0F" w:rsidRPr="00B64341">
        <w:rPr>
          <w:rFonts w:cs="Arial"/>
          <w:lang w:val="en-AU"/>
        </w:rPr>
        <w:t>;</w:t>
      </w:r>
    </w:p>
    <w:p w14:paraId="1006639F"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an on-site caravan</w:t>
      </w:r>
      <w:r w:rsidR="000A2F0F" w:rsidRPr="00B64341">
        <w:rPr>
          <w:rFonts w:cs="Arial"/>
          <w:lang w:val="en-AU"/>
        </w:rPr>
        <w:t>;</w:t>
      </w:r>
    </w:p>
    <w:p w14:paraId="602877DE"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 houseboat</w:t>
      </w:r>
      <w:r w:rsidR="000A2F0F" w:rsidRPr="00B64341">
        <w:rPr>
          <w:rFonts w:cs="Arial"/>
          <w:lang w:val="en-AU"/>
        </w:rPr>
        <w:t>;</w:t>
      </w:r>
    </w:p>
    <w:p w14:paraId="0B8B66D4"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overseas rental property</w:t>
      </w:r>
      <w:r w:rsidR="000A2F0F" w:rsidRPr="00B64341">
        <w:rPr>
          <w:rFonts w:cs="Arial"/>
          <w:lang w:val="en-AU"/>
        </w:rPr>
        <w:t>;</w:t>
      </w:r>
    </w:p>
    <w:p w14:paraId="7DF48B0F"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any other similar rental property.</w:t>
      </w:r>
    </w:p>
    <w:p w14:paraId="2987B98F" w14:textId="77777777" w:rsidR="004343D9" w:rsidRPr="00B64341" w:rsidRDefault="004343D9" w:rsidP="00BD2CD2">
      <w:pPr>
        <w:rPr>
          <w:lang w:val="en-AU"/>
        </w:rPr>
      </w:pPr>
    </w:p>
    <w:p w14:paraId="56E66735" w14:textId="77777777" w:rsidR="007031C8" w:rsidRPr="00B64341" w:rsidRDefault="004343D9" w:rsidP="002310DB">
      <w:pPr>
        <w:pStyle w:val="Heading3"/>
        <w:spacing w:before="120" w:after="120"/>
        <w:rPr>
          <w:lang w:val="en-AU"/>
        </w:rPr>
      </w:pPr>
      <w:bookmarkStart w:id="1463" w:name="_6.5.3_Valuing_rental"/>
      <w:bookmarkStart w:id="1464" w:name="_6.4.3_Valuing_rental_property_losse"/>
      <w:bookmarkStart w:id="1465" w:name="_Toc161552353"/>
      <w:bookmarkStart w:id="1466" w:name="_Toc234129477"/>
      <w:bookmarkStart w:id="1467" w:name="_Toc264368508"/>
      <w:bookmarkStart w:id="1468" w:name="_Toc418251942"/>
      <w:bookmarkEnd w:id="1463"/>
      <w:bookmarkEnd w:id="1464"/>
      <w:r w:rsidRPr="00B64341">
        <w:rPr>
          <w:lang w:val="en-AU"/>
        </w:rPr>
        <w:t>6.5.3</w:t>
      </w:r>
      <w:r w:rsidRPr="00B64341">
        <w:rPr>
          <w:lang w:val="en-AU"/>
        </w:rPr>
        <w:tab/>
        <w:t xml:space="preserve">Valuing </w:t>
      </w:r>
      <w:bookmarkStart w:id="1469" w:name="OLE_LINK18"/>
      <w:bookmarkStart w:id="1470" w:name="OLE_LINK19"/>
      <w:r w:rsidRPr="00B64341">
        <w:rPr>
          <w:lang w:val="en-AU"/>
        </w:rPr>
        <w:t>losses</w:t>
      </w:r>
      <w:bookmarkEnd w:id="1465"/>
      <w:r w:rsidRPr="00B64341">
        <w:rPr>
          <w:lang w:val="en-AU"/>
        </w:rPr>
        <w:t xml:space="preserve"> from rental properties and/or shares/investments</w:t>
      </w:r>
      <w:bookmarkEnd w:id="1466"/>
      <w:bookmarkEnd w:id="1467"/>
      <w:bookmarkEnd w:id="1468"/>
      <w:bookmarkEnd w:id="1469"/>
      <w:bookmarkEnd w:id="1470"/>
    </w:p>
    <w:p w14:paraId="6012484D" w14:textId="77777777" w:rsidR="007031C8" w:rsidRPr="00B64341" w:rsidRDefault="004343D9" w:rsidP="00BD2CD2">
      <w:pPr>
        <w:rPr>
          <w:lang w:val="en-AU"/>
        </w:rPr>
      </w:pPr>
      <w:r w:rsidRPr="00B64341">
        <w:rPr>
          <w:lang w:val="en-AU"/>
        </w:rPr>
        <w:t xml:space="preserve">Only the amount allowed as a taxable income deduction for the applicant or their </w:t>
      </w:r>
      <w:hyperlink w:anchor="Partner" w:tooltip="partner" w:history="1">
        <w:r w:rsidR="003224A3" w:rsidRPr="00B64341">
          <w:rPr>
            <w:rStyle w:val="Hyperlink"/>
            <w:rFonts w:cs="Arial"/>
            <w:lang w:val="en-AU"/>
          </w:rPr>
          <w:t>partner</w:t>
        </w:r>
      </w:hyperlink>
      <w:r w:rsidRPr="00B64341">
        <w:rPr>
          <w:lang w:val="en-AU"/>
        </w:rPr>
        <w:t xml:space="preserve"> will be added to their income for the income test</w:t>
      </w:r>
      <w:r w:rsidR="000658E2" w:rsidRPr="00B64341">
        <w:rPr>
          <w:lang w:val="en-AU"/>
        </w:rPr>
        <w:t xml:space="preserve">.  </w:t>
      </w:r>
      <w:r w:rsidRPr="00B64341">
        <w:rPr>
          <w:lang w:val="en-AU"/>
        </w:rPr>
        <w:t>For example, if a person’s taxable income is reduced by $4,000 because of share investment losses (negative gearing), that amount will be added to their income for the test.</w:t>
      </w:r>
    </w:p>
    <w:p w14:paraId="386C88F7" w14:textId="77777777" w:rsidR="007031C8" w:rsidRPr="00B64341" w:rsidRDefault="007031C8" w:rsidP="00BD2CD2">
      <w:pPr>
        <w:rPr>
          <w:lang w:val="en-AU"/>
        </w:rPr>
      </w:pPr>
    </w:p>
    <w:p w14:paraId="36CF4126" w14:textId="77777777" w:rsidR="007031C8" w:rsidRPr="00B64341" w:rsidRDefault="004343D9" w:rsidP="002310DB">
      <w:pPr>
        <w:pStyle w:val="Heading3"/>
        <w:spacing w:before="120" w:after="120"/>
        <w:rPr>
          <w:lang w:val="en-AU"/>
        </w:rPr>
      </w:pPr>
      <w:bookmarkStart w:id="1471" w:name="_6.5.4_Self-declaration_and"/>
      <w:bookmarkStart w:id="1472" w:name="_6.4.4_Self-declaration_and_complian"/>
      <w:bookmarkStart w:id="1473" w:name="_Toc161552354"/>
      <w:bookmarkStart w:id="1474" w:name="_Toc234129478"/>
      <w:bookmarkStart w:id="1475" w:name="_Toc264368509"/>
      <w:bookmarkStart w:id="1476" w:name="_Toc418251943"/>
      <w:bookmarkEnd w:id="1471"/>
      <w:bookmarkEnd w:id="1472"/>
      <w:r w:rsidRPr="00B64341">
        <w:rPr>
          <w:lang w:val="en-AU"/>
        </w:rPr>
        <w:t>6.5.4</w:t>
      </w:r>
      <w:r w:rsidRPr="00B64341">
        <w:rPr>
          <w:lang w:val="en-AU"/>
        </w:rPr>
        <w:tab/>
        <w:t>Self-declaration</w:t>
      </w:r>
      <w:bookmarkEnd w:id="1473"/>
      <w:r w:rsidRPr="00B64341">
        <w:rPr>
          <w:lang w:val="en-AU"/>
        </w:rPr>
        <w:t xml:space="preserve"> and compliance checks</w:t>
      </w:r>
      <w:bookmarkEnd w:id="1474"/>
      <w:bookmarkEnd w:id="1475"/>
      <w:bookmarkEnd w:id="1476"/>
    </w:p>
    <w:p w14:paraId="48032B57" w14:textId="77777777" w:rsidR="007031C8" w:rsidRPr="00B64341" w:rsidRDefault="004343D9" w:rsidP="00BD2CD2">
      <w:pPr>
        <w:rPr>
          <w:lang w:val="en-AU"/>
        </w:rPr>
      </w:pPr>
      <w:r w:rsidRPr="00B64341">
        <w:rPr>
          <w:lang w:val="en-AU"/>
        </w:rPr>
        <w:t xml:space="preserve">When claiming an AIC allowance, the applicant and their </w:t>
      </w:r>
      <w:hyperlink w:anchor="Partner" w:tooltip="partner" w:history="1">
        <w:r w:rsidR="003224A3" w:rsidRPr="00B64341">
          <w:rPr>
            <w:rStyle w:val="Hyperlink"/>
            <w:rFonts w:cs="Arial"/>
            <w:lang w:val="en-AU"/>
          </w:rPr>
          <w:t>partner</w:t>
        </w:r>
      </w:hyperlink>
      <w:r w:rsidRPr="00B64341">
        <w:rPr>
          <w:lang w:val="en-AU"/>
        </w:rPr>
        <w:t xml:space="preserve"> are required to self-declare the net amount of negative gearing claimed against other taxable income in their individual or partnership income tax return.</w:t>
      </w:r>
    </w:p>
    <w:p w14:paraId="3CA28EF5" w14:textId="77777777" w:rsidR="007031C8" w:rsidRPr="00B64341" w:rsidRDefault="00FD5C0A" w:rsidP="00BD2CD2">
      <w:pPr>
        <w:rPr>
          <w:lang w:val="en-AU"/>
        </w:rPr>
      </w:pPr>
      <w:r w:rsidRPr="00B64341">
        <w:rPr>
          <w:lang w:val="en-AU"/>
        </w:rPr>
        <w:t>DHS</w:t>
      </w:r>
      <w:r w:rsidR="004343D9" w:rsidRPr="00B64341">
        <w:rPr>
          <w:lang w:val="en-AU"/>
        </w:rPr>
        <w:t xml:space="preserve"> may conduct compliance checks with the Australian Taxation Office.</w:t>
      </w:r>
    </w:p>
    <w:p w14:paraId="43532B7D" w14:textId="77777777" w:rsidR="007031C8" w:rsidRPr="00B64341" w:rsidRDefault="007031C8" w:rsidP="00BD2CD2">
      <w:pPr>
        <w:rPr>
          <w:lang w:val="en-AU"/>
        </w:rPr>
      </w:pPr>
      <w:bookmarkStart w:id="1477" w:name="_6.5.6_Compliance"/>
      <w:bookmarkEnd w:id="1477"/>
    </w:p>
    <w:p w14:paraId="68B8361F" w14:textId="77777777" w:rsidR="007031C8" w:rsidRPr="005E1ABB" w:rsidRDefault="004343D9" w:rsidP="002310DB">
      <w:pPr>
        <w:pStyle w:val="Heading2"/>
        <w:spacing w:before="120" w:after="120"/>
      </w:pPr>
      <w:bookmarkStart w:id="1478" w:name="_6.6_Fringe_benefits"/>
      <w:bookmarkStart w:id="1479" w:name="_6.5_Fringe_benefits"/>
      <w:bookmarkStart w:id="1480" w:name="_Toc161552356"/>
      <w:bookmarkStart w:id="1481" w:name="_Toc234129479"/>
      <w:bookmarkStart w:id="1482" w:name="_Toc264368510"/>
      <w:bookmarkStart w:id="1483" w:name="_Toc418251944"/>
      <w:bookmarkStart w:id="1484" w:name="_Toc469647187"/>
      <w:bookmarkEnd w:id="1478"/>
      <w:bookmarkEnd w:id="1479"/>
      <w:r w:rsidRPr="005E1ABB">
        <w:t>6.6</w:t>
      </w:r>
      <w:r w:rsidRPr="005E1ABB">
        <w:tab/>
        <w:t>Fringe benefits</w:t>
      </w:r>
      <w:bookmarkEnd w:id="1480"/>
      <w:bookmarkEnd w:id="1481"/>
      <w:bookmarkEnd w:id="1482"/>
      <w:bookmarkEnd w:id="1483"/>
      <w:bookmarkEnd w:id="1484"/>
    </w:p>
    <w:p w14:paraId="7E0129AF" w14:textId="77777777" w:rsidR="007031C8" w:rsidRPr="00B64341" w:rsidRDefault="004343D9" w:rsidP="00BD2CD2">
      <w:pPr>
        <w:rPr>
          <w:lang w:val="en-AU"/>
        </w:rPr>
      </w:pPr>
      <w:r w:rsidRPr="00B64341">
        <w:rPr>
          <w:lang w:val="en-AU"/>
        </w:rPr>
        <w:t>This section outlines the use of fringe benefits information in the Parental Income Test.</w:t>
      </w:r>
    </w:p>
    <w:p w14:paraId="0DA92A65" w14:textId="77777777" w:rsidR="007031C8" w:rsidRPr="00B64341" w:rsidRDefault="004238B4" w:rsidP="00E248E8">
      <w:pPr>
        <w:pStyle w:val="Links"/>
      </w:pPr>
      <w:hyperlink w:anchor="_6.6.1_Definitions" w:tooltip="Definitions" w:history="1">
        <w:bookmarkStart w:id="1485" w:name="_Hlt205710270"/>
        <w:r w:rsidR="004343D9" w:rsidRPr="00B64341">
          <w:rPr>
            <w:rStyle w:val="Hyperlink"/>
          </w:rPr>
          <w:t>6.6.</w:t>
        </w:r>
        <w:bookmarkStart w:id="1486" w:name="_Hlt255553049"/>
        <w:bookmarkStart w:id="1487" w:name="_Hlt255553050"/>
        <w:bookmarkEnd w:id="1485"/>
        <w:r w:rsidR="004343D9" w:rsidRPr="00B64341">
          <w:rPr>
            <w:rStyle w:val="Hyperlink"/>
          </w:rPr>
          <w:t>1</w:t>
        </w:r>
        <w:bookmarkEnd w:id="1486"/>
        <w:bookmarkEnd w:id="1487"/>
      </w:hyperlink>
      <w:r w:rsidR="004343D9" w:rsidRPr="00B64341">
        <w:tab/>
        <w:t>Definitions</w:t>
      </w:r>
    </w:p>
    <w:p w14:paraId="2DCC1612" w14:textId="77777777" w:rsidR="007031C8" w:rsidRPr="00B64341" w:rsidRDefault="004238B4" w:rsidP="00E248E8">
      <w:pPr>
        <w:pStyle w:val="Links"/>
      </w:pPr>
      <w:hyperlink w:anchor="_6.6.2_Types_of_1" w:tooltip="Types of benefits to be included" w:history="1">
        <w:r w:rsidR="004343D9" w:rsidRPr="00B64341">
          <w:rPr>
            <w:rStyle w:val="Hyperlink"/>
          </w:rPr>
          <w:t>6.6.2</w:t>
        </w:r>
      </w:hyperlink>
      <w:r w:rsidR="004343D9" w:rsidRPr="00B64341">
        <w:tab/>
        <w:t>Types of benefits to be included</w:t>
      </w:r>
    </w:p>
    <w:p w14:paraId="09777EEB" w14:textId="77777777" w:rsidR="007031C8" w:rsidRPr="00B64341" w:rsidRDefault="004238B4" w:rsidP="00E248E8">
      <w:pPr>
        <w:pStyle w:val="Links"/>
      </w:pPr>
      <w:hyperlink w:anchor="_6.6.3_Valuing_fringe" w:tooltip="Valuing fringe benefits" w:history="1">
        <w:r w:rsidR="004343D9" w:rsidRPr="00B64341">
          <w:rPr>
            <w:rStyle w:val="Hyperlink"/>
          </w:rPr>
          <w:t>6.6.3</w:t>
        </w:r>
      </w:hyperlink>
      <w:r w:rsidR="004343D9" w:rsidRPr="00B64341">
        <w:tab/>
        <w:t>Valuing fringe benefits</w:t>
      </w:r>
      <w:r w:rsidR="00FD036B">
        <w:t xml:space="preserve"> </w:t>
      </w:r>
      <w:r w:rsidR="00FD036B" w:rsidRPr="00E07756">
        <w:t>from ‘exempt’ and ‘non-exempt’ employers</w:t>
      </w:r>
    </w:p>
    <w:p w14:paraId="484CB0B2" w14:textId="77777777" w:rsidR="007031C8" w:rsidRPr="00B64341" w:rsidRDefault="004238B4" w:rsidP="00E248E8">
      <w:pPr>
        <w:pStyle w:val="Links"/>
      </w:pPr>
      <w:hyperlink w:anchor="_6.6.4_First_$1,000" w:tooltip="Only fringe benefit amounts over $2,000 are counted" w:history="1">
        <w:bookmarkStart w:id="1488" w:name="_Hlt205710280"/>
        <w:r w:rsidR="004343D9" w:rsidRPr="00B64341">
          <w:rPr>
            <w:rStyle w:val="Hyperlink"/>
          </w:rPr>
          <w:t>6.6.</w:t>
        </w:r>
        <w:bookmarkEnd w:id="1488"/>
        <w:r w:rsidR="004343D9" w:rsidRPr="00B64341">
          <w:rPr>
            <w:rStyle w:val="Hyperlink"/>
          </w:rPr>
          <w:t>4</w:t>
        </w:r>
      </w:hyperlink>
      <w:r w:rsidR="004F3C7F" w:rsidRPr="00B64341">
        <w:tab/>
        <w:t>First $2</w:t>
      </w:r>
      <w:r w:rsidR="004343D9" w:rsidRPr="00B64341">
        <w:t>,000 of reportable fringe benefits exempt</w:t>
      </w:r>
    </w:p>
    <w:p w14:paraId="412386C3" w14:textId="77777777" w:rsidR="007031C8" w:rsidRPr="00B64341" w:rsidRDefault="004238B4" w:rsidP="00E248E8">
      <w:pPr>
        <w:pStyle w:val="Links"/>
      </w:pPr>
      <w:hyperlink w:anchor="_6.6.5_Overseas_fringe" w:tooltip="Overseas fringe benefits" w:history="1">
        <w:r w:rsidR="004343D9" w:rsidRPr="00B64341">
          <w:rPr>
            <w:rStyle w:val="Hyperlink"/>
          </w:rPr>
          <w:t>6.6.5</w:t>
        </w:r>
      </w:hyperlink>
      <w:r w:rsidR="004343D9" w:rsidRPr="00B64341">
        <w:tab/>
        <w:t>Overseas fringe benefits</w:t>
      </w:r>
    </w:p>
    <w:p w14:paraId="0AF5C87A" w14:textId="77777777" w:rsidR="007031C8" w:rsidRDefault="004238B4" w:rsidP="00E248E8">
      <w:pPr>
        <w:pStyle w:val="Links"/>
      </w:pPr>
      <w:hyperlink w:anchor="_6.6.6_Ministers_of" w:tooltip="Ministers of religion" w:history="1">
        <w:bookmarkStart w:id="1489" w:name="_Hlt205710292"/>
        <w:bookmarkStart w:id="1490" w:name="_Hlt255553052"/>
        <w:r w:rsidR="004343D9" w:rsidRPr="00B64341">
          <w:rPr>
            <w:rStyle w:val="Hyperlink"/>
          </w:rPr>
          <w:t>6.6.</w:t>
        </w:r>
        <w:bookmarkEnd w:id="1489"/>
        <w:bookmarkEnd w:id="1490"/>
        <w:r w:rsidR="004343D9" w:rsidRPr="00B64341">
          <w:rPr>
            <w:rStyle w:val="Hyperlink"/>
          </w:rPr>
          <w:t>6</w:t>
        </w:r>
      </w:hyperlink>
      <w:r w:rsidR="000A2F0F" w:rsidRPr="00B64341">
        <w:tab/>
        <w:t>Ministers of religion</w:t>
      </w:r>
    </w:p>
    <w:p w14:paraId="5476501E" w14:textId="77777777" w:rsidR="007031C8" w:rsidRPr="00B64341" w:rsidRDefault="007031C8" w:rsidP="002310DB">
      <w:pPr>
        <w:pStyle w:val="BulletTab2Last"/>
        <w:numPr>
          <w:ilvl w:val="0"/>
          <w:numId w:val="0"/>
        </w:numPr>
        <w:spacing w:after="120"/>
        <w:rPr>
          <w:rFonts w:cs="Arial"/>
          <w:lang w:val="en-AU"/>
        </w:rPr>
      </w:pPr>
    </w:p>
    <w:p w14:paraId="59EC8416" w14:textId="77777777" w:rsidR="007031C8" w:rsidRPr="00B64341" w:rsidRDefault="004343D9" w:rsidP="002310DB">
      <w:pPr>
        <w:pStyle w:val="Heading3"/>
        <w:spacing w:before="120" w:after="120"/>
        <w:rPr>
          <w:lang w:val="en-AU"/>
        </w:rPr>
      </w:pPr>
      <w:bookmarkStart w:id="1491" w:name="_6.6.1_Definitions"/>
      <w:bookmarkStart w:id="1492" w:name="_6.5.1_Definitions"/>
      <w:bookmarkStart w:id="1493" w:name="_Toc161552357"/>
      <w:bookmarkStart w:id="1494" w:name="_Toc234129480"/>
      <w:bookmarkStart w:id="1495" w:name="_Toc264368511"/>
      <w:bookmarkStart w:id="1496" w:name="_Toc418251945"/>
      <w:bookmarkEnd w:id="1491"/>
      <w:bookmarkEnd w:id="1492"/>
      <w:r w:rsidRPr="00B64341">
        <w:rPr>
          <w:lang w:val="en-AU"/>
        </w:rPr>
        <w:t>6.6.1</w:t>
      </w:r>
      <w:r w:rsidRPr="00B64341">
        <w:rPr>
          <w:lang w:val="en-AU"/>
        </w:rPr>
        <w:tab/>
      </w:r>
      <w:bookmarkEnd w:id="1493"/>
      <w:r w:rsidRPr="00B64341">
        <w:rPr>
          <w:lang w:val="en-AU"/>
        </w:rPr>
        <w:t>Definitions</w:t>
      </w:r>
      <w:bookmarkEnd w:id="1494"/>
      <w:bookmarkEnd w:id="1495"/>
      <w:bookmarkEnd w:id="1496"/>
    </w:p>
    <w:p w14:paraId="61941D20" w14:textId="77777777" w:rsidR="007031C8" w:rsidRPr="00B64341" w:rsidRDefault="004343D9" w:rsidP="00BD2CD2">
      <w:pPr>
        <w:rPr>
          <w:lang w:val="en-AU"/>
        </w:rPr>
      </w:pPr>
      <w:r w:rsidRPr="00B64341">
        <w:rPr>
          <w:lang w:val="en-AU"/>
        </w:rPr>
        <w:t>Fringe benefits include the value of any employer-provided benefit received during the tax year</w:t>
      </w:r>
      <w:r w:rsidR="000658E2" w:rsidRPr="00B64341">
        <w:rPr>
          <w:lang w:val="en-AU"/>
        </w:rPr>
        <w:t xml:space="preserve">.  </w:t>
      </w:r>
      <w:r w:rsidRPr="00B64341">
        <w:rPr>
          <w:lang w:val="en-AU"/>
        </w:rPr>
        <w:t>An employer-provided benefit is any right, privilege, service, in</w:t>
      </w:r>
      <w:r w:rsidR="000A2F0F" w:rsidRPr="00B64341">
        <w:rPr>
          <w:lang w:val="en-AU"/>
        </w:rPr>
        <w:t>-</w:t>
      </w:r>
      <w:r w:rsidRPr="00B64341">
        <w:rPr>
          <w:lang w:val="en-AU"/>
        </w:rPr>
        <w:t>kind payment or facility that an employee receives (or assigns to someone else) through their employment.</w:t>
      </w:r>
    </w:p>
    <w:p w14:paraId="0A2E4C5D" w14:textId="77777777" w:rsidR="007031C8" w:rsidRPr="00B64341" w:rsidRDefault="004343D9" w:rsidP="00BD2CD2">
      <w:pPr>
        <w:rPr>
          <w:lang w:val="en-AU"/>
        </w:rPr>
      </w:pPr>
      <w:r w:rsidRPr="00B64341">
        <w:rPr>
          <w:lang w:val="en-AU"/>
        </w:rPr>
        <w:lastRenderedPageBreak/>
        <w:t>Employees may ‘sacrifice’ some of their cash salary and receive the value of that amount as a fringe benefit</w:t>
      </w:r>
      <w:r w:rsidR="000658E2" w:rsidRPr="00B64341">
        <w:rPr>
          <w:lang w:val="en-AU"/>
        </w:rPr>
        <w:t xml:space="preserve">.  </w:t>
      </w:r>
      <w:r w:rsidRPr="00B64341">
        <w:rPr>
          <w:lang w:val="en-AU"/>
        </w:rPr>
        <w:t>In other cases, a fringe benefit may be a fixed part of the employee’s salary package.</w:t>
      </w:r>
    </w:p>
    <w:p w14:paraId="2D34494E" w14:textId="77777777" w:rsidR="006041FB" w:rsidRDefault="006041FB">
      <w:pPr>
        <w:spacing w:before="0" w:after="0"/>
        <w:rPr>
          <w:rFonts w:ascii="Georgia" w:hAnsi="Georgia"/>
          <w:color w:val="62B5CC"/>
          <w:sz w:val="28"/>
          <w:lang w:val="en-AU"/>
        </w:rPr>
      </w:pPr>
      <w:bookmarkStart w:id="1497" w:name="_6.6.2_Types_of"/>
      <w:bookmarkStart w:id="1498" w:name="_6.5.2_Types_of_benefits_to_be_inclu"/>
      <w:bookmarkStart w:id="1499" w:name="_Toc234129481"/>
      <w:bookmarkStart w:id="1500" w:name="_Toc264368512"/>
      <w:bookmarkStart w:id="1501" w:name="_Toc161552358"/>
      <w:bookmarkEnd w:id="1497"/>
      <w:bookmarkEnd w:id="1498"/>
    </w:p>
    <w:p w14:paraId="49ECEDAF" w14:textId="77777777" w:rsidR="007031C8" w:rsidRPr="00B64341" w:rsidRDefault="004343D9" w:rsidP="002310DB">
      <w:pPr>
        <w:pStyle w:val="Heading3"/>
        <w:spacing w:before="120" w:after="120"/>
        <w:rPr>
          <w:lang w:val="en-AU"/>
        </w:rPr>
      </w:pPr>
      <w:bookmarkStart w:id="1502" w:name="_6.6.2_Types_of_1"/>
      <w:bookmarkStart w:id="1503" w:name="_Toc418251946"/>
      <w:bookmarkEnd w:id="1502"/>
      <w:r w:rsidRPr="00B64341">
        <w:rPr>
          <w:lang w:val="en-AU"/>
        </w:rPr>
        <w:t>6.6.2</w:t>
      </w:r>
      <w:r w:rsidRPr="00B64341">
        <w:rPr>
          <w:lang w:val="en-AU"/>
        </w:rPr>
        <w:tab/>
        <w:t>Types of benefits to be included</w:t>
      </w:r>
      <w:bookmarkEnd w:id="1499"/>
      <w:bookmarkEnd w:id="1500"/>
      <w:bookmarkEnd w:id="1503"/>
    </w:p>
    <w:p w14:paraId="21671CD5" w14:textId="77777777" w:rsidR="007031C8" w:rsidRPr="00B64341" w:rsidRDefault="004343D9" w:rsidP="00BD2CD2">
      <w:pPr>
        <w:rPr>
          <w:lang w:val="en-AU"/>
        </w:rPr>
      </w:pPr>
      <w:r w:rsidRPr="00B64341">
        <w:rPr>
          <w:lang w:val="en-AU"/>
        </w:rPr>
        <w:t>Fringe benefits are specified by the Australian Tax Office.  These items include, but are not limited to:</w:t>
      </w:r>
    </w:p>
    <w:p w14:paraId="0BC9CB15"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leasing of vehicles</w:t>
      </w:r>
      <w:r w:rsidR="000A2F0F" w:rsidRPr="00B64341">
        <w:rPr>
          <w:rFonts w:cs="Arial"/>
          <w:lang w:val="en-AU"/>
        </w:rPr>
        <w:t>;</w:t>
      </w:r>
    </w:p>
    <w:p w14:paraId="5780A4D7"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extra superannuation contributions</w:t>
      </w:r>
      <w:r w:rsidR="000A2F0F" w:rsidRPr="00B64341">
        <w:rPr>
          <w:rFonts w:cs="Arial"/>
          <w:lang w:val="en-AU"/>
        </w:rPr>
        <w:t>;</w:t>
      </w:r>
    </w:p>
    <w:p w14:paraId="7D40BF7E"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investments</w:t>
      </w:r>
      <w:r w:rsidR="000A2F0F" w:rsidRPr="00B64341">
        <w:rPr>
          <w:rFonts w:cs="Arial"/>
          <w:lang w:val="en-AU"/>
        </w:rPr>
        <w:t>;</w:t>
      </w:r>
    </w:p>
    <w:p w14:paraId="37FF3A7D"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housing assistance, low</w:t>
      </w:r>
      <w:r w:rsidR="000A2F0F" w:rsidRPr="00B64341">
        <w:rPr>
          <w:rFonts w:cs="Arial"/>
          <w:lang w:val="en-AU"/>
        </w:rPr>
        <w:t>-</w:t>
      </w:r>
      <w:r w:rsidRPr="00B64341">
        <w:rPr>
          <w:rFonts w:cs="Arial"/>
          <w:lang w:val="en-AU"/>
        </w:rPr>
        <w:t>interest loans and debt waivers</w:t>
      </w:r>
      <w:r w:rsidR="000A2F0F" w:rsidRPr="00B64341">
        <w:rPr>
          <w:rFonts w:cs="Arial"/>
          <w:lang w:val="en-AU"/>
        </w:rPr>
        <w:t>;</w:t>
      </w:r>
    </w:p>
    <w:p w14:paraId="55738EAC"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expense payment fringe benefits</w:t>
      </w:r>
      <w:r w:rsidR="000A2F0F" w:rsidRPr="00B64341">
        <w:rPr>
          <w:rFonts w:cs="Arial"/>
          <w:lang w:val="en-AU"/>
        </w:rPr>
        <w:t>;</w:t>
      </w:r>
    </w:p>
    <w:p w14:paraId="4D353E57"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living-away-from-home allowance benefits</w:t>
      </w:r>
      <w:r w:rsidR="000A2F0F" w:rsidRPr="00B64341">
        <w:rPr>
          <w:rFonts w:cs="Arial"/>
          <w:lang w:val="en-AU"/>
        </w:rPr>
        <w:t>;</w:t>
      </w:r>
    </w:p>
    <w:p w14:paraId="0EA571FD"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board fringe benefits (certain meals)</w:t>
      </w:r>
      <w:r w:rsidR="000A2F0F" w:rsidRPr="00B64341">
        <w:rPr>
          <w:rFonts w:cs="Arial"/>
          <w:lang w:val="en-AU"/>
        </w:rPr>
        <w:t>;</w:t>
      </w:r>
    </w:p>
    <w:p w14:paraId="7C12BD57"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car, housing, airline transport, car-parking, property and residual fringe benefits.</w:t>
      </w:r>
    </w:p>
    <w:p w14:paraId="75F6A8EA" w14:textId="77777777" w:rsidR="007031C8" w:rsidRPr="00B64341" w:rsidRDefault="004343D9" w:rsidP="002310DB">
      <w:pPr>
        <w:pStyle w:val="BulletLast"/>
        <w:numPr>
          <w:ilvl w:val="0"/>
          <w:numId w:val="0"/>
        </w:numPr>
        <w:tabs>
          <w:tab w:val="left" w:pos="1134"/>
        </w:tabs>
        <w:spacing w:after="120"/>
        <w:rPr>
          <w:rFonts w:cs="Arial"/>
          <w:lang w:val="en-AU"/>
        </w:rPr>
      </w:pPr>
      <w:r w:rsidRPr="00B64341">
        <w:rPr>
          <w:rFonts w:cs="Arial"/>
          <w:lang w:val="en-AU"/>
        </w:rPr>
        <w:t xml:space="preserve">Further details can be found at </w:t>
      </w:r>
      <w:hyperlink r:id="rId62" w:tooltip="Australian Taxation Office" w:history="1">
        <w:r w:rsidRPr="00B64341">
          <w:rPr>
            <w:rStyle w:val="Hyperlink"/>
            <w:rFonts w:cs="Arial"/>
            <w:lang w:val="en-AU"/>
          </w:rPr>
          <w:t>www</w:t>
        </w:r>
        <w:bookmarkStart w:id="1504" w:name="_Hlt205710303"/>
        <w:r w:rsidRPr="00B64341">
          <w:rPr>
            <w:rStyle w:val="Hyperlink"/>
            <w:rFonts w:cs="Arial"/>
            <w:lang w:val="en-AU"/>
          </w:rPr>
          <w:t>.</w:t>
        </w:r>
        <w:bookmarkEnd w:id="1504"/>
        <w:r w:rsidRPr="00B64341">
          <w:rPr>
            <w:rStyle w:val="Hyperlink"/>
            <w:rFonts w:cs="Arial"/>
            <w:lang w:val="en-AU"/>
          </w:rPr>
          <w:t>ato.gov.au</w:t>
        </w:r>
      </w:hyperlink>
      <w:r w:rsidRPr="00B64341">
        <w:rPr>
          <w:rFonts w:cs="Arial"/>
          <w:lang w:val="en-AU"/>
        </w:rPr>
        <w:t>.</w:t>
      </w:r>
    </w:p>
    <w:p w14:paraId="12BB1205" w14:textId="77777777" w:rsidR="007031C8" w:rsidRPr="00B64341" w:rsidRDefault="007031C8" w:rsidP="002310DB">
      <w:pPr>
        <w:pStyle w:val="BulletLast"/>
        <w:numPr>
          <w:ilvl w:val="0"/>
          <w:numId w:val="0"/>
        </w:numPr>
        <w:tabs>
          <w:tab w:val="left" w:pos="1134"/>
        </w:tabs>
        <w:spacing w:after="120"/>
        <w:rPr>
          <w:rFonts w:cs="Arial"/>
          <w:lang w:val="en-AU"/>
        </w:rPr>
      </w:pPr>
    </w:p>
    <w:p w14:paraId="2DAF0AC8" w14:textId="77777777" w:rsidR="00FD036B" w:rsidRPr="00936DFB" w:rsidRDefault="004343D9" w:rsidP="00FD036B">
      <w:pPr>
        <w:pStyle w:val="Heading3"/>
        <w:spacing w:before="120" w:after="120"/>
        <w:rPr>
          <w:lang w:val="en-AU"/>
        </w:rPr>
      </w:pPr>
      <w:bookmarkStart w:id="1505" w:name="_6.6.3_Valuing_fringe"/>
      <w:bookmarkStart w:id="1506" w:name="_6.5.3_Valuing_fringe_benefits"/>
      <w:bookmarkStart w:id="1507" w:name="_Toc234129482"/>
      <w:bookmarkStart w:id="1508" w:name="_Toc264368513"/>
      <w:bookmarkStart w:id="1509" w:name="_Toc418251947"/>
      <w:bookmarkEnd w:id="1505"/>
      <w:bookmarkEnd w:id="1506"/>
      <w:r w:rsidRPr="00B64341">
        <w:rPr>
          <w:lang w:val="en-AU"/>
        </w:rPr>
        <w:t>6.6.3</w:t>
      </w:r>
      <w:r w:rsidRPr="00B64341">
        <w:rPr>
          <w:lang w:val="en-AU"/>
        </w:rPr>
        <w:tab/>
        <w:t>Valuing fringe benefits</w:t>
      </w:r>
      <w:bookmarkEnd w:id="1501"/>
      <w:bookmarkEnd w:id="1507"/>
      <w:bookmarkEnd w:id="1508"/>
      <w:bookmarkEnd w:id="1509"/>
      <w:r w:rsidR="00FD036B">
        <w:rPr>
          <w:lang w:val="en-AU"/>
        </w:rPr>
        <w:t xml:space="preserve"> </w:t>
      </w:r>
      <w:r w:rsidR="00FD036B" w:rsidRPr="00936DFB">
        <w:rPr>
          <w:lang w:val="en-AU"/>
        </w:rPr>
        <w:t>from ‘exempt’ and ‘non-exempt’ employers</w:t>
      </w:r>
    </w:p>
    <w:p w14:paraId="60B14014" w14:textId="77777777" w:rsidR="007031C8" w:rsidRPr="00B64341" w:rsidRDefault="004343D9" w:rsidP="00BD2CD2">
      <w:pPr>
        <w:rPr>
          <w:lang w:val="en-AU"/>
        </w:rPr>
      </w:pPr>
      <w:r w:rsidRPr="00B64341">
        <w:rPr>
          <w:lang w:val="en-AU"/>
        </w:rPr>
        <w:t>As the value of the benefit is not recorded as salary for the employee, they do not pay income tax on the amount</w:t>
      </w:r>
      <w:r w:rsidR="000658E2" w:rsidRPr="00B64341">
        <w:rPr>
          <w:lang w:val="en-AU"/>
        </w:rPr>
        <w:t xml:space="preserve">.  </w:t>
      </w:r>
      <w:r w:rsidRPr="00B64341">
        <w:rPr>
          <w:lang w:val="en-AU"/>
        </w:rPr>
        <w:t>Instead, the employer pays Fringe Benefits Tax (FBT) on the value of the benefit</w:t>
      </w:r>
      <w:r w:rsidR="000658E2" w:rsidRPr="00B64341">
        <w:rPr>
          <w:lang w:val="en-AU"/>
        </w:rPr>
        <w:t xml:space="preserve">.  </w:t>
      </w:r>
      <w:r w:rsidRPr="00B64341">
        <w:rPr>
          <w:lang w:val="en-AU"/>
        </w:rPr>
        <w:t>Reporting fringe benefits is the responsibility of the employer.</w:t>
      </w:r>
    </w:p>
    <w:p w14:paraId="5411B459" w14:textId="77777777" w:rsidR="007031C8" w:rsidRDefault="004343D9" w:rsidP="00BD2CD2">
      <w:pPr>
        <w:rPr>
          <w:b/>
          <w:lang w:val="en-AU"/>
        </w:rPr>
      </w:pPr>
      <w:r w:rsidRPr="00B64341">
        <w:rPr>
          <w:lang w:val="en-AU"/>
        </w:rPr>
        <w:t>The FBT year runs from 1 April to 31 March</w:t>
      </w:r>
      <w:r w:rsidR="000658E2" w:rsidRPr="00B64341">
        <w:rPr>
          <w:lang w:val="en-AU"/>
        </w:rPr>
        <w:t xml:space="preserve">.  </w:t>
      </w:r>
      <w:r w:rsidRPr="00B64341">
        <w:rPr>
          <w:lang w:val="en-AU"/>
        </w:rPr>
        <w:t xml:space="preserve">Where applicants give an employer statement of the value of their fringe benefits, the relevant FBT year is the one completed in the </w:t>
      </w:r>
      <w:hyperlink w:anchor="BaseTaxYear" w:tooltip="base tax year" w:history="1">
        <w:r w:rsidRPr="00B64341">
          <w:rPr>
            <w:rStyle w:val="Hyperlink"/>
            <w:rFonts w:cs="Arial"/>
            <w:lang w:val="en-AU"/>
          </w:rPr>
          <w:t>base ta</w:t>
        </w:r>
        <w:bookmarkStart w:id="1510" w:name="_Hlt205710426"/>
        <w:r w:rsidRPr="00B64341">
          <w:rPr>
            <w:rStyle w:val="Hyperlink"/>
            <w:rFonts w:cs="Arial"/>
            <w:lang w:val="en-AU"/>
          </w:rPr>
          <w:t>x</w:t>
        </w:r>
        <w:bookmarkEnd w:id="1510"/>
        <w:r w:rsidRPr="00B64341">
          <w:rPr>
            <w:rStyle w:val="Hyperlink"/>
            <w:rFonts w:cs="Arial"/>
            <w:lang w:val="en-AU"/>
          </w:rPr>
          <w:t xml:space="preserve"> year</w:t>
        </w:r>
      </w:hyperlink>
      <w:r w:rsidR="000658E2" w:rsidRPr="00B64341">
        <w:rPr>
          <w:lang w:val="en-AU"/>
        </w:rPr>
        <w:t xml:space="preserve">.  </w:t>
      </w:r>
      <w:r w:rsidRPr="00B64341">
        <w:rPr>
          <w:lang w:val="en-AU"/>
        </w:rPr>
        <w:t>For</w:t>
      </w:r>
      <w:r w:rsidR="000A2F0F" w:rsidRPr="00B64341">
        <w:rPr>
          <w:lang w:val="en-AU"/>
        </w:rPr>
        <w:t> </w:t>
      </w:r>
      <w:r w:rsidRPr="00B64341">
        <w:rPr>
          <w:lang w:val="en-AU"/>
        </w:rPr>
        <w:t xml:space="preserve">example, for a </w:t>
      </w:r>
      <w:r w:rsidR="00E345FF" w:rsidRPr="00B64341">
        <w:rPr>
          <w:lang w:val="en-AU"/>
        </w:rPr>
        <w:t xml:space="preserve">2015 </w:t>
      </w:r>
      <w:r w:rsidRPr="00B64341">
        <w:rPr>
          <w:lang w:val="en-AU"/>
        </w:rPr>
        <w:t xml:space="preserve">AIC Scheme assessment, the relevant year of income will ordinarily be </w:t>
      </w:r>
      <w:r w:rsidR="00E345FF" w:rsidRPr="00B64341">
        <w:rPr>
          <w:lang w:val="en-AU"/>
        </w:rPr>
        <w:t>2013</w:t>
      </w:r>
      <w:r w:rsidR="004D35FB" w:rsidRPr="00B64341">
        <w:rPr>
          <w:lang w:val="en-AU"/>
        </w:rPr>
        <w:t>-</w:t>
      </w:r>
      <w:r w:rsidR="00E345FF" w:rsidRPr="00B64341">
        <w:rPr>
          <w:lang w:val="en-AU"/>
        </w:rPr>
        <w:t>14</w:t>
      </w:r>
      <w:r w:rsidR="000658E2" w:rsidRPr="00B64341">
        <w:rPr>
          <w:lang w:val="en-AU"/>
        </w:rPr>
        <w:t xml:space="preserve">.  </w:t>
      </w:r>
      <w:r w:rsidRPr="00B64341">
        <w:rPr>
          <w:lang w:val="en-AU"/>
        </w:rPr>
        <w:t xml:space="preserve">The relevant FBT year will be the one that ended on 31 March </w:t>
      </w:r>
      <w:r w:rsidR="00E345FF" w:rsidRPr="00B64341">
        <w:rPr>
          <w:lang w:val="en-AU"/>
        </w:rPr>
        <w:t>2014</w:t>
      </w:r>
      <w:r w:rsidR="000658E2" w:rsidRPr="00B64341">
        <w:rPr>
          <w:lang w:val="en-AU"/>
        </w:rPr>
        <w:t xml:space="preserve">.  </w:t>
      </w:r>
      <w:r w:rsidRPr="00B64341">
        <w:rPr>
          <w:lang w:val="en-AU"/>
        </w:rPr>
        <w:t xml:space="preserve">Assessments based on </w:t>
      </w:r>
      <w:hyperlink w:anchor="CurrentTaxYear" w:tooltip="current tax year" w:history="1">
        <w:r w:rsidRPr="00B64341">
          <w:rPr>
            <w:rStyle w:val="Hyperlink"/>
            <w:rFonts w:cs="Arial"/>
            <w:lang w:val="en-AU"/>
          </w:rPr>
          <w:t>current t</w:t>
        </w:r>
        <w:bookmarkStart w:id="1511" w:name="_Hlt205710447"/>
        <w:r w:rsidRPr="00B64341">
          <w:rPr>
            <w:rStyle w:val="Hyperlink"/>
            <w:rFonts w:cs="Arial"/>
            <w:lang w:val="en-AU"/>
          </w:rPr>
          <w:t>a</w:t>
        </w:r>
        <w:bookmarkEnd w:id="1511"/>
        <w:r w:rsidRPr="00B64341">
          <w:rPr>
            <w:rStyle w:val="Hyperlink"/>
            <w:rFonts w:cs="Arial"/>
            <w:lang w:val="en-AU"/>
          </w:rPr>
          <w:t>x year</w:t>
        </w:r>
      </w:hyperlink>
      <w:r w:rsidRPr="00B64341">
        <w:rPr>
          <w:lang w:val="en-AU"/>
        </w:rPr>
        <w:t xml:space="preserve"> income can be used where the criteria </w:t>
      </w:r>
      <w:r w:rsidRPr="001F39BD">
        <w:rPr>
          <w:lang w:val="en-AU"/>
        </w:rPr>
        <w:t xml:space="preserve">(in </w:t>
      </w:r>
      <w:hyperlink w:anchor="_6.7_Current_income" w:tooltip="Current income assessment" w:history="1">
        <w:r w:rsidR="00A54BE7" w:rsidRPr="00936DFB">
          <w:rPr>
            <w:rStyle w:val="Hyperlink"/>
          </w:rPr>
          <w:t>6</w:t>
        </w:r>
        <w:r w:rsidR="001F39BD" w:rsidRPr="00936DFB">
          <w:rPr>
            <w:rStyle w:val="Hyperlink"/>
          </w:rPr>
          <w:t>.8</w:t>
        </w:r>
      </w:hyperlink>
      <w:r w:rsidRPr="001F39BD">
        <w:rPr>
          <w:lang w:val="en-AU"/>
        </w:rPr>
        <w:t>)</w:t>
      </w:r>
      <w:r w:rsidRPr="00B64341">
        <w:rPr>
          <w:lang w:val="en-AU"/>
        </w:rPr>
        <w:t xml:space="preserve"> are met</w:t>
      </w:r>
      <w:r w:rsidRPr="00B64341">
        <w:rPr>
          <w:b/>
          <w:lang w:val="en-AU"/>
        </w:rPr>
        <w:t>.</w:t>
      </w:r>
    </w:p>
    <w:p w14:paraId="46409299" w14:textId="65BD3527" w:rsidR="00FD036B" w:rsidRPr="00E07756" w:rsidRDefault="00FD036B" w:rsidP="00FD036B">
      <w:r w:rsidRPr="00E07756">
        <w:t xml:space="preserve">For the purposes of the Parental Income Test, an employer provided benefit is treated in the same manner that it would be under the Youth Allowance Parental Income Test, this includes different treatment of benefits provided by Fringe Benefits Tax (FBT) ‘exempt’ employers (such as </w:t>
      </w:r>
      <w:r w:rsidR="00E94A37">
        <w:t xml:space="preserve">certain </w:t>
      </w:r>
      <w:r w:rsidRPr="00E07756">
        <w:t>charities</w:t>
      </w:r>
      <w:r w:rsidR="00F96A43">
        <w:t xml:space="preserve"> and other organisations</w:t>
      </w:r>
      <w:r w:rsidRPr="00E07756">
        <w:t xml:space="preserve">) and FBT non-exempt employers (such as for profit businesses).  For details refer to the Guide to Social Security Law, page </w:t>
      </w:r>
      <w:hyperlink r:id="rId63" w:history="1">
        <w:r w:rsidRPr="00E07756">
          <w:rPr>
            <w:i/>
            <w:color w:val="0000FF"/>
            <w:u w:val="single"/>
          </w:rPr>
          <w:t>4.2.8.10 Dependent YA - Parental Income Test</w:t>
        </w:r>
      </w:hyperlink>
      <w:r w:rsidRPr="00E07756">
        <w:t xml:space="preserve"> under the heading </w:t>
      </w:r>
      <w:r w:rsidRPr="00E07756">
        <w:rPr>
          <w:i/>
        </w:rPr>
        <w:t>“Treatment of employer provided benefits under the parental income test”.</w:t>
      </w:r>
    </w:p>
    <w:p w14:paraId="08FAAFB8" w14:textId="77777777" w:rsidR="007031C8" w:rsidRPr="00B64341" w:rsidRDefault="007031C8" w:rsidP="002310DB">
      <w:pPr>
        <w:pStyle w:val="BulletIntro"/>
        <w:keepNext w:val="0"/>
        <w:tabs>
          <w:tab w:val="left" w:pos="1134"/>
        </w:tabs>
        <w:spacing w:after="120"/>
        <w:rPr>
          <w:rFonts w:cs="Arial"/>
          <w:lang w:val="en-AU"/>
        </w:rPr>
      </w:pPr>
    </w:p>
    <w:p w14:paraId="1433EC34" w14:textId="77777777" w:rsidR="00636049" w:rsidRPr="00B64341" w:rsidRDefault="004343D9" w:rsidP="002310DB">
      <w:pPr>
        <w:pStyle w:val="Heading3"/>
        <w:spacing w:before="120" w:after="120"/>
        <w:rPr>
          <w:lang w:val="en-AU"/>
        </w:rPr>
      </w:pPr>
      <w:bookmarkStart w:id="1512" w:name="_6.6.4_First_$1,000"/>
      <w:bookmarkStart w:id="1513" w:name="_6.5.4_First_$1,000_of_reportable_fr"/>
      <w:bookmarkStart w:id="1514" w:name="_Toc418251948"/>
      <w:bookmarkStart w:id="1515" w:name="_Toc161552359"/>
      <w:bookmarkStart w:id="1516" w:name="_Toc234129483"/>
      <w:bookmarkStart w:id="1517" w:name="_Toc264368514"/>
      <w:bookmarkEnd w:id="1512"/>
      <w:bookmarkEnd w:id="1513"/>
      <w:r w:rsidRPr="00B64341">
        <w:rPr>
          <w:lang w:val="en-AU"/>
        </w:rPr>
        <w:t>6.6.4</w:t>
      </w:r>
      <w:r w:rsidRPr="00B64341">
        <w:rPr>
          <w:lang w:val="en-AU"/>
        </w:rPr>
        <w:tab/>
      </w:r>
      <w:bookmarkEnd w:id="1514"/>
      <w:r w:rsidR="001B1C8C" w:rsidRPr="001B1C8C">
        <w:rPr>
          <w:lang w:val="en-AU"/>
        </w:rPr>
        <w:t xml:space="preserve"> </w:t>
      </w:r>
      <w:r w:rsidR="001B1C8C" w:rsidRPr="00B64341">
        <w:rPr>
          <w:lang w:val="en-AU"/>
        </w:rPr>
        <w:t>Only fringe benefit amounts over $2,000 are counted</w:t>
      </w:r>
    </w:p>
    <w:bookmarkEnd w:id="1515"/>
    <w:bookmarkEnd w:id="1516"/>
    <w:bookmarkEnd w:id="1517"/>
    <w:p w14:paraId="26F94FDF" w14:textId="77777777" w:rsidR="001B1C8C" w:rsidRPr="00B64341" w:rsidRDefault="001B1C8C" w:rsidP="001B1C8C">
      <w:pPr>
        <w:rPr>
          <w:lang w:val="en-AU"/>
        </w:rPr>
      </w:pPr>
      <w:r w:rsidRPr="00B64341">
        <w:rPr>
          <w:lang w:val="en-AU"/>
        </w:rPr>
        <w:t xml:space="preserve">Fringe benefits of $2,000 or less in the tax year are not Reportable Fringe Benefits.  Fringe Benefits of more than $2,000 in the tax year are Reportable Fringe Benefits and will appear on an employee’s Payment Summary as a grossed-up amount.  </w:t>
      </w:r>
    </w:p>
    <w:p w14:paraId="4579F4B4" w14:textId="77777777" w:rsidR="007031C8" w:rsidRPr="00B64341" w:rsidRDefault="004343D9" w:rsidP="002310DB">
      <w:pPr>
        <w:pStyle w:val="Heading3"/>
        <w:spacing w:before="120" w:after="120"/>
        <w:rPr>
          <w:lang w:val="en-AU"/>
        </w:rPr>
      </w:pPr>
      <w:bookmarkStart w:id="1518" w:name="_6.6.5_Overseas_fringe"/>
      <w:bookmarkStart w:id="1519" w:name="_6.5.5_Overseas_fringe_benefits"/>
      <w:bookmarkStart w:id="1520" w:name="_Toc161552361"/>
      <w:bookmarkStart w:id="1521" w:name="_Toc234129484"/>
      <w:bookmarkStart w:id="1522" w:name="_Toc264368515"/>
      <w:bookmarkStart w:id="1523" w:name="_Toc418251949"/>
      <w:bookmarkEnd w:id="1518"/>
      <w:bookmarkEnd w:id="1519"/>
      <w:r w:rsidRPr="00B64341">
        <w:rPr>
          <w:lang w:val="en-AU"/>
        </w:rPr>
        <w:t>6.6.5</w:t>
      </w:r>
      <w:r w:rsidRPr="00B64341">
        <w:rPr>
          <w:lang w:val="en-AU"/>
        </w:rPr>
        <w:tab/>
        <w:t>Overseas fringe benefits</w:t>
      </w:r>
      <w:bookmarkEnd w:id="1520"/>
      <w:bookmarkEnd w:id="1521"/>
      <w:bookmarkEnd w:id="1522"/>
      <w:bookmarkEnd w:id="1523"/>
    </w:p>
    <w:p w14:paraId="72AD7D4C" w14:textId="77777777" w:rsidR="007031C8" w:rsidRPr="00B64341" w:rsidRDefault="004343D9" w:rsidP="00BD2CD2">
      <w:pPr>
        <w:rPr>
          <w:lang w:val="en-AU"/>
        </w:rPr>
      </w:pPr>
      <w:r w:rsidRPr="00B64341">
        <w:rPr>
          <w:lang w:val="en-AU"/>
        </w:rPr>
        <w:t xml:space="preserve">Where an applicant or their </w:t>
      </w:r>
      <w:hyperlink w:anchor="Partner" w:tooltip="partner" w:history="1">
        <w:r w:rsidR="003224A3" w:rsidRPr="00B64341">
          <w:rPr>
            <w:rStyle w:val="Hyperlink"/>
            <w:rFonts w:cs="Arial"/>
            <w:lang w:val="en-AU"/>
          </w:rPr>
          <w:t>partner</w:t>
        </w:r>
      </w:hyperlink>
      <w:r w:rsidRPr="00B64341">
        <w:rPr>
          <w:lang w:val="en-AU"/>
        </w:rPr>
        <w:t xml:space="preserve"> works overseas and receives fringe benefits, the value of the benefits in Australian dollars is included (see </w:t>
      </w:r>
      <w:hyperlink w:anchor="_6.3.9_Income_earned" w:tooltip="Income earned or received from overseas" w:history="1">
        <w:r w:rsidR="00E07873" w:rsidRPr="00B64341">
          <w:rPr>
            <w:rStyle w:val="Hyperlink"/>
            <w:rFonts w:cs="Arial"/>
            <w:lang w:val="en-AU"/>
          </w:rPr>
          <w:t>6.3.</w:t>
        </w:r>
        <w:r w:rsidR="00E07873">
          <w:rPr>
            <w:rStyle w:val="Hyperlink"/>
            <w:rFonts w:cs="Arial"/>
            <w:lang w:val="en-AU"/>
          </w:rPr>
          <w:t>7</w:t>
        </w:r>
      </w:hyperlink>
      <w:r w:rsidR="00E07873" w:rsidRPr="00B64341">
        <w:rPr>
          <w:lang w:val="en-AU"/>
        </w:rPr>
        <w:t xml:space="preserve"> </w:t>
      </w:r>
      <w:r w:rsidRPr="00B64341">
        <w:rPr>
          <w:lang w:val="en-AU"/>
        </w:rPr>
        <w:t>for the appropriate exchange method).</w:t>
      </w:r>
    </w:p>
    <w:p w14:paraId="04ACB9A2" w14:textId="77777777" w:rsidR="007031C8" w:rsidRPr="00B64341" w:rsidRDefault="007031C8" w:rsidP="00BD2CD2">
      <w:pPr>
        <w:rPr>
          <w:lang w:val="en-AU"/>
        </w:rPr>
      </w:pPr>
    </w:p>
    <w:p w14:paraId="715A3A6A" w14:textId="77777777" w:rsidR="007031C8" w:rsidRPr="00B64341" w:rsidRDefault="004343D9" w:rsidP="002310DB">
      <w:pPr>
        <w:pStyle w:val="Heading3"/>
        <w:spacing w:before="120" w:after="120"/>
        <w:rPr>
          <w:lang w:val="en-AU"/>
        </w:rPr>
      </w:pPr>
      <w:bookmarkStart w:id="1524" w:name="_6.6.6_Ministers_of"/>
      <w:bookmarkStart w:id="1525" w:name="_6.5.6_Ministers_of_religion"/>
      <w:bookmarkStart w:id="1526" w:name="_Toc161552363"/>
      <w:bookmarkStart w:id="1527" w:name="_Toc234129485"/>
      <w:bookmarkStart w:id="1528" w:name="_Toc264368516"/>
      <w:bookmarkStart w:id="1529" w:name="_Toc418251950"/>
      <w:bookmarkEnd w:id="1524"/>
      <w:bookmarkEnd w:id="1525"/>
      <w:r w:rsidRPr="00B64341">
        <w:rPr>
          <w:lang w:val="en-AU"/>
        </w:rPr>
        <w:t>6.6.6</w:t>
      </w:r>
      <w:r w:rsidRPr="00B64341">
        <w:rPr>
          <w:lang w:val="en-AU"/>
        </w:rPr>
        <w:tab/>
      </w:r>
      <w:bookmarkEnd w:id="1526"/>
      <w:r w:rsidRPr="00B64341">
        <w:rPr>
          <w:lang w:val="en-AU"/>
        </w:rPr>
        <w:t>Ministers of religion</w:t>
      </w:r>
      <w:bookmarkEnd w:id="1527"/>
      <w:bookmarkEnd w:id="1528"/>
      <w:bookmarkEnd w:id="1529"/>
    </w:p>
    <w:p w14:paraId="2D7FE80C" w14:textId="77777777" w:rsidR="007031C8" w:rsidRDefault="004343D9" w:rsidP="00BD2CD2">
      <w:pPr>
        <w:rPr>
          <w:lang w:val="en-AU"/>
        </w:rPr>
      </w:pPr>
      <w:r w:rsidRPr="00B64341">
        <w:rPr>
          <w:lang w:val="en-AU"/>
        </w:rPr>
        <w:t xml:space="preserve">Certain benefits received by ministers of religion are exempt under section 57 of the </w:t>
      </w:r>
      <w:r w:rsidRPr="00B64341">
        <w:rPr>
          <w:i/>
          <w:lang w:val="en-AU"/>
        </w:rPr>
        <w:t>Fringe Benefits Tax Assessment Act</w:t>
      </w:r>
      <w:r w:rsidR="000658E2" w:rsidRPr="00B64341">
        <w:rPr>
          <w:lang w:val="en-AU"/>
        </w:rPr>
        <w:t xml:space="preserve">.  </w:t>
      </w:r>
      <w:r w:rsidRPr="00B64341">
        <w:rPr>
          <w:lang w:val="en-AU"/>
        </w:rPr>
        <w:t xml:space="preserve">Those benefits will not appear on their group certificates, and so </w:t>
      </w:r>
      <w:r w:rsidRPr="00B64341">
        <w:rPr>
          <w:lang w:val="en-AU"/>
        </w:rPr>
        <w:lastRenderedPageBreak/>
        <w:t>will not be assessed</w:t>
      </w:r>
      <w:r w:rsidR="000658E2" w:rsidRPr="00B64341">
        <w:rPr>
          <w:lang w:val="en-AU"/>
        </w:rPr>
        <w:t xml:space="preserve">.  </w:t>
      </w:r>
      <w:r w:rsidRPr="00B64341">
        <w:rPr>
          <w:lang w:val="en-AU"/>
        </w:rPr>
        <w:t>Otherwise, ministers of religion are treated the same as any other employee for the purposes of assessing fringe benefits.</w:t>
      </w:r>
    </w:p>
    <w:p w14:paraId="1EF5F1CC" w14:textId="77777777" w:rsidR="00E07756" w:rsidRDefault="00E07756" w:rsidP="00BD2CD2">
      <w:pPr>
        <w:rPr>
          <w:lang w:val="en-AU"/>
        </w:rPr>
      </w:pPr>
    </w:p>
    <w:p w14:paraId="3FFAAD0C" w14:textId="77777777" w:rsidR="007031C8" w:rsidRPr="00B64341" w:rsidRDefault="007031C8" w:rsidP="00BD2CD2">
      <w:pPr>
        <w:rPr>
          <w:lang w:val="en-AU"/>
        </w:rPr>
      </w:pPr>
      <w:bookmarkStart w:id="1530" w:name="_6.6.7_Inclusion_of"/>
      <w:bookmarkEnd w:id="1530"/>
    </w:p>
    <w:p w14:paraId="0ECD79BB" w14:textId="77777777" w:rsidR="007031C8" w:rsidRPr="005E1ABB" w:rsidRDefault="004343D9" w:rsidP="002310DB">
      <w:pPr>
        <w:pStyle w:val="Heading2"/>
        <w:spacing w:before="120" w:after="120"/>
      </w:pPr>
      <w:bookmarkStart w:id="1531" w:name="_6.7_Reportable_Superannuation"/>
      <w:bookmarkStart w:id="1532" w:name="_Toc264368517"/>
      <w:bookmarkStart w:id="1533" w:name="_Toc418251951"/>
      <w:bookmarkStart w:id="1534" w:name="_Toc469647188"/>
      <w:bookmarkStart w:id="1535" w:name="_Toc234129486"/>
      <w:bookmarkEnd w:id="1531"/>
      <w:r w:rsidRPr="005E1ABB">
        <w:t>6.7</w:t>
      </w:r>
      <w:r w:rsidRPr="005E1ABB">
        <w:tab/>
        <w:t>Reportable Superannuation Contributions</w:t>
      </w:r>
      <w:bookmarkEnd w:id="1532"/>
      <w:bookmarkEnd w:id="1533"/>
      <w:bookmarkEnd w:id="1534"/>
    </w:p>
    <w:p w14:paraId="7BC3C2A3" w14:textId="77777777" w:rsidR="007031C8" w:rsidRPr="00B64341" w:rsidRDefault="004343D9" w:rsidP="00BD2CD2">
      <w:pPr>
        <w:rPr>
          <w:lang w:val="en-AU"/>
        </w:rPr>
      </w:pPr>
      <w:r w:rsidRPr="00B64341">
        <w:rPr>
          <w:lang w:val="en-AU"/>
        </w:rPr>
        <w:t>This section outlines the reportable superannuation contributions as they affect the parental income test.</w:t>
      </w:r>
    </w:p>
    <w:p w14:paraId="200EE0E7" w14:textId="77777777" w:rsidR="007031C8" w:rsidRPr="00B64341" w:rsidRDefault="004238B4" w:rsidP="00E248E8">
      <w:pPr>
        <w:pStyle w:val="Links"/>
      </w:pPr>
      <w:hyperlink w:anchor="_6.7.1__Definitions" w:tooltip="Definitions" w:history="1">
        <w:r w:rsidR="004343D9" w:rsidRPr="00B64341">
          <w:rPr>
            <w:rStyle w:val="Hyperlink"/>
          </w:rPr>
          <w:t>6.7.1</w:t>
        </w:r>
      </w:hyperlink>
      <w:r w:rsidR="004343D9" w:rsidRPr="00B64341">
        <w:t xml:space="preserve"> </w:t>
      </w:r>
      <w:r w:rsidR="004343D9" w:rsidRPr="00B64341">
        <w:tab/>
        <w:t>Definitions</w:t>
      </w:r>
    </w:p>
    <w:p w14:paraId="75D6B0CB" w14:textId="77777777" w:rsidR="007031C8" w:rsidRPr="00B64341" w:rsidRDefault="004238B4" w:rsidP="00E248E8">
      <w:pPr>
        <w:pStyle w:val="Links"/>
      </w:pPr>
      <w:hyperlink w:anchor="_6.7.2__Reportable" w:tooltip="Reportable employer superannuation contributions" w:history="1">
        <w:r w:rsidR="004343D9" w:rsidRPr="00B64341">
          <w:rPr>
            <w:rStyle w:val="Hyperlink"/>
          </w:rPr>
          <w:t>6.7.2</w:t>
        </w:r>
      </w:hyperlink>
      <w:r w:rsidR="004343D9" w:rsidRPr="00B64341">
        <w:t xml:space="preserve"> </w:t>
      </w:r>
      <w:r w:rsidR="004343D9" w:rsidRPr="00B64341">
        <w:tab/>
        <w:t>Reportable employer superannuation contributions</w:t>
      </w:r>
    </w:p>
    <w:p w14:paraId="48494266" w14:textId="77777777" w:rsidR="007031C8" w:rsidRPr="00B64341" w:rsidRDefault="004238B4" w:rsidP="00E248E8">
      <w:pPr>
        <w:pStyle w:val="Links"/>
      </w:pPr>
      <w:hyperlink w:anchor="_6.7.3__Self-employed" w:tooltip="Self-employed superannuation contributions" w:history="1">
        <w:r w:rsidR="004343D9" w:rsidRPr="00B64341">
          <w:rPr>
            <w:rStyle w:val="Hyperlink"/>
          </w:rPr>
          <w:t>6.7.3</w:t>
        </w:r>
      </w:hyperlink>
      <w:r w:rsidR="004343D9" w:rsidRPr="00B64341">
        <w:t xml:space="preserve"> </w:t>
      </w:r>
      <w:r w:rsidR="004343D9" w:rsidRPr="00B64341">
        <w:tab/>
        <w:t>Self-employed superannuation contributions</w:t>
      </w:r>
    </w:p>
    <w:p w14:paraId="3D851733" w14:textId="77777777" w:rsidR="007031C8" w:rsidRPr="00B64341" w:rsidRDefault="007031C8" w:rsidP="00BD2CD2">
      <w:pPr>
        <w:rPr>
          <w:lang w:val="en-AU"/>
        </w:rPr>
      </w:pPr>
    </w:p>
    <w:p w14:paraId="35D7D8B1" w14:textId="77777777" w:rsidR="007031C8" w:rsidRPr="00B64341" w:rsidRDefault="004343D9" w:rsidP="002310DB">
      <w:pPr>
        <w:pStyle w:val="Heading3"/>
        <w:spacing w:before="120" w:after="120"/>
        <w:rPr>
          <w:lang w:val="en-AU"/>
        </w:rPr>
      </w:pPr>
      <w:bookmarkStart w:id="1536" w:name="_6.7.1__Definitions"/>
      <w:bookmarkStart w:id="1537" w:name="_Toc264368518"/>
      <w:bookmarkStart w:id="1538" w:name="_Toc418251952"/>
      <w:bookmarkEnd w:id="1536"/>
      <w:r w:rsidRPr="00B64341">
        <w:rPr>
          <w:lang w:val="en-AU"/>
        </w:rPr>
        <w:t xml:space="preserve">6.7.1 </w:t>
      </w:r>
      <w:r w:rsidRPr="00B64341">
        <w:rPr>
          <w:lang w:val="en-AU"/>
        </w:rPr>
        <w:tab/>
        <w:t>Definitions</w:t>
      </w:r>
      <w:bookmarkEnd w:id="1537"/>
      <w:bookmarkEnd w:id="1538"/>
    </w:p>
    <w:p w14:paraId="34A0DDFC" w14:textId="77777777" w:rsidR="007031C8" w:rsidRPr="00B64341" w:rsidRDefault="004343D9" w:rsidP="002310DB">
      <w:pPr>
        <w:pStyle w:val="blocktextarial"/>
        <w:tabs>
          <w:tab w:val="left" w:pos="1134"/>
        </w:tabs>
        <w:spacing w:after="120"/>
      </w:pPr>
      <w:r w:rsidRPr="00B64341">
        <w:t xml:space="preserve">Reportable superannuation contributions are those within the meaning of the </w:t>
      </w:r>
      <w:r w:rsidRPr="00B64341">
        <w:rPr>
          <w:i/>
        </w:rPr>
        <w:t>Income Tax Assessment Act 1997</w:t>
      </w:r>
      <w:r w:rsidRPr="00B64341">
        <w:t xml:space="preserve"> and includes discretionary contributions made by employers (also known as concessional or before-tax contributions)</w:t>
      </w:r>
      <w:r w:rsidR="000658E2" w:rsidRPr="00B64341">
        <w:t xml:space="preserve">.  </w:t>
      </w:r>
      <w:r w:rsidRPr="00B64341">
        <w:t xml:space="preserve">These can be split into </w:t>
      </w:r>
      <w:r w:rsidR="000A2F0F" w:rsidRPr="00B64341">
        <w:t xml:space="preserve">two </w:t>
      </w:r>
      <w:r w:rsidRPr="00B64341">
        <w:t>components:</w:t>
      </w:r>
    </w:p>
    <w:p w14:paraId="1A70E4AA" w14:textId="77777777" w:rsidR="00F120E0"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reportable employer superannuation contributions paid at the discretion of the employee</w:t>
      </w:r>
      <w:r w:rsidR="00F120E0" w:rsidRPr="00B64341">
        <w:rPr>
          <w:rFonts w:cs="Arial"/>
          <w:lang w:val="en-AU"/>
        </w:rPr>
        <w:t xml:space="preserve">; </w:t>
      </w:r>
    </w:p>
    <w:p w14:paraId="7801189C" w14:textId="77777777" w:rsidR="007031C8" w:rsidRPr="00B64341" w:rsidRDefault="004343D9" w:rsidP="009E659B">
      <w:pPr>
        <w:pStyle w:val="Bullet"/>
        <w:numPr>
          <w:ilvl w:val="0"/>
          <w:numId w:val="0"/>
        </w:numPr>
        <w:tabs>
          <w:tab w:val="num" w:pos="567"/>
          <w:tab w:val="left" w:pos="1134"/>
        </w:tabs>
        <w:spacing w:after="120"/>
        <w:ind w:left="567"/>
        <w:rPr>
          <w:rFonts w:cs="Arial"/>
          <w:lang w:val="en-AU"/>
        </w:rPr>
      </w:pPr>
      <w:r w:rsidRPr="00B64341">
        <w:rPr>
          <w:rFonts w:cs="Arial"/>
          <w:lang w:val="en-AU"/>
        </w:rPr>
        <w:t xml:space="preserve">and </w:t>
      </w:r>
    </w:p>
    <w:p w14:paraId="5D1A041E"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superannuation contributions made by self-employed people (personal deductible superannuation contributions).</w:t>
      </w:r>
    </w:p>
    <w:p w14:paraId="4A1CDF05" w14:textId="77777777" w:rsidR="007031C8" w:rsidRPr="00B64341" w:rsidRDefault="004343D9" w:rsidP="002310DB">
      <w:pPr>
        <w:pStyle w:val="blocktextarial"/>
        <w:tabs>
          <w:tab w:val="left" w:pos="1134"/>
        </w:tabs>
        <w:spacing w:after="120"/>
      </w:pPr>
      <w:r w:rsidRPr="00B64341">
        <w:t> </w:t>
      </w:r>
    </w:p>
    <w:p w14:paraId="50A4A0C7" w14:textId="77777777" w:rsidR="007031C8" w:rsidRPr="00B64341" w:rsidRDefault="004343D9" w:rsidP="002310DB">
      <w:pPr>
        <w:pStyle w:val="Heading3"/>
        <w:spacing w:before="120" w:after="120"/>
        <w:rPr>
          <w:lang w:val="en-AU"/>
        </w:rPr>
      </w:pPr>
      <w:bookmarkStart w:id="1539" w:name="_6.7.2__Reportable"/>
      <w:bookmarkStart w:id="1540" w:name="_Toc264368519"/>
      <w:bookmarkStart w:id="1541" w:name="_Toc418251953"/>
      <w:bookmarkEnd w:id="1539"/>
      <w:r w:rsidRPr="00B64341">
        <w:rPr>
          <w:lang w:val="en-AU"/>
        </w:rPr>
        <w:t xml:space="preserve">6.7.2 </w:t>
      </w:r>
      <w:r w:rsidRPr="00B64341">
        <w:rPr>
          <w:lang w:val="en-AU"/>
        </w:rPr>
        <w:tab/>
        <w:t>Reportable employer superannuation contributions</w:t>
      </w:r>
      <w:bookmarkEnd w:id="1540"/>
      <w:bookmarkEnd w:id="1541"/>
    </w:p>
    <w:p w14:paraId="56B8C397" w14:textId="77777777" w:rsidR="007031C8" w:rsidRPr="00B64341" w:rsidRDefault="004343D9" w:rsidP="00BD2CD2">
      <w:pPr>
        <w:rPr>
          <w:lang w:val="en-AU"/>
        </w:rPr>
      </w:pPr>
      <w:r w:rsidRPr="00B64341">
        <w:rPr>
          <w:lang w:val="en-AU"/>
        </w:rPr>
        <w:t>Reportable employer superannuation contributions are employer superannuation contributions paid at the discretion of the employee that could have been received as income</w:t>
      </w:r>
      <w:r w:rsidR="000658E2" w:rsidRPr="00B64341">
        <w:rPr>
          <w:lang w:val="en-AU"/>
        </w:rPr>
        <w:t xml:space="preserve">.  </w:t>
      </w:r>
      <w:r w:rsidRPr="00B64341">
        <w:rPr>
          <w:lang w:val="en-AU"/>
        </w:rPr>
        <w:t xml:space="preserve">A common example </w:t>
      </w:r>
      <w:r w:rsidR="00C07A7A" w:rsidRPr="00B64341">
        <w:rPr>
          <w:lang w:val="en-AU"/>
        </w:rPr>
        <w:t xml:space="preserve">is a </w:t>
      </w:r>
      <w:r w:rsidRPr="00B64341">
        <w:rPr>
          <w:lang w:val="en-AU"/>
        </w:rPr>
        <w:t>contribution made on the employee's behalf by an employer under a salary sacrifice arrangement</w:t>
      </w:r>
      <w:r w:rsidR="000658E2" w:rsidRPr="00B64341">
        <w:rPr>
          <w:lang w:val="en-AU"/>
        </w:rPr>
        <w:t xml:space="preserve">.  </w:t>
      </w:r>
      <w:r w:rsidRPr="00B64341">
        <w:rPr>
          <w:lang w:val="en-AU"/>
        </w:rPr>
        <w:t>The contribution would have to be on top of legally required contributions such as those that have to be made under the superannuation guarantee laws or an industrial award.</w:t>
      </w:r>
    </w:p>
    <w:p w14:paraId="093454C5" w14:textId="77777777" w:rsidR="007031C8" w:rsidRPr="00B64341" w:rsidRDefault="007031C8" w:rsidP="00BD2CD2">
      <w:pPr>
        <w:rPr>
          <w:lang w:val="en-AU"/>
        </w:rPr>
      </w:pPr>
    </w:p>
    <w:p w14:paraId="37A4C609" w14:textId="77777777" w:rsidR="007031C8" w:rsidRPr="00B64341" w:rsidRDefault="004343D9" w:rsidP="002310DB">
      <w:pPr>
        <w:pStyle w:val="Heading3"/>
        <w:spacing w:before="120" w:after="120"/>
        <w:rPr>
          <w:lang w:val="en-AU"/>
        </w:rPr>
      </w:pPr>
      <w:bookmarkStart w:id="1542" w:name="_6.7.3__Self-employed"/>
      <w:bookmarkStart w:id="1543" w:name="_Toc264368520"/>
      <w:bookmarkStart w:id="1544" w:name="_Toc418251954"/>
      <w:bookmarkEnd w:id="1542"/>
      <w:r w:rsidRPr="00B64341">
        <w:rPr>
          <w:lang w:val="en-AU"/>
        </w:rPr>
        <w:t xml:space="preserve">6.7.3 </w:t>
      </w:r>
      <w:r w:rsidRPr="00B64341">
        <w:rPr>
          <w:lang w:val="en-AU"/>
        </w:rPr>
        <w:tab/>
        <w:t>Self-employed superannuation contributions</w:t>
      </w:r>
      <w:bookmarkEnd w:id="1543"/>
      <w:bookmarkEnd w:id="1544"/>
    </w:p>
    <w:p w14:paraId="474E1126" w14:textId="77777777" w:rsidR="007031C8" w:rsidRPr="00B64341" w:rsidRDefault="004343D9" w:rsidP="002310DB">
      <w:pPr>
        <w:pStyle w:val="blocktextarial"/>
        <w:tabs>
          <w:tab w:val="left" w:pos="1134"/>
        </w:tabs>
        <w:spacing w:after="120"/>
      </w:pPr>
      <w:r w:rsidRPr="00B64341">
        <w:t>Superannuation contributions made by self-employed people are personal contributions made to a superannuation fund for which an income tax deduction is claimed on an individual's tax return.</w:t>
      </w:r>
    </w:p>
    <w:p w14:paraId="18F4BC65" w14:textId="77777777" w:rsidR="007031C8" w:rsidRPr="00B64341" w:rsidRDefault="007031C8" w:rsidP="002310DB">
      <w:pPr>
        <w:pStyle w:val="blocktextarial"/>
        <w:tabs>
          <w:tab w:val="left" w:pos="1134"/>
        </w:tabs>
        <w:spacing w:after="120"/>
      </w:pPr>
    </w:p>
    <w:p w14:paraId="7FEC1D25" w14:textId="77777777" w:rsidR="007031C8" w:rsidRPr="005E1ABB" w:rsidRDefault="004343D9" w:rsidP="002310DB">
      <w:pPr>
        <w:pStyle w:val="Heading2"/>
        <w:spacing w:before="120" w:after="120"/>
      </w:pPr>
      <w:bookmarkStart w:id="1545" w:name="_6.7_Current_income"/>
      <w:bookmarkStart w:id="1546" w:name="_6.6_Current_income_assessment"/>
      <w:bookmarkStart w:id="1547" w:name="_6.8_Current_income"/>
      <w:bookmarkStart w:id="1548" w:name="_Toc161552364"/>
      <w:bookmarkStart w:id="1549" w:name="_Toc171153868"/>
      <w:bookmarkStart w:id="1550" w:name="_Toc264368521"/>
      <w:bookmarkStart w:id="1551" w:name="_Toc418251955"/>
      <w:bookmarkStart w:id="1552" w:name="_Toc469647189"/>
      <w:bookmarkEnd w:id="1545"/>
      <w:bookmarkEnd w:id="1546"/>
      <w:bookmarkEnd w:id="1547"/>
      <w:r w:rsidRPr="005E1ABB">
        <w:t>6.8</w:t>
      </w:r>
      <w:r w:rsidRPr="005E1ABB">
        <w:tab/>
        <w:t>Current income assessment</w:t>
      </w:r>
      <w:bookmarkEnd w:id="1535"/>
      <w:bookmarkEnd w:id="1548"/>
      <w:bookmarkEnd w:id="1549"/>
      <w:bookmarkEnd w:id="1550"/>
      <w:bookmarkEnd w:id="1551"/>
      <w:bookmarkEnd w:id="1552"/>
    </w:p>
    <w:p w14:paraId="202705F6" w14:textId="77777777" w:rsidR="007031C8" w:rsidRPr="00B64341" w:rsidRDefault="004343D9" w:rsidP="00BD2CD2">
      <w:pPr>
        <w:rPr>
          <w:lang w:val="en-AU"/>
        </w:rPr>
      </w:pPr>
      <w:r w:rsidRPr="00B64341">
        <w:rPr>
          <w:lang w:val="en-AU"/>
        </w:rPr>
        <w:t xml:space="preserve">This section outlines the current income assessment process for the Parental Income Test. </w:t>
      </w:r>
    </w:p>
    <w:p w14:paraId="141C690A" w14:textId="77777777" w:rsidR="007031C8" w:rsidRPr="00B64341" w:rsidRDefault="004238B4" w:rsidP="00E248E8">
      <w:pPr>
        <w:pStyle w:val="Links"/>
      </w:pPr>
      <w:hyperlink w:anchor="_6.7.1_Assessment_based" w:tooltip="Assessment based on current tax year" w:history="1">
        <w:bookmarkStart w:id="1553" w:name="_Hlt205710504"/>
        <w:r w:rsidR="004343D9" w:rsidRPr="00B64341">
          <w:rPr>
            <w:rStyle w:val="Hyperlink"/>
          </w:rPr>
          <w:t>6.8.</w:t>
        </w:r>
        <w:bookmarkEnd w:id="1553"/>
        <w:r w:rsidR="004343D9" w:rsidRPr="00B64341">
          <w:rPr>
            <w:rStyle w:val="Hyperlink"/>
          </w:rPr>
          <w:t>1</w:t>
        </w:r>
      </w:hyperlink>
      <w:r w:rsidR="004343D9" w:rsidRPr="00B64341">
        <w:tab/>
        <w:t xml:space="preserve">Assessment based on </w:t>
      </w:r>
      <w:hyperlink w:anchor="CurrentTaxYear" w:tooltip="current tax year" w:history="1">
        <w:r w:rsidR="007031C8" w:rsidRPr="00B64341">
          <w:rPr>
            <w:rStyle w:val="Hyperlink"/>
          </w:rPr>
          <w:t>current tax year</w:t>
        </w:r>
      </w:hyperlink>
    </w:p>
    <w:p w14:paraId="20F660BA" w14:textId="77777777" w:rsidR="007031C8" w:rsidRPr="00B64341" w:rsidRDefault="004238B4" w:rsidP="00E248E8">
      <w:pPr>
        <w:pStyle w:val="Links"/>
      </w:pPr>
      <w:hyperlink w:anchor="_6.7.2_Parental_current" w:tooltip="Current tax year assessment (fall in income)" w:history="1">
        <w:r w:rsidR="004343D9" w:rsidRPr="00B64341">
          <w:rPr>
            <w:rStyle w:val="Hyperlink"/>
          </w:rPr>
          <w:t>6.8.2</w:t>
        </w:r>
      </w:hyperlink>
      <w:r w:rsidR="004343D9" w:rsidRPr="00B64341">
        <w:tab/>
        <w:t>Parental current tax year assessment concession (fall in income)</w:t>
      </w:r>
    </w:p>
    <w:p w14:paraId="26E98CF9" w14:textId="77777777" w:rsidR="007031C8" w:rsidRPr="00B64341" w:rsidRDefault="004238B4" w:rsidP="00E248E8">
      <w:pPr>
        <w:pStyle w:val="Links"/>
      </w:pPr>
      <w:hyperlink w:anchor="_6.7.3_Estimated_income" w:tooltip="Estimated income" w:history="1">
        <w:r w:rsidR="004343D9" w:rsidRPr="00B64341">
          <w:rPr>
            <w:rStyle w:val="Hyperlink"/>
          </w:rPr>
          <w:t>6.8.3</w:t>
        </w:r>
      </w:hyperlink>
      <w:r w:rsidR="004343D9" w:rsidRPr="00B64341">
        <w:tab/>
        <w:t>Estimated income</w:t>
      </w:r>
    </w:p>
    <w:p w14:paraId="68D1F848" w14:textId="77777777" w:rsidR="007031C8" w:rsidRPr="00B64341" w:rsidRDefault="004238B4" w:rsidP="00E248E8">
      <w:pPr>
        <w:pStyle w:val="Links"/>
      </w:pPr>
      <w:hyperlink w:anchor="_6.7.4_Approval_of" w:tooltip="Approval of estimated income" w:history="1">
        <w:bookmarkStart w:id="1554" w:name="_Hlt205710528"/>
        <w:r w:rsidR="004343D9" w:rsidRPr="00B64341">
          <w:rPr>
            <w:rStyle w:val="Hyperlink"/>
          </w:rPr>
          <w:t>6.8.</w:t>
        </w:r>
        <w:bookmarkEnd w:id="1554"/>
        <w:r w:rsidR="004343D9" w:rsidRPr="00B64341">
          <w:rPr>
            <w:rStyle w:val="Hyperlink"/>
          </w:rPr>
          <w:t>4</w:t>
        </w:r>
      </w:hyperlink>
      <w:r w:rsidR="004343D9" w:rsidRPr="00B64341">
        <w:tab/>
        <w:t>Approval of estimated income</w:t>
      </w:r>
    </w:p>
    <w:p w14:paraId="5A2EDB77" w14:textId="77777777" w:rsidR="007031C8" w:rsidRPr="00B64341" w:rsidRDefault="004238B4" w:rsidP="00E248E8">
      <w:pPr>
        <w:pStyle w:val="Links"/>
      </w:pPr>
      <w:hyperlink w:anchor="_6.7.5_Reverse_current" w:tooltip="Reverse current income (increase in income)" w:history="1">
        <w:r w:rsidR="004343D9" w:rsidRPr="00B64341">
          <w:rPr>
            <w:rStyle w:val="Hyperlink"/>
          </w:rPr>
          <w:t>6.8.5</w:t>
        </w:r>
      </w:hyperlink>
      <w:r w:rsidR="004343D9" w:rsidRPr="00B64341">
        <w:tab/>
        <w:t>Reverse curr</w:t>
      </w:r>
      <w:r w:rsidR="00F120E0" w:rsidRPr="00B64341">
        <w:t>ent income (increase in income)</w:t>
      </w:r>
    </w:p>
    <w:p w14:paraId="52A640FE" w14:textId="77777777" w:rsidR="007031C8" w:rsidRPr="00B64341" w:rsidRDefault="007031C8" w:rsidP="002310DB">
      <w:pPr>
        <w:pStyle w:val="BulletTab2Last"/>
        <w:numPr>
          <w:ilvl w:val="0"/>
          <w:numId w:val="0"/>
        </w:numPr>
        <w:spacing w:after="120"/>
        <w:rPr>
          <w:rFonts w:cs="Arial"/>
          <w:lang w:val="en-AU"/>
        </w:rPr>
      </w:pPr>
    </w:p>
    <w:p w14:paraId="4F18252B" w14:textId="77777777" w:rsidR="007031C8" w:rsidRPr="00B64341" w:rsidRDefault="004343D9" w:rsidP="002310DB">
      <w:pPr>
        <w:pStyle w:val="Heading3"/>
        <w:spacing w:before="120" w:after="120"/>
        <w:rPr>
          <w:lang w:val="en-AU"/>
        </w:rPr>
      </w:pPr>
      <w:bookmarkStart w:id="1555" w:name="_6.7.1_Assessment_based"/>
      <w:bookmarkStart w:id="1556" w:name="_6.6.1_Assessment_based_on_current_t"/>
      <w:bookmarkStart w:id="1557" w:name="_Toc161552365"/>
      <w:bookmarkStart w:id="1558" w:name="_Toc234129487"/>
      <w:bookmarkStart w:id="1559" w:name="_Toc264368522"/>
      <w:bookmarkStart w:id="1560" w:name="_Toc418251956"/>
      <w:bookmarkEnd w:id="1555"/>
      <w:bookmarkEnd w:id="1556"/>
      <w:r w:rsidRPr="00B64341">
        <w:rPr>
          <w:lang w:val="en-AU"/>
        </w:rPr>
        <w:t>6.8.1</w:t>
      </w:r>
      <w:r w:rsidRPr="00B64341">
        <w:rPr>
          <w:lang w:val="en-AU"/>
        </w:rPr>
        <w:tab/>
        <w:t>Assessment based on current tax year</w:t>
      </w:r>
      <w:bookmarkEnd w:id="1557"/>
      <w:bookmarkEnd w:id="1558"/>
      <w:bookmarkEnd w:id="1559"/>
      <w:bookmarkEnd w:id="1560"/>
    </w:p>
    <w:p w14:paraId="6C56B4BD" w14:textId="77777777" w:rsidR="007031C8" w:rsidRPr="00B64341" w:rsidRDefault="004343D9" w:rsidP="00BD2CD2">
      <w:pPr>
        <w:rPr>
          <w:lang w:val="en-AU"/>
        </w:rPr>
      </w:pPr>
      <w:r w:rsidRPr="00B64341">
        <w:rPr>
          <w:lang w:val="en-AU"/>
        </w:rPr>
        <w:t xml:space="preserve">Assessment may be based on income for the </w:t>
      </w:r>
      <w:hyperlink w:anchor="CurrentTaxYear" w:tooltip="current tax year" w:history="1">
        <w:r w:rsidRPr="00B64341">
          <w:rPr>
            <w:rStyle w:val="Hyperlink"/>
            <w:rFonts w:cs="Arial"/>
            <w:lang w:val="en-AU"/>
          </w:rPr>
          <w:t xml:space="preserve">current </w:t>
        </w:r>
        <w:bookmarkStart w:id="1561" w:name="_Hlt205710550"/>
        <w:r w:rsidRPr="00B64341">
          <w:rPr>
            <w:rStyle w:val="Hyperlink"/>
            <w:rFonts w:cs="Arial"/>
            <w:lang w:val="en-AU"/>
          </w:rPr>
          <w:t>t</w:t>
        </w:r>
        <w:bookmarkEnd w:id="1561"/>
        <w:r w:rsidRPr="00B64341">
          <w:rPr>
            <w:rStyle w:val="Hyperlink"/>
            <w:rFonts w:cs="Arial"/>
            <w:lang w:val="en-AU"/>
          </w:rPr>
          <w:t>ax year</w:t>
        </w:r>
      </w:hyperlink>
      <w:r w:rsidRPr="00B64341">
        <w:rPr>
          <w:lang w:val="en-AU"/>
        </w:rPr>
        <w:t xml:space="preserve"> (i.e. the tax year ending in the year for which benefits are sought) where either:</w:t>
      </w:r>
    </w:p>
    <w:p w14:paraId="5560B9DC"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applicant and their </w:t>
      </w:r>
      <w:hyperlink w:anchor="Partner" w:tooltip="partner" w:history="1">
        <w:r w:rsidR="00642DDD" w:rsidRPr="00B64341">
          <w:rPr>
            <w:rStyle w:val="Hyperlink"/>
            <w:rFonts w:cs="Arial"/>
            <w:lang w:val="en-AU"/>
          </w:rPr>
          <w:t>partner</w:t>
        </w:r>
      </w:hyperlink>
      <w:r w:rsidRPr="00B64341">
        <w:rPr>
          <w:rFonts w:cs="Arial"/>
          <w:lang w:val="en-AU"/>
        </w:rPr>
        <w:t xml:space="preserve"> (if applicable) being income tested suffer a substantial and lasting fall in income, and the current tax year assessment is approved (see </w:t>
      </w:r>
      <w:hyperlink w:anchor="_6.7.2_Parental_current" w:tooltip="Current tax year assessment (fall in income)" w:history="1">
        <w:r w:rsidR="007031C8" w:rsidRPr="00B64341">
          <w:rPr>
            <w:rStyle w:val="Hyperlink"/>
            <w:rFonts w:cs="Arial"/>
            <w:lang w:val="en-AU"/>
          </w:rPr>
          <w:t>6.8.2</w:t>
        </w:r>
      </w:hyperlink>
      <w:r w:rsidRPr="00B64341">
        <w:rPr>
          <w:rFonts w:cs="Arial"/>
          <w:lang w:val="en-AU"/>
        </w:rPr>
        <w:t>)</w:t>
      </w:r>
      <w:r w:rsidR="00F120E0" w:rsidRPr="00B64341">
        <w:rPr>
          <w:rFonts w:cs="Arial"/>
          <w:lang w:val="en-AU"/>
        </w:rPr>
        <w:t>;</w:t>
      </w:r>
      <w:r w:rsidRPr="00B64341">
        <w:rPr>
          <w:rFonts w:cs="Arial"/>
          <w:b/>
          <w:lang w:val="en-AU"/>
        </w:rPr>
        <w:t xml:space="preserve"> </w:t>
      </w:r>
    </w:p>
    <w:p w14:paraId="7AC708DB" w14:textId="77777777" w:rsidR="007031C8" w:rsidRPr="00B64341" w:rsidRDefault="004343D9" w:rsidP="009E659B">
      <w:pPr>
        <w:pStyle w:val="andor"/>
        <w:tabs>
          <w:tab w:val="num" w:pos="567"/>
          <w:tab w:val="left" w:pos="1134"/>
        </w:tabs>
        <w:spacing w:after="120"/>
        <w:ind w:left="567"/>
        <w:rPr>
          <w:rFonts w:cs="Arial"/>
          <w:lang w:val="en-AU"/>
        </w:rPr>
      </w:pPr>
      <w:r w:rsidRPr="00B64341">
        <w:rPr>
          <w:rFonts w:cs="Arial"/>
          <w:lang w:val="en-AU"/>
        </w:rPr>
        <w:t>or</w:t>
      </w:r>
    </w:p>
    <w:p w14:paraId="40ABB4E4"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lastRenderedPageBreak/>
        <w:t>the parental income for the current tax year is more than 25</w:t>
      </w:r>
      <w:r w:rsidR="00692C96" w:rsidRPr="00B64341">
        <w:rPr>
          <w:rFonts w:cs="Arial"/>
          <w:lang w:val="en-AU"/>
        </w:rPr>
        <w:t xml:space="preserve"> per cent</w:t>
      </w:r>
      <w:r w:rsidRPr="00B64341">
        <w:rPr>
          <w:rFonts w:cs="Arial"/>
          <w:lang w:val="en-AU"/>
        </w:rPr>
        <w:t xml:space="preserve"> of the parental income for the </w:t>
      </w:r>
      <w:hyperlink w:anchor="BaseTaxYear" w:tooltip="Base tax year" w:history="1">
        <w:r w:rsidRPr="00B64341">
          <w:rPr>
            <w:rStyle w:val="Hyperlink"/>
            <w:rFonts w:cs="Arial"/>
            <w:lang w:val="en-AU"/>
          </w:rPr>
          <w:t>base ta</w:t>
        </w:r>
        <w:bookmarkStart w:id="1562" w:name="_Hlt205710588"/>
        <w:r w:rsidRPr="00B64341">
          <w:rPr>
            <w:rStyle w:val="Hyperlink"/>
            <w:rFonts w:cs="Arial"/>
            <w:lang w:val="en-AU"/>
          </w:rPr>
          <w:t>x</w:t>
        </w:r>
        <w:bookmarkEnd w:id="1562"/>
        <w:r w:rsidRPr="00B64341">
          <w:rPr>
            <w:rStyle w:val="Hyperlink"/>
            <w:rFonts w:cs="Arial"/>
            <w:lang w:val="en-AU"/>
          </w:rPr>
          <w:t xml:space="preserve"> year</w:t>
        </w:r>
      </w:hyperlink>
      <w:r w:rsidRPr="00B64341">
        <w:rPr>
          <w:rFonts w:cs="Arial"/>
          <w:lang w:val="en-AU"/>
        </w:rPr>
        <w:t xml:space="preserve">, and the reverse current income rule is applied (see </w:t>
      </w:r>
      <w:hyperlink w:anchor="_6.7.5_Reverse_current" w:tooltip="Reverse current income (increase in income)" w:history="1">
        <w:r w:rsidRPr="00B64341">
          <w:rPr>
            <w:rStyle w:val="Hyperlink"/>
            <w:rFonts w:cs="Arial"/>
            <w:lang w:val="en-AU"/>
          </w:rPr>
          <w:t>6.</w:t>
        </w:r>
        <w:bookmarkStart w:id="1563" w:name="_Hlt205710614"/>
        <w:r w:rsidRPr="00B64341">
          <w:rPr>
            <w:rStyle w:val="Hyperlink"/>
            <w:rFonts w:cs="Arial"/>
            <w:lang w:val="en-AU"/>
          </w:rPr>
          <w:t>8.</w:t>
        </w:r>
        <w:bookmarkEnd w:id="1563"/>
        <w:r w:rsidRPr="00B64341">
          <w:rPr>
            <w:rStyle w:val="Hyperlink"/>
            <w:rFonts w:cs="Arial"/>
            <w:lang w:val="en-AU"/>
          </w:rPr>
          <w:t>5</w:t>
        </w:r>
      </w:hyperlink>
      <w:r w:rsidRPr="00B64341">
        <w:rPr>
          <w:rFonts w:cs="Arial"/>
          <w:lang w:val="en-AU"/>
        </w:rPr>
        <w:t>).</w:t>
      </w:r>
      <w:r w:rsidRPr="00B64341">
        <w:rPr>
          <w:rFonts w:cs="Arial"/>
          <w:b/>
          <w:lang w:val="en-AU"/>
        </w:rPr>
        <w:t xml:space="preserve"> </w:t>
      </w:r>
    </w:p>
    <w:p w14:paraId="16476812" w14:textId="77777777" w:rsidR="007031C8" w:rsidRPr="00B64341" w:rsidRDefault="004343D9" w:rsidP="00BD2CD2">
      <w:pPr>
        <w:rPr>
          <w:lang w:val="en-AU"/>
        </w:rPr>
      </w:pPr>
      <w:r w:rsidRPr="00B64341">
        <w:rPr>
          <w:lang w:val="en-AU"/>
        </w:rPr>
        <w:t>There is no provision for the Parental Income Test to be applied to any period later than the current tax year.</w:t>
      </w:r>
    </w:p>
    <w:p w14:paraId="4C703AD4" w14:textId="77777777" w:rsidR="007031C8" w:rsidRPr="00B64341" w:rsidRDefault="004343D9" w:rsidP="002310DB">
      <w:pPr>
        <w:pStyle w:val="Heading3"/>
        <w:spacing w:before="120" w:after="120"/>
        <w:rPr>
          <w:lang w:val="en-AU"/>
        </w:rPr>
      </w:pPr>
      <w:bookmarkStart w:id="1564" w:name="_6.7.2_Parental_current"/>
      <w:bookmarkStart w:id="1565" w:name="_6.6.2_Current_tax_year_assessment_("/>
      <w:bookmarkStart w:id="1566" w:name="_Toc161552366"/>
      <w:bookmarkStart w:id="1567" w:name="_Toc234129488"/>
      <w:bookmarkStart w:id="1568" w:name="_Toc264368523"/>
      <w:bookmarkStart w:id="1569" w:name="_Toc418251957"/>
      <w:bookmarkEnd w:id="1564"/>
      <w:bookmarkEnd w:id="1565"/>
      <w:r w:rsidRPr="00B64341">
        <w:rPr>
          <w:lang w:val="en-AU"/>
        </w:rPr>
        <w:t>6.8.2</w:t>
      </w:r>
      <w:r w:rsidRPr="00B64341">
        <w:rPr>
          <w:lang w:val="en-AU"/>
        </w:rPr>
        <w:tab/>
        <w:t>Current tax year assessment (fall in income</w:t>
      </w:r>
      <w:bookmarkEnd w:id="1566"/>
      <w:r w:rsidRPr="00B64341">
        <w:rPr>
          <w:lang w:val="en-AU"/>
        </w:rPr>
        <w:t>)</w:t>
      </w:r>
      <w:bookmarkEnd w:id="1567"/>
      <w:bookmarkEnd w:id="1568"/>
      <w:bookmarkEnd w:id="1569"/>
    </w:p>
    <w:p w14:paraId="088DAB04" w14:textId="77777777" w:rsidR="007031C8" w:rsidRPr="00B64341" w:rsidRDefault="004238B4" w:rsidP="00BD2CD2">
      <w:pPr>
        <w:rPr>
          <w:lang w:val="en-AU"/>
        </w:rPr>
      </w:pPr>
      <w:hyperlink w:anchor="CurrentTaxYear" w:tooltip="Current tax year" w:history="1">
        <w:r w:rsidR="004343D9" w:rsidRPr="00B64341">
          <w:rPr>
            <w:rStyle w:val="Hyperlink"/>
            <w:rFonts w:cs="Arial"/>
            <w:lang w:val="en-AU"/>
          </w:rPr>
          <w:t>Current tax year</w:t>
        </w:r>
      </w:hyperlink>
      <w:r w:rsidR="004343D9" w:rsidRPr="00B64341">
        <w:rPr>
          <w:lang w:val="en-AU"/>
        </w:rPr>
        <w:t xml:space="preserve"> assessment applies where it would be unreasonable to assess eligibility for Additional Boarding Allowance on the basis of parental income for the </w:t>
      </w:r>
      <w:hyperlink w:anchor="BaseTaxYear" w:tooltip="base tax year" w:history="1">
        <w:r w:rsidR="004343D9" w:rsidRPr="00B64341">
          <w:rPr>
            <w:rStyle w:val="Hyperlink"/>
            <w:rFonts w:cs="Arial"/>
            <w:lang w:val="en-AU"/>
          </w:rPr>
          <w:t>base tax year</w:t>
        </w:r>
      </w:hyperlink>
      <w:r w:rsidR="004343D9" w:rsidRPr="00B64341">
        <w:rPr>
          <w:lang w:val="en-AU"/>
        </w:rPr>
        <w:t xml:space="preserve"> because:</w:t>
      </w:r>
    </w:p>
    <w:p w14:paraId="3DE65D51"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drop in parental income is substantial (see </w:t>
      </w:r>
      <w:r w:rsidRPr="00B64341">
        <w:rPr>
          <w:rFonts w:cs="Arial"/>
          <w:i/>
          <w:lang w:val="en-AU"/>
        </w:rPr>
        <w:t>Definition of substantial fall in income</w:t>
      </w:r>
      <w:r w:rsidRPr="00B64341">
        <w:rPr>
          <w:rFonts w:cs="Arial"/>
          <w:lang w:val="en-AU"/>
        </w:rPr>
        <w:t>, below)</w:t>
      </w:r>
      <w:r w:rsidR="00F120E0" w:rsidRPr="00B64341">
        <w:rPr>
          <w:rFonts w:cs="Arial"/>
          <w:lang w:val="en-AU"/>
        </w:rPr>
        <w:t>;</w:t>
      </w:r>
    </w:p>
    <w:p w14:paraId="4996D45A" w14:textId="77777777" w:rsidR="007031C8" w:rsidRPr="00B64341" w:rsidRDefault="004343D9" w:rsidP="009E659B">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3A5D5810"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drop is </w:t>
      </w:r>
      <w:hyperlink w:anchor="Likely" w:tooltip="likely" w:history="1">
        <w:r w:rsidRPr="00B64341">
          <w:rPr>
            <w:rStyle w:val="Hyperlink"/>
            <w:rFonts w:cs="Arial"/>
            <w:lang w:val="en-AU"/>
          </w:rPr>
          <w:t>likely</w:t>
        </w:r>
      </w:hyperlink>
      <w:r w:rsidRPr="00B64341">
        <w:rPr>
          <w:rFonts w:cs="Arial"/>
          <w:lang w:val="en-AU"/>
        </w:rPr>
        <w:t xml:space="preserve"> to last for at least two years from the date of the circumstance causing hardship or 1 January of the year of study, whichever is the later (see </w:t>
      </w:r>
      <w:r w:rsidRPr="00B64341">
        <w:rPr>
          <w:rFonts w:cs="Arial"/>
          <w:i/>
          <w:lang w:val="en-AU"/>
        </w:rPr>
        <w:t>Duration of fall in income</w:t>
      </w:r>
      <w:r w:rsidRPr="00B64341">
        <w:rPr>
          <w:rFonts w:cs="Arial"/>
          <w:lang w:val="en-AU"/>
        </w:rPr>
        <w:t>, below).</w:t>
      </w:r>
    </w:p>
    <w:p w14:paraId="2A082FB6" w14:textId="77777777" w:rsidR="00F120E0" w:rsidRPr="00B64341" w:rsidRDefault="00F120E0" w:rsidP="002310DB">
      <w:pPr>
        <w:pStyle w:val="BulletLast"/>
        <w:numPr>
          <w:ilvl w:val="0"/>
          <w:numId w:val="0"/>
        </w:numPr>
        <w:tabs>
          <w:tab w:val="left" w:pos="1134"/>
        </w:tabs>
        <w:spacing w:after="120"/>
        <w:ind w:left="360"/>
        <w:rPr>
          <w:rFonts w:cs="Arial"/>
          <w:lang w:val="en-AU"/>
        </w:rPr>
      </w:pPr>
    </w:p>
    <w:p w14:paraId="171B210D" w14:textId="77777777" w:rsidR="007031C8" w:rsidRPr="00B64341" w:rsidRDefault="00BC41B0" w:rsidP="00227FBA">
      <w:pPr>
        <w:pStyle w:val="Heading4"/>
      </w:pPr>
      <w:bookmarkStart w:id="1570" w:name="_Toc161552367"/>
      <w:bookmarkStart w:id="1571" w:name="_Toc234129489"/>
      <w:r w:rsidRPr="00B64341">
        <w:t xml:space="preserve">6.8.2.1 </w:t>
      </w:r>
      <w:r w:rsidR="00EA4F66" w:rsidRPr="00B64341">
        <w:tab/>
      </w:r>
      <w:r w:rsidR="004343D9" w:rsidRPr="00B64341">
        <w:t>Circumstances in which a current tax year assessment can be approved</w:t>
      </w:r>
      <w:bookmarkEnd w:id="1570"/>
      <w:bookmarkEnd w:id="1571"/>
    </w:p>
    <w:p w14:paraId="06CFB197" w14:textId="77777777" w:rsidR="007031C8" w:rsidRPr="00B64341" w:rsidRDefault="004343D9" w:rsidP="00BD2CD2">
      <w:pPr>
        <w:rPr>
          <w:lang w:val="en-AU"/>
        </w:rPr>
      </w:pPr>
      <w:r w:rsidRPr="00B64341">
        <w:rPr>
          <w:lang w:val="en-AU"/>
        </w:rPr>
        <w:t>Circumstances in which current tax year assessment may be approved are:</w:t>
      </w:r>
    </w:p>
    <w:p w14:paraId="68DC945E"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permanent invalidity, retirement or any similar circumstance that removes or reduces earning capacity</w:t>
      </w:r>
      <w:r w:rsidR="00F120E0" w:rsidRPr="00B64341">
        <w:rPr>
          <w:rFonts w:cs="Arial"/>
          <w:lang w:val="en-AU"/>
        </w:rPr>
        <w:t>;</w:t>
      </w:r>
    </w:p>
    <w:p w14:paraId="7134C1EC"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drought, bushfire or other circumstance (e.g. flood, cyclone) beyond the person’s control</w:t>
      </w:r>
      <w:r w:rsidR="00F120E0" w:rsidRPr="00B64341">
        <w:rPr>
          <w:rFonts w:cs="Arial"/>
          <w:lang w:val="en-AU"/>
        </w:rPr>
        <w:t>;</w:t>
      </w:r>
    </w:p>
    <w:p w14:paraId="10006A88"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any other circumstances causing hardship.</w:t>
      </w:r>
    </w:p>
    <w:p w14:paraId="7B03972E" w14:textId="77777777" w:rsidR="007031C8" w:rsidRPr="00B64341" w:rsidRDefault="004343D9" w:rsidP="00BD2CD2">
      <w:pPr>
        <w:rPr>
          <w:lang w:val="en-AU"/>
        </w:rPr>
      </w:pPr>
      <w:r w:rsidRPr="00B64341">
        <w:rPr>
          <w:lang w:val="en-AU"/>
        </w:rPr>
        <w:t xml:space="preserve">Loss of an applicant or their </w:t>
      </w:r>
      <w:hyperlink w:anchor="Partner" w:tooltip="partner" w:history="1">
        <w:r w:rsidR="003224A3" w:rsidRPr="00B64341">
          <w:rPr>
            <w:rStyle w:val="Hyperlink"/>
            <w:rFonts w:cs="Arial"/>
            <w:lang w:val="en-AU"/>
          </w:rPr>
          <w:t>partner</w:t>
        </w:r>
      </w:hyperlink>
      <w:r w:rsidRPr="00B64341">
        <w:rPr>
          <w:lang w:val="en-AU"/>
        </w:rPr>
        <w:t xml:space="preserve"> through death or separation does not warrant current tax year assessment, unless the remaining applicant also suffers a significant and sustained fall in income.</w:t>
      </w:r>
    </w:p>
    <w:p w14:paraId="53CBAD41" w14:textId="77777777" w:rsidR="00F120E0" w:rsidRPr="00B64341" w:rsidRDefault="00F120E0" w:rsidP="00BD2CD2">
      <w:pPr>
        <w:rPr>
          <w:lang w:val="en-AU"/>
        </w:rPr>
      </w:pPr>
    </w:p>
    <w:p w14:paraId="47C28608" w14:textId="77777777" w:rsidR="007031C8" w:rsidRPr="00B64341" w:rsidRDefault="00BC41B0" w:rsidP="00227FBA">
      <w:pPr>
        <w:pStyle w:val="Heading4"/>
      </w:pPr>
      <w:bookmarkStart w:id="1572" w:name="_Toc161552368"/>
      <w:bookmarkStart w:id="1573" w:name="_Toc234129490"/>
      <w:r w:rsidRPr="00B64341">
        <w:t xml:space="preserve">6.8.2.2 </w:t>
      </w:r>
      <w:r w:rsidR="00EA4F66" w:rsidRPr="00B64341">
        <w:tab/>
      </w:r>
      <w:r w:rsidR="004343D9" w:rsidRPr="00B64341">
        <w:t>Definition of substantial fall in income</w:t>
      </w:r>
      <w:bookmarkEnd w:id="1572"/>
      <w:bookmarkEnd w:id="1573"/>
    </w:p>
    <w:p w14:paraId="0C9CBE92" w14:textId="77777777" w:rsidR="007031C8" w:rsidRPr="00B64341" w:rsidRDefault="004343D9" w:rsidP="00BD2CD2">
      <w:pPr>
        <w:rPr>
          <w:lang w:val="en-AU"/>
        </w:rPr>
      </w:pPr>
      <w:r w:rsidRPr="00B64341">
        <w:rPr>
          <w:lang w:val="en-AU"/>
        </w:rPr>
        <w:t>A substantial drop in parental income for the period should generally be at least 25 per cent of the base tax year income.</w:t>
      </w:r>
    </w:p>
    <w:p w14:paraId="74479C76" w14:textId="77777777" w:rsidR="007031C8" w:rsidRPr="00B64341" w:rsidRDefault="004343D9" w:rsidP="00BD2CD2">
      <w:pPr>
        <w:rPr>
          <w:lang w:val="en-AU"/>
        </w:rPr>
      </w:pPr>
      <w:r w:rsidRPr="00B64341">
        <w:rPr>
          <w:lang w:val="en-AU"/>
        </w:rPr>
        <w:t>Assessors should use discretion when the drop is less than 25 per cent</w:t>
      </w:r>
      <w:r w:rsidR="000658E2" w:rsidRPr="00B64341">
        <w:rPr>
          <w:lang w:val="en-AU"/>
        </w:rPr>
        <w:t xml:space="preserve">.  </w:t>
      </w:r>
      <w:r w:rsidRPr="00B64341">
        <w:rPr>
          <w:lang w:val="en-AU"/>
        </w:rPr>
        <w:t>Clearly, a smaller drop could have a substantial effect on the standard of living of people on lower incomes</w:t>
      </w:r>
      <w:r w:rsidR="000658E2" w:rsidRPr="00B64341">
        <w:rPr>
          <w:lang w:val="en-AU"/>
        </w:rPr>
        <w:t xml:space="preserve">.  </w:t>
      </w:r>
      <w:r w:rsidRPr="00B64341">
        <w:rPr>
          <w:lang w:val="en-AU"/>
        </w:rPr>
        <w:t>Also, where</w:t>
      </w:r>
      <w:r w:rsidR="00F120E0" w:rsidRPr="00B64341">
        <w:rPr>
          <w:lang w:val="en-AU"/>
        </w:rPr>
        <w:t> </w:t>
      </w:r>
      <w:r w:rsidRPr="00B64341">
        <w:rPr>
          <w:lang w:val="en-AU"/>
        </w:rPr>
        <w:t>the drop occurs late in the tax year or where the difference in tax year totals is influenced by once-off income (such as redundancy or termination payments), it may be more substantial than is immediately apparent when comparing tax year totals and Current Tax Year assessment can be approved.</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F120E0" w:rsidRPr="00B64341" w14:paraId="6CD68586" w14:textId="77777777" w:rsidTr="00B21D5B">
        <w:tc>
          <w:tcPr>
            <w:tcW w:w="8364" w:type="dxa"/>
            <w:shd w:val="clear" w:color="auto" w:fill="B6DDE8" w:themeFill="accent5" w:themeFillTint="66"/>
          </w:tcPr>
          <w:p w14:paraId="7A4A4842" w14:textId="1BD9951B" w:rsidR="00F120E0" w:rsidRPr="006041FB" w:rsidRDefault="00F120E0"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w:t>
            </w:r>
            <w:r w:rsidR="00E07873" w:rsidRPr="006041FB">
              <w:rPr>
                <w:rFonts w:ascii="Arial" w:hAnsi="Arial"/>
                <w:b/>
                <w:sz w:val="20"/>
                <w:lang w:val="en-AU"/>
              </w:rPr>
              <w:t>3</w:t>
            </w:r>
            <w:r w:rsidR="00E07873">
              <w:rPr>
                <w:rFonts w:ascii="Arial" w:hAnsi="Arial"/>
                <w:b/>
                <w:sz w:val="20"/>
                <w:lang w:val="en-AU"/>
              </w:rPr>
              <w:t>5</w:t>
            </w:r>
            <w:r w:rsidRPr="006041FB">
              <w:rPr>
                <w:rFonts w:ascii="Arial" w:hAnsi="Arial"/>
                <w:b/>
                <w:sz w:val="20"/>
                <w:lang w:val="en-AU"/>
              </w:rPr>
              <w:t>:  Retirement causes large fall in income</w:t>
            </w:r>
          </w:p>
          <w:p w14:paraId="0EC313AD" w14:textId="5550D05C" w:rsidR="00F120E0" w:rsidRPr="006041FB" w:rsidRDefault="00F120E0" w:rsidP="004238B4">
            <w:pPr>
              <w:rPr>
                <w:lang w:val="en-AU"/>
              </w:rPr>
            </w:pPr>
            <w:r w:rsidRPr="006041FB">
              <w:rPr>
                <w:lang w:val="en-AU"/>
              </w:rPr>
              <w:t>Mr and Mrs Presley had an income of $</w:t>
            </w:r>
            <w:r w:rsidR="00E44463">
              <w:rPr>
                <w:lang w:val="en-AU"/>
              </w:rPr>
              <w:t>65</w:t>
            </w:r>
            <w:r w:rsidRPr="006041FB">
              <w:rPr>
                <w:lang w:val="en-AU"/>
              </w:rPr>
              <w:t>,000 in the normal assessment year</w:t>
            </w:r>
            <w:r w:rsidR="005A62F4">
              <w:rPr>
                <w:lang w:val="en-AU"/>
              </w:rPr>
              <w:t xml:space="preserve"> (approximately $</w:t>
            </w:r>
            <w:r w:rsidR="00E44463">
              <w:rPr>
                <w:lang w:val="en-AU"/>
              </w:rPr>
              <w:t>1,250</w:t>
            </w:r>
            <w:r w:rsidR="005A62F4">
              <w:rPr>
                <w:lang w:val="en-AU"/>
              </w:rPr>
              <w:t xml:space="preserve"> a week)</w:t>
            </w:r>
            <w:r w:rsidRPr="006041FB">
              <w:rPr>
                <w:lang w:val="en-AU"/>
              </w:rPr>
              <w:t xml:space="preserve">.  On </w:t>
            </w:r>
            <w:r w:rsidR="005A62F4">
              <w:rPr>
                <w:lang w:val="en-AU"/>
              </w:rPr>
              <w:t>24 December</w:t>
            </w:r>
            <w:r w:rsidRPr="006041FB">
              <w:rPr>
                <w:lang w:val="en-AU"/>
              </w:rPr>
              <w:t xml:space="preserve"> in the following tax year, Mr Presley retires.  Their income for that year is $</w:t>
            </w:r>
            <w:r w:rsidR="00E44463">
              <w:rPr>
                <w:lang w:val="en-AU"/>
              </w:rPr>
              <w:t>31</w:t>
            </w:r>
            <w:r w:rsidRPr="006041FB">
              <w:rPr>
                <w:lang w:val="en-AU"/>
              </w:rPr>
              <w:t xml:space="preserve">,000 for the period from 1 July to </w:t>
            </w:r>
            <w:r w:rsidR="005A62F4">
              <w:rPr>
                <w:lang w:val="en-AU"/>
              </w:rPr>
              <w:t>24 December</w:t>
            </w:r>
            <w:r w:rsidR="000E1626" w:rsidRPr="006041FB">
              <w:rPr>
                <w:lang w:val="en-AU"/>
              </w:rPr>
              <w:t xml:space="preserve"> </w:t>
            </w:r>
            <w:r w:rsidRPr="006041FB">
              <w:rPr>
                <w:lang w:val="en-AU"/>
              </w:rPr>
              <w:t>and then $</w:t>
            </w:r>
            <w:r w:rsidR="00E44463">
              <w:rPr>
                <w:lang w:val="en-AU"/>
              </w:rPr>
              <w:t>700</w:t>
            </w:r>
            <w:r w:rsidR="000E1626" w:rsidRPr="006041FB">
              <w:rPr>
                <w:lang w:val="en-AU"/>
              </w:rPr>
              <w:t xml:space="preserve"> </w:t>
            </w:r>
            <w:r w:rsidRPr="006041FB">
              <w:rPr>
                <w:lang w:val="en-AU"/>
              </w:rPr>
              <w:t xml:space="preserve">a week from superannuation for the period from </w:t>
            </w:r>
            <w:r w:rsidR="005A62F4">
              <w:rPr>
                <w:lang w:val="en-AU"/>
              </w:rPr>
              <w:t>2</w:t>
            </w:r>
            <w:r w:rsidR="00E44463">
              <w:rPr>
                <w:lang w:val="en-AU"/>
              </w:rPr>
              <w:t>5 </w:t>
            </w:r>
            <w:r w:rsidR="005A62F4">
              <w:rPr>
                <w:lang w:val="en-AU"/>
              </w:rPr>
              <w:t>December</w:t>
            </w:r>
            <w:r w:rsidRPr="006041FB">
              <w:rPr>
                <w:lang w:val="en-AU"/>
              </w:rPr>
              <w:t xml:space="preserve"> to 30 June.  Although this does not represent a fall of 25 per cent between the tax years, there has clearly been a drastic fall in parental income.  Current income assessment may be granted.</w:t>
            </w:r>
          </w:p>
        </w:tc>
      </w:tr>
    </w:tbl>
    <w:p w14:paraId="7CCD4FED" w14:textId="77777777" w:rsidR="007031C8" w:rsidRPr="00B64341" w:rsidRDefault="00BC41B0" w:rsidP="00227FBA">
      <w:pPr>
        <w:pStyle w:val="Heading4"/>
      </w:pPr>
      <w:bookmarkStart w:id="1574" w:name="_Toc161552369"/>
      <w:bookmarkStart w:id="1575" w:name="_Toc234129491"/>
      <w:r w:rsidRPr="00B64341">
        <w:t xml:space="preserve">6.8.2.3 </w:t>
      </w:r>
      <w:r w:rsidR="00EA4F66" w:rsidRPr="00B64341">
        <w:tab/>
      </w:r>
      <w:r w:rsidR="004343D9" w:rsidRPr="00B64341">
        <w:t>Duration of fall in income</w:t>
      </w:r>
      <w:bookmarkEnd w:id="1574"/>
      <w:bookmarkEnd w:id="1575"/>
    </w:p>
    <w:p w14:paraId="6B8026D0" w14:textId="77777777" w:rsidR="007031C8" w:rsidRPr="00B64341" w:rsidRDefault="004343D9" w:rsidP="00BD2CD2">
      <w:pPr>
        <w:rPr>
          <w:lang w:val="en-AU"/>
        </w:rPr>
      </w:pPr>
      <w:r w:rsidRPr="00B64341">
        <w:rPr>
          <w:lang w:val="en-AU"/>
        </w:rPr>
        <w:t>The circumstance causing the fall in income must be one that could reasonably be expected to last for at least two years</w:t>
      </w:r>
      <w:r w:rsidR="000658E2" w:rsidRPr="00B64341">
        <w:rPr>
          <w:lang w:val="en-AU"/>
        </w:rPr>
        <w:t xml:space="preserve">.  </w:t>
      </w:r>
      <w:r w:rsidRPr="00B64341">
        <w:rPr>
          <w:lang w:val="en-AU"/>
        </w:rPr>
        <w:t xml:space="preserve">Any </w:t>
      </w:r>
      <w:hyperlink w:anchor="Claim" w:tooltip="claim" w:history="1">
        <w:r w:rsidRPr="00B64341">
          <w:rPr>
            <w:rStyle w:val="Hyperlink"/>
            <w:rFonts w:cs="Arial"/>
            <w:lang w:val="en-AU"/>
          </w:rPr>
          <w:t>claim</w:t>
        </w:r>
      </w:hyperlink>
      <w:r w:rsidRPr="00B64341">
        <w:rPr>
          <w:lang w:val="en-AU"/>
        </w:rPr>
        <w:t xml:space="preserve"> on this basis should be accepted unless there is evidence to the contrary</w:t>
      </w:r>
      <w:r w:rsidR="000658E2" w:rsidRPr="00B64341">
        <w:rPr>
          <w:lang w:val="en-AU"/>
        </w:rPr>
        <w:t xml:space="preserve">.  </w:t>
      </w:r>
      <w:r w:rsidRPr="00B64341">
        <w:rPr>
          <w:lang w:val="en-AU"/>
        </w:rPr>
        <w:t>However, claims based on seasonal falls in a market that is subject to short-term fluctuations (e.g. in the case of primary producers) cannot not be approved unless special circumstances (e.g. expert forecasts of a prolonged slump) can be demonstrated by the applicant.</w:t>
      </w:r>
    </w:p>
    <w:p w14:paraId="2E5DF32C" w14:textId="77777777" w:rsidR="007031C8" w:rsidRPr="00B64341" w:rsidRDefault="004343D9" w:rsidP="00BD2CD2">
      <w:pPr>
        <w:rPr>
          <w:lang w:val="en-AU"/>
        </w:rPr>
      </w:pPr>
      <w:r w:rsidRPr="00B64341">
        <w:rPr>
          <w:lang w:val="en-AU"/>
        </w:rPr>
        <w:lastRenderedPageBreak/>
        <w:t xml:space="preserve">Where current tax year assessment has been granted on the expectation that the drop in income will last at least two years, any subsequent change in circumstances (e.g. an unemployed </w:t>
      </w:r>
      <w:hyperlink w:anchor="Parent" w:tooltip="parent" w:history="1">
        <w:r w:rsidRPr="00B64341">
          <w:rPr>
            <w:rStyle w:val="Hyperlink"/>
            <w:rFonts w:cs="Arial"/>
            <w:lang w:val="en-AU"/>
          </w:rPr>
          <w:t>parent</w:t>
        </w:r>
      </w:hyperlink>
      <w:r w:rsidRPr="00B64341">
        <w:rPr>
          <w:lang w:val="en-AU"/>
        </w:rPr>
        <w:t xml:space="preserve"> finding a new job in a shorter time) will not affect the current tax year assessment unless evidence suggests that the original request was made in bad faith.</w:t>
      </w:r>
    </w:p>
    <w:p w14:paraId="6546B154" w14:textId="3D878CF1" w:rsidR="007031C8" w:rsidRPr="00B64341" w:rsidRDefault="004343D9" w:rsidP="00BD2CD2">
      <w:pPr>
        <w:rPr>
          <w:lang w:val="en-AU"/>
        </w:rPr>
      </w:pPr>
      <w:r w:rsidRPr="00B64341">
        <w:rPr>
          <w:lang w:val="en-AU"/>
        </w:rPr>
        <w:t>In some cases, changing circumstances might mean an increase in the income on which the assessment is based</w:t>
      </w:r>
      <w:r w:rsidR="00541EB0">
        <w:rPr>
          <w:lang w:val="en-AU"/>
        </w:rPr>
        <w:t>.</w:t>
      </w:r>
      <w:r w:rsidR="000658E2" w:rsidRPr="00B64341">
        <w:rPr>
          <w:lang w:val="en-AU"/>
        </w:rPr>
        <w:t xml:space="preserve">  </w:t>
      </w:r>
      <w:r w:rsidRPr="00B64341">
        <w:rPr>
          <w:lang w:val="en-AU"/>
        </w:rPr>
        <w:t xml:space="preserve">In such cases, a re-estimate of income for the current tax year may be necessary (see </w:t>
      </w:r>
      <w:hyperlink w:anchor="_6.7.3_Estimated_income" w:tooltip="Estimated income" w:history="1">
        <w:r w:rsidRPr="00B64341">
          <w:rPr>
            <w:rStyle w:val="Hyperlink"/>
            <w:rFonts w:cs="Arial"/>
            <w:lang w:val="en-AU"/>
          </w:rPr>
          <w:t>6.8.3</w:t>
        </w:r>
      </w:hyperlink>
      <w:r w:rsidRPr="00B64341">
        <w:rPr>
          <w:lang w:val="en-AU"/>
        </w:rPr>
        <w:t>).</w:t>
      </w:r>
      <w:r w:rsidRPr="00B64341">
        <w:rPr>
          <w:b/>
          <w:lang w:val="en-AU"/>
        </w:rPr>
        <w:t xml:space="preserve"> </w:t>
      </w:r>
    </w:p>
    <w:p w14:paraId="640DD541" w14:textId="77777777" w:rsidR="007031C8" w:rsidRPr="00B64341" w:rsidRDefault="007031C8" w:rsidP="00BD2CD2">
      <w:pPr>
        <w:rPr>
          <w:lang w:val="en-AU"/>
        </w:rPr>
      </w:pPr>
    </w:p>
    <w:p w14:paraId="01BB147B" w14:textId="77777777" w:rsidR="007031C8" w:rsidRPr="00B64341" w:rsidRDefault="00BC41B0" w:rsidP="00227FBA">
      <w:pPr>
        <w:pStyle w:val="Heading4"/>
      </w:pPr>
      <w:bookmarkStart w:id="1576" w:name="_Toc161552370"/>
      <w:bookmarkStart w:id="1577" w:name="_Toc234129492"/>
      <w:r w:rsidRPr="00B64341">
        <w:t xml:space="preserve">6.8.2.4 </w:t>
      </w:r>
      <w:r w:rsidR="00EA4F66" w:rsidRPr="00B64341">
        <w:tab/>
      </w:r>
      <w:r w:rsidR="004343D9" w:rsidRPr="00B64341">
        <w:t>Date of effect</w:t>
      </w:r>
      <w:bookmarkEnd w:id="1576"/>
      <w:bookmarkEnd w:id="1577"/>
    </w:p>
    <w:p w14:paraId="010D5B73" w14:textId="77777777" w:rsidR="007031C8" w:rsidRPr="00B64341" w:rsidRDefault="004343D9" w:rsidP="00BD2CD2">
      <w:pPr>
        <w:rPr>
          <w:lang w:val="en-AU"/>
        </w:rPr>
      </w:pPr>
      <w:r w:rsidRPr="00B64341">
        <w:rPr>
          <w:lang w:val="en-AU"/>
        </w:rPr>
        <w:t xml:space="preserve">If the date of the fall in income is </w:t>
      </w:r>
      <w:r w:rsidRPr="00B64341">
        <w:rPr>
          <w:i/>
          <w:lang w:val="en-AU"/>
        </w:rPr>
        <w:t>earlier</w:t>
      </w:r>
      <w:r w:rsidRPr="00B64341">
        <w:rPr>
          <w:lang w:val="en-AU"/>
        </w:rPr>
        <w:t xml:space="preserve"> than 1 January of the year in which assistance is sought, the date of effect for current tax year assessment is 1 January</w:t>
      </w:r>
      <w:r w:rsidR="000658E2" w:rsidRPr="00B64341">
        <w:rPr>
          <w:lang w:val="en-AU"/>
        </w:rPr>
        <w:t xml:space="preserve">.  </w:t>
      </w:r>
      <w:r w:rsidRPr="00B64341">
        <w:rPr>
          <w:lang w:val="en-AU"/>
        </w:rPr>
        <w:t xml:space="preserve">In this case, entitlement for the whole </w:t>
      </w:r>
      <w:hyperlink w:anchor="EligibilityPeriod" w:tooltip="eligibility period" w:history="1">
        <w:r w:rsidRPr="00B64341">
          <w:rPr>
            <w:rStyle w:val="Hyperlink"/>
            <w:rFonts w:cs="Arial"/>
            <w:lang w:val="en-AU"/>
          </w:rPr>
          <w:t>eligibility period</w:t>
        </w:r>
      </w:hyperlink>
      <w:r w:rsidRPr="00B64341">
        <w:rPr>
          <w:lang w:val="en-AU"/>
        </w:rPr>
        <w:t xml:space="preserve"> is assessed on the parental income (see </w:t>
      </w:r>
      <w:hyperlink w:anchor="_6.3_Calculating_parental" w:tooltip="Calculating parental income" w:history="1">
        <w:r w:rsidRPr="00B64341">
          <w:rPr>
            <w:rStyle w:val="Hyperlink"/>
            <w:rFonts w:cs="Arial"/>
            <w:lang w:val="en-AU"/>
          </w:rPr>
          <w:t>6.3</w:t>
        </w:r>
      </w:hyperlink>
      <w:r w:rsidRPr="00B64341">
        <w:rPr>
          <w:lang w:val="en-AU"/>
        </w:rPr>
        <w:t>) for the current tax year.</w:t>
      </w:r>
      <w:r w:rsidRPr="00B64341">
        <w:rPr>
          <w:b/>
          <w:lang w:val="en-AU"/>
        </w:rPr>
        <w:t xml:space="preserve"> </w:t>
      </w:r>
    </w:p>
    <w:p w14:paraId="7879F70F" w14:textId="77777777" w:rsidR="007031C8" w:rsidRPr="00B64341" w:rsidRDefault="004343D9" w:rsidP="00BD2CD2">
      <w:pPr>
        <w:rPr>
          <w:lang w:val="en-AU"/>
        </w:rPr>
      </w:pPr>
      <w:r w:rsidRPr="00B64341">
        <w:rPr>
          <w:lang w:val="en-AU"/>
        </w:rPr>
        <w:t>If the date of the fall in income is on or after 1 January, the date of effect is the date of the fall in income</w:t>
      </w:r>
      <w:r w:rsidR="000658E2" w:rsidRPr="00B64341">
        <w:rPr>
          <w:lang w:val="en-AU"/>
        </w:rPr>
        <w:t xml:space="preserve">.  </w:t>
      </w:r>
      <w:r w:rsidRPr="00B64341">
        <w:rPr>
          <w:lang w:val="en-AU"/>
        </w:rPr>
        <w:t>In such a case:</w:t>
      </w:r>
    </w:p>
    <w:p w14:paraId="7A07F8B2"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entitlement for the period of eligibility </w:t>
      </w:r>
      <w:r w:rsidRPr="00B64341">
        <w:rPr>
          <w:rFonts w:cs="Arial"/>
          <w:i/>
          <w:lang w:val="en-AU"/>
        </w:rPr>
        <w:t>before</w:t>
      </w:r>
      <w:r w:rsidRPr="00B64341">
        <w:rPr>
          <w:rFonts w:cs="Arial"/>
          <w:lang w:val="en-AU"/>
        </w:rPr>
        <w:t xml:space="preserve"> the date of the fall is assessed on the parental income for the base tax year</w:t>
      </w:r>
      <w:r w:rsidR="00F120E0" w:rsidRPr="00B64341">
        <w:rPr>
          <w:rFonts w:cs="Arial"/>
          <w:lang w:val="en-AU"/>
        </w:rPr>
        <w:t>;</w:t>
      </w:r>
    </w:p>
    <w:p w14:paraId="1EDCB43C"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entitlement for the period of eligibility </w:t>
      </w:r>
      <w:r w:rsidRPr="00B64341">
        <w:rPr>
          <w:rFonts w:cs="Arial"/>
          <w:i/>
          <w:lang w:val="en-AU"/>
        </w:rPr>
        <w:t>from</w:t>
      </w:r>
      <w:r w:rsidRPr="00B64341">
        <w:rPr>
          <w:rFonts w:cs="Arial"/>
          <w:lang w:val="en-AU"/>
        </w:rPr>
        <w:t xml:space="preserve"> the date of the fall is assessed on the parental income for the current tax year.</w:t>
      </w:r>
    </w:p>
    <w:p w14:paraId="13FB271C" w14:textId="77777777" w:rsidR="009E659B" w:rsidRDefault="004343D9" w:rsidP="00BD2CD2">
      <w:pPr>
        <w:rPr>
          <w:lang w:val="en-AU"/>
        </w:rPr>
      </w:pPr>
      <w:r w:rsidRPr="00B64341">
        <w:rPr>
          <w:lang w:val="en-AU"/>
        </w:rPr>
        <w:t>In most cases, the date from which income dropped will be easily established</w:t>
      </w:r>
      <w:r w:rsidR="000658E2" w:rsidRPr="00B64341">
        <w:rPr>
          <w:lang w:val="en-AU"/>
        </w:rPr>
        <w:t xml:space="preserve">.  </w:t>
      </w:r>
      <w:r w:rsidRPr="00B64341">
        <w:rPr>
          <w:lang w:val="en-AU"/>
        </w:rPr>
        <w:t>However, where income is affected by circumstances such as drought, it will be necessary to establish an approximate date based on such considerations as the normal arrangements for marketing products and the period of production to which the income related when the adverse effect became apparent</w:t>
      </w:r>
      <w:r w:rsidR="000658E2" w:rsidRPr="00B64341">
        <w:rPr>
          <w:lang w:val="en-AU"/>
        </w:rPr>
        <w:t xml:space="preserve">.  </w:t>
      </w:r>
      <w:r w:rsidRPr="00B64341">
        <w:rPr>
          <w:lang w:val="en-AU"/>
        </w:rPr>
        <w:t>If no precise date is available, the date chosen will be the first day of the most appropriate month.</w:t>
      </w:r>
    </w:p>
    <w:p w14:paraId="25181153" w14:textId="77777777" w:rsidR="00947E26" w:rsidRDefault="00947E26" w:rsidP="00BD2CD2">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F120E0" w:rsidRPr="00B64341" w14:paraId="7B2810AA" w14:textId="77777777" w:rsidTr="00B21D5B">
        <w:tc>
          <w:tcPr>
            <w:tcW w:w="8364" w:type="dxa"/>
            <w:shd w:val="clear" w:color="auto" w:fill="B6DDE8" w:themeFill="accent5" w:themeFillTint="66"/>
          </w:tcPr>
          <w:p w14:paraId="275D60D0" w14:textId="77777777" w:rsidR="00F120E0" w:rsidRPr="006041FB" w:rsidRDefault="00F120E0"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A51910" w:rsidRPr="006041FB">
              <w:rPr>
                <w:rFonts w:ascii="Arial" w:hAnsi="Arial"/>
                <w:b/>
                <w:sz w:val="20"/>
                <w:lang w:val="en-AU"/>
              </w:rPr>
              <w:t>3</w:t>
            </w:r>
            <w:r w:rsidR="00A51910">
              <w:rPr>
                <w:rFonts w:ascii="Arial" w:hAnsi="Arial"/>
                <w:b/>
                <w:sz w:val="20"/>
                <w:lang w:val="en-AU"/>
              </w:rPr>
              <w:t>6</w:t>
            </w:r>
            <w:r w:rsidR="00A51910" w:rsidRPr="006041FB">
              <w:rPr>
                <w:rFonts w:ascii="Arial" w:hAnsi="Arial"/>
                <w:b/>
                <w:sz w:val="20"/>
                <w:lang w:val="en-AU"/>
              </w:rPr>
              <w:t xml:space="preserve"> </w:t>
            </w:r>
            <w:r w:rsidRPr="006041FB">
              <w:rPr>
                <w:rFonts w:ascii="Arial" w:hAnsi="Arial"/>
                <w:b/>
                <w:sz w:val="20"/>
                <w:lang w:val="en-AU"/>
              </w:rPr>
              <w:t>:  Drop in income before the allowance year</w:t>
            </w:r>
          </w:p>
          <w:p w14:paraId="4457E63A" w14:textId="77777777" w:rsidR="00F120E0" w:rsidRPr="006041FB" w:rsidRDefault="00F120E0" w:rsidP="009E659B">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Marina’s mother is seeking AIC allowances for the year of study.  She gave up full-time employment in November of the previous year.  Marina’s entitlement to Additional Boarding Allowance for the whole of the year of study is normally assessed on the incomes of both parents for the base tax year but may be assessed on their current tax year income.  If Marina’s mother resumes full-time employment during the year of study, assessment may still be made on current tax year income (with a new estimate).  However, the original request for current tax year income assessment must have been made in good faith (in the expectation that the drop in income would last at least </w:t>
            </w:r>
            <w:r w:rsidR="00412352" w:rsidRPr="006041FB">
              <w:rPr>
                <w:rFonts w:ascii="Arial" w:hAnsi="Arial"/>
                <w:sz w:val="20"/>
                <w:lang w:val="en-AU"/>
              </w:rPr>
              <w:t>two </w:t>
            </w:r>
            <w:r w:rsidRPr="006041FB">
              <w:rPr>
                <w:rFonts w:ascii="Arial" w:hAnsi="Arial"/>
                <w:sz w:val="20"/>
                <w:lang w:val="en-AU"/>
              </w:rPr>
              <w:t>years), and current tax year income assessment is more advantageous to Marina than the base tax year assessment.</w:t>
            </w:r>
          </w:p>
        </w:tc>
      </w:tr>
    </w:tbl>
    <w:p w14:paraId="4B14428B" w14:textId="77777777" w:rsidR="009E659B" w:rsidRPr="00947E26" w:rsidRDefault="009E659B" w:rsidP="00947E26">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F120E0" w:rsidRPr="00B64341" w14:paraId="5E99D954" w14:textId="77777777" w:rsidTr="006041FB">
        <w:trPr>
          <w:cantSplit/>
        </w:trPr>
        <w:tc>
          <w:tcPr>
            <w:tcW w:w="8364" w:type="dxa"/>
            <w:shd w:val="clear" w:color="auto" w:fill="B6DDE8" w:themeFill="accent5" w:themeFillTint="66"/>
          </w:tcPr>
          <w:p w14:paraId="6349A0D7" w14:textId="77777777" w:rsidR="00F120E0" w:rsidRPr="006041FB" w:rsidRDefault="00F120E0"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A51910" w:rsidRPr="006041FB">
              <w:rPr>
                <w:rFonts w:ascii="Arial" w:hAnsi="Arial"/>
                <w:b/>
                <w:sz w:val="20"/>
                <w:lang w:val="en-AU"/>
              </w:rPr>
              <w:t>3</w:t>
            </w:r>
            <w:r w:rsidR="00A51910">
              <w:rPr>
                <w:rFonts w:ascii="Arial" w:hAnsi="Arial"/>
                <w:b/>
                <w:sz w:val="20"/>
                <w:lang w:val="en-AU"/>
              </w:rPr>
              <w:t>7</w:t>
            </w:r>
            <w:r w:rsidR="00A51910" w:rsidRPr="006041FB">
              <w:rPr>
                <w:rFonts w:ascii="Arial" w:hAnsi="Arial"/>
                <w:b/>
                <w:sz w:val="20"/>
                <w:lang w:val="en-AU"/>
              </w:rPr>
              <w:t xml:space="preserve"> </w:t>
            </w:r>
            <w:r w:rsidRPr="006041FB">
              <w:rPr>
                <w:rFonts w:ascii="Arial" w:hAnsi="Arial"/>
                <w:b/>
                <w:sz w:val="20"/>
                <w:lang w:val="en-AU"/>
              </w:rPr>
              <w:t>:  Drop in income between 1 January and 30 June of the allowance year</w:t>
            </w:r>
          </w:p>
          <w:p w14:paraId="1AAC49D9" w14:textId="77777777" w:rsidR="00F120E0" w:rsidRPr="006041FB" w:rsidRDefault="00F120E0" w:rsidP="00D05F4C">
            <w:pPr>
              <w:pStyle w:val="ExampleText"/>
              <w:tabs>
                <w:tab w:val="left" w:pos="1134"/>
              </w:tabs>
              <w:spacing w:after="120"/>
              <w:ind w:left="318" w:right="176"/>
              <w:rPr>
                <w:rFonts w:ascii="Arial" w:hAnsi="Arial"/>
                <w:sz w:val="20"/>
                <w:lang w:val="en-AU"/>
              </w:rPr>
            </w:pPr>
            <w:r w:rsidRPr="006041FB">
              <w:rPr>
                <w:rFonts w:ascii="Arial" w:hAnsi="Arial"/>
                <w:sz w:val="20"/>
                <w:lang w:val="en-AU"/>
              </w:rPr>
              <w:t>Reid’s father is seeking AIC allowances for the year of study.  He retires on 13 February and subsequently receives superannuation.  Entitlement to Additional Boarding Allowance up to 12 February is assessed in the normal way on Reid’s parents’ income during the base tax year.  Entitlement from 13 February to 31 December is assessed on his parents’ income for the current tax year (the tax year that ends during the year of study).  Should Reid’s father re-enter the workforce, the principles outlined in Example </w:t>
            </w:r>
            <w:r w:rsidR="00A51910" w:rsidRPr="006041FB">
              <w:rPr>
                <w:rFonts w:ascii="Arial" w:hAnsi="Arial"/>
                <w:sz w:val="20"/>
                <w:lang w:val="en-AU"/>
              </w:rPr>
              <w:t>3</w:t>
            </w:r>
            <w:r w:rsidR="00A51910">
              <w:rPr>
                <w:rFonts w:ascii="Arial" w:hAnsi="Arial"/>
                <w:sz w:val="20"/>
                <w:lang w:val="en-AU"/>
              </w:rPr>
              <w:t>6</w:t>
            </w:r>
            <w:r w:rsidR="00A51910" w:rsidRPr="006041FB">
              <w:rPr>
                <w:rFonts w:ascii="Arial" w:hAnsi="Arial"/>
                <w:sz w:val="20"/>
                <w:lang w:val="en-AU"/>
              </w:rPr>
              <w:t xml:space="preserve"> </w:t>
            </w:r>
            <w:r w:rsidRPr="006041FB">
              <w:rPr>
                <w:rFonts w:ascii="Arial" w:hAnsi="Arial"/>
                <w:sz w:val="20"/>
                <w:lang w:val="en-AU"/>
              </w:rPr>
              <w:t>apply.</w:t>
            </w:r>
          </w:p>
        </w:tc>
      </w:tr>
    </w:tbl>
    <w:p w14:paraId="4F336101" w14:textId="77777777" w:rsidR="007031C8" w:rsidRPr="00B64341" w:rsidRDefault="007031C8" w:rsidP="00BD2CD2">
      <w:pPr>
        <w:rPr>
          <w:lang w:val="en-AU"/>
        </w:rPr>
      </w:pPr>
    </w:p>
    <w:p w14:paraId="011D3603" w14:textId="77777777" w:rsidR="007031C8" w:rsidRPr="00B64341" w:rsidRDefault="004343D9" w:rsidP="002310DB">
      <w:pPr>
        <w:pStyle w:val="Heading3"/>
        <w:spacing w:before="120" w:after="120"/>
        <w:rPr>
          <w:lang w:val="en-AU"/>
        </w:rPr>
      </w:pPr>
      <w:bookmarkStart w:id="1578" w:name="_6.7.3_Estimated_income"/>
      <w:bookmarkStart w:id="1579" w:name="_6.6.3_Estimated_income"/>
      <w:bookmarkStart w:id="1580" w:name="_Toc161552371"/>
      <w:bookmarkStart w:id="1581" w:name="_Toc234129493"/>
      <w:bookmarkStart w:id="1582" w:name="_Toc418251958"/>
      <w:bookmarkEnd w:id="1578"/>
      <w:bookmarkEnd w:id="1579"/>
      <w:r w:rsidRPr="00B64341">
        <w:rPr>
          <w:lang w:val="en-AU"/>
        </w:rPr>
        <w:lastRenderedPageBreak/>
        <w:t>6.8.3</w:t>
      </w:r>
      <w:r w:rsidRPr="00B64341">
        <w:rPr>
          <w:lang w:val="en-AU"/>
        </w:rPr>
        <w:tab/>
        <w:t>Estimated income</w:t>
      </w:r>
      <w:bookmarkEnd w:id="1580"/>
      <w:bookmarkEnd w:id="1581"/>
      <w:bookmarkEnd w:id="1582"/>
    </w:p>
    <w:p w14:paraId="58ADD1FA" w14:textId="77777777" w:rsidR="007031C8" w:rsidRPr="00B64341" w:rsidRDefault="004343D9" w:rsidP="00BD2CD2">
      <w:pPr>
        <w:rPr>
          <w:lang w:val="en-AU"/>
        </w:rPr>
      </w:pPr>
      <w:r w:rsidRPr="00B64341">
        <w:rPr>
          <w:lang w:val="en-AU"/>
        </w:rPr>
        <w:t>An estimate of income may be used to determine provisional entitlement and begin payments</w:t>
      </w:r>
      <w:r w:rsidR="000658E2" w:rsidRPr="00B64341">
        <w:rPr>
          <w:lang w:val="en-AU"/>
        </w:rPr>
        <w:t xml:space="preserve">.  </w:t>
      </w:r>
      <w:r w:rsidRPr="00B64341">
        <w:rPr>
          <w:lang w:val="en-AU"/>
        </w:rPr>
        <w:t>However, actual entitlement remains subject to actual income, so the applicant’s entitlement will be reassessed as soon as the confirmed income details are available.</w:t>
      </w:r>
    </w:p>
    <w:p w14:paraId="1F5D4934" w14:textId="77777777" w:rsidR="007031C8" w:rsidRPr="00B64341" w:rsidRDefault="004343D9" w:rsidP="00BD2CD2">
      <w:pPr>
        <w:rPr>
          <w:lang w:val="en-AU"/>
        </w:rPr>
      </w:pPr>
      <w:r w:rsidRPr="00B64341">
        <w:rPr>
          <w:lang w:val="en-AU"/>
        </w:rPr>
        <w:t>Applicants for this concession should be warned at the outset of the possibility of overpayments resulting from underestimates of income or from unexpected changes in circumstances.</w:t>
      </w:r>
    </w:p>
    <w:p w14:paraId="58CE059D" w14:textId="77777777" w:rsidR="00F120E0" w:rsidRPr="00B64341" w:rsidRDefault="00F120E0" w:rsidP="00BD2CD2">
      <w:pPr>
        <w:rPr>
          <w:lang w:val="en-AU"/>
        </w:rPr>
      </w:pPr>
      <w:r w:rsidRPr="00B64341">
        <w:rPr>
          <w:lang w:val="en-AU"/>
        </w:rPr>
        <w:t xml:space="preserve">Where an applicant has been assessed on an estimate of income in the </w:t>
      </w:r>
      <w:hyperlink w:anchor="CurrentTaxYear" w:tooltip="current tax year" w:history="1">
        <w:r w:rsidRPr="00B64341">
          <w:rPr>
            <w:rStyle w:val="Hyperlink"/>
            <w:rFonts w:cs="Arial"/>
            <w:lang w:val="en-AU"/>
          </w:rPr>
          <w:t>current tax year</w:t>
        </w:r>
      </w:hyperlink>
      <w:r w:rsidRPr="00B64341">
        <w:rPr>
          <w:lang w:val="en-AU"/>
        </w:rPr>
        <w:t xml:space="preserve">, they should provide acceptable proof of income (see </w:t>
      </w:r>
      <w:hyperlink w:anchor="_6.1.3_Proof_of" w:tooltip="Proof of income" w:history="1">
        <w:r w:rsidRPr="00B64341">
          <w:rPr>
            <w:rStyle w:val="Hyperlink"/>
            <w:rFonts w:cs="Arial"/>
            <w:lang w:val="en-AU"/>
          </w:rPr>
          <w:t>6.1.3</w:t>
        </w:r>
      </w:hyperlink>
      <w:r w:rsidRPr="00B64341">
        <w:rPr>
          <w:lang w:val="en-AU"/>
        </w:rPr>
        <w:t>) as soon as possible after the end of the current tax year.</w:t>
      </w:r>
    </w:p>
    <w:p w14:paraId="72BA3AF0" w14:textId="77777777" w:rsidR="00F120E0" w:rsidRPr="00B64341" w:rsidRDefault="00F120E0" w:rsidP="00BD2CD2">
      <w:pPr>
        <w:rPr>
          <w:lang w:val="en-AU"/>
        </w:rPr>
      </w:pPr>
      <w:r w:rsidRPr="00B64341">
        <w:rPr>
          <w:lang w:val="en-AU"/>
        </w:rPr>
        <w:t>Where a reassessment is necessary because actual income exceeds the original estimate, the</w:t>
      </w:r>
      <w:r w:rsidR="00412352" w:rsidRPr="00B64341">
        <w:rPr>
          <w:lang w:val="en-AU"/>
        </w:rPr>
        <w:t> </w:t>
      </w:r>
      <w:r w:rsidRPr="00B64341">
        <w:rPr>
          <w:lang w:val="en-AU"/>
        </w:rPr>
        <w:t>reassessment should be based on the lower of either:</w:t>
      </w:r>
    </w:p>
    <w:p w14:paraId="6D740065" w14:textId="77777777" w:rsidR="00F120E0" w:rsidRPr="00B64341" w:rsidRDefault="00F120E0" w:rsidP="009E659B">
      <w:pPr>
        <w:pStyle w:val="Bullet"/>
        <w:tabs>
          <w:tab w:val="clear" w:pos="360"/>
          <w:tab w:val="num" w:pos="567"/>
          <w:tab w:val="left" w:pos="1134"/>
        </w:tabs>
        <w:spacing w:after="120"/>
        <w:ind w:left="567" w:hanging="567"/>
        <w:rPr>
          <w:rFonts w:cs="Arial"/>
          <w:lang w:val="en-AU"/>
        </w:rPr>
      </w:pPr>
      <w:r w:rsidRPr="00B64341">
        <w:rPr>
          <w:rFonts w:cs="Arial"/>
          <w:lang w:val="en-AU"/>
        </w:rPr>
        <w:t>the parental income for the current tax year (i.e. the tax year ending in the year for which benefits are sought);</w:t>
      </w:r>
    </w:p>
    <w:p w14:paraId="16402299" w14:textId="77777777" w:rsidR="00F120E0" w:rsidRPr="00B64341" w:rsidRDefault="00F120E0" w:rsidP="009E659B">
      <w:pPr>
        <w:pStyle w:val="andor"/>
        <w:tabs>
          <w:tab w:val="num" w:pos="567"/>
          <w:tab w:val="left" w:pos="1134"/>
        </w:tabs>
        <w:spacing w:after="120"/>
        <w:ind w:left="567"/>
        <w:rPr>
          <w:rFonts w:cs="Arial"/>
          <w:lang w:val="en-AU"/>
        </w:rPr>
      </w:pPr>
      <w:r w:rsidRPr="00B64341">
        <w:rPr>
          <w:rFonts w:cs="Arial"/>
          <w:lang w:val="en-AU"/>
        </w:rPr>
        <w:t>or</w:t>
      </w:r>
    </w:p>
    <w:p w14:paraId="357BFD75" w14:textId="77777777" w:rsidR="00F120E0" w:rsidRPr="00B64341" w:rsidRDefault="00F120E0"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parental income for the </w:t>
      </w:r>
      <w:hyperlink w:anchor="BaseTaxYear" w:tooltip="base tax year" w:history="1">
        <w:r w:rsidRPr="00B64341">
          <w:rPr>
            <w:rStyle w:val="Hyperlink"/>
            <w:rFonts w:cs="Arial"/>
            <w:lang w:val="en-AU"/>
          </w:rPr>
          <w:t>base tax year</w:t>
        </w:r>
      </w:hyperlink>
      <w:r w:rsidRPr="00B64341">
        <w:rPr>
          <w:rFonts w:cs="Arial"/>
          <w:lang w:val="en-AU"/>
        </w:rPr>
        <w:t xml:space="preserve"> (i.e. the tax year ending in the year before the year for which benefits are sought).</w:t>
      </w:r>
    </w:p>
    <w:p w14:paraId="70B73BFB" w14:textId="77777777" w:rsidR="00F120E0" w:rsidRPr="00B64341" w:rsidRDefault="00F120E0" w:rsidP="00BD2CD2">
      <w:pPr>
        <w:rPr>
          <w:lang w:val="en-AU"/>
        </w:rPr>
      </w:pPr>
      <w:r w:rsidRPr="00B64341">
        <w:rPr>
          <w:i/>
          <w:lang w:val="en-AU"/>
        </w:rPr>
        <w:t>Note</w:t>
      </w:r>
      <w:r w:rsidRPr="00B64341">
        <w:rPr>
          <w:lang w:val="en-AU"/>
        </w:rPr>
        <w:t xml:space="preserve">:  The provisions of </w:t>
      </w:r>
      <w:hyperlink w:anchor="_6.10_Waiver_of_1" w:tooltip="Waiver of the Parental Income Test" w:history="1">
        <w:r w:rsidRPr="00B64341">
          <w:rPr>
            <w:rStyle w:val="Hyperlink"/>
            <w:rFonts w:cs="Arial"/>
            <w:lang w:val="en-AU"/>
          </w:rPr>
          <w:t>6.10</w:t>
        </w:r>
      </w:hyperlink>
      <w:r w:rsidRPr="00B64341">
        <w:rPr>
          <w:lang w:val="en-AU"/>
        </w:rPr>
        <w:t xml:space="preserve"> (Waiver of Parental Income Test) or </w:t>
      </w:r>
      <w:hyperlink w:anchor="_6.7.5_Reverse_current" w:tooltip="Reverse current income (increase in income)" w:history="1">
        <w:r w:rsidRPr="00B64341">
          <w:rPr>
            <w:rStyle w:val="Hyperlink"/>
            <w:rFonts w:cs="Arial"/>
            <w:lang w:val="en-AU"/>
          </w:rPr>
          <w:t>6.8.5</w:t>
        </w:r>
      </w:hyperlink>
      <w:r w:rsidRPr="00B64341">
        <w:rPr>
          <w:lang w:val="en-AU"/>
        </w:rPr>
        <w:t xml:space="preserve"> (Reverse current income assessment) may override this assessment.</w:t>
      </w:r>
      <w:r w:rsidRPr="00B64341">
        <w:rPr>
          <w:b/>
          <w:bCs/>
          <w:lang w:val="en-AU"/>
        </w:rPr>
        <w:t xml:space="preserve"> </w:t>
      </w:r>
    </w:p>
    <w:p w14:paraId="4084FB27" w14:textId="77777777" w:rsidR="007031C8" w:rsidRPr="00B64341" w:rsidRDefault="007031C8" w:rsidP="00BD2CD2">
      <w:pPr>
        <w:rPr>
          <w:lang w:val="en-AU"/>
        </w:rPr>
      </w:pPr>
    </w:p>
    <w:p w14:paraId="48A3E175" w14:textId="77777777" w:rsidR="004343D9" w:rsidRPr="00B64341" w:rsidRDefault="004343D9" w:rsidP="002310DB">
      <w:pPr>
        <w:pStyle w:val="Heading3"/>
        <w:spacing w:before="120" w:after="120"/>
        <w:rPr>
          <w:lang w:val="en-AU"/>
        </w:rPr>
      </w:pPr>
      <w:bookmarkStart w:id="1583" w:name="_6.7.4_Approval_of"/>
      <w:bookmarkStart w:id="1584" w:name="_6.6.4_Approval_of_estimated_income"/>
      <w:bookmarkStart w:id="1585" w:name="_Toc161552372"/>
      <w:bookmarkStart w:id="1586" w:name="_Toc234129494"/>
      <w:bookmarkStart w:id="1587" w:name="_Toc264368525"/>
      <w:bookmarkStart w:id="1588" w:name="_Toc418251959"/>
      <w:bookmarkEnd w:id="1583"/>
      <w:bookmarkEnd w:id="1584"/>
      <w:r w:rsidRPr="00B64341">
        <w:rPr>
          <w:lang w:val="en-AU"/>
        </w:rPr>
        <w:t>6.8.4</w:t>
      </w:r>
      <w:r w:rsidRPr="00B64341">
        <w:rPr>
          <w:lang w:val="en-AU"/>
        </w:rPr>
        <w:tab/>
        <w:t>Approval of estimated income</w:t>
      </w:r>
      <w:bookmarkEnd w:id="1585"/>
      <w:bookmarkEnd w:id="1586"/>
      <w:bookmarkEnd w:id="1587"/>
      <w:bookmarkEnd w:id="1588"/>
    </w:p>
    <w:p w14:paraId="520D1A9F" w14:textId="77777777" w:rsidR="007031C8" w:rsidRPr="00B64341" w:rsidRDefault="004343D9" w:rsidP="00BD2CD2">
      <w:pPr>
        <w:rPr>
          <w:lang w:val="en-AU"/>
        </w:rPr>
      </w:pPr>
      <w:r w:rsidRPr="00B64341">
        <w:rPr>
          <w:lang w:val="en-AU"/>
        </w:rPr>
        <w:t>The assessor should consider whether an applicant’s estimate of income is reasonable</w:t>
      </w:r>
      <w:r w:rsidR="000658E2" w:rsidRPr="00B64341">
        <w:rPr>
          <w:lang w:val="en-AU"/>
        </w:rPr>
        <w:t xml:space="preserve">.  </w:t>
      </w:r>
      <w:r w:rsidRPr="00B64341">
        <w:rPr>
          <w:lang w:val="en-AU"/>
        </w:rPr>
        <w:t>The</w:t>
      </w:r>
      <w:r w:rsidR="00412352" w:rsidRPr="00B64341">
        <w:rPr>
          <w:lang w:val="en-AU"/>
        </w:rPr>
        <w:t> </w:t>
      </w:r>
      <w:r w:rsidRPr="00B64341">
        <w:rPr>
          <w:lang w:val="en-AU"/>
        </w:rPr>
        <w:t>estimate should take into account:</w:t>
      </w:r>
    </w:p>
    <w:p w14:paraId="5BC32CC9"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actual income of the applicant and their </w:t>
      </w:r>
      <w:hyperlink w:anchor="Partner" w:tooltip="partner" w:history="1">
        <w:r w:rsidR="00642DDD" w:rsidRPr="00B64341">
          <w:rPr>
            <w:rStyle w:val="Hyperlink"/>
            <w:rFonts w:cs="Arial"/>
            <w:lang w:val="en-AU"/>
          </w:rPr>
          <w:t>partner</w:t>
        </w:r>
      </w:hyperlink>
      <w:r w:rsidRPr="00B64341">
        <w:rPr>
          <w:rFonts w:cs="Arial"/>
          <w:lang w:val="en-AU"/>
        </w:rPr>
        <w:t xml:space="preserve"> (where relevant) for the </w:t>
      </w:r>
      <w:hyperlink w:anchor="CurrentTaxYear" w:tooltip="current tax year" w:history="1">
        <w:r w:rsidRPr="00B64341">
          <w:rPr>
            <w:rStyle w:val="Hyperlink"/>
            <w:rFonts w:cs="Arial"/>
            <w:lang w:val="en-AU"/>
          </w:rPr>
          <w:t>current tax y</w:t>
        </w:r>
        <w:bookmarkStart w:id="1589" w:name="_Hlt205712785"/>
        <w:r w:rsidRPr="00B64341">
          <w:rPr>
            <w:rStyle w:val="Hyperlink"/>
            <w:rFonts w:cs="Arial"/>
            <w:lang w:val="en-AU"/>
          </w:rPr>
          <w:t>e</w:t>
        </w:r>
        <w:bookmarkEnd w:id="1589"/>
        <w:r w:rsidRPr="00B64341">
          <w:rPr>
            <w:rStyle w:val="Hyperlink"/>
            <w:rFonts w:cs="Arial"/>
            <w:lang w:val="en-AU"/>
          </w:rPr>
          <w:t>ar</w:t>
        </w:r>
      </w:hyperlink>
      <w:r w:rsidRPr="00B64341">
        <w:rPr>
          <w:rFonts w:cs="Arial"/>
          <w:lang w:val="en-AU"/>
        </w:rPr>
        <w:t xml:space="preserve"> income up to the date of the drop in income</w:t>
      </w:r>
      <w:r w:rsidR="00412352" w:rsidRPr="00B64341">
        <w:rPr>
          <w:rFonts w:cs="Arial"/>
          <w:lang w:val="en-AU"/>
        </w:rPr>
        <w:t>;</w:t>
      </w:r>
    </w:p>
    <w:p w14:paraId="699A11DB"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any taxable component of redundancy or separation payouts (e.g. superannuation or lump sum leave entitlements)</w:t>
      </w:r>
      <w:r w:rsidR="00412352" w:rsidRPr="00B64341">
        <w:rPr>
          <w:rFonts w:cs="Arial"/>
          <w:lang w:val="en-AU"/>
        </w:rPr>
        <w:t>;</w:t>
      </w:r>
    </w:p>
    <w:p w14:paraId="56ABDB8B"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indexation increases in remaining wages</w:t>
      </w:r>
      <w:r w:rsidR="00412352" w:rsidRPr="00B64341">
        <w:rPr>
          <w:rFonts w:cs="Arial"/>
          <w:lang w:val="en-AU"/>
        </w:rPr>
        <w:t>;</w:t>
      </w:r>
    </w:p>
    <w:p w14:paraId="1A124D4C"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anticipated income from the date of the drop until the end of the tax year (including earnings from casual employment or occasional overtime).</w:t>
      </w:r>
    </w:p>
    <w:p w14:paraId="4B2C225E" w14:textId="77777777" w:rsidR="007031C8" w:rsidRPr="00B64341" w:rsidRDefault="004343D9" w:rsidP="00BD2CD2">
      <w:pPr>
        <w:rPr>
          <w:lang w:val="en-AU"/>
        </w:rPr>
      </w:pPr>
      <w:r w:rsidRPr="00B64341">
        <w:rPr>
          <w:lang w:val="en-AU"/>
        </w:rPr>
        <w:t>The assessor should be satisfied that the estimate of the size of the drop is reasonable in the light of available information about such factors as previous earnings and current employment.</w:t>
      </w:r>
    </w:p>
    <w:p w14:paraId="772F4E1B" w14:textId="77777777" w:rsidR="007031C8" w:rsidRPr="00B64341" w:rsidRDefault="007031C8" w:rsidP="00BD2CD2">
      <w:pPr>
        <w:rPr>
          <w:lang w:val="en-AU"/>
        </w:rPr>
      </w:pPr>
    </w:p>
    <w:p w14:paraId="6CD45977" w14:textId="77777777" w:rsidR="007031C8" w:rsidRPr="00B64341" w:rsidRDefault="004343D9" w:rsidP="002310DB">
      <w:pPr>
        <w:pStyle w:val="Heading3"/>
        <w:spacing w:before="120" w:after="120"/>
        <w:rPr>
          <w:lang w:val="en-AU"/>
        </w:rPr>
      </w:pPr>
      <w:bookmarkStart w:id="1590" w:name="_6.7.5_Reverse_current"/>
      <w:bookmarkStart w:id="1591" w:name="_6.6.5_Reverse_current_income_(incre"/>
      <w:bookmarkStart w:id="1592" w:name="_Toc161552373"/>
      <w:bookmarkStart w:id="1593" w:name="_Toc234129495"/>
      <w:bookmarkStart w:id="1594" w:name="_Toc264368526"/>
      <w:bookmarkStart w:id="1595" w:name="_Toc418251960"/>
      <w:bookmarkEnd w:id="1590"/>
      <w:bookmarkEnd w:id="1591"/>
      <w:r w:rsidRPr="00B64341">
        <w:rPr>
          <w:lang w:val="en-AU"/>
        </w:rPr>
        <w:t>6.8.5</w:t>
      </w:r>
      <w:r w:rsidRPr="00B64341">
        <w:rPr>
          <w:lang w:val="en-AU"/>
        </w:rPr>
        <w:tab/>
        <w:t>Reverse current income (increase in income)</w:t>
      </w:r>
      <w:bookmarkEnd w:id="1592"/>
      <w:bookmarkEnd w:id="1593"/>
      <w:bookmarkEnd w:id="1594"/>
      <w:bookmarkEnd w:id="1595"/>
    </w:p>
    <w:p w14:paraId="29792D95" w14:textId="77777777" w:rsidR="007031C8" w:rsidRPr="00B64341" w:rsidRDefault="004343D9" w:rsidP="00BD2CD2">
      <w:pPr>
        <w:rPr>
          <w:lang w:val="en-AU"/>
        </w:rPr>
      </w:pPr>
      <w:r w:rsidRPr="00B64341">
        <w:rPr>
          <w:lang w:val="en-AU"/>
        </w:rPr>
        <w:t xml:space="preserve">A ‘reverse current income’ assessment is applied when there is a significant increase in parental income during the </w:t>
      </w:r>
      <w:hyperlink w:anchor="CurrentTaxYear" w:tooltip="current tax year" w:history="1">
        <w:r w:rsidR="007031C8" w:rsidRPr="00B64341">
          <w:rPr>
            <w:rStyle w:val="Hyperlink"/>
            <w:rFonts w:cs="Arial"/>
            <w:lang w:val="en-AU"/>
          </w:rPr>
          <w:t>current tax year</w:t>
        </w:r>
      </w:hyperlink>
      <w:r w:rsidRPr="00B64341">
        <w:rPr>
          <w:lang w:val="en-AU"/>
        </w:rPr>
        <w:t>.</w:t>
      </w:r>
    </w:p>
    <w:p w14:paraId="28D670A4" w14:textId="77777777" w:rsidR="007031C8" w:rsidRPr="00B64341" w:rsidRDefault="004343D9" w:rsidP="00BD2CD2">
      <w:pPr>
        <w:rPr>
          <w:lang w:val="en-AU"/>
        </w:rPr>
      </w:pPr>
      <w:r w:rsidRPr="00B64341">
        <w:rPr>
          <w:lang w:val="en-AU"/>
        </w:rPr>
        <w:t>This assessment is applied where the parental income for the current tax year is more than 25</w:t>
      </w:r>
      <w:r w:rsidR="00412352" w:rsidRPr="00B64341">
        <w:rPr>
          <w:lang w:val="en-AU"/>
        </w:rPr>
        <w:t> </w:t>
      </w:r>
      <w:r w:rsidRPr="00B64341">
        <w:rPr>
          <w:lang w:val="en-AU"/>
        </w:rPr>
        <w:t>per</w:t>
      </w:r>
      <w:r w:rsidR="00412352" w:rsidRPr="00B64341">
        <w:rPr>
          <w:lang w:val="en-AU"/>
        </w:rPr>
        <w:t> </w:t>
      </w:r>
      <w:r w:rsidRPr="00B64341">
        <w:rPr>
          <w:lang w:val="en-AU"/>
        </w:rPr>
        <w:t xml:space="preserve">cent of the income for the </w:t>
      </w:r>
      <w:hyperlink w:anchor="BaseTaxYear" w:tooltip="base tax year" w:history="1">
        <w:r w:rsidRPr="00B64341">
          <w:rPr>
            <w:rStyle w:val="Hyperlink"/>
            <w:rFonts w:cs="Arial"/>
            <w:lang w:val="en-AU"/>
          </w:rPr>
          <w:t>base t</w:t>
        </w:r>
        <w:bookmarkStart w:id="1596" w:name="_Hlt205712819"/>
        <w:r w:rsidRPr="00B64341">
          <w:rPr>
            <w:rStyle w:val="Hyperlink"/>
            <w:rFonts w:cs="Arial"/>
            <w:lang w:val="en-AU"/>
          </w:rPr>
          <w:t>a</w:t>
        </w:r>
        <w:bookmarkEnd w:id="1596"/>
        <w:r w:rsidRPr="00B64341">
          <w:rPr>
            <w:rStyle w:val="Hyperlink"/>
            <w:rFonts w:cs="Arial"/>
            <w:lang w:val="en-AU"/>
          </w:rPr>
          <w:t>x year</w:t>
        </w:r>
      </w:hyperlink>
      <w:r w:rsidR="000658E2" w:rsidRPr="00B64341">
        <w:rPr>
          <w:lang w:val="en-AU"/>
        </w:rPr>
        <w:t xml:space="preserve">.  </w:t>
      </w:r>
      <w:r w:rsidRPr="00B64341">
        <w:rPr>
          <w:lang w:val="en-AU"/>
        </w:rPr>
        <w:t>However, if the income for the base tax year is</w:t>
      </w:r>
      <w:r w:rsidR="00412352" w:rsidRPr="00B64341">
        <w:rPr>
          <w:lang w:val="en-AU"/>
        </w:rPr>
        <w:t> </w:t>
      </w:r>
      <w:r w:rsidRPr="00B64341">
        <w:rPr>
          <w:lang w:val="en-AU"/>
        </w:rPr>
        <w:t xml:space="preserve">less than the PIFA (see </w:t>
      </w:r>
      <w:hyperlink w:anchor="_6.3.2_Parental_Income" w:tooltip="Parental Income Free Area" w:history="1">
        <w:r w:rsidRPr="00B64341">
          <w:rPr>
            <w:rStyle w:val="Hyperlink"/>
            <w:rFonts w:cs="Arial"/>
            <w:lang w:val="en-AU"/>
          </w:rPr>
          <w:t>6.</w:t>
        </w:r>
        <w:bookmarkStart w:id="1597" w:name="_Hlt205712845"/>
        <w:r w:rsidRPr="00B64341">
          <w:rPr>
            <w:rStyle w:val="Hyperlink"/>
            <w:rFonts w:cs="Arial"/>
            <w:lang w:val="en-AU"/>
          </w:rPr>
          <w:t>3</w:t>
        </w:r>
        <w:bookmarkEnd w:id="1597"/>
        <w:r w:rsidRPr="00B64341">
          <w:rPr>
            <w:rStyle w:val="Hyperlink"/>
            <w:rFonts w:cs="Arial"/>
            <w:lang w:val="en-AU"/>
          </w:rPr>
          <w:t>.2</w:t>
        </w:r>
      </w:hyperlink>
      <w:r w:rsidRPr="00B64341">
        <w:rPr>
          <w:lang w:val="en-AU"/>
        </w:rPr>
        <w:t>), the income for the current tax year must also be more than 25</w:t>
      </w:r>
      <w:r w:rsidR="00412352" w:rsidRPr="00B64341">
        <w:rPr>
          <w:lang w:val="en-AU"/>
        </w:rPr>
        <w:t> </w:t>
      </w:r>
      <w:r w:rsidRPr="00B64341">
        <w:rPr>
          <w:lang w:val="en-AU"/>
        </w:rPr>
        <w:t>per</w:t>
      </w:r>
      <w:r w:rsidR="00412352" w:rsidRPr="00B64341">
        <w:rPr>
          <w:lang w:val="en-AU"/>
        </w:rPr>
        <w:t> </w:t>
      </w:r>
      <w:r w:rsidRPr="00B64341">
        <w:rPr>
          <w:lang w:val="en-AU"/>
        </w:rPr>
        <w:t>cent of the PIFA.</w:t>
      </w:r>
      <w:r w:rsidRPr="00B64341">
        <w:rPr>
          <w:b/>
          <w:lang w:val="en-AU"/>
        </w:rPr>
        <w:t xml:space="preserve"> </w:t>
      </w:r>
    </w:p>
    <w:p w14:paraId="45AC104E" w14:textId="77777777" w:rsidR="007031C8" w:rsidRPr="00B64341" w:rsidRDefault="004343D9" w:rsidP="00BD2CD2">
      <w:pPr>
        <w:rPr>
          <w:lang w:val="en-AU"/>
        </w:rPr>
      </w:pPr>
      <w:r w:rsidRPr="00B64341">
        <w:rPr>
          <w:lang w:val="en-AU"/>
        </w:rPr>
        <w:t xml:space="preserve">Where a reverse current income assessment is called for, the entitlement is reassessed from 1 October (i.e. base tax year assessment applies for the </w:t>
      </w:r>
      <w:hyperlink w:anchor="EligibilityPeriod" w:tooltip="eligibility period" w:history="1">
        <w:r w:rsidRPr="00B64341">
          <w:rPr>
            <w:rStyle w:val="Hyperlink"/>
            <w:rFonts w:cs="Arial"/>
            <w:lang w:val="en-AU"/>
          </w:rPr>
          <w:t>eligibili</w:t>
        </w:r>
        <w:bookmarkStart w:id="1598" w:name="_Hlt205712862"/>
        <w:r w:rsidRPr="00B64341">
          <w:rPr>
            <w:rStyle w:val="Hyperlink"/>
            <w:rFonts w:cs="Arial"/>
            <w:lang w:val="en-AU"/>
          </w:rPr>
          <w:t>t</w:t>
        </w:r>
        <w:bookmarkEnd w:id="1598"/>
        <w:r w:rsidRPr="00B64341">
          <w:rPr>
            <w:rStyle w:val="Hyperlink"/>
            <w:rFonts w:cs="Arial"/>
            <w:lang w:val="en-AU"/>
          </w:rPr>
          <w:t>y period</w:t>
        </w:r>
      </w:hyperlink>
      <w:r w:rsidRPr="00B64341">
        <w:rPr>
          <w:lang w:val="en-AU"/>
        </w:rPr>
        <w:t xml:space="preserve"> before then).</w:t>
      </w:r>
    </w:p>
    <w:p w14:paraId="74FA5A2C" w14:textId="77777777" w:rsidR="007031C8" w:rsidRPr="00B64341" w:rsidRDefault="004343D9" w:rsidP="00BD2CD2">
      <w:pPr>
        <w:rPr>
          <w:lang w:val="en-AU"/>
        </w:rPr>
      </w:pPr>
      <w:r w:rsidRPr="00B64341">
        <w:rPr>
          <w:lang w:val="en-AU"/>
        </w:rPr>
        <w:t>If an applicant considers that a reverse current income assessment will be necessary, but exact income details are not available, a provisional assessment can be based on an estimate of parental income for the current tax year</w:t>
      </w:r>
      <w:r w:rsidR="000658E2" w:rsidRPr="00B64341">
        <w:rPr>
          <w:lang w:val="en-AU"/>
        </w:rPr>
        <w:t xml:space="preserve">.  </w:t>
      </w:r>
      <w:r w:rsidRPr="00B64341">
        <w:rPr>
          <w:lang w:val="en-AU"/>
        </w:rPr>
        <w:t>When income details for the current tax year are available, a</w:t>
      </w:r>
      <w:r w:rsidR="00412352" w:rsidRPr="00B64341">
        <w:rPr>
          <w:lang w:val="en-AU"/>
        </w:rPr>
        <w:t> </w:t>
      </w:r>
      <w:r w:rsidRPr="00B64341">
        <w:rPr>
          <w:lang w:val="en-AU"/>
        </w:rPr>
        <w:t>further reassessment may be necessary if the estimate proves to be inaccurate.</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412352" w:rsidRPr="00B64341" w14:paraId="24A0E639" w14:textId="77777777" w:rsidTr="00B21D5B">
        <w:trPr>
          <w:cantSplit/>
        </w:trPr>
        <w:tc>
          <w:tcPr>
            <w:tcW w:w="8364" w:type="dxa"/>
            <w:shd w:val="clear" w:color="auto" w:fill="B6DDE8" w:themeFill="accent5" w:themeFillTint="66"/>
          </w:tcPr>
          <w:p w14:paraId="43624205" w14:textId="77777777" w:rsidR="00412352" w:rsidRPr="006041FB" w:rsidRDefault="00412352"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lastRenderedPageBreak/>
              <w:t xml:space="preserve">Example </w:t>
            </w:r>
            <w:r w:rsidR="00A51910" w:rsidRPr="006041FB">
              <w:rPr>
                <w:rFonts w:ascii="Arial" w:hAnsi="Arial"/>
                <w:b/>
                <w:sz w:val="20"/>
                <w:lang w:val="en-AU"/>
              </w:rPr>
              <w:t>3</w:t>
            </w:r>
            <w:r w:rsidR="00A51910">
              <w:rPr>
                <w:rFonts w:ascii="Arial" w:hAnsi="Arial"/>
                <w:b/>
                <w:sz w:val="20"/>
                <w:lang w:val="en-AU"/>
              </w:rPr>
              <w:t>8</w:t>
            </w:r>
            <w:r w:rsidR="00A51910" w:rsidRPr="006041FB">
              <w:rPr>
                <w:rFonts w:ascii="Arial" w:hAnsi="Arial"/>
                <w:b/>
                <w:sz w:val="20"/>
                <w:lang w:val="en-AU"/>
              </w:rPr>
              <w:t xml:space="preserve"> </w:t>
            </w:r>
            <w:r w:rsidRPr="006041FB">
              <w:rPr>
                <w:rFonts w:ascii="Arial" w:hAnsi="Arial"/>
                <w:b/>
                <w:sz w:val="20"/>
                <w:lang w:val="en-AU"/>
              </w:rPr>
              <w:t>:  Income increase below test threshold</w:t>
            </w:r>
          </w:p>
          <w:p w14:paraId="2B8B935B" w14:textId="3E30008E" w:rsidR="00412352" w:rsidRPr="006041FB" w:rsidRDefault="00412352" w:rsidP="000A49C1">
            <w:pPr>
              <w:pStyle w:val="ExampleText"/>
              <w:tabs>
                <w:tab w:val="left" w:pos="1134"/>
              </w:tabs>
              <w:spacing w:after="120"/>
              <w:ind w:left="318" w:right="176"/>
              <w:rPr>
                <w:rFonts w:ascii="Arial" w:hAnsi="Arial"/>
                <w:sz w:val="20"/>
                <w:lang w:val="en-AU"/>
              </w:rPr>
            </w:pPr>
            <w:r w:rsidRPr="006041FB">
              <w:rPr>
                <w:rFonts w:ascii="Arial" w:hAnsi="Arial"/>
                <w:sz w:val="20"/>
                <w:lang w:val="en-AU"/>
              </w:rPr>
              <w:t>Adrian’s father is seeking AIC allowances for the year of study.  His entitlement to Additional Boarding Allowances is assessed on the basis of a parental income of $</w:t>
            </w:r>
            <w:r w:rsidR="000A49C1">
              <w:rPr>
                <w:rFonts w:ascii="Arial" w:hAnsi="Arial"/>
                <w:sz w:val="20"/>
                <w:lang w:val="en-AU"/>
              </w:rPr>
              <w:t>4</w:t>
            </w:r>
            <w:r w:rsidR="000A49C1" w:rsidRPr="006041FB">
              <w:rPr>
                <w:rFonts w:ascii="Arial" w:hAnsi="Arial"/>
                <w:sz w:val="20"/>
                <w:lang w:val="en-AU"/>
              </w:rPr>
              <w:t>7</w:t>
            </w:r>
            <w:r w:rsidRPr="006041FB">
              <w:rPr>
                <w:rFonts w:ascii="Arial" w:hAnsi="Arial"/>
                <w:sz w:val="20"/>
                <w:lang w:val="en-AU"/>
              </w:rPr>
              <w:t>,000 for the base tax year.  During the current tax year (the tax year that ends during the year of study), the parental income increases to $</w:t>
            </w:r>
            <w:r w:rsidR="000A49C1">
              <w:rPr>
                <w:rFonts w:ascii="Arial" w:hAnsi="Arial"/>
                <w:sz w:val="20"/>
                <w:lang w:val="en-AU"/>
              </w:rPr>
              <w:t>6</w:t>
            </w:r>
            <w:r w:rsidR="000A49C1" w:rsidRPr="006041FB">
              <w:rPr>
                <w:rFonts w:ascii="Arial" w:hAnsi="Arial"/>
                <w:sz w:val="20"/>
                <w:lang w:val="en-AU"/>
              </w:rPr>
              <w:t>2</w:t>
            </w:r>
            <w:r w:rsidRPr="006041FB">
              <w:rPr>
                <w:rFonts w:ascii="Arial" w:hAnsi="Arial"/>
                <w:sz w:val="20"/>
                <w:lang w:val="en-AU"/>
              </w:rPr>
              <w:t>,000.  Reverse current income does not apply, as the current income is not more than 25 per cent higher than the Parental Income Free Area.</w:t>
            </w:r>
          </w:p>
        </w:tc>
      </w:tr>
    </w:tbl>
    <w:p w14:paraId="4BACDC38" w14:textId="77777777" w:rsidR="009E659B" w:rsidRDefault="009E659B"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412352" w:rsidRPr="00B64341" w14:paraId="7E61F308" w14:textId="77777777" w:rsidTr="00B21D5B">
        <w:trPr>
          <w:cantSplit/>
        </w:trPr>
        <w:tc>
          <w:tcPr>
            <w:tcW w:w="8364" w:type="dxa"/>
            <w:shd w:val="clear" w:color="auto" w:fill="B6DDE8" w:themeFill="accent5" w:themeFillTint="66"/>
          </w:tcPr>
          <w:p w14:paraId="41891D12" w14:textId="77777777" w:rsidR="00412352" w:rsidRPr="006041FB" w:rsidRDefault="00412352" w:rsidP="009E659B">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A51910" w:rsidRPr="006041FB">
              <w:rPr>
                <w:rFonts w:ascii="Arial" w:hAnsi="Arial"/>
                <w:b/>
                <w:sz w:val="20"/>
                <w:lang w:val="en-AU"/>
              </w:rPr>
              <w:t>3</w:t>
            </w:r>
            <w:r w:rsidR="00A51910">
              <w:rPr>
                <w:rFonts w:ascii="Arial" w:hAnsi="Arial"/>
                <w:b/>
                <w:sz w:val="20"/>
                <w:lang w:val="en-AU"/>
              </w:rPr>
              <w:t>9</w:t>
            </w:r>
            <w:r w:rsidR="00A51910" w:rsidRPr="006041FB">
              <w:rPr>
                <w:rFonts w:ascii="Arial" w:hAnsi="Arial"/>
                <w:b/>
                <w:sz w:val="20"/>
                <w:lang w:val="en-AU"/>
              </w:rPr>
              <w:t xml:space="preserve"> </w:t>
            </w:r>
            <w:r w:rsidRPr="006041FB">
              <w:rPr>
                <w:rFonts w:ascii="Arial" w:hAnsi="Arial"/>
                <w:b/>
                <w:sz w:val="20"/>
                <w:lang w:val="en-AU"/>
              </w:rPr>
              <w:t>:  Expected income not taken into account</w:t>
            </w:r>
          </w:p>
          <w:p w14:paraId="442D1561" w14:textId="77777777" w:rsidR="00412352" w:rsidRPr="006041FB" w:rsidRDefault="00412352" w:rsidP="009E659B">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Mr Bushell (a sole parent) is receiving maximum Additional Boarding Allowance for his daughter on the basis of his income in the base tax year.  During the current tax year, he works on a very important project that requires large amounts of overtime.  He resigns on 20 May and receives a substantial lump sum termination payment that is taxable.  As Mr Bushell’s current tax year income is more than 25 per cent higher than in the base tax year (and more than 25 per cent of the PIFA), his entitlement must be reassessed using the current tax year.  This increased income leaves him eligible for only the Basic Boarding Allowance from 1 October.  </w:t>
            </w:r>
          </w:p>
          <w:p w14:paraId="1099FBEA" w14:textId="15EB39EB" w:rsidR="00412352" w:rsidRPr="006041FB" w:rsidRDefault="00412352" w:rsidP="00F96A43">
            <w:pPr>
              <w:pStyle w:val="ExampleText"/>
              <w:tabs>
                <w:tab w:val="left" w:pos="1134"/>
              </w:tabs>
              <w:spacing w:after="120"/>
              <w:ind w:left="318" w:right="176"/>
              <w:rPr>
                <w:rFonts w:ascii="Arial" w:hAnsi="Arial"/>
                <w:b/>
                <w:sz w:val="20"/>
                <w:lang w:val="en-AU"/>
              </w:rPr>
            </w:pPr>
            <w:r w:rsidRPr="006041FB">
              <w:rPr>
                <w:rFonts w:ascii="Arial" w:hAnsi="Arial"/>
                <w:sz w:val="20"/>
                <w:lang w:val="en-AU"/>
              </w:rPr>
              <w:t xml:space="preserve">Mr Bushell is unable to find work and expects to have a substantially lower taxable income for the following tax year.  However, this lower income cannot be considered under the Parental Income Test, as there is no provision for income after the current tax year to be taken into account.  Mr Bushell receives </w:t>
            </w:r>
            <w:r w:rsidR="00F96A43">
              <w:rPr>
                <w:rFonts w:ascii="Arial" w:hAnsi="Arial"/>
                <w:sz w:val="20"/>
                <w:lang w:val="en-AU"/>
              </w:rPr>
              <w:t>the maximum rate of</w:t>
            </w:r>
            <w:r w:rsidRPr="006041FB">
              <w:rPr>
                <w:rFonts w:ascii="Arial" w:hAnsi="Arial"/>
                <w:sz w:val="20"/>
                <w:lang w:val="en-AU"/>
              </w:rPr>
              <w:t xml:space="preserve"> </w:t>
            </w:r>
            <w:r w:rsidR="00F96A43">
              <w:rPr>
                <w:rFonts w:ascii="Arial" w:hAnsi="Arial"/>
                <w:sz w:val="20"/>
                <w:lang w:val="en-AU"/>
              </w:rPr>
              <w:t xml:space="preserve">Family Tax Benefit </w:t>
            </w:r>
            <w:r w:rsidR="00D06445">
              <w:rPr>
                <w:rFonts w:ascii="Arial" w:hAnsi="Arial"/>
                <w:sz w:val="20"/>
                <w:lang w:val="en-AU"/>
              </w:rPr>
              <w:t xml:space="preserve">Part A </w:t>
            </w:r>
            <w:r w:rsidR="00F96A43">
              <w:rPr>
                <w:rFonts w:ascii="Arial" w:hAnsi="Arial"/>
                <w:sz w:val="20"/>
                <w:lang w:val="en-AU"/>
              </w:rPr>
              <w:t xml:space="preserve">and is issued with a </w:t>
            </w:r>
            <w:r w:rsidRPr="006041FB">
              <w:rPr>
                <w:rFonts w:ascii="Arial" w:hAnsi="Arial"/>
                <w:sz w:val="20"/>
                <w:lang w:val="en-AU"/>
              </w:rPr>
              <w:t>Health Care Card from 11 September</w:t>
            </w:r>
            <w:r w:rsidR="00F96A43">
              <w:rPr>
                <w:rFonts w:ascii="Arial" w:hAnsi="Arial"/>
                <w:sz w:val="20"/>
                <w:lang w:val="en-AU"/>
              </w:rPr>
              <w:t xml:space="preserve"> </w:t>
            </w:r>
            <w:r w:rsidRPr="006041FB">
              <w:rPr>
                <w:rFonts w:ascii="Arial" w:hAnsi="Arial"/>
                <w:sz w:val="20"/>
                <w:lang w:val="en-AU"/>
              </w:rPr>
              <w:t>special assessment applies.  From that date, he is again eligible for maximum Additional Boarding Allowance.</w:t>
            </w:r>
          </w:p>
        </w:tc>
      </w:tr>
    </w:tbl>
    <w:p w14:paraId="0EB56E7F" w14:textId="77777777" w:rsidR="007031C8" w:rsidRPr="00B64341" w:rsidRDefault="007031C8" w:rsidP="00BD2CD2">
      <w:pPr>
        <w:rPr>
          <w:lang w:val="en-AU"/>
        </w:rPr>
      </w:pPr>
    </w:p>
    <w:p w14:paraId="615CC9E3" w14:textId="77777777" w:rsidR="007031C8" w:rsidRPr="005E1ABB" w:rsidRDefault="004343D9" w:rsidP="002310DB">
      <w:pPr>
        <w:pStyle w:val="Heading2"/>
        <w:spacing w:before="120" w:after="120"/>
      </w:pPr>
      <w:bookmarkStart w:id="1599" w:name="_6.7_Current_AIC_Scheme_income_limit"/>
      <w:bookmarkStart w:id="1600" w:name="_6.7_Current_AIC"/>
      <w:bookmarkStart w:id="1601" w:name="_Toc161552374"/>
      <w:bookmarkStart w:id="1602" w:name="_Toc234129496"/>
      <w:bookmarkStart w:id="1603" w:name="_Toc264368527"/>
      <w:bookmarkStart w:id="1604" w:name="_Toc418251961"/>
      <w:bookmarkStart w:id="1605" w:name="_Toc469647190"/>
      <w:bookmarkEnd w:id="1599"/>
      <w:bookmarkEnd w:id="1600"/>
      <w:r w:rsidRPr="005E1ABB">
        <w:t>6.9</w:t>
      </w:r>
      <w:r w:rsidRPr="005E1ABB">
        <w:tab/>
        <w:t>AIC Scheme income limits</w:t>
      </w:r>
      <w:bookmarkEnd w:id="1601"/>
      <w:bookmarkEnd w:id="1602"/>
      <w:bookmarkEnd w:id="1603"/>
      <w:bookmarkEnd w:id="1604"/>
      <w:bookmarkEnd w:id="1605"/>
    </w:p>
    <w:p w14:paraId="3FB9FBCE" w14:textId="77777777" w:rsidR="00945FB4" w:rsidRPr="00B64341" w:rsidRDefault="00945FB4" w:rsidP="00945FB4">
      <w:pPr>
        <w:pStyle w:val="Bullet"/>
        <w:numPr>
          <w:ilvl w:val="0"/>
          <w:numId w:val="0"/>
        </w:numPr>
        <w:spacing w:after="120"/>
        <w:rPr>
          <w:rFonts w:cs="Arial"/>
          <w:lang w:val="en-AU"/>
        </w:rPr>
      </w:pPr>
      <w:r w:rsidRPr="00B64341">
        <w:rPr>
          <w:rFonts w:cs="Arial"/>
          <w:lang w:val="en-AU"/>
        </w:rPr>
        <w:t xml:space="preserve">For current Income Limits refer to the publication </w:t>
      </w:r>
      <w:hyperlink r:id="rId64" w:history="1">
        <w:r w:rsidRPr="00B64341">
          <w:rPr>
            <w:rStyle w:val="Hyperlink"/>
            <w:rFonts w:cs="Arial"/>
            <w:i/>
            <w:lang w:val="en-AU"/>
          </w:rPr>
          <w:t>A guide to Australian Government payments</w:t>
        </w:r>
      </w:hyperlink>
      <w:r w:rsidRPr="00B64341">
        <w:rPr>
          <w:rFonts w:cs="Arial"/>
          <w:lang w:val="en-AU"/>
        </w:rPr>
        <w:t>.</w:t>
      </w:r>
    </w:p>
    <w:p w14:paraId="5CFDEEB7" w14:textId="77777777" w:rsidR="00945FB4" w:rsidRDefault="00945FB4" w:rsidP="00945FB4">
      <w:pPr>
        <w:rPr>
          <w:lang w:val="en-AU"/>
        </w:rPr>
      </w:pPr>
    </w:p>
    <w:p w14:paraId="14BBDD5E" w14:textId="77777777" w:rsidR="007031C8" w:rsidRPr="00B64341" w:rsidRDefault="004343D9" w:rsidP="00BD2CD2">
      <w:pPr>
        <w:rPr>
          <w:lang w:val="en-AU"/>
        </w:rPr>
      </w:pPr>
      <w:r w:rsidRPr="00B64341">
        <w:rPr>
          <w:lang w:val="en-AU"/>
        </w:rPr>
        <w:t>This section defines the current income limits (the PIFA) used in the Parental Income Test.</w:t>
      </w:r>
    </w:p>
    <w:p w14:paraId="06280E6F" w14:textId="77777777" w:rsidR="007031C8" w:rsidRDefault="004238B4" w:rsidP="00E248E8">
      <w:pPr>
        <w:pStyle w:val="Links"/>
      </w:pPr>
      <w:hyperlink w:anchor="_6.8.1_Parental_Income" w:tooltip="Parental Income Free Area" w:history="1">
        <w:r w:rsidR="004343D9" w:rsidRPr="00B64341">
          <w:rPr>
            <w:rStyle w:val="Hyperlink"/>
          </w:rPr>
          <w:t>6.9.1</w:t>
        </w:r>
      </w:hyperlink>
      <w:r w:rsidR="004343D9" w:rsidRPr="00B64341">
        <w:tab/>
        <w:t>Parental Income Free Area</w:t>
      </w:r>
    </w:p>
    <w:p w14:paraId="270422A0" w14:textId="77777777" w:rsidR="007031C8" w:rsidRPr="00B64341" w:rsidRDefault="007031C8" w:rsidP="002310DB">
      <w:pPr>
        <w:pStyle w:val="BulletTab2Last"/>
        <w:numPr>
          <w:ilvl w:val="0"/>
          <w:numId w:val="0"/>
        </w:numPr>
        <w:spacing w:after="120"/>
        <w:rPr>
          <w:rFonts w:cs="Arial"/>
          <w:lang w:val="en-AU"/>
        </w:rPr>
      </w:pPr>
    </w:p>
    <w:p w14:paraId="64B10D5E" w14:textId="77777777" w:rsidR="007031C8" w:rsidRPr="00B64341" w:rsidRDefault="004343D9" w:rsidP="002310DB">
      <w:pPr>
        <w:pStyle w:val="Heading3"/>
        <w:spacing w:before="120" w:after="120"/>
        <w:rPr>
          <w:lang w:val="en-AU"/>
        </w:rPr>
      </w:pPr>
      <w:bookmarkStart w:id="1606" w:name="_6.8.1_Parental_Income"/>
      <w:bookmarkStart w:id="1607" w:name="_6.7.1_Parental_Income_Free_Area"/>
      <w:bookmarkStart w:id="1608" w:name="_6.9.1_Parental_Income"/>
      <w:bookmarkStart w:id="1609" w:name="_Toc161552375"/>
      <w:bookmarkStart w:id="1610" w:name="_Toc234129497"/>
      <w:bookmarkStart w:id="1611" w:name="_Toc264368528"/>
      <w:bookmarkStart w:id="1612" w:name="_Toc418251962"/>
      <w:bookmarkEnd w:id="1606"/>
      <w:bookmarkEnd w:id="1607"/>
      <w:bookmarkEnd w:id="1608"/>
      <w:r w:rsidRPr="00B64341">
        <w:rPr>
          <w:lang w:val="en-AU"/>
        </w:rPr>
        <w:t>6.9.1</w:t>
      </w:r>
      <w:r w:rsidRPr="00B64341">
        <w:rPr>
          <w:lang w:val="en-AU"/>
        </w:rPr>
        <w:tab/>
        <w:t>Parental Income Free Area</w:t>
      </w:r>
      <w:bookmarkEnd w:id="1609"/>
      <w:bookmarkEnd w:id="1610"/>
      <w:bookmarkEnd w:id="1611"/>
      <w:r w:rsidRPr="00B64341">
        <w:rPr>
          <w:lang w:val="en-AU"/>
        </w:rPr>
        <w:t xml:space="preserve"> (PIFA)</w:t>
      </w:r>
      <w:bookmarkEnd w:id="1612"/>
    </w:p>
    <w:p w14:paraId="775AC6A8" w14:textId="6AA90B84" w:rsidR="00945FB4" w:rsidRPr="00945FB4" w:rsidRDefault="005B4CF4" w:rsidP="00945FB4">
      <w:pPr>
        <w:pStyle w:val="Bullet"/>
        <w:numPr>
          <w:ilvl w:val="0"/>
          <w:numId w:val="0"/>
        </w:numPr>
        <w:tabs>
          <w:tab w:val="left" w:pos="1134"/>
        </w:tabs>
        <w:spacing w:before="100" w:after="100"/>
        <w:rPr>
          <w:rFonts w:cs="Arial"/>
          <w:lang w:val="en-AU"/>
        </w:rPr>
      </w:pPr>
      <w:bookmarkStart w:id="1613" w:name="_Toc161552376"/>
      <w:bookmarkStart w:id="1614" w:name="_Toc234129498"/>
      <w:bookmarkStart w:id="1615" w:name="_Toc264368529"/>
      <w:r>
        <w:rPr>
          <w:rFonts w:cs="Arial"/>
          <w:lang w:val="en-AU"/>
        </w:rPr>
        <w:t>Under the parental income test</w:t>
      </w:r>
      <w:r w:rsidR="00945FB4" w:rsidRPr="00945FB4">
        <w:rPr>
          <w:rFonts w:cs="Arial"/>
          <w:lang w:val="en-AU"/>
        </w:rPr>
        <w:t xml:space="preserve"> the Additional Boarding Allowance </w:t>
      </w:r>
      <w:r>
        <w:rPr>
          <w:rFonts w:cs="Arial"/>
          <w:lang w:val="en-AU"/>
        </w:rPr>
        <w:t xml:space="preserve">(ABA) </w:t>
      </w:r>
      <w:r w:rsidR="00945FB4" w:rsidRPr="00945FB4">
        <w:rPr>
          <w:rFonts w:cs="Arial"/>
          <w:lang w:val="en-AU"/>
        </w:rPr>
        <w:t>entitlement is reduced by $1 for every whole $5 of parental income over the PIFA</w:t>
      </w:r>
      <w:r>
        <w:rPr>
          <w:rFonts w:cs="Arial"/>
          <w:lang w:val="en-AU"/>
        </w:rPr>
        <w:t xml:space="preserve">.  However where an ABA student has parental income in common with other dependent young people in the family aged under 22, </w:t>
      </w:r>
      <w:r w:rsidR="00B20384">
        <w:rPr>
          <w:rFonts w:cs="Arial"/>
          <w:lang w:val="en-AU"/>
        </w:rPr>
        <w:t>that is o</w:t>
      </w:r>
      <w:r w:rsidR="00B20384" w:rsidRPr="00945FB4">
        <w:rPr>
          <w:rFonts w:cs="Arial"/>
          <w:lang w:val="en-AU"/>
        </w:rPr>
        <w:t>ver the PIFA</w:t>
      </w:r>
      <w:r w:rsidR="00B20384">
        <w:rPr>
          <w:rFonts w:cs="Arial"/>
          <w:lang w:val="en-AU"/>
        </w:rPr>
        <w:t xml:space="preserve">, </w:t>
      </w:r>
      <w:r>
        <w:rPr>
          <w:rFonts w:cs="Arial"/>
          <w:lang w:val="en-AU"/>
        </w:rPr>
        <w:t xml:space="preserve">this reduction of $1 is shared among the dependent young people via the family pool. For further information see </w:t>
      </w:r>
      <w:hyperlink w:anchor="_6.4.2__Calculating" w:tooltip="Calculating the Parental Income Test Result (using the family pool)" w:history="1">
        <w:r w:rsidRPr="005B4CF4">
          <w:rPr>
            <w:rStyle w:val="Hyperlink"/>
            <w:rFonts w:cs="Arial"/>
            <w:lang w:val="en-AU"/>
          </w:rPr>
          <w:t>6.4.2</w:t>
        </w:r>
      </w:hyperlink>
      <w:r>
        <w:rPr>
          <w:rFonts w:cs="Arial"/>
          <w:lang w:val="en-AU"/>
        </w:rPr>
        <w:t xml:space="preserve"> </w:t>
      </w:r>
      <w:r w:rsidRPr="00C32A3F">
        <w:rPr>
          <w:lang w:val="en-AU"/>
        </w:rPr>
        <w:t>Calculating the Parental Income Test Result (using the family pool)</w:t>
      </w:r>
      <w:r>
        <w:rPr>
          <w:lang w:val="en-AU"/>
        </w:rPr>
        <w:t>.</w:t>
      </w:r>
    </w:p>
    <w:p w14:paraId="7084105E" w14:textId="77777777" w:rsidR="00412352" w:rsidRPr="00B64341" w:rsidRDefault="00412352" w:rsidP="002310DB">
      <w:pPr>
        <w:pStyle w:val="Bullet"/>
        <w:numPr>
          <w:ilvl w:val="0"/>
          <w:numId w:val="0"/>
        </w:numPr>
        <w:tabs>
          <w:tab w:val="left" w:pos="1134"/>
        </w:tabs>
        <w:spacing w:after="120"/>
        <w:rPr>
          <w:rFonts w:cs="Arial"/>
          <w:lang w:val="en-AU"/>
        </w:rPr>
      </w:pPr>
      <w:bookmarkStart w:id="1616" w:name="_6.8.2_Upper_Income"/>
      <w:bookmarkStart w:id="1617" w:name="_6.7.2_Upper_Income_Limit"/>
      <w:bookmarkEnd w:id="1616"/>
      <w:bookmarkEnd w:id="1617"/>
    </w:p>
    <w:p w14:paraId="1574D160" w14:textId="23F9903F" w:rsidR="00BD5F01" w:rsidRPr="00B64341" w:rsidDel="001264FE" w:rsidRDefault="004343D9" w:rsidP="002310DB">
      <w:pPr>
        <w:pStyle w:val="Heading3"/>
        <w:spacing w:before="120" w:after="120"/>
        <w:rPr>
          <w:del w:id="1618" w:author="WADE, Rachael" w:date="2018-04-19T16:07:00Z"/>
          <w:lang w:val="en-AU"/>
        </w:rPr>
      </w:pPr>
      <w:bookmarkStart w:id="1619" w:name="_6.9.2_Upper_Income"/>
      <w:bookmarkStart w:id="1620" w:name="_Toc418251963"/>
      <w:bookmarkEnd w:id="1619"/>
      <w:del w:id="1621" w:author="WADE, Rachael" w:date="2018-04-19T16:07:00Z">
        <w:r w:rsidRPr="00B64341" w:rsidDel="001264FE">
          <w:rPr>
            <w:lang w:val="en-AU"/>
          </w:rPr>
          <w:delText>6.9.2</w:delText>
        </w:r>
        <w:r w:rsidRPr="00B64341" w:rsidDel="001264FE">
          <w:rPr>
            <w:lang w:val="en-AU"/>
          </w:rPr>
          <w:tab/>
        </w:r>
        <w:r w:rsidR="00DA0CF4" w:rsidDel="001264FE">
          <w:rPr>
            <w:lang w:val="en-AU"/>
          </w:rPr>
          <w:delText>[</w:delText>
        </w:r>
        <w:r w:rsidR="00DA0CF4" w:rsidRPr="004518F0" w:rsidDel="001264FE">
          <w:rPr>
            <w:szCs w:val="28"/>
          </w:rPr>
          <w:delText xml:space="preserve">Deleted </w:delText>
        </w:r>
        <w:r w:rsidR="00DA0CF4" w:rsidDel="001264FE">
          <w:rPr>
            <w:szCs w:val="28"/>
          </w:rPr>
          <w:delText>section]</w:delText>
        </w:r>
        <w:bookmarkEnd w:id="1613"/>
        <w:bookmarkEnd w:id="1614"/>
        <w:bookmarkEnd w:id="1615"/>
        <w:bookmarkEnd w:id="1620"/>
      </w:del>
    </w:p>
    <w:p w14:paraId="3C260874" w14:textId="77777777" w:rsidR="006041FB" w:rsidRDefault="006041FB" w:rsidP="002E30C4">
      <w:pPr>
        <w:pStyle w:val="Bullet"/>
        <w:numPr>
          <w:ilvl w:val="1"/>
          <w:numId w:val="12"/>
        </w:numPr>
        <w:tabs>
          <w:tab w:val="left" w:pos="1134"/>
        </w:tabs>
        <w:spacing w:after="120"/>
        <w:ind w:left="1134" w:hanging="567"/>
        <w:rPr>
          <w:rFonts w:ascii="Georgia" w:hAnsi="Georgia"/>
          <w:color w:val="31849B" w:themeColor="accent5" w:themeShade="BF"/>
          <w:sz w:val="32"/>
        </w:rPr>
      </w:pPr>
      <w:bookmarkStart w:id="1622" w:name="_6.8.3_Effect_of"/>
      <w:bookmarkStart w:id="1623" w:name="_6.8_Waiver_of_the_Parental_Income_T"/>
      <w:bookmarkStart w:id="1624" w:name="_6.8_Waiver_of"/>
      <w:bookmarkStart w:id="1625" w:name="_6.10_Waiver_of"/>
      <w:bookmarkStart w:id="1626" w:name="_Toc234129500"/>
      <w:bookmarkStart w:id="1627" w:name="_Toc264368531"/>
      <w:bookmarkStart w:id="1628" w:name="_Toc161552378"/>
      <w:bookmarkEnd w:id="1622"/>
      <w:bookmarkEnd w:id="1623"/>
      <w:bookmarkEnd w:id="1624"/>
      <w:bookmarkEnd w:id="1625"/>
      <w:r>
        <w:br w:type="page"/>
      </w:r>
    </w:p>
    <w:p w14:paraId="1A1F3092" w14:textId="77777777" w:rsidR="007031C8" w:rsidRPr="005E1ABB" w:rsidRDefault="004343D9" w:rsidP="00945FB4">
      <w:pPr>
        <w:pStyle w:val="Heading2"/>
      </w:pPr>
      <w:bookmarkStart w:id="1629" w:name="_6.10_Waiver_of_1"/>
      <w:bookmarkStart w:id="1630" w:name="_Toc418251964"/>
      <w:bookmarkStart w:id="1631" w:name="_Toc469647191"/>
      <w:bookmarkEnd w:id="1629"/>
      <w:r w:rsidRPr="005E1ABB">
        <w:lastRenderedPageBreak/>
        <w:t>6.10</w:t>
      </w:r>
      <w:r w:rsidRPr="005E1ABB">
        <w:tab/>
        <w:t>Waiver of the Parental Income Test</w:t>
      </w:r>
      <w:bookmarkEnd w:id="1626"/>
      <w:bookmarkEnd w:id="1627"/>
      <w:bookmarkEnd w:id="1630"/>
      <w:bookmarkEnd w:id="1631"/>
    </w:p>
    <w:p w14:paraId="39971021" w14:textId="77777777" w:rsidR="007031C8" w:rsidRPr="00B64341" w:rsidRDefault="004343D9" w:rsidP="00BD2CD2">
      <w:pPr>
        <w:rPr>
          <w:lang w:val="en-AU"/>
        </w:rPr>
      </w:pPr>
      <w:r w:rsidRPr="00B64341">
        <w:rPr>
          <w:lang w:val="en-AU"/>
        </w:rPr>
        <w:t>This section outlines the reasons and basis for waiving the Parental Income Test.</w:t>
      </w:r>
    </w:p>
    <w:p w14:paraId="73529994" w14:textId="77777777" w:rsidR="007031C8" w:rsidRPr="00B64341" w:rsidRDefault="004238B4" w:rsidP="00E248E8">
      <w:pPr>
        <w:pStyle w:val="Links"/>
      </w:pPr>
      <w:hyperlink w:anchor="_6.8.1_Reasons_for" w:tooltip="Reasons for waiver" w:history="1">
        <w:r w:rsidR="004343D9" w:rsidRPr="00B64341">
          <w:rPr>
            <w:rStyle w:val="Hyperlink"/>
          </w:rPr>
          <w:t>6.</w:t>
        </w:r>
        <w:bookmarkStart w:id="1632" w:name="_Hlt205712952"/>
        <w:bookmarkStart w:id="1633" w:name="_Hlt205712982"/>
        <w:r w:rsidR="004343D9" w:rsidRPr="00B64341">
          <w:rPr>
            <w:rStyle w:val="Hyperlink"/>
          </w:rPr>
          <w:t>10.</w:t>
        </w:r>
        <w:bookmarkEnd w:id="1632"/>
        <w:bookmarkEnd w:id="1633"/>
        <w:r w:rsidR="004343D9" w:rsidRPr="00B64341">
          <w:rPr>
            <w:rStyle w:val="Hyperlink"/>
          </w:rPr>
          <w:t>1</w:t>
        </w:r>
      </w:hyperlink>
      <w:r w:rsidR="004343D9" w:rsidRPr="00B64341">
        <w:tab/>
        <w:t>Reasons for waiver</w:t>
      </w:r>
    </w:p>
    <w:p w14:paraId="42DAA991" w14:textId="77777777" w:rsidR="007031C8" w:rsidRPr="00B64341" w:rsidRDefault="004238B4" w:rsidP="00E248E8">
      <w:pPr>
        <w:pStyle w:val="Links"/>
      </w:pPr>
      <w:hyperlink w:anchor="_6.8.2_Special_assessment" w:tooltip="Special assessment" w:history="1">
        <w:r w:rsidR="004343D9" w:rsidRPr="00B64341">
          <w:rPr>
            <w:rStyle w:val="Hyperlink"/>
          </w:rPr>
          <w:t>6.</w:t>
        </w:r>
        <w:bookmarkStart w:id="1634" w:name="_Hlt205712986"/>
        <w:bookmarkStart w:id="1635" w:name="_Hlt205713020"/>
        <w:r w:rsidR="004343D9" w:rsidRPr="00B64341">
          <w:rPr>
            <w:rStyle w:val="Hyperlink"/>
          </w:rPr>
          <w:t>10.</w:t>
        </w:r>
        <w:bookmarkEnd w:id="1634"/>
        <w:bookmarkEnd w:id="1635"/>
        <w:r w:rsidR="004343D9" w:rsidRPr="00B64341">
          <w:rPr>
            <w:rStyle w:val="Hyperlink"/>
          </w:rPr>
          <w:t>2</w:t>
        </w:r>
      </w:hyperlink>
      <w:r w:rsidR="004343D9" w:rsidRPr="00B64341">
        <w:tab/>
      </w:r>
      <w:hyperlink w:anchor="SpecialAssessment" w:tooltip="Special assessment" w:history="1">
        <w:r w:rsidR="004343D9" w:rsidRPr="00B64341">
          <w:rPr>
            <w:rStyle w:val="Hyperlink"/>
          </w:rPr>
          <w:t>Special asses</w:t>
        </w:r>
        <w:bookmarkStart w:id="1636" w:name="_Hlt205713024"/>
        <w:r w:rsidR="004343D9" w:rsidRPr="00B64341">
          <w:rPr>
            <w:rStyle w:val="Hyperlink"/>
          </w:rPr>
          <w:t>s</w:t>
        </w:r>
        <w:bookmarkEnd w:id="1636"/>
        <w:r w:rsidR="004343D9" w:rsidRPr="00B64341">
          <w:rPr>
            <w:rStyle w:val="Hyperlink"/>
          </w:rPr>
          <w:t>ment</w:t>
        </w:r>
      </w:hyperlink>
    </w:p>
    <w:p w14:paraId="59A8019B" w14:textId="77777777" w:rsidR="007031C8" w:rsidRPr="00B64341" w:rsidRDefault="004238B4" w:rsidP="00E248E8">
      <w:pPr>
        <w:pStyle w:val="Links"/>
      </w:pPr>
      <w:hyperlink w:anchor="_6.8.3_Duration_of" w:tooltip="Duration of special assessment" w:history="1">
        <w:r w:rsidR="004343D9" w:rsidRPr="00B64341">
          <w:rPr>
            <w:rStyle w:val="Hyperlink"/>
          </w:rPr>
          <w:t>6.</w:t>
        </w:r>
        <w:bookmarkStart w:id="1637" w:name="_Hlt205713036"/>
        <w:r w:rsidR="004343D9" w:rsidRPr="00B64341">
          <w:rPr>
            <w:rStyle w:val="Hyperlink"/>
          </w:rPr>
          <w:t>10.</w:t>
        </w:r>
        <w:bookmarkStart w:id="1638" w:name="_Hlt205713062"/>
        <w:bookmarkEnd w:id="1637"/>
        <w:r w:rsidR="004343D9" w:rsidRPr="00B64341">
          <w:rPr>
            <w:rStyle w:val="Hyperlink"/>
          </w:rPr>
          <w:t>3</w:t>
        </w:r>
        <w:bookmarkEnd w:id="1638"/>
      </w:hyperlink>
      <w:r w:rsidR="004343D9" w:rsidRPr="00B64341">
        <w:tab/>
        <w:t>Duration of special assessment</w:t>
      </w:r>
    </w:p>
    <w:p w14:paraId="1D5280A9" w14:textId="77777777" w:rsidR="007031C8" w:rsidRPr="00B64341" w:rsidRDefault="004238B4" w:rsidP="00E248E8">
      <w:pPr>
        <w:pStyle w:val="Links"/>
      </w:pPr>
      <w:hyperlink w:anchor="_6.10.4_Reassessment_after" w:tooltip="Reassessment after special assessment lapses" w:history="1">
        <w:r w:rsidR="004343D9" w:rsidRPr="00B64341">
          <w:rPr>
            <w:rStyle w:val="Hyperlink"/>
          </w:rPr>
          <w:t>6.</w:t>
        </w:r>
        <w:bookmarkStart w:id="1639" w:name="_Hlt205713103"/>
        <w:r w:rsidR="004343D9" w:rsidRPr="00B64341">
          <w:rPr>
            <w:rStyle w:val="Hyperlink"/>
          </w:rPr>
          <w:t>10.</w:t>
        </w:r>
        <w:bookmarkEnd w:id="1639"/>
        <w:r w:rsidR="004343D9" w:rsidRPr="00B64341">
          <w:rPr>
            <w:rStyle w:val="Hyperlink"/>
          </w:rPr>
          <w:t>4</w:t>
        </w:r>
      </w:hyperlink>
      <w:r w:rsidR="004343D9" w:rsidRPr="00B64341">
        <w:tab/>
        <w:t>Reassessment after special assessment lapses</w:t>
      </w:r>
    </w:p>
    <w:p w14:paraId="011E95B6" w14:textId="77777777" w:rsidR="007031C8" w:rsidRPr="00B64341" w:rsidRDefault="007031C8" w:rsidP="002310DB">
      <w:pPr>
        <w:pStyle w:val="BulletTab2Last"/>
        <w:numPr>
          <w:ilvl w:val="0"/>
          <w:numId w:val="0"/>
        </w:numPr>
        <w:spacing w:after="120"/>
        <w:rPr>
          <w:rFonts w:cs="Arial"/>
          <w:lang w:val="en-AU"/>
        </w:rPr>
      </w:pPr>
    </w:p>
    <w:p w14:paraId="0D621115" w14:textId="77777777" w:rsidR="007031C8" w:rsidRPr="00B64341" w:rsidRDefault="004343D9" w:rsidP="002310DB">
      <w:pPr>
        <w:pStyle w:val="Heading3"/>
        <w:spacing w:before="120" w:after="120"/>
        <w:rPr>
          <w:lang w:val="en-AU"/>
        </w:rPr>
      </w:pPr>
      <w:bookmarkStart w:id="1640" w:name="_6.8.1_Reasons_for_waiver"/>
      <w:bookmarkStart w:id="1641" w:name="_6.8.1_Reasons_for"/>
      <w:bookmarkStart w:id="1642" w:name="_Toc234129501"/>
      <w:bookmarkStart w:id="1643" w:name="_Toc264368532"/>
      <w:bookmarkStart w:id="1644" w:name="_Toc418251965"/>
      <w:bookmarkEnd w:id="1640"/>
      <w:bookmarkEnd w:id="1641"/>
      <w:r w:rsidRPr="00B64341">
        <w:rPr>
          <w:lang w:val="en-AU"/>
        </w:rPr>
        <w:t>6.10.1</w:t>
      </w:r>
      <w:r w:rsidRPr="00B64341">
        <w:rPr>
          <w:lang w:val="en-AU"/>
        </w:rPr>
        <w:tab/>
        <w:t>Reasons for waiver</w:t>
      </w:r>
      <w:bookmarkEnd w:id="1642"/>
      <w:bookmarkEnd w:id="1643"/>
      <w:bookmarkEnd w:id="1644"/>
    </w:p>
    <w:p w14:paraId="0635FB52" w14:textId="77777777" w:rsidR="007031C8" w:rsidRPr="00B64341" w:rsidRDefault="004343D9" w:rsidP="00BD2CD2">
      <w:pPr>
        <w:rPr>
          <w:lang w:val="en-AU"/>
        </w:rPr>
      </w:pPr>
      <w:r w:rsidRPr="00B64341">
        <w:rPr>
          <w:lang w:val="en-AU"/>
        </w:rPr>
        <w:t>The Parental Income Test is waived where:</w:t>
      </w:r>
    </w:p>
    <w:p w14:paraId="5FF7299A" w14:textId="77777777" w:rsidR="007031C8" w:rsidRPr="00B64341" w:rsidRDefault="004238B4" w:rsidP="009E659B">
      <w:pPr>
        <w:pStyle w:val="Bullet"/>
        <w:tabs>
          <w:tab w:val="clear" w:pos="360"/>
          <w:tab w:val="num" w:pos="567"/>
          <w:tab w:val="left" w:pos="1134"/>
        </w:tabs>
        <w:spacing w:after="120"/>
        <w:ind w:left="567" w:hanging="567"/>
        <w:rPr>
          <w:rFonts w:cs="Arial"/>
          <w:lang w:val="en-AU"/>
        </w:rPr>
      </w:pPr>
      <w:hyperlink w:anchor="SpecialAssessment" w:tooltip="special assessment" w:history="1">
        <w:r w:rsidR="004343D9" w:rsidRPr="00B64341">
          <w:rPr>
            <w:rStyle w:val="Hyperlink"/>
            <w:rFonts w:cs="Arial"/>
            <w:lang w:val="en-AU"/>
          </w:rPr>
          <w:t>special ass</w:t>
        </w:r>
        <w:bookmarkStart w:id="1645" w:name="_Hlt205713249"/>
        <w:r w:rsidR="004343D9" w:rsidRPr="00B64341">
          <w:rPr>
            <w:rStyle w:val="Hyperlink"/>
            <w:rFonts w:cs="Arial"/>
            <w:lang w:val="en-AU"/>
          </w:rPr>
          <w:t>e</w:t>
        </w:r>
        <w:bookmarkEnd w:id="1645"/>
        <w:r w:rsidR="004343D9" w:rsidRPr="00B64341">
          <w:rPr>
            <w:rStyle w:val="Hyperlink"/>
            <w:rFonts w:cs="Arial"/>
            <w:lang w:val="en-AU"/>
          </w:rPr>
          <w:t>ssment</w:t>
        </w:r>
      </w:hyperlink>
      <w:r w:rsidR="004343D9" w:rsidRPr="00B64341">
        <w:rPr>
          <w:rFonts w:cs="Arial"/>
          <w:lang w:val="en-AU"/>
        </w:rPr>
        <w:t xml:space="preserve"> applies (see </w:t>
      </w:r>
      <w:hyperlink w:anchor="_6.8.2_Special_assessment" w:tooltip="Special assessment" w:history="1">
        <w:r w:rsidR="004343D9" w:rsidRPr="00B64341">
          <w:rPr>
            <w:rStyle w:val="Hyperlink"/>
            <w:rFonts w:cs="Arial"/>
            <w:lang w:val="en-AU"/>
          </w:rPr>
          <w:t>6</w:t>
        </w:r>
        <w:bookmarkStart w:id="1646" w:name="_Hlt205713291"/>
        <w:r w:rsidR="004343D9" w:rsidRPr="00B64341">
          <w:rPr>
            <w:rStyle w:val="Hyperlink"/>
            <w:rFonts w:cs="Arial"/>
            <w:lang w:val="en-AU"/>
          </w:rPr>
          <w:t>.</w:t>
        </w:r>
        <w:bookmarkStart w:id="1647" w:name="_Hlt205713266"/>
        <w:bookmarkEnd w:id="1646"/>
        <w:r w:rsidR="004343D9" w:rsidRPr="00B64341">
          <w:rPr>
            <w:rStyle w:val="Hyperlink"/>
            <w:rFonts w:cs="Arial"/>
            <w:lang w:val="en-AU"/>
          </w:rPr>
          <w:t>10.</w:t>
        </w:r>
        <w:bookmarkEnd w:id="1647"/>
        <w:r w:rsidR="004343D9" w:rsidRPr="00B64341">
          <w:rPr>
            <w:rStyle w:val="Hyperlink"/>
            <w:rFonts w:cs="Arial"/>
            <w:lang w:val="en-AU"/>
          </w:rPr>
          <w:t>2</w:t>
        </w:r>
      </w:hyperlink>
      <w:r w:rsidR="004343D9" w:rsidRPr="00B64341">
        <w:rPr>
          <w:rFonts w:cs="Arial"/>
          <w:lang w:val="en-AU"/>
        </w:rPr>
        <w:t>)</w:t>
      </w:r>
      <w:r w:rsidR="00AD7788" w:rsidRPr="00B64341">
        <w:rPr>
          <w:rFonts w:cs="Arial"/>
          <w:lang w:val="en-AU"/>
        </w:rPr>
        <w:t>;</w:t>
      </w:r>
      <w:r w:rsidR="004343D9" w:rsidRPr="00B64341">
        <w:rPr>
          <w:rFonts w:cs="Arial"/>
          <w:b/>
          <w:lang w:val="en-AU"/>
        </w:rPr>
        <w:t xml:space="preserve"> </w:t>
      </w:r>
    </w:p>
    <w:p w14:paraId="2803F2F8"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applicant or their </w:t>
      </w:r>
      <w:hyperlink w:anchor="Partner" w:tooltip="partner" w:history="1">
        <w:r w:rsidR="00642DDD" w:rsidRPr="00B64341">
          <w:rPr>
            <w:rStyle w:val="Hyperlink"/>
            <w:rFonts w:cs="Arial"/>
            <w:lang w:val="en-AU"/>
          </w:rPr>
          <w:t>partner</w:t>
        </w:r>
      </w:hyperlink>
      <w:r w:rsidRPr="00B64341">
        <w:rPr>
          <w:rFonts w:cs="Arial"/>
          <w:lang w:val="en-AU"/>
        </w:rPr>
        <w:t xml:space="preserve"> has been directed or authorised by a court, </w:t>
      </w:r>
      <w:r w:rsidR="00325788" w:rsidRPr="00B64341">
        <w:rPr>
          <w:rFonts w:cs="Arial"/>
          <w:lang w:val="en-AU"/>
        </w:rPr>
        <w:t>state or territory Minister</w:t>
      </w:r>
      <w:r w:rsidRPr="00B64341">
        <w:rPr>
          <w:rFonts w:cs="Arial"/>
          <w:lang w:val="en-AU"/>
        </w:rPr>
        <w:t xml:space="preserve"> or government authority to care for the </w:t>
      </w:r>
      <w:hyperlink w:anchor="Student" w:tooltip="student" w:history="1">
        <w:r w:rsidRPr="00B64341">
          <w:rPr>
            <w:rStyle w:val="Hyperlink"/>
            <w:rFonts w:cs="Arial"/>
            <w:lang w:val="en-AU"/>
          </w:rPr>
          <w:t>stud</w:t>
        </w:r>
        <w:bookmarkStart w:id="1648" w:name="_Hlt205713366"/>
        <w:r w:rsidRPr="00B64341">
          <w:rPr>
            <w:rStyle w:val="Hyperlink"/>
            <w:rFonts w:cs="Arial"/>
            <w:lang w:val="en-AU"/>
          </w:rPr>
          <w:t>e</w:t>
        </w:r>
        <w:bookmarkEnd w:id="1648"/>
        <w:r w:rsidRPr="00B64341">
          <w:rPr>
            <w:rStyle w:val="Hyperlink"/>
            <w:rFonts w:cs="Arial"/>
            <w:lang w:val="en-AU"/>
          </w:rPr>
          <w:t>nt</w:t>
        </w:r>
      </w:hyperlink>
      <w:r w:rsidRPr="00B64341">
        <w:rPr>
          <w:rFonts w:cs="Arial"/>
          <w:lang w:val="en-AU"/>
        </w:rPr>
        <w:t xml:space="preserve"> (away from their natural or adoptive parents) under a substitute or foster care arrangement (see </w:t>
      </w:r>
      <w:hyperlink w:anchor="_6.8.2_Special_assessment" w:tooltip="Special assessment" w:history="1">
        <w:r w:rsidR="007031C8" w:rsidRPr="00B64341">
          <w:rPr>
            <w:rStyle w:val="Hyperlink"/>
            <w:rFonts w:cs="Arial"/>
            <w:lang w:val="en-AU"/>
          </w:rPr>
          <w:t>6.10.2</w:t>
        </w:r>
      </w:hyperlink>
      <w:r w:rsidRPr="00B64341">
        <w:rPr>
          <w:rFonts w:cs="Arial"/>
          <w:lang w:val="en-AU"/>
        </w:rPr>
        <w:t>)</w:t>
      </w:r>
      <w:r w:rsidR="00AD7788" w:rsidRPr="00B64341">
        <w:rPr>
          <w:rFonts w:cs="Arial"/>
          <w:lang w:val="en-AU"/>
        </w:rPr>
        <w:t>;</w:t>
      </w:r>
    </w:p>
    <w:p w14:paraId="3A8CD32F" w14:textId="77777777" w:rsidR="007031C8" w:rsidRPr="00B64341" w:rsidRDefault="004343D9" w:rsidP="009E659B">
      <w:pPr>
        <w:pStyle w:val="andor"/>
        <w:tabs>
          <w:tab w:val="num" w:pos="567"/>
          <w:tab w:val="left" w:pos="1134"/>
        </w:tabs>
        <w:spacing w:after="120"/>
        <w:ind w:left="567"/>
        <w:rPr>
          <w:rFonts w:cs="Arial"/>
          <w:lang w:val="en-AU"/>
        </w:rPr>
      </w:pPr>
      <w:r w:rsidRPr="00B64341">
        <w:rPr>
          <w:rFonts w:cs="Arial"/>
          <w:lang w:val="en-AU"/>
        </w:rPr>
        <w:t>or</w:t>
      </w:r>
    </w:p>
    <w:p w14:paraId="478E89AA"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an organisation or institution is the </w:t>
      </w:r>
      <w:hyperlink w:anchor="ApprovedApplicant" w:tooltip="approved applicant" w:history="1">
        <w:r w:rsidRPr="00B64341">
          <w:rPr>
            <w:rStyle w:val="Hyperlink"/>
            <w:rFonts w:cs="Arial"/>
            <w:lang w:val="en-AU"/>
          </w:rPr>
          <w:t>approved</w:t>
        </w:r>
        <w:bookmarkStart w:id="1649" w:name="_Hlt205714879"/>
        <w:r w:rsidRPr="00B64341">
          <w:rPr>
            <w:rStyle w:val="Hyperlink"/>
            <w:rFonts w:cs="Arial"/>
            <w:lang w:val="en-AU"/>
          </w:rPr>
          <w:t xml:space="preserve"> </w:t>
        </w:r>
        <w:bookmarkEnd w:id="1649"/>
        <w:r w:rsidRPr="00B64341">
          <w:rPr>
            <w:rStyle w:val="Hyperlink"/>
            <w:rFonts w:cs="Arial"/>
            <w:lang w:val="en-AU"/>
          </w:rPr>
          <w:t>applicant</w:t>
        </w:r>
      </w:hyperlink>
      <w:r w:rsidRPr="00B64341">
        <w:rPr>
          <w:rFonts w:cs="Arial"/>
          <w:lang w:val="en-AU"/>
        </w:rPr>
        <w:t xml:space="preserve"> (see </w:t>
      </w:r>
      <w:hyperlink w:anchor="_6.8.2_Special_assessment" w:tooltip="Special assessment" w:history="1">
        <w:r w:rsidRPr="00B64341">
          <w:rPr>
            <w:rStyle w:val="Hyperlink"/>
            <w:rFonts w:cs="Arial"/>
            <w:lang w:val="en-AU"/>
          </w:rPr>
          <w:t>6.</w:t>
        </w:r>
        <w:bookmarkStart w:id="1650" w:name="_Hlt205714909"/>
        <w:r w:rsidRPr="00B64341">
          <w:rPr>
            <w:rStyle w:val="Hyperlink"/>
            <w:rFonts w:cs="Arial"/>
            <w:lang w:val="en-AU"/>
          </w:rPr>
          <w:t>10.</w:t>
        </w:r>
        <w:bookmarkEnd w:id="1650"/>
        <w:r w:rsidRPr="00B64341">
          <w:rPr>
            <w:rStyle w:val="Hyperlink"/>
            <w:rFonts w:cs="Arial"/>
            <w:lang w:val="en-AU"/>
          </w:rPr>
          <w:t>2</w:t>
        </w:r>
      </w:hyperlink>
      <w:r w:rsidRPr="00B64341">
        <w:rPr>
          <w:rFonts w:cs="Arial"/>
          <w:lang w:val="en-AU"/>
        </w:rPr>
        <w:t>).</w:t>
      </w:r>
      <w:r w:rsidRPr="00B64341">
        <w:rPr>
          <w:rFonts w:cs="Arial"/>
          <w:b/>
          <w:lang w:val="en-AU"/>
        </w:rPr>
        <w:t xml:space="preserve"> </w:t>
      </w:r>
    </w:p>
    <w:p w14:paraId="4244258F" w14:textId="77777777" w:rsidR="007031C8" w:rsidRPr="00B64341" w:rsidRDefault="007031C8" w:rsidP="002310DB">
      <w:pPr>
        <w:pStyle w:val="BulletLast"/>
        <w:numPr>
          <w:ilvl w:val="0"/>
          <w:numId w:val="0"/>
        </w:numPr>
        <w:tabs>
          <w:tab w:val="left" w:pos="1134"/>
        </w:tabs>
        <w:spacing w:after="120"/>
        <w:rPr>
          <w:rFonts w:cs="Arial"/>
          <w:lang w:val="en-AU"/>
        </w:rPr>
      </w:pPr>
    </w:p>
    <w:p w14:paraId="4B61C0E1" w14:textId="77777777" w:rsidR="007031C8" w:rsidRPr="00B64341" w:rsidRDefault="004343D9" w:rsidP="002310DB">
      <w:pPr>
        <w:pStyle w:val="Heading3"/>
        <w:spacing w:before="120" w:after="120"/>
        <w:rPr>
          <w:lang w:val="en-AU"/>
        </w:rPr>
      </w:pPr>
      <w:bookmarkStart w:id="1651" w:name="_6.8.2_Special_assessment"/>
      <w:bookmarkStart w:id="1652" w:name="_6.10.2_Special_assessment"/>
      <w:bookmarkStart w:id="1653" w:name="_Toc234129502"/>
      <w:bookmarkStart w:id="1654" w:name="_Toc264368533"/>
      <w:bookmarkStart w:id="1655" w:name="_Toc418251966"/>
      <w:bookmarkEnd w:id="1651"/>
      <w:bookmarkEnd w:id="1652"/>
      <w:r w:rsidRPr="00B64341">
        <w:rPr>
          <w:lang w:val="en-AU"/>
        </w:rPr>
        <w:t>6.10.2</w:t>
      </w:r>
      <w:r w:rsidRPr="00B64341">
        <w:rPr>
          <w:lang w:val="en-AU"/>
        </w:rPr>
        <w:tab/>
        <w:t>Special assessment</w:t>
      </w:r>
      <w:bookmarkEnd w:id="1653"/>
      <w:bookmarkEnd w:id="1654"/>
      <w:bookmarkEnd w:id="1655"/>
    </w:p>
    <w:p w14:paraId="00316117" w14:textId="77777777" w:rsidR="007031C8" w:rsidRPr="00B64341" w:rsidRDefault="004343D9" w:rsidP="00BD2CD2">
      <w:pPr>
        <w:rPr>
          <w:lang w:val="en-AU"/>
        </w:rPr>
      </w:pPr>
      <w:r w:rsidRPr="00B64341">
        <w:rPr>
          <w:lang w:val="en-AU"/>
        </w:rPr>
        <w:t xml:space="preserve">The </w:t>
      </w:r>
      <w:hyperlink w:anchor="SpecialAssessment" w:tooltip="special assessment" w:history="1">
        <w:r w:rsidRPr="00B64341">
          <w:rPr>
            <w:rStyle w:val="Hyperlink"/>
            <w:rFonts w:cs="Arial"/>
            <w:lang w:val="en-AU"/>
          </w:rPr>
          <w:t>special ass</w:t>
        </w:r>
        <w:bookmarkStart w:id="1656" w:name="_Hlt205713416"/>
        <w:r w:rsidRPr="00B64341">
          <w:rPr>
            <w:rStyle w:val="Hyperlink"/>
            <w:rFonts w:cs="Arial"/>
            <w:lang w:val="en-AU"/>
          </w:rPr>
          <w:t>e</w:t>
        </w:r>
        <w:bookmarkEnd w:id="1656"/>
        <w:r w:rsidRPr="00B64341">
          <w:rPr>
            <w:rStyle w:val="Hyperlink"/>
            <w:rFonts w:cs="Arial"/>
            <w:lang w:val="en-AU"/>
          </w:rPr>
          <w:t>ssment</w:t>
        </w:r>
      </w:hyperlink>
      <w:r w:rsidRPr="00B64341">
        <w:rPr>
          <w:lang w:val="en-AU"/>
        </w:rPr>
        <w:t xml:space="preserve"> concession waives the Parental Income Test for any period during which the applicant (or their </w:t>
      </w:r>
      <w:hyperlink w:anchor="Partner" w:tooltip="partner" w:history="1">
        <w:r w:rsidR="00642DDD" w:rsidRPr="00B64341">
          <w:rPr>
            <w:rStyle w:val="Hyperlink"/>
            <w:rFonts w:cs="Arial"/>
            <w:lang w:val="en-AU"/>
          </w:rPr>
          <w:t>partner</w:t>
        </w:r>
      </w:hyperlink>
      <w:r w:rsidRPr="00B64341">
        <w:rPr>
          <w:lang w:val="en-AU"/>
        </w:rPr>
        <w:t>) either:</w:t>
      </w:r>
    </w:p>
    <w:p w14:paraId="016671AC"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receives one of the types of financial assistance specified in this section</w:t>
      </w:r>
      <w:r w:rsidR="00AD7788" w:rsidRPr="00B64341">
        <w:rPr>
          <w:rFonts w:cs="Arial"/>
          <w:lang w:val="en-AU"/>
        </w:rPr>
        <w:t>;</w:t>
      </w:r>
    </w:p>
    <w:p w14:paraId="52237D72"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holds certain health care cards</w:t>
      </w:r>
      <w:r w:rsidR="00AD7788" w:rsidRPr="00B64341">
        <w:rPr>
          <w:rFonts w:cs="Arial"/>
          <w:lang w:val="en-AU"/>
        </w:rPr>
        <w:t>;</w:t>
      </w:r>
    </w:p>
    <w:p w14:paraId="36905BD6"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Student" w:tooltip="student" w:history="1">
        <w:r w:rsidRPr="00B64341">
          <w:rPr>
            <w:rStyle w:val="Hyperlink"/>
            <w:rFonts w:cs="Arial"/>
            <w:lang w:val="en-AU"/>
          </w:rPr>
          <w:t>stude</w:t>
        </w:r>
        <w:bookmarkStart w:id="1657" w:name="_Hlt205713484"/>
        <w:r w:rsidRPr="00B64341">
          <w:rPr>
            <w:rStyle w:val="Hyperlink"/>
            <w:rFonts w:cs="Arial"/>
            <w:lang w:val="en-AU"/>
          </w:rPr>
          <w:t>n</w:t>
        </w:r>
        <w:bookmarkEnd w:id="1657"/>
        <w:r w:rsidRPr="00B64341">
          <w:rPr>
            <w:rStyle w:val="Hyperlink"/>
            <w:rFonts w:cs="Arial"/>
            <w:lang w:val="en-AU"/>
          </w:rPr>
          <w:t>t</w:t>
        </w:r>
      </w:hyperlink>
      <w:r w:rsidRPr="00B64341">
        <w:rPr>
          <w:rFonts w:cs="Arial"/>
          <w:lang w:val="en-AU"/>
        </w:rPr>
        <w:t xml:space="preserve"> is on certain foster care arrangements</w:t>
      </w:r>
      <w:r w:rsidR="00AD7788" w:rsidRPr="00B64341">
        <w:rPr>
          <w:rFonts w:cs="Arial"/>
          <w:lang w:val="en-AU"/>
        </w:rPr>
        <w:t>;</w:t>
      </w:r>
    </w:p>
    <w:p w14:paraId="5B200299" w14:textId="77777777" w:rsidR="007031C8" w:rsidRPr="00B64341" w:rsidRDefault="004343D9" w:rsidP="009E659B">
      <w:pPr>
        <w:pStyle w:val="BulletLast"/>
        <w:numPr>
          <w:ilvl w:val="0"/>
          <w:numId w:val="0"/>
        </w:numPr>
        <w:tabs>
          <w:tab w:val="num" w:pos="567"/>
          <w:tab w:val="left" w:pos="1134"/>
        </w:tabs>
        <w:spacing w:after="120"/>
        <w:ind w:left="567"/>
        <w:rPr>
          <w:rFonts w:cs="Arial"/>
          <w:lang w:val="en-AU"/>
        </w:rPr>
      </w:pPr>
      <w:r w:rsidRPr="00B64341">
        <w:rPr>
          <w:rFonts w:cs="Arial"/>
          <w:lang w:val="en-AU"/>
        </w:rPr>
        <w:t>or</w:t>
      </w:r>
    </w:p>
    <w:p w14:paraId="761089F6"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the applicant is an organisation or institution.</w:t>
      </w:r>
    </w:p>
    <w:p w14:paraId="73898F29" w14:textId="77777777" w:rsidR="007031C8" w:rsidRPr="00B64341" w:rsidRDefault="004343D9" w:rsidP="00BD2CD2">
      <w:pPr>
        <w:rPr>
          <w:lang w:val="en-AU"/>
        </w:rPr>
      </w:pPr>
      <w:r w:rsidRPr="00B64341">
        <w:rPr>
          <w:lang w:val="en-AU"/>
        </w:rPr>
        <w:t>In these cases, the income test is not applied to either person’s income and, subject to boarding costs, the student is entitled to the maximum Additional Boarding Allowance during the period.</w:t>
      </w:r>
    </w:p>
    <w:p w14:paraId="7F460E34" w14:textId="77777777" w:rsidR="00AD7788" w:rsidRPr="00B64341" w:rsidRDefault="00AD7788" w:rsidP="00BD2CD2">
      <w:pPr>
        <w:rPr>
          <w:lang w:val="en-AU"/>
        </w:rPr>
      </w:pPr>
    </w:p>
    <w:p w14:paraId="3D9BD9E6" w14:textId="77777777" w:rsidR="007031C8" w:rsidRPr="00B64341" w:rsidRDefault="00BC41B0" w:rsidP="00227FBA">
      <w:pPr>
        <w:pStyle w:val="Heading4"/>
      </w:pPr>
      <w:bookmarkStart w:id="1658" w:name="_Toc234129503"/>
      <w:r w:rsidRPr="00B64341">
        <w:t xml:space="preserve">6.10.2.1 </w:t>
      </w:r>
      <w:r w:rsidR="00EA4F66" w:rsidRPr="00B64341">
        <w:tab/>
      </w:r>
      <w:r w:rsidR="004343D9" w:rsidRPr="00B64341">
        <w:t>Special assessment as a result of receipt of assistance</w:t>
      </w:r>
      <w:bookmarkEnd w:id="1658"/>
    </w:p>
    <w:p w14:paraId="1F0333E2" w14:textId="266968C3" w:rsidR="007031C8" w:rsidRPr="00B64341" w:rsidRDefault="004343D9" w:rsidP="00BD2CD2">
      <w:pPr>
        <w:rPr>
          <w:lang w:val="en-AU"/>
        </w:rPr>
      </w:pPr>
      <w:r w:rsidRPr="00B64341">
        <w:rPr>
          <w:lang w:val="en-AU"/>
        </w:rPr>
        <w:t xml:space="preserve">Special assessment applies for the period that either the applicant or their </w:t>
      </w:r>
      <w:hyperlink w:anchor="Partner" w:tooltip="partner" w:history="1">
        <w:r w:rsidR="00642DDD" w:rsidRPr="00B64341">
          <w:rPr>
            <w:rStyle w:val="Hyperlink"/>
            <w:rFonts w:cs="Arial"/>
            <w:lang w:val="en-AU"/>
          </w:rPr>
          <w:t>partner</w:t>
        </w:r>
      </w:hyperlink>
      <w:r w:rsidRPr="00B64341">
        <w:rPr>
          <w:lang w:val="en-AU"/>
        </w:rPr>
        <w:t xml:space="preserve"> is receiving </w:t>
      </w:r>
      <w:r w:rsidR="00283EA0">
        <w:rPr>
          <w:lang w:val="en-AU"/>
        </w:rPr>
        <w:t xml:space="preserve">at least one dollar in </w:t>
      </w:r>
      <w:r w:rsidRPr="00B64341">
        <w:rPr>
          <w:lang w:val="en-AU"/>
        </w:rPr>
        <w:t>Australian Government assistance through:</w:t>
      </w:r>
    </w:p>
    <w:p w14:paraId="58EA2B15"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an income support payment, social security pension/benefit as defined under the </w:t>
      </w:r>
      <w:r w:rsidRPr="009E659B">
        <w:rPr>
          <w:rFonts w:cs="Arial"/>
          <w:lang w:val="en-AU"/>
        </w:rPr>
        <w:t>Social Security Act 1991</w:t>
      </w:r>
      <w:r w:rsidR="00AD7788" w:rsidRPr="00B64341">
        <w:rPr>
          <w:rFonts w:cs="Arial"/>
          <w:lang w:val="en-AU"/>
        </w:rPr>
        <w:t>;</w:t>
      </w:r>
    </w:p>
    <w:p w14:paraId="2A83B77F"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a Department of Veterans’ Affairs pension (excluding the Disability Pension)</w:t>
      </w:r>
      <w:r w:rsidR="00AD7788" w:rsidRPr="00B64341">
        <w:rPr>
          <w:rFonts w:cs="Arial"/>
          <w:lang w:val="en-AU"/>
        </w:rPr>
        <w:t>;</w:t>
      </w:r>
    </w:p>
    <w:p w14:paraId="1A234813" w14:textId="77777777" w:rsidR="00945FB4" w:rsidRPr="00B64341" w:rsidRDefault="00945FB4" w:rsidP="00945FB4">
      <w:pPr>
        <w:pStyle w:val="BulletLast"/>
        <w:tabs>
          <w:tab w:val="clear" w:pos="360"/>
          <w:tab w:val="num" w:pos="567"/>
          <w:tab w:val="left" w:pos="1134"/>
        </w:tabs>
        <w:spacing w:after="120"/>
        <w:ind w:left="567" w:hanging="567"/>
        <w:rPr>
          <w:rFonts w:cs="Arial"/>
          <w:lang w:val="en-AU"/>
        </w:rPr>
      </w:pPr>
      <w:r w:rsidRPr="00B64341">
        <w:rPr>
          <w:rFonts w:cs="Arial"/>
          <w:lang w:val="en-AU"/>
        </w:rPr>
        <w:t>Farm Household Allowance;</w:t>
      </w:r>
    </w:p>
    <w:p w14:paraId="5690B893"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Youth Allowance, Austudy or ABSTUDY Living Allowance</w:t>
      </w:r>
      <w:r w:rsidR="00AD7788" w:rsidRPr="00B64341">
        <w:rPr>
          <w:rFonts w:cs="Arial"/>
          <w:lang w:val="en-AU"/>
        </w:rPr>
        <w:t>;</w:t>
      </w:r>
      <w:r w:rsidR="00F94827">
        <w:rPr>
          <w:rFonts w:cs="Arial"/>
          <w:lang w:val="en-AU"/>
        </w:rPr>
        <w:t xml:space="preserve"> or</w:t>
      </w:r>
    </w:p>
    <w:p w14:paraId="0905B7AC"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an allowance for full-time vocational training or education</w:t>
      </w:r>
      <w:r w:rsidR="00F94827">
        <w:rPr>
          <w:rFonts w:cs="Arial"/>
          <w:lang w:val="en-AU"/>
        </w:rPr>
        <w:t>.</w:t>
      </w:r>
    </w:p>
    <w:p w14:paraId="3B63F3E9" w14:textId="77777777" w:rsidR="00AD7788" w:rsidRPr="00B64341" w:rsidRDefault="00AD7788" w:rsidP="002310DB">
      <w:pPr>
        <w:pStyle w:val="BulletLast"/>
        <w:numPr>
          <w:ilvl w:val="0"/>
          <w:numId w:val="0"/>
        </w:numPr>
        <w:tabs>
          <w:tab w:val="left" w:pos="1134"/>
        </w:tabs>
        <w:spacing w:after="120"/>
        <w:rPr>
          <w:rFonts w:cs="Arial"/>
          <w:lang w:val="en-AU"/>
        </w:rPr>
      </w:pPr>
    </w:p>
    <w:p w14:paraId="049114DB" w14:textId="77777777" w:rsidR="00C1668C" w:rsidRDefault="00C1668C">
      <w:pPr>
        <w:spacing w:before="0" w:after="0"/>
        <w:rPr>
          <w:rFonts w:ascii="Georgia" w:hAnsi="Georgia"/>
          <w:sz w:val="24"/>
          <w:lang w:val="en-AU"/>
        </w:rPr>
      </w:pPr>
      <w:bookmarkStart w:id="1659" w:name="_Toc234129504"/>
      <w:r>
        <w:br w:type="page"/>
      </w:r>
    </w:p>
    <w:p w14:paraId="4CD9B58D" w14:textId="77777777" w:rsidR="007031C8" w:rsidRPr="00B64341" w:rsidRDefault="00BC41B0" w:rsidP="00227FBA">
      <w:pPr>
        <w:pStyle w:val="Heading4"/>
      </w:pPr>
      <w:r w:rsidRPr="00B64341">
        <w:lastRenderedPageBreak/>
        <w:t xml:space="preserve">6.10.2.2 </w:t>
      </w:r>
      <w:r w:rsidR="00EA4F66" w:rsidRPr="00B64341">
        <w:tab/>
      </w:r>
      <w:r w:rsidR="004343D9" w:rsidRPr="00B64341">
        <w:t>Special assessment as result of receipt of certain health care cards</w:t>
      </w:r>
      <w:bookmarkEnd w:id="1659"/>
    </w:p>
    <w:p w14:paraId="5716D191" w14:textId="77777777" w:rsidR="007031C8" w:rsidRPr="00B64341" w:rsidRDefault="004343D9" w:rsidP="00BD2CD2">
      <w:pPr>
        <w:rPr>
          <w:lang w:val="en-AU"/>
        </w:rPr>
      </w:pPr>
      <w:r w:rsidRPr="00B64341">
        <w:rPr>
          <w:lang w:val="en-AU"/>
        </w:rPr>
        <w:t>Special assessment applies for the period the applicant or their partner holds certain valid Australian Government health care cards (including health care cards issued to families in receipt of the maximum rate of the Family Tax Benefit Part A).</w:t>
      </w:r>
    </w:p>
    <w:p w14:paraId="21727E5F" w14:textId="77777777" w:rsidR="007031C8" w:rsidRPr="00B64341" w:rsidRDefault="004343D9" w:rsidP="00BD2CD2">
      <w:pPr>
        <w:rPr>
          <w:lang w:val="en-AU"/>
        </w:rPr>
      </w:pPr>
      <w:r w:rsidRPr="00B64341">
        <w:rPr>
          <w:lang w:val="en-AU"/>
        </w:rPr>
        <w:t>However, the special assessment concession does not apply either:</w:t>
      </w:r>
    </w:p>
    <w:p w14:paraId="4066BC0F" w14:textId="77777777" w:rsidR="007031C8"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after the expiry date on the card</w:t>
      </w:r>
      <w:r w:rsidR="00AD7788" w:rsidRPr="00B64341">
        <w:rPr>
          <w:rFonts w:cs="Arial"/>
          <w:lang w:val="en-AU"/>
        </w:rPr>
        <w:t>;</w:t>
      </w:r>
    </w:p>
    <w:p w14:paraId="4049521B" w14:textId="77777777" w:rsidR="00F94827" w:rsidRPr="00E07756" w:rsidRDefault="00F94827" w:rsidP="009E659B">
      <w:pPr>
        <w:pStyle w:val="Bullet"/>
        <w:tabs>
          <w:tab w:val="clear" w:pos="360"/>
          <w:tab w:val="num" w:pos="567"/>
          <w:tab w:val="left" w:pos="1134"/>
        </w:tabs>
        <w:spacing w:after="120"/>
        <w:ind w:left="567" w:hanging="567"/>
        <w:rPr>
          <w:rFonts w:cs="Arial"/>
          <w:lang w:val="en-AU"/>
        </w:rPr>
      </w:pPr>
      <w:r w:rsidRPr="00E07756">
        <w:rPr>
          <w:color w:val="FF0000"/>
        </w:rPr>
        <w:t>where a parent holds a Low Income Health Care Card (also known as a Low Income Card);</w:t>
      </w:r>
    </w:p>
    <w:p w14:paraId="57DFBAA9"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where a </w:t>
      </w:r>
      <w:hyperlink w:anchor="Parent" w:tooltip="parent" w:history="1">
        <w:r w:rsidRPr="00B64341">
          <w:rPr>
            <w:rStyle w:val="Hyperlink"/>
            <w:rFonts w:cs="Arial"/>
            <w:lang w:val="en-AU"/>
          </w:rPr>
          <w:t>par</w:t>
        </w:r>
        <w:bookmarkStart w:id="1660" w:name="_Hlt205713531"/>
        <w:r w:rsidRPr="00B64341">
          <w:rPr>
            <w:rStyle w:val="Hyperlink"/>
            <w:rFonts w:cs="Arial"/>
            <w:lang w:val="en-AU"/>
          </w:rPr>
          <w:t>e</w:t>
        </w:r>
        <w:bookmarkEnd w:id="1660"/>
        <w:r w:rsidRPr="00B64341">
          <w:rPr>
            <w:rStyle w:val="Hyperlink"/>
            <w:rFonts w:cs="Arial"/>
            <w:lang w:val="en-AU"/>
          </w:rPr>
          <w:t>nt</w:t>
        </w:r>
      </w:hyperlink>
      <w:r w:rsidRPr="00B64341">
        <w:rPr>
          <w:rFonts w:cs="Arial"/>
          <w:lang w:val="en-AU"/>
        </w:rPr>
        <w:t xml:space="preserve"> holds a health care card because they receive a social security Mobility Allowance or Carer Allowance (for a disabled child)</w:t>
      </w:r>
      <w:r w:rsidR="00AD7788" w:rsidRPr="00B64341">
        <w:rPr>
          <w:rFonts w:cs="Arial"/>
          <w:lang w:val="en-AU"/>
        </w:rPr>
        <w:t>;</w:t>
      </w:r>
    </w:p>
    <w:p w14:paraId="3D08D1F7" w14:textId="77777777" w:rsidR="007031C8" w:rsidRPr="00B64341" w:rsidRDefault="004343D9" w:rsidP="009E659B">
      <w:pPr>
        <w:pStyle w:val="andor"/>
        <w:tabs>
          <w:tab w:val="num" w:pos="567"/>
          <w:tab w:val="left" w:pos="1134"/>
        </w:tabs>
        <w:spacing w:after="120"/>
        <w:ind w:left="567"/>
        <w:rPr>
          <w:rFonts w:cs="Arial"/>
          <w:lang w:val="en-AU"/>
        </w:rPr>
      </w:pPr>
      <w:r w:rsidRPr="00B64341">
        <w:rPr>
          <w:rFonts w:cs="Arial"/>
          <w:lang w:val="en-AU"/>
        </w:rPr>
        <w:t>or</w:t>
      </w:r>
    </w:p>
    <w:p w14:paraId="166BD224"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where the applicant or their partner holds only a Pensioner Concession Card or a Commonwealth Seniors Health Card.</w:t>
      </w:r>
    </w:p>
    <w:p w14:paraId="416967A6" w14:textId="77777777" w:rsidR="00AD7788" w:rsidRPr="00B64341" w:rsidRDefault="00AD7788" w:rsidP="002310DB">
      <w:pPr>
        <w:pStyle w:val="Bullet"/>
        <w:numPr>
          <w:ilvl w:val="0"/>
          <w:numId w:val="0"/>
        </w:numPr>
        <w:tabs>
          <w:tab w:val="left" w:pos="1134"/>
        </w:tabs>
        <w:spacing w:after="120"/>
        <w:rPr>
          <w:rFonts w:cs="Arial"/>
          <w:lang w:val="en-AU"/>
        </w:rPr>
      </w:pPr>
      <w:bookmarkStart w:id="1661" w:name="_Special_assessment_because"/>
      <w:bookmarkStart w:id="1662" w:name="_Toc234129505"/>
      <w:bookmarkStart w:id="1663" w:name="_Toc264368534"/>
      <w:bookmarkEnd w:id="1661"/>
    </w:p>
    <w:p w14:paraId="03BA2A78" w14:textId="77777777" w:rsidR="007031C8" w:rsidRPr="00B64341" w:rsidRDefault="005F2BDD" w:rsidP="008D0ADC">
      <w:pPr>
        <w:pStyle w:val="Heading4"/>
      </w:pPr>
      <w:r w:rsidRPr="00B64341">
        <w:t>6.10.2.3</w:t>
      </w:r>
      <w:r w:rsidRPr="00B64341">
        <w:tab/>
      </w:r>
      <w:r w:rsidR="004343D9" w:rsidRPr="00B64341">
        <w:t>Special assessment because student is in foster care</w:t>
      </w:r>
      <w:bookmarkEnd w:id="1662"/>
      <w:bookmarkEnd w:id="1663"/>
    </w:p>
    <w:p w14:paraId="17FBE4EF" w14:textId="77777777" w:rsidR="007031C8" w:rsidRPr="00B64341" w:rsidRDefault="004343D9" w:rsidP="00BD2CD2">
      <w:pPr>
        <w:rPr>
          <w:lang w:val="en-AU"/>
        </w:rPr>
      </w:pPr>
      <w:r w:rsidRPr="00B64341">
        <w:rPr>
          <w:lang w:val="en-AU"/>
        </w:rPr>
        <w:t xml:space="preserve">Subject to their boarding costs, a student in </w:t>
      </w:r>
      <w:hyperlink w:anchor="StateAuthorisedCare" w:tooltip="state-authorised care" w:history="1">
        <w:r w:rsidRPr="00B64341">
          <w:rPr>
            <w:rStyle w:val="Hyperlink"/>
            <w:rFonts w:cs="Arial"/>
            <w:lang w:val="en-AU"/>
          </w:rPr>
          <w:t>state-autho</w:t>
        </w:r>
        <w:bookmarkStart w:id="1664" w:name="_Hlt205713541"/>
        <w:r w:rsidRPr="00B64341">
          <w:rPr>
            <w:rStyle w:val="Hyperlink"/>
            <w:rFonts w:cs="Arial"/>
            <w:lang w:val="en-AU"/>
          </w:rPr>
          <w:t>r</w:t>
        </w:r>
        <w:bookmarkEnd w:id="1664"/>
        <w:r w:rsidRPr="00B64341">
          <w:rPr>
            <w:rStyle w:val="Hyperlink"/>
            <w:rFonts w:cs="Arial"/>
            <w:lang w:val="en-AU"/>
          </w:rPr>
          <w:t>ised care</w:t>
        </w:r>
      </w:hyperlink>
      <w:r w:rsidRPr="00B64341">
        <w:rPr>
          <w:lang w:val="en-AU"/>
        </w:rPr>
        <w:t xml:space="preserve"> or a foster care arrangement may receive maximum Additional Boarding Allowance if the foster carer is not receiving a foster care or similar allowance from a government authority (see </w:t>
      </w:r>
      <w:hyperlink w:anchor="_5.2.2_Additional_Boarding" w:tooltip="Additional Boarding Allowance" w:history="1">
        <w:r w:rsidRPr="00B64341">
          <w:rPr>
            <w:rStyle w:val="Hyperlink"/>
            <w:rFonts w:cs="Arial"/>
            <w:lang w:val="en-AU"/>
          </w:rPr>
          <w:t>5.2</w:t>
        </w:r>
        <w:bookmarkStart w:id="1665" w:name="_Hlt205713553"/>
        <w:r w:rsidRPr="00B64341">
          <w:rPr>
            <w:rStyle w:val="Hyperlink"/>
            <w:rFonts w:cs="Arial"/>
            <w:lang w:val="en-AU"/>
          </w:rPr>
          <w:t>.</w:t>
        </w:r>
        <w:bookmarkEnd w:id="1665"/>
        <w:r w:rsidRPr="00B64341">
          <w:rPr>
            <w:rStyle w:val="Hyperlink"/>
            <w:rFonts w:cs="Arial"/>
            <w:lang w:val="en-AU"/>
          </w:rPr>
          <w:t>2</w:t>
        </w:r>
      </w:hyperlink>
      <w:r w:rsidRPr="00B64341">
        <w:rPr>
          <w:lang w:val="en-AU"/>
        </w:rPr>
        <w:t xml:space="preserve"> for eligibility and evidence requirements in such circumstances).</w:t>
      </w:r>
    </w:p>
    <w:p w14:paraId="358A662A" w14:textId="77777777" w:rsidR="007031C8" w:rsidRPr="00B64341" w:rsidRDefault="004343D9" w:rsidP="00BD2CD2">
      <w:pPr>
        <w:rPr>
          <w:lang w:val="en-AU"/>
        </w:rPr>
      </w:pPr>
      <w:r w:rsidRPr="00B64341">
        <w:rPr>
          <w:lang w:val="en-AU"/>
        </w:rPr>
        <w:t>In such cases, the applicant is the official foster parent (or their partner), and the Parental Income Test is waived.</w:t>
      </w:r>
    </w:p>
    <w:p w14:paraId="197E1BB9" w14:textId="77777777" w:rsidR="00AD7788" w:rsidRPr="00B64341" w:rsidRDefault="00AD7788" w:rsidP="00BD2CD2">
      <w:pPr>
        <w:rPr>
          <w:lang w:val="en-AU"/>
        </w:rPr>
      </w:pPr>
    </w:p>
    <w:p w14:paraId="15FA401B" w14:textId="77777777" w:rsidR="007031C8" w:rsidRPr="00B64341" w:rsidRDefault="005F2BDD" w:rsidP="008D0ADC">
      <w:pPr>
        <w:pStyle w:val="Heading4"/>
      </w:pPr>
      <w:bookmarkStart w:id="1666" w:name="_Toc234129506"/>
      <w:bookmarkStart w:id="1667" w:name="_Toc264368535"/>
      <w:r w:rsidRPr="00B64341">
        <w:t>6.10.2.4</w:t>
      </w:r>
      <w:r w:rsidRPr="00B64341">
        <w:tab/>
      </w:r>
      <w:r w:rsidR="004343D9" w:rsidRPr="00B64341">
        <w:t>Special assessment where applicant is an organisation or institution</w:t>
      </w:r>
      <w:bookmarkEnd w:id="1666"/>
      <w:bookmarkEnd w:id="1667"/>
    </w:p>
    <w:p w14:paraId="3C7A129E" w14:textId="77777777" w:rsidR="007031C8" w:rsidRPr="00B64341" w:rsidRDefault="004343D9" w:rsidP="00BD2CD2">
      <w:pPr>
        <w:rPr>
          <w:lang w:val="en-AU"/>
        </w:rPr>
      </w:pPr>
      <w:r w:rsidRPr="00B64341">
        <w:rPr>
          <w:lang w:val="en-AU"/>
        </w:rPr>
        <w:t xml:space="preserve">Where an organisation or institution is the </w:t>
      </w:r>
      <w:hyperlink w:anchor="ApprovedApplicant" w:tooltip="approved applicant" w:history="1">
        <w:r w:rsidRPr="00B64341">
          <w:rPr>
            <w:rStyle w:val="Hyperlink"/>
            <w:rFonts w:cs="Arial"/>
            <w:lang w:val="en-AU"/>
          </w:rPr>
          <w:t xml:space="preserve">approved </w:t>
        </w:r>
        <w:bookmarkStart w:id="1668" w:name="_Hlt205713573"/>
        <w:r w:rsidRPr="00B64341">
          <w:rPr>
            <w:rStyle w:val="Hyperlink"/>
            <w:rFonts w:cs="Arial"/>
            <w:lang w:val="en-AU"/>
          </w:rPr>
          <w:t>a</w:t>
        </w:r>
        <w:bookmarkEnd w:id="1668"/>
        <w:r w:rsidRPr="00B64341">
          <w:rPr>
            <w:rStyle w:val="Hyperlink"/>
            <w:rFonts w:cs="Arial"/>
            <w:lang w:val="en-AU"/>
          </w:rPr>
          <w:t>pplicant</w:t>
        </w:r>
      </w:hyperlink>
      <w:r w:rsidRPr="00B64341">
        <w:rPr>
          <w:lang w:val="en-AU"/>
        </w:rPr>
        <w:t>, the income test is waived and maximum Additional Boarding Allowance is payable, subject to boarding costs.</w:t>
      </w:r>
    </w:p>
    <w:p w14:paraId="322903D4" w14:textId="77777777" w:rsidR="007031C8" w:rsidRPr="00B64341" w:rsidRDefault="007031C8" w:rsidP="00BD2CD2">
      <w:pPr>
        <w:rPr>
          <w:lang w:val="en-AU"/>
        </w:rPr>
      </w:pPr>
    </w:p>
    <w:p w14:paraId="6A8499FB" w14:textId="77777777" w:rsidR="007031C8" w:rsidRPr="00B64341" w:rsidRDefault="004343D9" w:rsidP="002310DB">
      <w:pPr>
        <w:pStyle w:val="Heading3"/>
        <w:spacing w:before="120" w:after="120"/>
        <w:rPr>
          <w:lang w:val="en-AU"/>
        </w:rPr>
      </w:pPr>
      <w:bookmarkStart w:id="1669" w:name="_6.8.3_Duration_of_special_assessmen"/>
      <w:bookmarkStart w:id="1670" w:name="_6.8.3_Duration_of"/>
      <w:bookmarkStart w:id="1671" w:name="_6.10.3_Duration_of"/>
      <w:bookmarkStart w:id="1672" w:name="_Toc234129507"/>
      <w:bookmarkStart w:id="1673" w:name="_Toc264368536"/>
      <w:bookmarkStart w:id="1674" w:name="_Toc418251967"/>
      <w:bookmarkEnd w:id="1669"/>
      <w:bookmarkEnd w:id="1670"/>
      <w:bookmarkEnd w:id="1671"/>
      <w:r w:rsidRPr="00B64341">
        <w:rPr>
          <w:lang w:val="en-AU"/>
        </w:rPr>
        <w:t>6.10.3</w:t>
      </w:r>
      <w:r w:rsidRPr="00B64341">
        <w:rPr>
          <w:lang w:val="en-AU"/>
        </w:rPr>
        <w:tab/>
        <w:t>Duration of special assessment</w:t>
      </w:r>
      <w:bookmarkEnd w:id="1672"/>
      <w:bookmarkEnd w:id="1673"/>
      <w:bookmarkEnd w:id="1674"/>
    </w:p>
    <w:p w14:paraId="7C141456" w14:textId="77777777" w:rsidR="007031C8" w:rsidRPr="00B64341" w:rsidRDefault="004238B4" w:rsidP="00BD2CD2">
      <w:pPr>
        <w:rPr>
          <w:rFonts w:cs="Arial"/>
          <w:lang w:val="en-AU"/>
        </w:rPr>
      </w:pPr>
      <w:hyperlink w:anchor="SpecialAssessment" w:tooltip="Special assessment" w:history="1">
        <w:r w:rsidR="004343D9" w:rsidRPr="00B64341">
          <w:rPr>
            <w:rStyle w:val="Hyperlink"/>
            <w:rFonts w:cs="Arial"/>
            <w:lang w:val="en-AU"/>
          </w:rPr>
          <w:t>Special assess</w:t>
        </w:r>
        <w:bookmarkStart w:id="1675" w:name="_Hlt205713585"/>
        <w:r w:rsidR="004343D9" w:rsidRPr="00B64341">
          <w:rPr>
            <w:rStyle w:val="Hyperlink"/>
            <w:rFonts w:cs="Arial"/>
            <w:lang w:val="en-AU"/>
          </w:rPr>
          <w:t>m</w:t>
        </w:r>
        <w:bookmarkEnd w:id="1675"/>
        <w:r w:rsidR="004343D9" w:rsidRPr="00B64341">
          <w:rPr>
            <w:rStyle w:val="Hyperlink"/>
            <w:rFonts w:cs="Arial"/>
            <w:lang w:val="en-AU"/>
          </w:rPr>
          <w:t>ent</w:t>
        </w:r>
      </w:hyperlink>
      <w:r w:rsidR="004343D9" w:rsidRPr="00B64341">
        <w:rPr>
          <w:rFonts w:cs="Arial"/>
          <w:lang w:val="en-AU"/>
        </w:rPr>
        <w:t xml:space="preserve"> either:</w:t>
      </w:r>
    </w:p>
    <w:p w14:paraId="295D2580" w14:textId="77777777" w:rsidR="007031C8" w:rsidRPr="00B64341" w:rsidRDefault="004343D9" w:rsidP="009E659B">
      <w:pPr>
        <w:pStyle w:val="Bullet"/>
        <w:tabs>
          <w:tab w:val="clear" w:pos="360"/>
          <w:tab w:val="num" w:pos="567"/>
          <w:tab w:val="left" w:pos="1134"/>
        </w:tabs>
        <w:spacing w:after="120"/>
        <w:ind w:left="567" w:hanging="567"/>
        <w:rPr>
          <w:rFonts w:cs="Arial"/>
          <w:lang w:val="en-AU"/>
        </w:rPr>
      </w:pPr>
      <w:r w:rsidRPr="00B64341">
        <w:rPr>
          <w:rFonts w:cs="Arial"/>
          <w:lang w:val="en-AU"/>
        </w:rPr>
        <w:t xml:space="preserve">begins from 1 January of the year for which assistance is sought or the date the applicant or their </w:t>
      </w:r>
      <w:hyperlink w:anchor="Partner" w:tooltip="partner" w:history="1">
        <w:r w:rsidR="00642DDD" w:rsidRPr="00B64341">
          <w:rPr>
            <w:rStyle w:val="Hyperlink"/>
            <w:rFonts w:cs="Arial"/>
            <w:lang w:val="en-AU"/>
          </w:rPr>
          <w:t>partner</w:t>
        </w:r>
      </w:hyperlink>
      <w:r w:rsidRPr="00B64341">
        <w:rPr>
          <w:rFonts w:cs="Arial"/>
          <w:lang w:val="en-AU"/>
        </w:rPr>
        <w:t xml:space="preserve"> begins receiving one of the types of financial assistance or begins to hold a valid health care card (specified in </w:t>
      </w:r>
      <w:hyperlink w:anchor="_6.8.2_Special_assessment" w:tooltip="Special assessment" w:history="1">
        <w:r w:rsidRPr="00B64341">
          <w:rPr>
            <w:rStyle w:val="Hyperlink"/>
            <w:rFonts w:cs="Arial"/>
            <w:lang w:val="en-AU"/>
          </w:rPr>
          <w:t>6.</w:t>
        </w:r>
        <w:bookmarkStart w:id="1676" w:name="_Hlt205713643"/>
        <w:r w:rsidR="00F94827">
          <w:rPr>
            <w:rStyle w:val="Hyperlink"/>
            <w:rFonts w:cs="Arial"/>
            <w:lang w:val="en-AU"/>
          </w:rPr>
          <w:t>10</w:t>
        </w:r>
        <w:r w:rsidRPr="00B64341">
          <w:rPr>
            <w:rStyle w:val="Hyperlink"/>
            <w:rFonts w:cs="Arial"/>
            <w:lang w:val="en-AU"/>
          </w:rPr>
          <w:t>.</w:t>
        </w:r>
        <w:bookmarkEnd w:id="1676"/>
        <w:r w:rsidRPr="00B64341">
          <w:rPr>
            <w:rStyle w:val="Hyperlink"/>
            <w:rFonts w:cs="Arial"/>
            <w:lang w:val="en-AU"/>
          </w:rPr>
          <w:t>2)</w:t>
        </w:r>
      </w:hyperlink>
      <w:r w:rsidRPr="00B64341">
        <w:rPr>
          <w:rFonts w:cs="Arial"/>
          <w:lang w:val="en-AU"/>
        </w:rPr>
        <w:t>, whichever is later</w:t>
      </w:r>
      <w:r w:rsidR="00AD7788" w:rsidRPr="00B64341">
        <w:rPr>
          <w:rFonts w:cs="Arial"/>
          <w:lang w:val="en-AU"/>
        </w:rPr>
        <w:t>.</w:t>
      </w:r>
    </w:p>
    <w:p w14:paraId="75745585" w14:textId="77777777" w:rsidR="007031C8" w:rsidRPr="00B64341" w:rsidRDefault="004343D9" w:rsidP="009E659B">
      <w:pPr>
        <w:pStyle w:val="BulletLast"/>
        <w:tabs>
          <w:tab w:val="clear" w:pos="360"/>
          <w:tab w:val="num" w:pos="567"/>
          <w:tab w:val="left" w:pos="1134"/>
        </w:tabs>
        <w:spacing w:after="120"/>
        <w:ind w:left="567" w:hanging="567"/>
        <w:rPr>
          <w:rFonts w:cs="Arial"/>
          <w:lang w:val="en-AU"/>
        </w:rPr>
      </w:pPr>
      <w:r w:rsidRPr="00B64341">
        <w:rPr>
          <w:rFonts w:cs="Arial"/>
          <w:lang w:val="en-AU"/>
        </w:rPr>
        <w:t>lapses the day that the applicant or their partner ceases to receive that financial assistance, or when their health care card (specified above) becomes invalid.</w:t>
      </w:r>
    </w:p>
    <w:p w14:paraId="0B01CE19" w14:textId="6EDFD523" w:rsidR="007031C8" w:rsidRPr="00B64341" w:rsidRDefault="004343D9" w:rsidP="00BD2CD2">
      <w:pPr>
        <w:rPr>
          <w:lang w:val="en-AU"/>
        </w:rPr>
      </w:pPr>
      <w:r w:rsidRPr="00B64341">
        <w:rPr>
          <w:lang w:val="en-AU"/>
        </w:rPr>
        <w:t xml:space="preserve">Where an applicant or their partner’s </w:t>
      </w:r>
      <w:r w:rsidR="002E30C4" w:rsidRPr="00945FB4">
        <w:rPr>
          <w:lang w:val="en-AU"/>
        </w:rPr>
        <w:t xml:space="preserve">Farm </w:t>
      </w:r>
      <w:r w:rsidR="002E30C4">
        <w:rPr>
          <w:lang w:val="en-AU"/>
        </w:rPr>
        <w:t>Household Allowance</w:t>
      </w:r>
      <w:r w:rsidR="00283EA0">
        <w:rPr>
          <w:lang w:val="en-AU"/>
        </w:rPr>
        <w:t xml:space="preserve"> ceases</w:t>
      </w:r>
      <w:r w:rsidRPr="00B64341">
        <w:rPr>
          <w:lang w:val="en-AU"/>
        </w:rPr>
        <w:t>, they are taken to be receiving a payment under that program until the end of the year in which payments cease</w:t>
      </w:r>
      <w:r w:rsidR="000658E2" w:rsidRPr="00B64341">
        <w:rPr>
          <w:lang w:val="en-AU"/>
        </w:rPr>
        <w:t xml:space="preserve">.  </w:t>
      </w:r>
      <w:r w:rsidRPr="00B64341">
        <w:rPr>
          <w:lang w:val="en-AU"/>
        </w:rPr>
        <w:t>As a result, special assessment continues to apply until the end of the calendar year.</w:t>
      </w:r>
    </w:p>
    <w:p w14:paraId="5F4C5572" w14:textId="77777777" w:rsidR="007031C8" w:rsidRPr="00B64341" w:rsidRDefault="007031C8" w:rsidP="00BD2CD2">
      <w:pPr>
        <w:rPr>
          <w:lang w:val="en-AU"/>
        </w:rPr>
      </w:pPr>
    </w:p>
    <w:p w14:paraId="0E76D161" w14:textId="77777777" w:rsidR="006041FB" w:rsidRDefault="006041FB">
      <w:pPr>
        <w:spacing w:before="0" w:after="0"/>
        <w:rPr>
          <w:rFonts w:ascii="Georgia" w:hAnsi="Georgia"/>
          <w:color w:val="62B5CC"/>
          <w:sz w:val="28"/>
          <w:lang w:val="en-AU"/>
        </w:rPr>
      </w:pPr>
      <w:bookmarkStart w:id="1677" w:name="_6.8.4_Reassessment_after_special_as"/>
      <w:bookmarkStart w:id="1678" w:name="_6.8.4_Reassessment_after"/>
      <w:bookmarkStart w:id="1679" w:name="_Toc234129508"/>
      <w:bookmarkStart w:id="1680" w:name="_Toc264368537"/>
      <w:bookmarkEnd w:id="1677"/>
      <w:bookmarkEnd w:id="1678"/>
      <w:r>
        <w:rPr>
          <w:lang w:val="en-AU"/>
        </w:rPr>
        <w:br w:type="page"/>
      </w:r>
    </w:p>
    <w:p w14:paraId="7F4B3D57" w14:textId="77777777" w:rsidR="007031C8" w:rsidRPr="00B64341" w:rsidRDefault="004343D9" w:rsidP="002310DB">
      <w:pPr>
        <w:pStyle w:val="Heading3"/>
        <w:spacing w:before="120" w:after="120"/>
        <w:rPr>
          <w:lang w:val="en-AU"/>
        </w:rPr>
      </w:pPr>
      <w:bookmarkStart w:id="1681" w:name="_6.10.4_Reassessment_after"/>
      <w:bookmarkStart w:id="1682" w:name="_Toc418251968"/>
      <w:bookmarkEnd w:id="1681"/>
      <w:r w:rsidRPr="00B64341">
        <w:rPr>
          <w:lang w:val="en-AU"/>
        </w:rPr>
        <w:lastRenderedPageBreak/>
        <w:t>6.10.4</w:t>
      </w:r>
      <w:r w:rsidRPr="00B64341">
        <w:rPr>
          <w:lang w:val="en-AU"/>
        </w:rPr>
        <w:tab/>
        <w:t>Reassessment after special assessment lapses</w:t>
      </w:r>
      <w:bookmarkEnd w:id="1679"/>
      <w:bookmarkEnd w:id="1680"/>
      <w:bookmarkEnd w:id="1682"/>
    </w:p>
    <w:p w14:paraId="047D4146" w14:textId="77777777" w:rsidR="007031C8" w:rsidRPr="00B64341" w:rsidRDefault="004343D9" w:rsidP="00BD2CD2">
      <w:pPr>
        <w:rPr>
          <w:lang w:val="en-AU"/>
        </w:rPr>
      </w:pPr>
      <w:r w:rsidRPr="00B64341">
        <w:rPr>
          <w:lang w:val="en-AU"/>
        </w:rPr>
        <w:t xml:space="preserve">Where </w:t>
      </w:r>
      <w:hyperlink w:anchor="SpecialAssessment" w:tooltip="special assessment" w:history="1">
        <w:r w:rsidRPr="00B64341">
          <w:rPr>
            <w:rStyle w:val="Hyperlink"/>
            <w:rFonts w:cs="Arial"/>
            <w:lang w:val="en-AU"/>
          </w:rPr>
          <w:t>special assessm</w:t>
        </w:r>
        <w:bookmarkStart w:id="1683" w:name="_Hlt205713806"/>
        <w:r w:rsidRPr="00B64341">
          <w:rPr>
            <w:rStyle w:val="Hyperlink"/>
            <w:rFonts w:cs="Arial"/>
            <w:lang w:val="en-AU"/>
          </w:rPr>
          <w:t>e</w:t>
        </w:r>
        <w:bookmarkEnd w:id="1683"/>
        <w:r w:rsidRPr="00B64341">
          <w:rPr>
            <w:rStyle w:val="Hyperlink"/>
            <w:rFonts w:cs="Arial"/>
            <w:lang w:val="en-AU"/>
          </w:rPr>
          <w:t>nt</w:t>
        </w:r>
      </w:hyperlink>
      <w:r w:rsidRPr="00B64341">
        <w:rPr>
          <w:lang w:val="en-AU"/>
        </w:rPr>
        <w:t xml:space="preserve"> lapses (see </w:t>
      </w:r>
      <w:hyperlink w:anchor="_6.10.3_Duration_of" w:tooltip="Duration of special assessment" w:history="1">
        <w:r w:rsidRPr="00B64341">
          <w:rPr>
            <w:rStyle w:val="Hyperlink"/>
            <w:rFonts w:cs="Arial"/>
            <w:lang w:val="en-AU"/>
          </w:rPr>
          <w:t>6.</w:t>
        </w:r>
        <w:bookmarkStart w:id="1684" w:name="_Hlt205713847"/>
        <w:r w:rsidRPr="00B64341">
          <w:rPr>
            <w:rStyle w:val="Hyperlink"/>
            <w:rFonts w:cs="Arial"/>
            <w:lang w:val="en-AU"/>
          </w:rPr>
          <w:t>10.</w:t>
        </w:r>
        <w:bookmarkEnd w:id="1684"/>
        <w:r w:rsidRPr="00B64341">
          <w:rPr>
            <w:rStyle w:val="Hyperlink"/>
            <w:rFonts w:cs="Arial"/>
            <w:lang w:val="en-AU"/>
          </w:rPr>
          <w:t>3</w:t>
        </w:r>
      </w:hyperlink>
      <w:r w:rsidRPr="00B64341">
        <w:rPr>
          <w:lang w:val="en-AU"/>
        </w:rPr>
        <w:t xml:space="preserve">), the Parental Income Test will be applied to income for the </w:t>
      </w:r>
      <w:hyperlink w:anchor="BaseTaxYear" w:tooltip="base tax year" w:history="1">
        <w:r w:rsidRPr="00B64341">
          <w:rPr>
            <w:rStyle w:val="Hyperlink"/>
            <w:rFonts w:cs="Arial"/>
            <w:lang w:val="en-AU"/>
          </w:rPr>
          <w:t>base t</w:t>
        </w:r>
        <w:bookmarkStart w:id="1685" w:name="_Hlt205713853"/>
        <w:r w:rsidRPr="00B64341">
          <w:rPr>
            <w:rStyle w:val="Hyperlink"/>
            <w:rFonts w:cs="Arial"/>
            <w:lang w:val="en-AU"/>
          </w:rPr>
          <w:t>a</w:t>
        </w:r>
        <w:bookmarkEnd w:id="1685"/>
        <w:r w:rsidRPr="00B64341">
          <w:rPr>
            <w:rStyle w:val="Hyperlink"/>
            <w:rFonts w:cs="Arial"/>
            <w:lang w:val="en-AU"/>
          </w:rPr>
          <w:t>x year</w:t>
        </w:r>
      </w:hyperlink>
      <w:r w:rsidRPr="00B64341">
        <w:rPr>
          <w:lang w:val="en-AU"/>
        </w:rPr>
        <w:t xml:space="preserve">, unless the conditions for </w:t>
      </w:r>
      <w:hyperlink w:anchor="CurrentTaxYear" w:tooltip="current tax year" w:history="1">
        <w:r w:rsidRPr="00B64341">
          <w:rPr>
            <w:rStyle w:val="Hyperlink"/>
            <w:rFonts w:cs="Arial"/>
            <w:lang w:val="en-AU"/>
          </w:rPr>
          <w:t>current t</w:t>
        </w:r>
        <w:bookmarkStart w:id="1686" w:name="_Hlt205714166"/>
        <w:r w:rsidRPr="00B64341">
          <w:rPr>
            <w:rStyle w:val="Hyperlink"/>
            <w:rFonts w:cs="Arial"/>
            <w:lang w:val="en-AU"/>
          </w:rPr>
          <w:t>a</w:t>
        </w:r>
        <w:bookmarkEnd w:id="1686"/>
        <w:r w:rsidRPr="00B64341">
          <w:rPr>
            <w:rStyle w:val="Hyperlink"/>
            <w:rFonts w:cs="Arial"/>
            <w:lang w:val="en-AU"/>
          </w:rPr>
          <w:t>x year</w:t>
        </w:r>
      </w:hyperlink>
      <w:r w:rsidRPr="00B64341">
        <w:rPr>
          <w:lang w:val="en-AU"/>
        </w:rPr>
        <w:t xml:space="preserve"> assessment are satisfied (see </w:t>
      </w:r>
      <w:hyperlink w:anchor="_6.7_Current_income" w:tooltip="Current tax year" w:history="1">
        <w:r w:rsidR="00F67BFC">
          <w:rPr>
            <w:rStyle w:val="Hyperlink"/>
            <w:rFonts w:cs="Arial"/>
            <w:lang w:val="en-AU"/>
          </w:rPr>
          <w:t>6.8</w:t>
        </w:r>
      </w:hyperlink>
      <w:r w:rsidRPr="00B64341">
        <w:rPr>
          <w:lang w:val="en-AU"/>
        </w:rPr>
        <w:t>).</w:t>
      </w:r>
    </w:p>
    <w:p w14:paraId="543DC7E9" w14:textId="77777777" w:rsidR="00AD7788" w:rsidRPr="00B64341" w:rsidRDefault="00AD7788" w:rsidP="00BD2CD2">
      <w:pPr>
        <w:rPr>
          <w:lang w:val="en-AU"/>
        </w:rPr>
      </w:pP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AD7788" w:rsidRPr="00B64341" w14:paraId="7CA69FA9" w14:textId="77777777" w:rsidTr="006041FB">
        <w:trPr>
          <w:cantSplit/>
        </w:trPr>
        <w:tc>
          <w:tcPr>
            <w:tcW w:w="8364" w:type="dxa"/>
            <w:shd w:val="clear" w:color="auto" w:fill="B6DDE8" w:themeFill="accent5" w:themeFillTint="66"/>
          </w:tcPr>
          <w:p w14:paraId="612B194C" w14:textId="77777777" w:rsidR="00AD7788" w:rsidRPr="006041FB" w:rsidRDefault="00AD7788" w:rsidP="00442E5C">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A51910">
              <w:rPr>
                <w:rFonts w:ascii="Arial" w:hAnsi="Arial"/>
                <w:b/>
                <w:sz w:val="20"/>
                <w:lang w:val="en-AU"/>
              </w:rPr>
              <w:t>40</w:t>
            </w:r>
            <w:r w:rsidR="00A51910" w:rsidRPr="006041FB">
              <w:rPr>
                <w:rFonts w:ascii="Arial" w:hAnsi="Arial"/>
                <w:b/>
                <w:sz w:val="20"/>
                <w:lang w:val="en-AU"/>
              </w:rPr>
              <w:t xml:space="preserve"> </w:t>
            </w:r>
            <w:r w:rsidRPr="006041FB">
              <w:rPr>
                <w:rFonts w:ascii="Arial" w:hAnsi="Arial"/>
                <w:b/>
                <w:sz w:val="20"/>
                <w:lang w:val="en-AU"/>
              </w:rPr>
              <w:t>:  Parents reunite after separating during year of study</w:t>
            </w:r>
          </w:p>
          <w:p w14:paraId="4D7668C7"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Joanne’s mother is seeking AIC allowances for the year.  Joanne’s parents separate on 1 February.  Her mother receives a Parenting Payment (Single) (PPS), and Joanne remains with her.  Her parents reunite 7 months later, on 1 September and the PPS ceases.</w:t>
            </w:r>
          </w:p>
          <w:p w14:paraId="529E70E9" w14:textId="77777777" w:rsidR="00AD7788" w:rsidRPr="006041FB" w:rsidRDefault="00AD7788" w:rsidP="00442E5C">
            <w:pPr>
              <w:pStyle w:val="ExampleText"/>
              <w:tabs>
                <w:tab w:val="left" w:pos="1134"/>
              </w:tabs>
              <w:spacing w:after="120"/>
              <w:ind w:left="318" w:right="176"/>
              <w:rPr>
                <w:rFonts w:ascii="Arial" w:hAnsi="Arial"/>
                <w:i/>
                <w:sz w:val="20"/>
                <w:lang w:val="en-AU"/>
              </w:rPr>
            </w:pPr>
            <w:r w:rsidRPr="006041FB">
              <w:rPr>
                <w:rFonts w:ascii="Arial" w:hAnsi="Arial"/>
                <w:i/>
                <w:sz w:val="20"/>
                <w:lang w:val="en-AU"/>
              </w:rPr>
              <w:t>Assessment basis</w:t>
            </w:r>
          </w:p>
          <w:p w14:paraId="235E7396"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1 January – 31 January:  base tax year assessment on both parents’ incomes</w:t>
            </w:r>
          </w:p>
          <w:p w14:paraId="79850C44"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1 February – 31 August :  special assessment (income test waived)</w:t>
            </w:r>
          </w:p>
          <w:p w14:paraId="0034978D"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1 September – 31 December:  base tax year assessment on both parents’ incomes</w:t>
            </w:r>
          </w:p>
        </w:tc>
      </w:tr>
    </w:tbl>
    <w:p w14:paraId="1F481361" w14:textId="77777777" w:rsidR="00442E5C" w:rsidRDefault="00442E5C" w:rsidP="00BD2CD2"/>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AD7788" w:rsidRPr="00B64341" w14:paraId="2E8DA120" w14:textId="77777777" w:rsidTr="00B21D5B">
        <w:tc>
          <w:tcPr>
            <w:tcW w:w="8364" w:type="dxa"/>
            <w:shd w:val="clear" w:color="auto" w:fill="B6DDE8" w:themeFill="accent5" w:themeFillTint="66"/>
          </w:tcPr>
          <w:p w14:paraId="2B1C3134" w14:textId="77777777" w:rsidR="00AD7788" w:rsidRPr="006041FB" w:rsidRDefault="00AD7788" w:rsidP="00442E5C">
            <w:pPr>
              <w:pStyle w:val="ExampleText"/>
              <w:tabs>
                <w:tab w:val="left" w:pos="1134"/>
              </w:tabs>
              <w:spacing w:after="120"/>
              <w:ind w:left="318" w:right="176"/>
              <w:rPr>
                <w:rFonts w:ascii="Arial" w:hAnsi="Arial"/>
                <w:b/>
                <w:sz w:val="20"/>
                <w:lang w:val="en-AU"/>
              </w:rPr>
            </w:pPr>
            <w:r w:rsidRPr="006041FB">
              <w:rPr>
                <w:rFonts w:ascii="Arial" w:hAnsi="Arial"/>
                <w:b/>
                <w:sz w:val="20"/>
                <w:lang w:val="en-AU"/>
              </w:rPr>
              <w:t xml:space="preserve">Example </w:t>
            </w:r>
            <w:r w:rsidR="00A51910" w:rsidRPr="006041FB">
              <w:rPr>
                <w:rFonts w:ascii="Arial" w:hAnsi="Arial"/>
                <w:b/>
                <w:sz w:val="20"/>
                <w:lang w:val="en-AU"/>
              </w:rPr>
              <w:t>4</w:t>
            </w:r>
            <w:r w:rsidR="00A51910">
              <w:rPr>
                <w:rFonts w:ascii="Arial" w:hAnsi="Arial"/>
                <w:b/>
                <w:sz w:val="20"/>
                <w:lang w:val="en-AU"/>
              </w:rPr>
              <w:t>1</w:t>
            </w:r>
            <w:r w:rsidR="00A51910" w:rsidRPr="006041FB">
              <w:rPr>
                <w:rFonts w:ascii="Arial" w:hAnsi="Arial"/>
                <w:b/>
                <w:sz w:val="20"/>
                <w:lang w:val="en-AU"/>
              </w:rPr>
              <w:t xml:space="preserve"> </w:t>
            </w:r>
            <w:r w:rsidRPr="006041FB">
              <w:rPr>
                <w:rFonts w:ascii="Arial" w:hAnsi="Arial"/>
                <w:b/>
                <w:sz w:val="20"/>
                <w:lang w:val="en-AU"/>
              </w:rPr>
              <w:t>:  Parent gains employment</w:t>
            </w:r>
          </w:p>
          <w:p w14:paraId="73985DDF"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Cameron’s father is seeking AIC allowances for the year.  He loses his job on 11 April, and receives Newstart Allowance (NSA).  He starts work again on 23 May and his NSA ceases.  Cameron’s mother has a part-time job.</w:t>
            </w:r>
          </w:p>
          <w:p w14:paraId="375626E1" w14:textId="77777777" w:rsidR="00AD7788" w:rsidRPr="006041FB" w:rsidRDefault="00AD7788" w:rsidP="00442E5C">
            <w:pPr>
              <w:pStyle w:val="ExampleText"/>
              <w:tabs>
                <w:tab w:val="left" w:pos="1134"/>
              </w:tabs>
              <w:spacing w:after="120"/>
              <w:ind w:left="318" w:right="176"/>
              <w:rPr>
                <w:rFonts w:ascii="Arial" w:hAnsi="Arial"/>
                <w:i/>
                <w:sz w:val="20"/>
                <w:lang w:val="en-AU"/>
              </w:rPr>
            </w:pPr>
            <w:r w:rsidRPr="006041FB">
              <w:rPr>
                <w:rFonts w:ascii="Arial" w:hAnsi="Arial"/>
                <w:i/>
                <w:sz w:val="20"/>
                <w:lang w:val="en-AU"/>
              </w:rPr>
              <w:t>Assessment basis</w:t>
            </w:r>
          </w:p>
          <w:p w14:paraId="7F1E4ABE"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 xml:space="preserve">1 January – 10 April:  base tax year assessment on both parents’ incomes. </w:t>
            </w:r>
          </w:p>
          <w:p w14:paraId="48266664" w14:textId="77777777" w:rsidR="00AD7788" w:rsidRPr="006041FB" w:rsidRDefault="00AD7788" w:rsidP="00442E5C">
            <w:pPr>
              <w:pStyle w:val="ExampleText"/>
              <w:tabs>
                <w:tab w:val="left" w:pos="1134"/>
              </w:tabs>
              <w:spacing w:after="120"/>
              <w:ind w:left="318" w:right="176"/>
              <w:rPr>
                <w:rFonts w:ascii="Arial" w:hAnsi="Arial"/>
                <w:sz w:val="20"/>
                <w:lang w:val="en-AU"/>
              </w:rPr>
            </w:pPr>
            <w:r w:rsidRPr="006041FB">
              <w:rPr>
                <w:rFonts w:ascii="Arial" w:hAnsi="Arial"/>
                <w:sz w:val="20"/>
                <w:lang w:val="en-AU"/>
              </w:rPr>
              <w:t>11 April – 22 May:  special assessment.</w:t>
            </w:r>
          </w:p>
          <w:p w14:paraId="0432DE7A" w14:textId="77777777" w:rsidR="00AD7788" w:rsidRPr="006041FB" w:rsidRDefault="00AD7788" w:rsidP="00442E5C">
            <w:pPr>
              <w:pStyle w:val="ExampleText"/>
              <w:tabs>
                <w:tab w:val="left" w:pos="1134"/>
              </w:tabs>
              <w:spacing w:after="120"/>
              <w:ind w:left="318" w:right="176"/>
              <w:rPr>
                <w:rFonts w:ascii="Arial" w:hAnsi="Arial"/>
                <w:b/>
                <w:sz w:val="20"/>
                <w:lang w:val="en-AU"/>
              </w:rPr>
            </w:pPr>
            <w:r w:rsidRPr="006041FB">
              <w:rPr>
                <w:rFonts w:ascii="Arial" w:hAnsi="Arial"/>
                <w:sz w:val="20"/>
                <w:lang w:val="en-AU"/>
              </w:rPr>
              <w:t>23 May – 31 December:  current tax year or base tax year assessment (special assessment may apply again, if another period of unemployment occurs later in the year and NSA is received).</w:t>
            </w:r>
          </w:p>
        </w:tc>
      </w:tr>
    </w:tbl>
    <w:p w14:paraId="0A6B01F3" w14:textId="77777777" w:rsidR="00C80EB5" w:rsidRDefault="00C80EB5" w:rsidP="00C80EB5">
      <w:pPr>
        <w:pStyle w:val="Heading2"/>
      </w:pPr>
    </w:p>
    <w:p w14:paraId="46367908" w14:textId="77777777" w:rsidR="00C80EB5" w:rsidRDefault="00C80EB5" w:rsidP="00C80EB5">
      <w:pPr>
        <w:pStyle w:val="Heading2"/>
      </w:pPr>
      <w:bookmarkStart w:id="1687" w:name="_6.11_Maintenance_Income"/>
      <w:bookmarkStart w:id="1688" w:name="_Toc469647192"/>
      <w:bookmarkEnd w:id="1687"/>
      <w:r w:rsidRPr="005E1ABB">
        <w:t>6.1</w:t>
      </w:r>
      <w:r>
        <w:t>1</w:t>
      </w:r>
      <w:r w:rsidRPr="005E1ABB">
        <w:tab/>
      </w:r>
      <w:r>
        <w:t>Maintenance</w:t>
      </w:r>
      <w:r w:rsidRPr="005E1ABB">
        <w:t xml:space="preserve"> Income Test</w:t>
      </w:r>
      <w:bookmarkEnd w:id="1688"/>
    </w:p>
    <w:p w14:paraId="32CDF2C3" w14:textId="57B41D4F" w:rsidR="00A51910" w:rsidRPr="00766E70" w:rsidRDefault="00A51910" w:rsidP="00D05F4C">
      <w:pPr>
        <w:rPr>
          <w:lang w:val="en-AU"/>
        </w:rPr>
      </w:pPr>
      <w:r w:rsidRPr="00766E70">
        <w:rPr>
          <w:lang w:val="en-AU"/>
        </w:rPr>
        <w:t xml:space="preserve">In order to calculate the </w:t>
      </w:r>
      <w:hyperlink w:anchor="_6.0.3_Calculating_the_1" w:tooltip="Calculating the Reduction for Parental Income" w:history="1">
        <w:r w:rsidRPr="00526EC5">
          <w:rPr>
            <w:rStyle w:val="Hyperlink"/>
            <w:lang w:val="en-AU"/>
          </w:rPr>
          <w:t xml:space="preserve">Reduction for Parental Income </w:t>
        </w:r>
        <w:r w:rsidRPr="00A64961">
          <w:rPr>
            <w:rStyle w:val="Hyperlink"/>
          </w:rPr>
          <w:t>(6.0.3)</w:t>
        </w:r>
      </w:hyperlink>
      <w:r w:rsidRPr="00766E70">
        <w:rPr>
          <w:lang w:val="en-AU"/>
        </w:rPr>
        <w:t xml:space="preserve"> a </w:t>
      </w:r>
      <w:hyperlink w:anchor="_6.11.3_Calculating_the" w:tooltip="Calculating the Maintenance Income Test Result" w:history="1">
        <w:r w:rsidRPr="00526EC5">
          <w:rPr>
            <w:rStyle w:val="Hyperlink"/>
            <w:lang w:val="en-AU"/>
          </w:rPr>
          <w:t xml:space="preserve">Maintenance Income Test Result </w:t>
        </w:r>
        <w:r w:rsidRPr="00A64961">
          <w:rPr>
            <w:rStyle w:val="Hyperlink"/>
          </w:rPr>
          <w:t>(6.11.</w:t>
        </w:r>
        <w:r>
          <w:rPr>
            <w:rStyle w:val="Hyperlink"/>
            <w:lang w:val="en-AU"/>
          </w:rPr>
          <w:t>4</w:t>
        </w:r>
        <w:r w:rsidRPr="00A64961">
          <w:rPr>
            <w:rStyle w:val="Hyperlink"/>
          </w:rPr>
          <w:t>)</w:t>
        </w:r>
      </w:hyperlink>
      <w:r w:rsidRPr="00766E70">
        <w:rPr>
          <w:lang w:val="en-AU"/>
        </w:rPr>
        <w:t xml:space="preserve"> </w:t>
      </w:r>
      <w:r>
        <w:rPr>
          <w:lang w:val="en-AU"/>
        </w:rPr>
        <w:t xml:space="preserve">must be </w:t>
      </w:r>
      <w:r w:rsidRPr="00766E70">
        <w:rPr>
          <w:lang w:val="en-AU"/>
        </w:rPr>
        <w:t xml:space="preserve">determined.  The Maintenance Income Test (MIT) only assesses maintenance income received by the </w:t>
      </w:r>
      <w:r>
        <w:rPr>
          <w:lang w:val="en-AU"/>
        </w:rPr>
        <w:t>student’s</w:t>
      </w:r>
      <w:r w:rsidRPr="00766E70">
        <w:rPr>
          <w:lang w:val="en-AU"/>
        </w:rPr>
        <w:t xml:space="preserve"> parent </w:t>
      </w:r>
      <w:r w:rsidR="00396BAD" w:rsidRPr="00B64341">
        <w:rPr>
          <w:rFonts w:cs="Arial"/>
          <w:lang w:val="en-AU"/>
        </w:rPr>
        <w:t xml:space="preserve">and their </w:t>
      </w:r>
      <w:hyperlink w:anchor="Partner" w:tooltip="partner" w:history="1">
        <w:r w:rsidR="00396BAD" w:rsidRPr="00B64341">
          <w:rPr>
            <w:rStyle w:val="Hyperlink"/>
            <w:rFonts w:cs="Arial"/>
            <w:lang w:val="en-AU"/>
          </w:rPr>
          <w:t>partner</w:t>
        </w:r>
      </w:hyperlink>
      <w:r w:rsidR="00396BAD" w:rsidRPr="00B64341">
        <w:rPr>
          <w:rFonts w:cs="Arial"/>
          <w:lang w:val="en-AU"/>
        </w:rPr>
        <w:t xml:space="preserve"> (if applicable) </w:t>
      </w:r>
      <w:r w:rsidRPr="00766E70">
        <w:rPr>
          <w:lang w:val="en-AU"/>
        </w:rPr>
        <w:t xml:space="preserve">for the purposes of supporting the individual </w:t>
      </w:r>
      <w:r>
        <w:rPr>
          <w:lang w:val="en-AU"/>
        </w:rPr>
        <w:t>student</w:t>
      </w:r>
      <w:r w:rsidRPr="00766E70">
        <w:rPr>
          <w:lang w:val="en-AU"/>
        </w:rPr>
        <w:t xml:space="preserve">.  Other maintenance income received by the parent </w:t>
      </w:r>
      <w:r w:rsidR="00396BAD">
        <w:rPr>
          <w:lang w:val="en-AU"/>
        </w:rPr>
        <w:t xml:space="preserve">and any partner </w:t>
      </w:r>
      <w:r w:rsidRPr="00766E70">
        <w:rPr>
          <w:lang w:val="en-AU"/>
        </w:rPr>
        <w:t>in respect of other dependent children is not counted in this test.</w:t>
      </w:r>
    </w:p>
    <w:p w14:paraId="21E6E7ED" w14:textId="774C6DB5" w:rsidR="00A51910" w:rsidRPr="00766E70" w:rsidRDefault="00A51910" w:rsidP="00D05F4C">
      <w:pPr>
        <w:rPr>
          <w:lang w:val="en-AU"/>
        </w:rPr>
      </w:pPr>
      <w:r w:rsidRPr="00766E70">
        <w:rPr>
          <w:lang w:val="en-AU"/>
        </w:rPr>
        <w:t xml:space="preserve">In situations where </w:t>
      </w:r>
      <w:r w:rsidR="005579DE">
        <w:rPr>
          <w:lang w:val="en-AU"/>
        </w:rPr>
        <w:t xml:space="preserve">the </w:t>
      </w:r>
      <w:r>
        <w:rPr>
          <w:lang w:val="en-AU"/>
        </w:rPr>
        <w:t>applicant</w:t>
      </w:r>
      <w:r w:rsidRPr="00766E70">
        <w:rPr>
          <w:lang w:val="en-AU"/>
        </w:rPr>
        <w:t xml:space="preserve"> </w:t>
      </w:r>
      <w:r w:rsidR="005579DE">
        <w:rPr>
          <w:lang w:val="en-AU"/>
        </w:rPr>
        <w:t xml:space="preserve">or their partner </w:t>
      </w:r>
      <w:r w:rsidR="005579DE">
        <w:t>does not receive maintenance for the student,</w:t>
      </w:r>
      <w:r w:rsidR="005579DE" w:rsidRPr="00766E70">
        <w:rPr>
          <w:lang w:val="en-AU"/>
        </w:rPr>
        <w:t xml:space="preserve"> </w:t>
      </w:r>
      <w:r w:rsidRPr="00766E70">
        <w:rPr>
          <w:lang w:val="en-AU"/>
        </w:rPr>
        <w:t xml:space="preserve">is </w:t>
      </w:r>
      <w:hyperlink w:anchor="_6.11.1_Exemptions_from_1" w:tooltip="Exemptions from the Maintenance Income Test" w:history="1">
        <w:r w:rsidRPr="002A54B0">
          <w:rPr>
            <w:rStyle w:val="Hyperlink"/>
            <w:lang w:val="en-AU"/>
          </w:rPr>
          <w:t>exempt (6.11.1)</w:t>
        </w:r>
      </w:hyperlink>
      <w:r>
        <w:rPr>
          <w:lang w:val="en-AU"/>
        </w:rPr>
        <w:t xml:space="preserve"> </w:t>
      </w:r>
      <w:r w:rsidRPr="00766E70">
        <w:rPr>
          <w:lang w:val="en-AU"/>
        </w:rPr>
        <w:t xml:space="preserve">from the </w:t>
      </w:r>
      <w:r w:rsidRPr="00A64961">
        <w:t xml:space="preserve">Maintenance Income Test </w:t>
      </w:r>
      <w:r w:rsidRPr="00766E70">
        <w:rPr>
          <w:lang w:val="en-AU"/>
        </w:rPr>
        <w:t xml:space="preserve">or maintenance income does not exceed the maintenance income free area, then the </w:t>
      </w:r>
      <w:r w:rsidRPr="00A64961">
        <w:rPr>
          <w:b/>
          <w:lang w:val="en-AU"/>
        </w:rPr>
        <w:t xml:space="preserve">Maintenance Income Test Result </w:t>
      </w:r>
      <w:r w:rsidRPr="00766E70">
        <w:rPr>
          <w:lang w:val="en-AU"/>
        </w:rPr>
        <w:t>is determined to be</w:t>
      </w:r>
      <w:r w:rsidRPr="00A64961">
        <w:rPr>
          <w:b/>
          <w:lang w:val="en-AU"/>
        </w:rPr>
        <w:t xml:space="preserve"> nil</w:t>
      </w:r>
      <w:r w:rsidRPr="00766E70">
        <w:rPr>
          <w:lang w:val="en-AU"/>
        </w:rPr>
        <w:t xml:space="preserve">.   </w:t>
      </w:r>
      <w:r w:rsidR="000D4186">
        <w:rPr>
          <w:lang w:val="en-AU"/>
        </w:rPr>
        <w:t>If the applicant</w:t>
      </w:r>
      <w:r w:rsidR="000D4186" w:rsidRPr="00766E70">
        <w:rPr>
          <w:lang w:val="en-AU"/>
        </w:rPr>
        <w:t xml:space="preserve"> </w:t>
      </w:r>
      <w:r w:rsidR="000D4186">
        <w:rPr>
          <w:lang w:val="en-AU"/>
        </w:rPr>
        <w:t xml:space="preserve">or their partner </w:t>
      </w:r>
      <w:r w:rsidR="000D4186">
        <w:t>does not receive maintenance for the student, the MIT and 6.11 does not apply to the student.</w:t>
      </w:r>
    </w:p>
    <w:p w14:paraId="325C34B5" w14:textId="77777777" w:rsidR="00A51910" w:rsidRDefault="00A51910" w:rsidP="00D05F4C">
      <w:pPr>
        <w:rPr>
          <w:lang w:val="en-AU"/>
        </w:rPr>
      </w:pPr>
      <w:r w:rsidRPr="00766E70">
        <w:rPr>
          <w:lang w:val="en-AU"/>
        </w:rPr>
        <w:t xml:space="preserve">The MIT commenced on 1 January 2017.  </w:t>
      </w:r>
    </w:p>
    <w:p w14:paraId="165ED3C8" w14:textId="77777777" w:rsidR="00A51910" w:rsidRPr="00B64341" w:rsidRDefault="00A51910" w:rsidP="00E33BAF">
      <w:pPr>
        <w:rPr>
          <w:lang w:val="en-AU"/>
        </w:rPr>
      </w:pPr>
      <w:r w:rsidRPr="00B64341">
        <w:rPr>
          <w:lang w:val="en-AU"/>
        </w:rPr>
        <w:t xml:space="preserve">This section outlines the </w:t>
      </w:r>
      <w:r w:rsidRPr="00766E70">
        <w:rPr>
          <w:lang w:val="en-AU"/>
        </w:rPr>
        <w:t>Maintenance Income Test</w:t>
      </w:r>
      <w:r w:rsidRPr="00B64341">
        <w:rPr>
          <w:lang w:val="en-AU"/>
        </w:rPr>
        <w:t>.</w:t>
      </w:r>
    </w:p>
    <w:p w14:paraId="4EEF52D5" w14:textId="77777777" w:rsidR="00A51910" w:rsidRPr="00B64341" w:rsidRDefault="004238B4" w:rsidP="00281968">
      <w:pPr>
        <w:pStyle w:val="Links"/>
        <w:contextualSpacing w:val="0"/>
      </w:pPr>
      <w:hyperlink w:anchor="_6.11.1_Exemptions_from_1" w:tooltip="Exemptions from the Maintenance Income Test" w:history="1">
        <w:r w:rsidR="00A51910" w:rsidRPr="00B64341">
          <w:rPr>
            <w:rStyle w:val="Hyperlink"/>
          </w:rPr>
          <w:t>6.1</w:t>
        </w:r>
        <w:r w:rsidR="00A51910">
          <w:rPr>
            <w:rStyle w:val="Hyperlink"/>
          </w:rPr>
          <w:t>1</w:t>
        </w:r>
        <w:r w:rsidR="00A51910" w:rsidRPr="00B64341">
          <w:rPr>
            <w:rStyle w:val="Hyperlink"/>
          </w:rPr>
          <w:t>.1</w:t>
        </w:r>
      </w:hyperlink>
      <w:r w:rsidR="00A51910" w:rsidRPr="00B64341">
        <w:tab/>
      </w:r>
      <w:r w:rsidR="00A51910" w:rsidRPr="002A54B0">
        <w:t>Exemptions from the Maintenance Income Test</w:t>
      </w:r>
    </w:p>
    <w:p w14:paraId="4E49918A" w14:textId="77777777" w:rsidR="00A51910" w:rsidRPr="00B64341" w:rsidRDefault="004238B4" w:rsidP="00281968">
      <w:pPr>
        <w:pStyle w:val="Links"/>
        <w:contextualSpacing w:val="0"/>
      </w:pPr>
      <w:hyperlink w:anchor="_6.11.2_Annual_amount" w:tooltip="Annual amount of maintenance income" w:history="1">
        <w:r w:rsidR="00A51910" w:rsidRPr="00B64341">
          <w:rPr>
            <w:rStyle w:val="Hyperlink"/>
          </w:rPr>
          <w:t>6.1</w:t>
        </w:r>
        <w:r w:rsidR="00A51910">
          <w:rPr>
            <w:rStyle w:val="Hyperlink"/>
          </w:rPr>
          <w:t>1</w:t>
        </w:r>
        <w:r w:rsidR="00A51910" w:rsidRPr="00B64341">
          <w:rPr>
            <w:rStyle w:val="Hyperlink"/>
          </w:rPr>
          <w:t>.2</w:t>
        </w:r>
      </w:hyperlink>
      <w:r w:rsidR="00A51910" w:rsidRPr="00B64341">
        <w:tab/>
      </w:r>
      <w:r w:rsidR="00A51910" w:rsidRPr="002A54B0">
        <w:t>Annual amount of maintenance income</w:t>
      </w:r>
    </w:p>
    <w:p w14:paraId="77614501" w14:textId="77777777" w:rsidR="00A51910" w:rsidRPr="00B64341" w:rsidRDefault="004238B4" w:rsidP="00281968">
      <w:pPr>
        <w:pStyle w:val="Links"/>
        <w:contextualSpacing w:val="0"/>
      </w:pPr>
      <w:hyperlink w:anchor="_6.11.3_Maintenance_income" w:tooltip="Maintenance income free area" w:history="1">
        <w:r w:rsidR="00A51910" w:rsidRPr="00B64341">
          <w:rPr>
            <w:rStyle w:val="Hyperlink"/>
          </w:rPr>
          <w:t>6.1</w:t>
        </w:r>
        <w:r w:rsidR="00A51910">
          <w:rPr>
            <w:rStyle w:val="Hyperlink"/>
          </w:rPr>
          <w:t>1</w:t>
        </w:r>
        <w:r w:rsidR="00A51910" w:rsidRPr="00B64341">
          <w:rPr>
            <w:rStyle w:val="Hyperlink"/>
          </w:rPr>
          <w:t>.3</w:t>
        </w:r>
      </w:hyperlink>
      <w:r w:rsidR="00A51910" w:rsidRPr="00B64341">
        <w:tab/>
      </w:r>
      <w:r w:rsidR="00A51910" w:rsidRPr="007C71CB">
        <w:t>Maintenance Income Free Area</w:t>
      </w:r>
    </w:p>
    <w:p w14:paraId="69A12A73" w14:textId="77777777" w:rsidR="00A51910" w:rsidRPr="00B64341" w:rsidRDefault="004238B4" w:rsidP="00281968">
      <w:pPr>
        <w:pStyle w:val="Links"/>
        <w:contextualSpacing w:val="0"/>
      </w:pPr>
      <w:hyperlink w:anchor="_6.11.3_Calculating_the" w:tooltip="Calculating the Maintenance Income Test Result" w:history="1">
        <w:r w:rsidR="00A51910" w:rsidRPr="00B64341">
          <w:rPr>
            <w:rStyle w:val="Hyperlink"/>
          </w:rPr>
          <w:t>6.1</w:t>
        </w:r>
        <w:r w:rsidR="00A51910">
          <w:rPr>
            <w:rStyle w:val="Hyperlink"/>
          </w:rPr>
          <w:t>1</w:t>
        </w:r>
        <w:r w:rsidR="00A51910" w:rsidRPr="00B64341">
          <w:rPr>
            <w:rStyle w:val="Hyperlink"/>
          </w:rPr>
          <w:t>.4</w:t>
        </w:r>
      </w:hyperlink>
      <w:r w:rsidR="00A51910" w:rsidRPr="00B64341">
        <w:tab/>
      </w:r>
      <w:r w:rsidR="00A51910" w:rsidRPr="002A54B0">
        <w:t>Calculating the Maintenance Income Test Result</w:t>
      </w:r>
    </w:p>
    <w:p w14:paraId="66E67DFA" w14:textId="77777777" w:rsidR="00A51910" w:rsidRPr="00B64341" w:rsidRDefault="00A51910" w:rsidP="00A51910">
      <w:pPr>
        <w:pStyle w:val="BulletTab2Last"/>
        <w:numPr>
          <w:ilvl w:val="0"/>
          <w:numId w:val="0"/>
        </w:numPr>
        <w:spacing w:after="120"/>
        <w:rPr>
          <w:rFonts w:cs="Arial"/>
          <w:lang w:val="en-AU"/>
        </w:rPr>
      </w:pPr>
    </w:p>
    <w:p w14:paraId="337BD7DB" w14:textId="77777777" w:rsidR="00A51910" w:rsidRDefault="00A51910" w:rsidP="00A51910">
      <w:pPr>
        <w:pStyle w:val="Heading3"/>
        <w:spacing w:before="120" w:after="120"/>
        <w:rPr>
          <w:lang w:val="en-AU"/>
        </w:rPr>
      </w:pPr>
      <w:bookmarkStart w:id="1689" w:name="_6.11.1_Exemptions_from"/>
      <w:bookmarkEnd w:id="1689"/>
    </w:p>
    <w:p w14:paraId="3114C5F3" w14:textId="77777777" w:rsidR="00A51910" w:rsidRPr="00B64341" w:rsidRDefault="00A51910" w:rsidP="00A51910">
      <w:pPr>
        <w:pStyle w:val="Heading3"/>
        <w:spacing w:before="120" w:after="120"/>
        <w:rPr>
          <w:lang w:val="en-AU"/>
        </w:rPr>
      </w:pPr>
      <w:bookmarkStart w:id="1690" w:name="_6.11.1_Exemptions_from_1"/>
      <w:bookmarkEnd w:id="1690"/>
      <w:r w:rsidRPr="00B64341">
        <w:rPr>
          <w:lang w:val="en-AU"/>
        </w:rPr>
        <w:t>6.1</w:t>
      </w:r>
      <w:r>
        <w:rPr>
          <w:lang w:val="en-AU"/>
        </w:rPr>
        <w:t>1</w:t>
      </w:r>
      <w:r w:rsidRPr="00B64341">
        <w:rPr>
          <w:lang w:val="en-AU"/>
        </w:rPr>
        <w:t>.1</w:t>
      </w:r>
      <w:r w:rsidRPr="00B64341">
        <w:rPr>
          <w:lang w:val="en-AU"/>
        </w:rPr>
        <w:tab/>
      </w:r>
      <w:r w:rsidRPr="007C71CB">
        <w:rPr>
          <w:lang w:val="en-AU"/>
        </w:rPr>
        <w:t>Exemptions from the Maintenance Income Test</w:t>
      </w:r>
    </w:p>
    <w:p w14:paraId="04FAC982" w14:textId="77777777" w:rsidR="00A51910" w:rsidRPr="007C71CB" w:rsidRDefault="00A51910" w:rsidP="00D05F4C">
      <w:pPr>
        <w:rPr>
          <w:lang w:val="en-AU"/>
        </w:rPr>
      </w:pPr>
      <w:r>
        <w:rPr>
          <w:lang w:val="en-AU"/>
        </w:rPr>
        <w:t>Applicants</w:t>
      </w:r>
      <w:r w:rsidRPr="007C71CB">
        <w:rPr>
          <w:lang w:val="en-AU"/>
        </w:rPr>
        <w:t xml:space="preserve"> are exempt from the MIT if the </w:t>
      </w:r>
      <w:r>
        <w:rPr>
          <w:lang w:val="en-AU"/>
        </w:rPr>
        <w:t>applicant or their</w:t>
      </w:r>
      <w:r w:rsidRPr="007C71CB">
        <w:rPr>
          <w:lang w:val="en-AU"/>
        </w:rPr>
        <w:t xml:space="preserve"> partner is permanently blind and is receiving:</w:t>
      </w:r>
    </w:p>
    <w:p w14:paraId="2411259E" w14:textId="77777777" w:rsidR="00A51910" w:rsidRPr="007C71CB" w:rsidRDefault="00A51910" w:rsidP="00D05F4C">
      <w:pPr>
        <w:rPr>
          <w:lang w:val="en-AU"/>
        </w:rPr>
      </w:pPr>
      <w:r w:rsidRPr="007C71CB">
        <w:rPr>
          <w:lang w:val="en-AU"/>
        </w:rPr>
        <w:t>•</w:t>
      </w:r>
      <w:r w:rsidRPr="007C71CB">
        <w:rPr>
          <w:lang w:val="en-AU"/>
        </w:rPr>
        <w:tab/>
        <w:t>an Age Pension,</w:t>
      </w:r>
    </w:p>
    <w:p w14:paraId="40DCEA60" w14:textId="77777777" w:rsidR="00A51910" w:rsidRPr="007C71CB" w:rsidRDefault="00A51910" w:rsidP="00D05F4C">
      <w:pPr>
        <w:rPr>
          <w:lang w:val="en-AU"/>
        </w:rPr>
      </w:pPr>
      <w:r w:rsidRPr="007C71CB">
        <w:rPr>
          <w:lang w:val="en-AU"/>
        </w:rPr>
        <w:t>•</w:t>
      </w:r>
      <w:r w:rsidRPr="007C71CB">
        <w:rPr>
          <w:lang w:val="en-AU"/>
        </w:rPr>
        <w:tab/>
        <w:t>a Disability Support Pension,</w:t>
      </w:r>
    </w:p>
    <w:p w14:paraId="761845C1" w14:textId="77777777" w:rsidR="00A51910" w:rsidRPr="007C71CB" w:rsidRDefault="00A51910" w:rsidP="00E33BAF">
      <w:pPr>
        <w:rPr>
          <w:lang w:val="en-AU"/>
        </w:rPr>
      </w:pPr>
      <w:r w:rsidRPr="007C71CB">
        <w:rPr>
          <w:lang w:val="en-AU"/>
        </w:rPr>
        <w:t>•</w:t>
      </w:r>
      <w:r w:rsidRPr="007C71CB">
        <w:rPr>
          <w:lang w:val="en-AU"/>
        </w:rPr>
        <w:tab/>
        <w:t>a Service Pension, OR</w:t>
      </w:r>
    </w:p>
    <w:p w14:paraId="1C38F800" w14:textId="77777777" w:rsidR="00A51910" w:rsidRPr="007C71CB" w:rsidRDefault="00A51910">
      <w:pPr>
        <w:rPr>
          <w:lang w:val="en-AU"/>
        </w:rPr>
      </w:pPr>
      <w:r w:rsidRPr="007C71CB">
        <w:rPr>
          <w:lang w:val="en-AU"/>
        </w:rPr>
        <w:t>•</w:t>
      </w:r>
      <w:r w:rsidRPr="007C71CB">
        <w:rPr>
          <w:lang w:val="en-AU"/>
        </w:rPr>
        <w:tab/>
        <w:t xml:space="preserve">an Income Support Supplement (under Part IIIA of the </w:t>
      </w:r>
      <w:r w:rsidRPr="00A64961">
        <w:rPr>
          <w:i/>
          <w:lang w:val="en-AU"/>
        </w:rPr>
        <w:t>Veterans’ Entitlements Act 1986</w:t>
      </w:r>
      <w:r w:rsidRPr="007C71CB">
        <w:rPr>
          <w:lang w:val="en-AU"/>
        </w:rPr>
        <w:t>)</w:t>
      </w:r>
    </w:p>
    <w:p w14:paraId="508EC747" w14:textId="77777777" w:rsidR="00A51910" w:rsidRDefault="00A51910">
      <w:pPr>
        <w:rPr>
          <w:lang w:val="en-AU"/>
        </w:rPr>
      </w:pPr>
      <w:r w:rsidRPr="007C71CB">
        <w:rPr>
          <w:lang w:val="en-AU"/>
        </w:rPr>
        <w:t xml:space="preserve">If the </w:t>
      </w:r>
      <w:r>
        <w:rPr>
          <w:lang w:val="en-AU"/>
        </w:rPr>
        <w:t>applicant</w:t>
      </w:r>
      <w:r w:rsidRPr="007C71CB">
        <w:rPr>
          <w:lang w:val="en-AU"/>
        </w:rPr>
        <w:t xml:space="preserve"> is exempt from the MIT then the </w:t>
      </w:r>
      <w:r w:rsidRPr="00A64961">
        <w:rPr>
          <w:b/>
          <w:lang w:val="en-AU"/>
        </w:rPr>
        <w:t>Maintenance Income Test Result</w:t>
      </w:r>
      <w:r w:rsidRPr="007C71CB">
        <w:rPr>
          <w:lang w:val="en-AU"/>
        </w:rPr>
        <w:t xml:space="preserve"> is </w:t>
      </w:r>
      <w:r w:rsidRPr="00A64961">
        <w:rPr>
          <w:b/>
          <w:lang w:val="en-AU"/>
        </w:rPr>
        <w:t>nil</w:t>
      </w:r>
      <w:r w:rsidRPr="007C71CB">
        <w:rPr>
          <w:lang w:val="en-AU"/>
        </w:rPr>
        <w:t>.</w:t>
      </w:r>
    </w:p>
    <w:p w14:paraId="107FE03D" w14:textId="77777777" w:rsidR="00A51910" w:rsidRDefault="00A51910" w:rsidP="00A51910">
      <w:pPr>
        <w:rPr>
          <w:lang w:val="en-AU"/>
        </w:rPr>
      </w:pPr>
    </w:p>
    <w:p w14:paraId="14CA37CA" w14:textId="77777777" w:rsidR="00A51910" w:rsidRPr="00B64341" w:rsidRDefault="00A51910" w:rsidP="00A51910">
      <w:pPr>
        <w:pStyle w:val="Heading3"/>
        <w:spacing w:before="120" w:after="120"/>
        <w:rPr>
          <w:lang w:val="en-AU"/>
        </w:rPr>
      </w:pPr>
      <w:bookmarkStart w:id="1691" w:name="_6.11.2_Annual_amount"/>
      <w:bookmarkEnd w:id="1691"/>
      <w:r w:rsidRPr="00B64341">
        <w:rPr>
          <w:lang w:val="en-AU"/>
        </w:rPr>
        <w:t>6.1</w:t>
      </w:r>
      <w:r>
        <w:rPr>
          <w:lang w:val="en-AU"/>
        </w:rPr>
        <w:t>1</w:t>
      </w:r>
      <w:r w:rsidRPr="00B64341">
        <w:rPr>
          <w:lang w:val="en-AU"/>
        </w:rPr>
        <w:t>.</w:t>
      </w:r>
      <w:r>
        <w:rPr>
          <w:lang w:val="en-AU"/>
        </w:rPr>
        <w:t>2</w:t>
      </w:r>
      <w:r w:rsidRPr="00B64341">
        <w:rPr>
          <w:lang w:val="en-AU"/>
        </w:rPr>
        <w:tab/>
      </w:r>
      <w:r w:rsidRPr="007C71CB">
        <w:rPr>
          <w:lang w:val="en-AU"/>
        </w:rPr>
        <w:t>Annual amount of maintenance income</w:t>
      </w:r>
    </w:p>
    <w:p w14:paraId="2CCAF9A1" w14:textId="558CD592" w:rsidR="00A51910" w:rsidRDefault="00A51910" w:rsidP="00D05F4C">
      <w:r w:rsidRPr="00A64961">
        <w:rPr>
          <w:color w:val="000000"/>
          <w:szCs w:val="19"/>
        </w:rPr>
        <w:t xml:space="preserve">To work out the annual amount of maintenance income for </w:t>
      </w:r>
      <w:r>
        <w:rPr>
          <w:color w:val="000000"/>
          <w:szCs w:val="19"/>
        </w:rPr>
        <w:t xml:space="preserve">the applicant </w:t>
      </w:r>
      <w:r w:rsidR="00396BAD" w:rsidRPr="00B64341">
        <w:rPr>
          <w:rFonts w:cs="Arial"/>
          <w:lang w:val="en-AU"/>
        </w:rPr>
        <w:t xml:space="preserve">and their </w:t>
      </w:r>
      <w:hyperlink w:anchor="Partner" w:tooltip="partner" w:history="1">
        <w:r w:rsidR="00396BAD" w:rsidRPr="00B64341">
          <w:rPr>
            <w:rStyle w:val="Hyperlink"/>
            <w:rFonts w:cs="Arial"/>
            <w:lang w:val="en-AU"/>
          </w:rPr>
          <w:t>partner</w:t>
        </w:r>
      </w:hyperlink>
      <w:r w:rsidR="00396BAD" w:rsidRPr="00B64341">
        <w:rPr>
          <w:rFonts w:cs="Arial"/>
          <w:lang w:val="en-AU"/>
        </w:rPr>
        <w:t xml:space="preserve"> (if applicable) </w:t>
      </w:r>
      <w:r>
        <w:rPr>
          <w:color w:val="000000"/>
          <w:szCs w:val="19"/>
        </w:rPr>
        <w:t>in regards to the student</w:t>
      </w:r>
      <w:r w:rsidRPr="00A64961">
        <w:rPr>
          <w:color w:val="000000"/>
          <w:szCs w:val="19"/>
        </w:rPr>
        <w:t>:</w:t>
      </w:r>
    </w:p>
    <w:p w14:paraId="01D766A4" w14:textId="77777777" w:rsidR="00A51910" w:rsidRPr="00A64961" w:rsidRDefault="00A51910" w:rsidP="00281968">
      <w:pPr>
        <w:pStyle w:val="ListParagraph"/>
        <w:numPr>
          <w:ilvl w:val="0"/>
          <w:numId w:val="30"/>
        </w:numPr>
        <w:contextualSpacing w:val="0"/>
        <w:rPr>
          <w:rFonts w:eastAsiaTheme="majorEastAsia" w:cstheme="majorBidi"/>
          <w:b/>
          <w:bCs/>
          <w:i/>
          <w:iCs/>
          <w:color w:val="4F81BD" w:themeColor="accent1"/>
        </w:rPr>
      </w:pPr>
      <w:r w:rsidRPr="00A64961">
        <w:rPr>
          <w:color w:val="000000"/>
          <w:szCs w:val="19"/>
        </w:rPr>
        <w:t xml:space="preserve">assume that the </w:t>
      </w:r>
      <w:r>
        <w:t>student</w:t>
      </w:r>
      <w:r w:rsidRPr="00A64961">
        <w:rPr>
          <w:color w:val="000000"/>
          <w:szCs w:val="19"/>
        </w:rPr>
        <w:t xml:space="preserve"> is an FTB child of the </w:t>
      </w:r>
      <w:r>
        <w:rPr>
          <w:color w:val="000000"/>
          <w:szCs w:val="19"/>
        </w:rPr>
        <w:t>applican</w:t>
      </w:r>
      <w:r w:rsidRPr="00A64961">
        <w:rPr>
          <w:color w:val="000000"/>
          <w:szCs w:val="19"/>
        </w:rPr>
        <w:t>t; and</w:t>
      </w:r>
    </w:p>
    <w:p w14:paraId="3F894A31" w14:textId="77777777" w:rsidR="00A51910" w:rsidRPr="00A64961" w:rsidRDefault="00A51910" w:rsidP="00281968">
      <w:pPr>
        <w:pStyle w:val="ListParagraph"/>
        <w:numPr>
          <w:ilvl w:val="0"/>
          <w:numId w:val="30"/>
        </w:numPr>
        <w:contextualSpacing w:val="0"/>
        <w:rPr>
          <w:rFonts w:eastAsiaTheme="majorEastAsia" w:cstheme="majorBidi"/>
          <w:b/>
          <w:bCs/>
          <w:i/>
          <w:iCs/>
          <w:color w:val="4F81BD" w:themeColor="accent1"/>
        </w:rPr>
      </w:pPr>
      <w:r w:rsidRPr="00A64961">
        <w:rPr>
          <w:color w:val="000000"/>
          <w:szCs w:val="19"/>
        </w:rPr>
        <w:t xml:space="preserve">only take into account maintenance income received in relation to the </w:t>
      </w:r>
      <w:r>
        <w:t>individual student</w:t>
      </w:r>
      <w:r w:rsidRPr="00A64961">
        <w:rPr>
          <w:color w:val="000000"/>
          <w:szCs w:val="19"/>
        </w:rPr>
        <w:t>; and</w:t>
      </w:r>
    </w:p>
    <w:p w14:paraId="10EFFE84" w14:textId="77777777" w:rsidR="00A51910" w:rsidRPr="00A64961" w:rsidRDefault="00A51910" w:rsidP="00281968">
      <w:pPr>
        <w:pStyle w:val="ListParagraph"/>
        <w:numPr>
          <w:ilvl w:val="0"/>
          <w:numId w:val="30"/>
        </w:numPr>
        <w:contextualSpacing w:val="0"/>
        <w:rPr>
          <w:rFonts w:eastAsiaTheme="majorEastAsia" w:cstheme="majorBidi"/>
          <w:b/>
          <w:bCs/>
          <w:i/>
          <w:iCs/>
          <w:color w:val="4F81BD" w:themeColor="accent1"/>
        </w:rPr>
      </w:pPr>
      <w:r w:rsidRPr="00A64961">
        <w:rPr>
          <w:color w:val="000000"/>
          <w:szCs w:val="19"/>
        </w:rPr>
        <w:t xml:space="preserve">take into account all maintenance income received in relation to the </w:t>
      </w:r>
      <w:r>
        <w:t>student</w:t>
      </w:r>
      <w:r w:rsidRPr="00A64961">
        <w:rPr>
          <w:color w:val="000000"/>
          <w:szCs w:val="19"/>
        </w:rPr>
        <w:t xml:space="preserve"> including voluntary periodic maintenance paid in cash or in kind (for example the payment of school or university fees)</w:t>
      </w:r>
    </w:p>
    <w:p w14:paraId="6203C7B9" w14:textId="77777777" w:rsidR="00A51910" w:rsidRPr="00A64961" w:rsidRDefault="00A51910" w:rsidP="00281968">
      <w:pPr>
        <w:pStyle w:val="ListParagraph"/>
        <w:numPr>
          <w:ilvl w:val="0"/>
          <w:numId w:val="30"/>
        </w:numPr>
        <w:contextualSpacing w:val="0"/>
        <w:rPr>
          <w:rFonts w:eastAsiaTheme="majorEastAsia" w:cstheme="majorBidi"/>
          <w:b/>
          <w:bCs/>
          <w:i/>
          <w:iCs/>
          <w:color w:val="4F81BD" w:themeColor="accent1"/>
        </w:rPr>
      </w:pPr>
      <w:r w:rsidRPr="00A64961">
        <w:rPr>
          <w:color w:val="000000"/>
          <w:szCs w:val="19"/>
        </w:rPr>
        <w:t xml:space="preserve">in working out whether maintenance income is received in relation to the </w:t>
      </w:r>
      <w:r>
        <w:rPr>
          <w:color w:val="000000"/>
          <w:szCs w:val="19"/>
        </w:rPr>
        <w:t>student</w:t>
      </w:r>
      <w:r w:rsidRPr="00A64961">
        <w:rPr>
          <w:color w:val="000000"/>
          <w:szCs w:val="19"/>
        </w:rPr>
        <w:t xml:space="preserve">, have regard to the considerations that would apply under the </w:t>
      </w:r>
      <w:hyperlink r:id="rId65" w:tooltip="A New Tax System (Family Assistance) Act 1999" w:history="1">
        <w:r w:rsidRPr="00A64961">
          <w:rPr>
            <w:i/>
            <w:color w:val="0000FF"/>
            <w:szCs w:val="22"/>
            <w:u w:val="single"/>
          </w:rPr>
          <w:t>A New Tax System (Family Assistance) Act</w:t>
        </w:r>
      </w:hyperlink>
      <w:r w:rsidRPr="00A64961">
        <w:rPr>
          <w:i/>
          <w:color w:val="0000FF"/>
          <w:szCs w:val="22"/>
          <w:u w:val="single"/>
        </w:rPr>
        <w:t xml:space="preserve"> </w:t>
      </w:r>
      <w:r w:rsidRPr="00A64961">
        <w:rPr>
          <w:color w:val="0000FF"/>
          <w:szCs w:val="22"/>
          <w:u w:val="single"/>
        </w:rPr>
        <w:t>1999</w:t>
      </w:r>
      <w:r w:rsidRPr="00A64961">
        <w:rPr>
          <w:color w:val="000000"/>
          <w:szCs w:val="19"/>
        </w:rPr>
        <w:t>; and</w:t>
      </w:r>
    </w:p>
    <w:p w14:paraId="4611DFC5" w14:textId="77777777" w:rsidR="00A51910" w:rsidRPr="00A64961" w:rsidRDefault="00A51910" w:rsidP="00281968">
      <w:pPr>
        <w:pStyle w:val="ListParagraph"/>
        <w:numPr>
          <w:ilvl w:val="0"/>
          <w:numId w:val="30"/>
        </w:numPr>
        <w:contextualSpacing w:val="0"/>
        <w:rPr>
          <w:rFonts w:eastAsiaTheme="majorEastAsia" w:cstheme="majorBidi"/>
          <w:b/>
          <w:bCs/>
          <w:i/>
          <w:iCs/>
          <w:color w:val="4F81BD" w:themeColor="accent1"/>
        </w:rPr>
      </w:pPr>
      <w:r w:rsidRPr="00A64961">
        <w:rPr>
          <w:color w:val="000000"/>
          <w:szCs w:val="19"/>
        </w:rPr>
        <w:t xml:space="preserve">have regard to maintenance income for the financial year current at the point-in-time at which the </w:t>
      </w:r>
      <w:r>
        <w:t>AIC</w:t>
      </w:r>
      <w:r w:rsidRPr="00A64961">
        <w:rPr>
          <w:color w:val="000000"/>
          <w:szCs w:val="19"/>
        </w:rPr>
        <w:t xml:space="preserve"> MIT is applied.</w:t>
      </w:r>
    </w:p>
    <w:p w14:paraId="36C2610F" w14:textId="0C1D493A" w:rsidR="00A51910" w:rsidRDefault="000D4186" w:rsidP="00A51910">
      <w:r>
        <w:t>Note</w:t>
      </w:r>
      <w:r w:rsidR="00A376BC">
        <w:t>:</w:t>
      </w:r>
      <w:r>
        <w:t xml:space="preserve"> </w:t>
      </w:r>
      <w:r w:rsidR="00B158B7">
        <w:t xml:space="preserve">while </w:t>
      </w:r>
      <w:r>
        <w:t xml:space="preserve">the MIT uses the current </w:t>
      </w:r>
      <w:r w:rsidR="00B158B7">
        <w:t>financial year (</w:t>
      </w:r>
      <w:r w:rsidR="00B158B7" w:rsidRPr="00A64961">
        <w:rPr>
          <w:color w:val="000000"/>
          <w:szCs w:val="19"/>
        </w:rPr>
        <w:t xml:space="preserve">current at the point-in-time at which the </w:t>
      </w:r>
      <w:r w:rsidR="00B158B7">
        <w:t>AIC</w:t>
      </w:r>
      <w:r w:rsidR="00B158B7" w:rsidRPr="00A64961">
        <w:rPr>
          <w:color w:val="000000"/>
          <w:szCs w:val="19"/>
        </w:rPr>
        <w:t xml:space="preserve"> MIT is applied</w:t>
      </w:r>
      <w:r w:rsidR="00B158B7">
        <w:t xml:space="preserve">), this is different to parental income that uses the base tax year and current tax year (if applicable). </w:t>
      </w:r>
    </w:p>
    <w:p w14:paraId="5A1243C8" w14:textId="77777777" w:rsidR="00A51910" w:rsidRDefault="00A51910" w:rsidP="00A51910"/>
    <w:p w14:paraId="09BF2680" w14:textId="77777777" w:rsidR="00A51910" w:rsidRPr="00B64341" w:rsidRDefault="00A51910" w:rsidP="00A51910">
      <w:pPr>
        <w:pStyle w:val="Heading3"/>
        <w:spacing w:before="120" w:after="120"/>
        <w:rPr>
          <w:lang w:val="en-AU"/>
        </w:rPr>
      </w:pPr>
      <w:bookmarkStart w:id="1692" w:name="_6.11.3_Maintenance_income"/>
      <w:bookmarkEnd w:id="1692"/>
      <w:r w:rsidRPr="00B64341">
        <w:rPr>
          <w:lang w:val="en-AU"/>
        </w:rPr>
        <w:t>6.1</w:t>
      </w:r>
      <w:r>
        <w:rPr>
          <w:lang w:val="en-AU"/>
        </w:rPr>
        <w:t>1</w:t>
      </w:r>
      <w:r w:rsidRPr="00B64341">
        <w:rPr>
          <w:lang w:val="en-AU"/>
        </w:rPr>
        <w:t>.</w:t>
      </w:r>
      <w:r>
        <w:rPr>
          <w:lang w:val="en-AU"/>
        </w:rPr>
        <w:t>3</w:t>
      </w:r>
      <w:r w:rsidRPr="00B64341">
        <w:rPr>
          <w:lang w:val="en-AU"/>
        </w:rPr>
        <w:tab/>
      </w:r>
      <w:r w:rsidRPr="007C71CB">
        <w:rPr>
          <w:lang w:val="en-AU"/>
        </w:rPr>
        <w:t>Maintenance income free area</w:t>
      </w:r>
    </w:p>
    <w:p w14:paraId="0534C3FC" w14:textId="3BE20060" w:rsidR="00A51910" w:rsidRPr="00A64961" w:rsidRDefault="00A51910" w:rsidP="00281968">
      <w:pPr>
        <w:spacing w:after="0"/>
        <w:rPr>
          <w:rFonts w:cs="Arial"/>
          <w:color w:val="000000"/>
          <w:szCs w:val="19"/>
          <w:lang w:val="en-AU"/>
        </w:rPr>
      </w:pPr>
      <w:r w:rsidRPr="00A64961">
        <w:rPr>
          <w:rFonts w:cs="Arial"/>
          <w:color w:val="000000"/>
          <w:szCs w:val="19"/>
          <w:lang w:val="en-AU"/>
        </w:rPr>
        <w:t xml:space="preserve">The maintenance income free area (MIFA) is the amount of maintenance income the </w:t>
      </w:r>
      <w:r>
        <w:rPr>
          <w:rFonts w:cs="Arial"/>
          <w:color w:val="000000"/>
          <w:szCs w:val="19"/>
          <w:lang w:val="en-AU"/>
        </w:rPr>
        <w:t xml:space="preserve">applicant </w:t>
      </w:r>
      <w:r w:rsidR="00396BAD" w:rsidRPr="00B64341">
        <w:rPr>
          <w:rFonts w:cs="Arial"/>
          <w:lang w:val="en-AU"/>
        </w:rPr>
        <w:t xml:space="preserve">and their </w:t>
      </w:r>
      <w:hyperlink w:anchor="Partner" w:tooltip="partner" w:history="1">
        <w:r w:rsidR="00396BAD" w:rsidRPr="00B64341">
          <w:rPr>
            <w:rStyle w:val="Hyperlink"/>
            <w:rFonts w:cs="Arial"/>
            <w:lang w:val="en-AU"/>
          </w:rPr>
          <w:t>partner</w:t>
        </w:r>
      </w:hyperlink>
      <w:r w:rsidR="00396BAD" w:rsidRPr="00B64341">
        <w:rPr>
          <w:rFonts w:cs="Arial"/>
          <w:lang w:val="en-AU"/>
        </w:rPr>
        <w:t xml:space="preserve"> (if applicable) </w:t>
      </w:r>
      <w:r w:rsidRPr="00A64961">
        <w:rPr>
          <w:rFonts w:cs="Arial"/>
          <w:color w:val="000000"/>
          <w:szCs w:val="19"/>
          <w:lang w:val="en-AU"/>
        </w:rPr>
        <w:t xml:space="preserve">can receive in relation to the </w:t>
      </w:r>
      <w:r>
        <w:t>student</w:t>
      </w:r>
      <w:r w:rsidRPr="00A64961">
        <w:rPr>
          <w:rFonts w:cs="Arial"/>
          <w:color w:val="000000"/>
          <w:szCs w:val="19"/>
          <w:lang w:val="en-AU"/>
        </w:rPr>
        <w:t xml:space="preserve">, before it affects the </w:t>
      </w:r>
      <w:r>
        <w:rPr>
          <w:rFonts w:cs="Arial"/>
          <w:color w:val="000000"/>
          <w:szCs w:val="19"/>
          <w:lang w:val="en-AU"/>
        </w:rPr>
        <w:t>rate of Additional Boarding Allowance</w:t>
      </w:r>
      <w:r w:rsidRPr="00A64961">
        <w:rPr>
          <w:rFonts w:cs="Arial"/>
          <w:color w:val="000000"/>
          <w:szCs w:val="19"/>
          <w:lang w:val="en-AU"/>
        </w:rPr>
        <w:t>.</w:t>
      </w:r>
    </w:p>
    <w:p w14:paraId="544F58F6" w14:textId="77777777" w:rsidR="00A51910" w:rsidRPr="00A64961" w:rsidRDefault="00A51910" w:rsidP="00281968">
      <w:pPr>
        <w:spacing w:after="0"/>
        <w:rPr>
          <w:rFonts w:cs="Arial"/>
          <w:color w:val="000000"/>
          <w:szCs w:val="19"/>
          <w:lang w:val="en-AU"/>
        </w:rPr>
      </w:pPr>
      <w:r w:rsidRPr="00A64961">
        <w:rPr>
          <w:rFonts w:cs="Arial"/>
          <w:color w:val="000000"/>
          <w:szCs w:val="19"/>
          <w:lang w:val="en-AU"/>
        </w:rPr>
        <w:t xml:space="preserve">The MIFA for </w:t>
      </w:r>
      <w:r>
        <w:rPr>
          <w:rFonts w:cs="Arial"/>
          <w:color w:val="000000"/>
          <w:szCs w:val="19"/>
          <w:lang w:val="en-AU"/>
        </w:rPr>
        <w:t>AIC</w:t>
      </w:r>
      <w:r w:rsidRPr="00A64961">
        <w:rPr>
          <w:rFonts w:cs="Arial"/>
          <w:color w:val="000000"/>
          <w:szCs w:val="19"/>
          <w:lang w:val="en-AU"/>
        </w:rPr>
        <w:t xml:space="preserve"> draws on some of the principles and thresholds that are used to calculate the Family Tax Benefit (FTB) Part A maintenance income free area.  </w:t>
      </w:r>
    </w:p>
    <w:p w14:paraId="0314BAF9" w14:textId="7D15A682" w:rsidR="00A51910" w:rsidRPr="00A64961" w:rsidRDefault="00A51910" w:rsidP="00281968">
      <w:pPr>
        <w:spacing w:after="0"/>
        <w:rPr>
          <w:rFonts w:cs="Arial"/>
          <w:color w:val="000000"/>
          <w:szCs w:val="19"/>
          <w:lang w:val="en-AU"/>
        </w:rPr>
      </w:pPr>
      <w:r w:rsidRPr="00A64961">
        <w:rPr>
          <w:rFonts w:cs="Arial"/>
          <w:color w:val="000000"/>
          <w:szCs w:val="19"/>
          <w:lang w:val="en-AU"/>
        </w:rPr>
        <w:t xml:space="preserve">The value of the MIFA for each maintained </w:t>
      </w:r>
      <w:r>
        <w:t>student</w:t>
      </w:r>
      <w:r w:rsidRPr="00A64961">
        <w:rPr>
          <w:rFonts w:cs="Arial"/>
          <w:color w:val="000000"/>
          <w:szCs w:val="19"/>
          <w:lang w:val="en-AU"/>
        </w:rPr>
        <w:t xml:space="preserve"> may depend on whether the</w:t>
      </w:r>
      <w:r>
        <w:rPr>
          <w:rFonts w:cs="Arial"/>
          <w:color w:val="000000"/>
          <w:szCs w:val="19"/>
          <w:lang w:val="en-AU"/>
        </w:rPr>
        <w:t xml:space="preserve"> applicant</w:t>
      </w:r>
      <w:r w:rsidRPr="00A64961">
        <w:rPr>
          <w:rFonts w:cs="Arial"/>
          <w:color w:val="000000"/>
          <w:szCs w:val="19"/>
          <w:lang w:val="en-AU"/>
        </w:rPr>
        <w:t xml:space="preserve"> </w:t>
      </w:r>
      <w:r w:rsidR="00396BAD" w:rsidRPr="00B64341">
        <w:rPr>
          <w:rFonts w:cs="Arial"/>
          <w:lang w:val="en-AU"/>
        </w:rPr>
        <w:t xml:space="preserve">and their </w:t>
      </w:r>
      <w:hyperlink w:anchor="Partner" w:tooltip="partner" w:history="1">
        <w:r w:rsidR="00396BAD" w:rsidRPr="00B64341">
          <w:rPr>
            <w:rStyle w:val="Hyperlink"/>
            <w:rFonts w:cs="Arial"/>
            <w:lang w:val="en-AU"/>
          </w:rPr>
          <w:t>partner</w:t>
        </w:r>
      </w:hyperlink>
      <w:r w:rsidR="00396BAD" w:rsidRPr="00B64341">
        <w:rPr>
          <w:rFonts w:cs="Arial"/>
          <w:lang w:val="en-AU"/>
        </w:rPr>
        <w:t xml:space="preserve"> (if applicable) </w:t>
      </w:r>
      <w:r w:rsidRPr="00A64961">
        <w:rPr>
          <w:rFonts w:cs="Arial"/>
          <w:color w:val="000000"/>
          <w:szCs w:val="19"/>
          <w:lang w:val="en-AU"/>
        </w:rPr>
        <w:t xml:space="preserve">also receives maintenance income for other </w:t>
      </w:r>
      <w:r>
        <w:rPr>
          <w:rFonts w:cs="Arial"/>
          <w:color w:val="000000"/>
          <w:szCs w:val="19"/>
          <w:lang w:val="en-AU"/>
        </w:rPr>
        <w:t>children that are AIC Additional Boarding Allowance</w:t>
      </w:r>
      <w:r w:rsidRPr="00A64961">
        <w:rPr>
          <w:rFonts w:cs="Arial"/>
          <w:color w:val="000000"/>
          <w:szCs w:val="19"/>
          <w:lang w:val="en-AU"/>
        </w:rPr>
        <w:t xml:space="preserve"> </w:t>
      </w:r>
      <w:r>
        <w:rPr>
          <w:rFonts w:cs="Arial"/>
          <w:color w:val="000000"/>
          <w:szCs w:val="19"/>
          <w:lang w:val="en-AU"/>
        </w:rPr>
        <w:t xml:space="preserve">students, </w:t>
      </w:r>
      <w:r w:rsidRPr="00A64961">
        <w:rPr>
          <w:rFonts w:cs="Arial"/>
          <w:color w:val="000000"/>
          <w:szCs w:val="19"/>
          <w:lang w:val="en-AU"/>
        </w:rPr>
        <w:t xml:space="preserve">dependent </w:t>
      </w:r>
      <w:r>
        <w:t>ABSTUDY or</w:t>
      </w:r>
      <w:r w:rsidRPr="00BD5935">
        <w:t xml:space="preserve"> </w:t>
      </w:r>
      <w:r w:rsidRPr="00A64961">
        <w:rPr>
          <w:rFonts w:cs="Arial"/>
          <w:color w:val="000000"/>
          <w:szCs w:val="19"/>
          <w:lang w:val="en-AU"/>
        </w:rPr>
        <w:t>Y</w:t>
      </w:r>
      <w:r>
        <w:t xml:space="preserve">outh </w:t>
      </w:r>
      <w:r w:rsidRPr="00BD5935">
        <w:t>A</w:t>
      </w:r>
      <w:r>
        <w:t xml:space="preserve">llowance </w:t>
      </w:r>
      <w:r w:rsidRPr="00A64961">
        <w:rPr>
          <w:rFonts w:cs="Arial"/>
          <w:color w:val="000000"/>
          <w:szCs w:val="19"/>
          <w:lang w:val="en-AU"/>
        </w:rPr>
        <w:t>claimants/recipients, or FTB children.</w:t>
      </w:r>
    </w:p>
    <w:p w14:paraId="4D55A19F" w14:textId="77777777" w:rsidR="00A51910" w:rsidRPr="00A64961" w:rsidRDefault="00A51910" w:rsidP="00281968">
      <w:pPr>
        <w:spacing w:after="0"/>
        <w:rPr>
          <w:rFonts w:cs="Arial"/>
          <w:color w:val="000000"/>
          <w:szCs w:val="19"/>
          <w:lang w:val="en-AU"/>
        </w:rPr>
      </w:pPr>
      <w:r w:rsidRPr="00A64961">
        <w:rPr>
          <w:rFonts w:cs="Arial"/>
          <w:color w:val="000000"/>
          <w:szCs w:val="19"/>
          <w:lang w:val="en-AU"/>
        </w:rPr>
        <w:t xml:space="preserve">As for the FTB Part A MIFA, the MIFA for </w:t>
      </w:r>
      <w:r>
        <w:t>AIC</w:t>
      </w:r>
      <w:r w:rsidRPr="00A64961">
        <w:rPr>
          <w:rFonts w:cs="Arial"/>
          <w:color w:val="000000"/>
          <w:szCs w:val="19"/>
          <w:lang w:val="en-AU"/>
        </w:rPr>
        <w:t xml:space="preserve"> has two components: </w:t>
      </w:r>
    </w:p>
    <w:p w14:paraId="69262F52" w14:textId="77777777" w:rsidR="00A51910" w:rsidRPr="00A64961" w:rsidRDefault="00A51910" w:rsidP="00281968">
      <w:pPr>
        <w:pStyle w:val="ListParagraph"/>
        <w:numPr>
          <w:ilvl w:val="0"/>
          <w:numId w:val="32"/>
        </w:numPr>
        <w:spacing w:after="0"/>
        <w:contextualSpacing w:val="0"/>
        <w:rPr>
          <w:rFonts w:cs="Arial"/>
          <w:color w:val="000000"/>
          <w:szCs w:val="19"/>
          <w:lang w:val="en-AU"/>
        </w:rPr>
      </w:pPr>
      <w:r w:rsidRPr="00A64961">
        <w:rPr>
          <w:rFonts w:cs="Arial"/>
          <w:color w:val="000000"/>
          <w:szCs w:val="19"/>
          <w:lang w:val="en-AU"/>
        </w:rPr>
        <w:t xml:space="preserve">A component for ‘fixed costs’ allocated in relation to a first ‘maintained’ child/young person (the ‘first child MIFA amount’).  In </w:t>
      </w:r>
      <w:r w:rsidR="00E07756">
        <w:rPr>
          <w:rFonts w:cs="Arial"/>
          <w:color w:val="000000"/>
          <w:szCs w:val="19"/>
          <w:lang w:val="en-AU"/>
        </w:rPr>
        <w:t>2017-18</w:t>
      </w:r>
      <w:r w:rsidRPr="00A64961">
        <w:rPr>
          <w:rFonts w:cs="Arial"/>
          <w:color w:val="000000"/>
          <w:szCs w:val="19"/>
          <w:lang w:val="en-AU"/>
        </w:rPr>
        <w:t xml:space="preserve"> this amount is $1</w:t>
      </w:r>
      <w:r w:rsidR="00D04DBE">
        <w:rPr>
          <w:rFonts w:cs="Arial"/>
          <w:color w:val="000000"/>
          <w:szCs w:val="19"/>
          <w:lang w:val="en-AU"/>
        </w:rPr>
        <w:t>,</w:t>
      </w:r>
      <w:r w:rsidR="00E07756">
        <w:rPr>
          <w:rFonts w:cs="Arial"/>
          <w:color w:val="000000"/>
          <w:szCs w:val="19"/>
          <w:lang w:val="en-AU"/>
        </w:rPr>
        <w:t>587.75</w:t>
      </w:r>
      <w:r w:rsidRPr="00A64961">
        <w:rPr>
          <w:rFonts w:cs="Arial"/>
          <w:color w:val="000000"/>
          <w:szCs w:val="19"/>
          <w:lang w:val="en-AU"/>
        </w:rPr>
        <w:t xml:space="preserve">. </w:t>
      </w:r>
    </w:p>
    <w:p w14:paraId="78F25678" w14:textId="77777777" w:rsidR="00A51910" w:rsidRPr="00A64961" w:rsidRDefault="00A51910" w:rsidP="00281968">
      <w:pPr>
        <w:pStyle w:val="ListParagraph"/>
        <w:numPr>
          <w:ilvl w:val="0"/>
          <w:numId w:val="32"/>
        </w:numPr>
        <w:spacing w:after="0"/>
        <w:contextualSpacing w:val="0"/>
        <w:rPr>
          <w:rFonts w:cs="Arial"/>
          <w:color w:val="000000"/>
          <w:szCs w:val="19"/>
          <w:lang w:val="en-AU"/>
        </w:rPr>
      </w:pPr>
      <w:r w:rsidRPr="00A64961">
        <w:rPr>
          <w:rFonts w:cs="Arial"/>
          <w:color w:val="000000"/>
          <w:szCs w:val="19"/>
          <w:lang w:val="en-AU"/>
        </w:rPr>
        <w:t xml:space="preserve">A component allocated for each second and subsequent ‘maintained’ child/young person (the ‘additional child MIFA amount’).  In </w:t>
      </w:r>
      <w:r w:rsidR="00E07756">
        <w:rPr>
          <w:rFonts w:cs="Arial"/>
          <w:color w:val="000000"/>
          <w:szCs w:val="19"/>
          <w:lang w:val="en-AU"/>
        </w:rPr>
        <w:t>2017-18</w:t>
      </w:r>
      <w:r w:rsidRPr="00A64961">
        <w:rPr>
          <w:rFonts w:cs="Arial"/>
          <w:color w:val="000000"/>
          <w:szCs w:val="19"/>
          <w:lang w:val="en-AU"/>
        </w:rPr>
        <w:t xml:space="preserve"> this amount is $52</w:t>
      </w:r>
      <w:r w:rsidR="00E07756">
        <w:rPr>
          <w:rFonts w:cs="Arial"/>
          <w:color w:val="000000"/>
          <w:szCs w:val="19"/>
          <w:lang w:val="en-AU"/>
        </w:rPr>
        <w:t>9</w:t>
      </w:r>
      <w:r w:rsidRPr="00A64961">
        <w:rPr>
          <w:rFonts w:cs="Arial"/>
          <w:color w:val="000000"/>
          <w:szCs w:val="19"/>
          <w:lang w:val="en-AU"/>
        </w:rPr>
        <w:t>.</w:t>
      </w:r>
      <w:r w:rsidR="00E07756">
        <w:rPr>
          <w:rFonts w:cs="Arial"/>
          <w:color w:val="000000"/>
          <w:szCs w:val="19"/>
          <w:lang w:val="en-AU"/>
        </w:rPr>
        <w:t>2</w:t>
      </w:r>
      <w:r w:rsidRPr="00A64961">
        <w:rPr>
          <w:rFonts w:cs="Arial"/>
          <w:color w:val="000000"/>
          <w:szCs w:val="19"/>
          <w:lang w:val="en-AU"/>
        </w:rPr>
        <w:t xml:space="preserve">5 for each additional child.  </w:t>
      </w:r>
    </w:p>
    <w:p w14:paraId="03EC3933" w14:textId="77777777" w:rsidR="00A51910" w:rsidRPr="00A64961" w:rsidRDefault="00A51910" w:rsidP="00281968">
      <w:pPr>
        <w:spacing w:after="0"/>
        <w:rPr>
          <w:rFonts w:cs="Arial"/>
          <w:color w:val="000000"/>
          <w:szCs w:val="19"/>
          <w:lang w:val="en-AU"/>
        </w:rPr>
      </w:pPr>
      <w:r w:rsidRPr="00A64961">
        <w:rPr>
          <w:rFonts w:cs="Arial"/>
          <w:color w:val="000000"/>
          <w:szCs w:val="19"/>
          <w:lang w:val="en-AU"/>
        </w:rPr>
        <w:t xml:space="preserve">The rules for extending a MIFA in respect of each ‘maintained’ child/young person under the Maintenance Income Test for </w:t>
      </w:r>
      <w:r>
        <w:t>AIC</w:t>
      </w:r>
      <w:r w:rsidRPr="00A64961">
        <w:rPr>
          <w:rFonts w:cs="Arial"/>
          <w:color w:val="000000"/>
          <w:szCs w:val="19"/>
          <w:lang w:val="en-AU"/>
        </w:rPr>
        <w:t xml:space="preserve"> coordinate the allocation of the MIFA component for ‘fixed costs’ </w:t>
      </w:r>
      <w:r w:rsidRPr="00A64961">
        <w:rPr>
          <w:rFonts w:cs="Arial"/>
          <w:color w:val="000000"/>
          <w:szCs w:val="19"/>
          <w:lang w:val="en-AU"/>
        </w:rPr>
        <w:lastRenderedPageBreak/>
        <w:t xml:space="preserve">so that this is applied once only to a parent receiving maintenance.  This includes checking whether recognition for ‘fixed costs’ of maintenance income received has been, or is likely to be, extended under the FTB Part A maintenance income test (where an individual has ‘maintained’ children across </w:t>
      </w:r>
      <w:r>
        <w:rPr>
          <w:rFonts w:cs="Arial"/>
          <w:color w:val="000000"/>
          <w:szCs w:val="19"/>
          <w:lang w:val="en-AU"/>
        </w:rPr>
        <w:t xml:space="preserve">AIC Additional Boarding Allowance, </w:t>
      </w:r>
      <w:r w:rsidRPr="00A64961">
        <w:rPr>
          <w:rFonts w:cs="Arial"/>
          <w:color w:val="000000"/>
          <w:szCs w:val="19"/>
          <w:lang w:val="en-AU"/>
        </w:rPr>
        <w:t>FTB</w:t>
      </w:r>
      <w:r>
        <w:t>, Youth Allowance</w:t>
      </w:r>
      <w:r w:rsidRPr="00A64961">
        <w:rPr>
          <w:rFonts w:cs="Arial"/>
          <w:color w:val="000000"/>
          <w:szCs w:val="19"/>
          <w:lang w:val="en-AU"/>
        </w:rPr>
        <w:t xml:space="preserve"> and </w:t>
      </w:r>
      <w:r>
        <w:t>ABSTUDY</w:t>
      </w:r>
      <w:r w:rsidRPr="00A64961">
        <w:rPr>
          <w:rFonts w:cs="Arial"/>
          <w:color w:val="000000"/>
          <w:szCs w:val="19"/>
          <w:lang w:val="en-AU"/>
        </w:rPr>
        <w:t>).</w:t>
      </w:r>
    </w:p>
    <w:p w14:paraId="185B19E5" w14:textId="77777777" w:rsidR="00A51910" w:rsidRDefault="00A51910" w:rsidP="00281968">
      <w:pPr>
        <w:spacing w:after="0"/>
      </w:pPr>
      <w:r w:rsidRPr="00A64961">
        <w:rPr>
          <w:rFonts w:cs="Arial"/>
          <w:color w:val="000000"/>
          <w:szCs w:val="19"/>
          <w:lang w:val="en-AU"/>
        </w:rPr>
        <w:t>This creates an ‘order of precedence’ in the extension of the MIFA component for ‘fixed costs’</w:t>
      </w:r>
      <w:r>
        <w:t>.</w:t>
      </w:r>
    </w:p>
    <w:p w14:paraId="79FD1ACA" w14:textId="77777777" w:rsidR="00A51910" w:rsidRDefault="00A51910" w:rsidP="00281968">
      <w:r>
        <w:t>The order of precedence is:</w:t>
      </w:r>
    </w:p>
    <w:p w14:paraId="7DF9A4D9" w14:textId="77777777" w:rsidR="00A51910" w:rsidRDefault="00A51910" w:rsidP="00281968">
      <w:pPr>
        <w:pStyle w:val="ListParagraph"/>
        <w:numPr>
          <w:ilvl w:val="0"/>
          <w:numId w:val="33"/>
        </w:numPr>
        <w:contextualSpacing w:val="0"/>
      </w:pPr>
      <w:r>
        <w:t>FTB Child</w:t>
      </w:r>
    </w:p>
    <w:p w14:paraId="6D362791" w14:textId="77777777" w:rsidR="00A51910" w:rsidRDefault="00A51910" w:rsidP="00281968">
      <w:pPr>
        <w:pStyle w:val="ListParagraph"/>
        <w:numPr>
          <w:ilvl w:val="0"/>
          <w:numId w:val="33"/>
        </w:numPr>
        <w:contextualSpacing w:val="0"/>
      </w:pPr>
      <w:r>
        <w:t>Youth Allowance recipient</w:t>
      </w:r>
    </w:p>
    <w:p w14:paraId="5198E6ED" w14:textId="77777777" w:rsidR="00A51910" w:rsidRDefault="00A51910" w:rsidP="00281968">
      <w:pPr>
        <w:pStyle w:val="ListParagraph"/>
        <w:numPr>
          <w:ilvl w:val="0"/>
          <w:numId w:val="33"/>
        </w:numPr>
        <w:contextualSpacing w:val="0"/>
      </w:pPr>
      <w:r>
        <w:t>ABSTUDY recipient</w:t>
      </w:r>
    </w:p>
    <w:p w14:paraId="71DFF8AC" w14:textId="77777777" w:rsidR="00A51910" w:rsidRDefault="00A51910" w:rsidP="00281968">
      <w:pPr>
        <w:pStyle w:val="ListParagraph"/>
        <w:numPr>
          <w:ilvl w:val="0"/>
          <w:numId w:val="33"/>
        </w:numPr>
        <w:contextualSpacing w:val="0"/>
      </w:pPr>
      <w:r>
        <w:t xml:space="preserve">Student attracting AIC </w:t>
      </w:r>
      <w:r>
        <w:rPr>
          <w:rFonts w:cs="Arial"/>
          <w:color w:val="000000"/>
          <w:szCs w:val="19"/>
          <w:lang w:val="en-AU"/>
        </w:rPr>
        <w:t>Additional Boarding Allowance</w:t>
      </w:r>
      <w:r>
        <w:t>, but none of the other payments listed above;</w:t>
      </w:r>
    </w:p>
    <w:p w14:paraId="3853D1E0" w14:textId="77777777" w:rsidR="00A51910" w:rsidRPr="00A64961" w:rsidRDefault="00A51910" w:rsidP="00281968">
      <w:pPr>
        <w:ind w:firstLine="360"/>
        <w:rPr>
          <w:rFonts w:cs="Arial"/>
          <w:color w:val="000000"/>
          <w:szCs w:val="19"/>
          <w:lang w:val="en-AU"/>
        </w:rPr>
      </w:pPr>
      <w:r w:rsidRPr="00A64961">
        <w:rPr>
          <w:rFonts w:cs="Arial"/>
          <w:color w:val="000000"/>
          <w:szCs w:val="19"/>
          <w:lang w:val="en-AU"/>
        </w:rPr>
        <w:t xml:space="preserve"> whereby:</w:t>
      </w:r>
    </w:p>
    <w:p w14:paraId="02A74DBA" w14:textId="77777777" w:rsidR="00A51910" w:rsidRPr="00017566" w:rsidRDefault="00A51910" w:rsidP="00281968">
      <w:pPr>
        <w:pStyle w:val="ListParagraph"/>
        <w:numPr>
          <w:ilvl w:val="0"/>
          <w:numId w:val="31"/>
        </w:numPr>
        <w:ind w:left="714" w:hanging="357"/>
        <w:contextualSpacing w:val="0"/>
        <w:rPr>
          <w:rFonts w:cs="Arial"/>
          <w:szCs w:val="19"/>
        </w:rPr>
      </w:pPr>
      <w:r w:rsidRPr="00017566">
        <w:rPr>
          <w:rFonts w:cs="Arial"/>
          <w:szCs w:val="19"/>
        </w:rPr>
        <w:t xml:space="preserve">If there is a maintained </w:t>
      </w:r>
      <w:r>
        <w:t xml:space="preserve">AIC </w:t>
      </w:r>
      <w:r>
        <w:rPr>
          <w:rFonts w:cs="Arial"/>
          <w:color w:val="000000"/>
          <w:szCs w:val="19"/>
          <w:lang w:val="en-AU"/>
        </w:rPr>
        <w:t>Additional Boarding Allowance</w:t>
      </w:r>
      <w:r w:rsidRPr="00017566">
        <w:rPr>
          <w:rFonts w:cs="Arial"/>
          <w:szCs w:val="19"/>
        </w:rPr>
        <w:t xml:space="preserve"> </w:t>
      </w:r>
      <w:r>
        <w:rPr>
          <w:rFonts w:cs="Arial"/>
          <w:szCs w:val="19"/>
        </w:rPr>
        <w:t>student (AIC boarder) and a maintained FTB </w:t>
      </w:r>
      <w:r w:rsidRPr="00017566">
        <w:rPr>
          <w:rFonts w:cs="Arial"/>
          <w:szCs w:val="19"/>
        </w:rPr>
        <w:t xml:space="preserve">Child, the FTB Child gets the ‘first child MIFA amount’, and the </w:t>
      </w:r>
      <w:r>
        <w:rPr>
          <w:rFonts w:cs="Arial"/>
          <w:szCs w:val="19"/>
        </w:rPr>
        <w:t>AIC boarder</w:t>
      </w:r>
      <w:r w:rsidRPr="00017566">
        <w:rPr>
          <w:rFonts w:cs="Arial"/>
          <w:szCs w:val="19"/>
        </w:rPr>
        <w:t xml:space="preserve"> gets the ‘additional child MIFA amount’.</w:t>
      </w:r>
    </w:p>
    <w:p w14:paraId="675D99C1" w14:textId="77777777" w:rsidR="00A51910" w:rsidRDefault="00A51910" w:rsidP="00281968">
      <w:pPr>
        <w:pStyle w:val="ListParagraph"/>
        <w:numPr>
          <w:ilvl w:val="0"/>
          <w:numId w:val="31"/>
        </w:numPr>
        <w:ind w:left="714" w:hanging="357"/>
        <w:contextualSpacing w:val="0"/>
        <w:rPr>
          <w:rFonts w:cs="Arial"/>
          <w:color w:val="000000"/>
          <w:szCs w:val="19"/>
          <w:lang w:val="en-AU"/>
        </w:rPr>
      </w:pPr>
      <w:r w:rsidRPr="00A64961">
        <w:rPr>
          <w:rFonts w:cs="Arial"/>
          <w:color w:val="000000"/>
          <w:szCs w:val="19"/>
          <w:lang w:val="en-AU"/>
        </w:rPr>
        <w:t xml:space="preserve">If there </w:t>
      </w:r>
      <w:r>
        <w:rPr>
          <w:rFonts w:cs="Arial"/>
          <w:szCs w:val="19"/>
        </w:rPr>
        <w:t xml:space="preserve">are no </w:t>
      </w:r>
      <w:r w:rsidRPr="00017566">
        <w:rPr>
          <w:rFonts w:cs="Arial"/>
          <w:szCs w:val="19"/>
        </w:rPr>
        <w:t>maintained FTB Child</w:t>
      </w:r>
      <w:r>
        <w:rPr>
          <w:rFonts w:cs="Arial"/>
          <w:szCs w:val="19"/>
        </w:rPr>
        <w:t>ren, but there</w:t>
      </w:r>
      <w:r w:rsidRPr="00017566">
        <w:rPr>
          <w:rFonts w:cs="Arial"/>
          <w:szCs w:val="19"/>
        </w:rPr>
        <w:t xml:space="preserve"> </w:t>
      </w:r>
      <w:r w:rsidRPr="00A64961">
        <w:rPr>
          <w:rFonts w:cs="Arial"/>
          <w:color w:val="000000"/>
          <w:szCs w:val="19"/>
          <w:lang w:val="en-AU"/>
        </w:rPr>
        <w:t xml:space="preserve">is a maintained </w:t>
      </w:r>
      <w:r>
        <w:rPr>
          <w:rFonts w:cs="Arial"/>
          <w:szCs w:val="19"/>
        </w:rPr>
        <w:t>AIC boarder</w:t>
      </w:r>
      <w:r w:rsidRPr="00A64961">
        <w:rPr>
          <w:rFonts w:cs="Arial"/>
          <w:color w:val="000000"/>
          <w:szCs w:val="19"/>
          <w:lang w:val="en-AU"/>
        </w:rPr>
        <w:t xml:space="preserve"> and a maintained </w:t>
      </w:r>
      <w:r>
        <w:rPr>
          <w:rFonts w:cs="Arial"/>
          <w:color w:val="000000"/>
          <w:szCs w:val="19"/>
          <w:lang w:val="en-AU"/>
        </w:rPr>
        <w:t xml:space="preserve">dependent </w:t>
      </w:r>
      <w:r>
        <w:rPr>
          <w:rFonts w:cs="Arial"/>
          <w:szCs w:val="19"/>
        </w:rPr>
        <w:t>Youth Allowance recipient</w:t>
      </w:r>
      <w:r w:rsidRPr="00A64961">
        <w:rPr>
          <w:rFonts w:cs="Arial"/>
          <w:color w:val="000000"/>
          <w:szCs w:val="19"/>
          <w:lang w:val="en-AU"/>
        </w:rPr>
        <w:t xml:space="preserve">, the </w:t>
      </w:r>
      <w:r>
        <w:rPr>
          <w:rFonts w:cs="Arial"/>
          <w:szCs w:val="19"/>
        </w:rPr>
        <w:t>Youth Allowance recipient</w:t>
      </w:r>
      <w:r w:rsidRPr="00BD5935">
        <w:rPr>
          <w:rFonts w:cs="Arial"/>
          <w:szCs w:val="19"/>
        </w:rPr>
        <w:t xml:space="preserve"> </w:t>
      </w:r>
      <w:r w:rsidRPr="00A64961">
        <w:rPr>
          <w:rFonts w:cs="Arial"/>
          <w:color w:val="000000"/>
          <w:szCs w:val="19"/>
          <w:lang w:val="en-AU"/>
        </w:rPr>
        <w:t xml:space="preserve">gets the ‘first child MIFA amount’, and the </w:t>
      </w:r>
      <w:r>
        <w:rPr>
          <w:rFonts w:cs="Arial"/>
          <w:szCs w:val="19"/>
        </w:rPr>
        <w:t>AIC boarder</w:t>
      </w:r>
      <w:r w:rsidRPr="00A64961">
        <w:rPr>
          <w:rFonts w:cs="Arial"/>
          <w:color w:val="000000"/>
          <w:szCs w:val="19"/>
          <w:lang w:val="en-AU"/>
        </w:rPr>
        <w:t xml:space="preserve"> gets the ‘additional child MIFA amount’.</w:t>
      </w:r>
    </w:p>
    <w:p w14:paraId="0CE0825F" w14:textId="77777777" w:rsidR="00A51910" w:rsidRPr="00A64961" w:rsidRDefault="00A51910" w:rsidP="00281968">
      <w:pPr>
        <w:pStyle w:val="ListParagraph"/>
        <w:numPr>
          <w:ilvl w:val="0"/>
          <w:numId w:val="31"/>
        </w:numPr>
        <w:ind w:left="714" w:hanging="357"/>
        <w:contextualSpacing w:val="0"/>
        <w:rPr>
          <w:rFonts w:cs="Arial"/>
          <w:color w:val="000000"/>
          <w:szCs w:val="19"/>
          <w:lang w:val="en-AU"/>
        </w:rPr>
      </w:pPr>
      <w:r w:rsidRPr="00A64961">
        <w:rPr>
          <w:rFonts w:cs="Arial"/>
          <w:color w:val="000000"/>
          <w:szCs w:val="19"/>
          <w:lang w:val="en-AU"/>
        </w:rPr>
        <w:t xml:space="preserve">If there </w:t>
      </w:r>
      <w:r>
        <w:rPr>
          <w:rFonts w:cs="Arial"/>
          <w:szCs w:val="19"/>
        </w:rPr>
        <w:t xml:space="preserve">are no </w:t>
      </w:r>
      <w:r w:rsidRPr="00017566">
        <w:rPr>
          <w:rFonts w:cs="Arial"/>
          <w:szCs w:val="19"/>
        </w:rPr>
        <w:t>maintained FTB Child</w:t>
      </w:r>
      <w:r>
        <w:rPr>
          <w:rFonts w:cs="Arial"/>
          <w:szCs w:val="19"/>
        </w:rPr>
        <w:t xml:space="preserve">ren and no </w:t>
      </w:r>
      <w:r w:rsidRPr="00A64961">
        <w:rPr>
          <w:rFonts w:cs="Arial"/>
          <w:color w:val="000000"/>
          <w:szCs w:val="19"/>
          <w:lang w:val="en-AU"/>
        </w:rPr>
        <w:t xml:space="preserve">maintained </w:t>
      </w:r>
      <w:r>
        <w:rPr>
          <w:rFonts w:cs="Arial"/>
          <w:color w:val="000000"/>
          <w:szCs w:val="19"/>
          <w:lang w:val="en-AU"/>
        </w:rPr>
        <w:t xml:space="preserve">dependent </w:t>
      </w:r>
      <w:r>
        <w:rPr>
          <w:rFonts w:cs="Arial"/>
          <w:szCs w:val="19"/>
        </w:rPr>
        <w:t>Youth Allowance recipient, but there</w:t>
      </w:r>
      <w:r w:rsidRPr="00017566">
        <w:rPr>
          <w:rFonts w:cs="Arial"/>
          <w:szCs w:val="19"/>
        </w:rPr>
        <w:t xml:space="preserve"> </w:t>
      </w:r>
      <w:r w:rsidRPr="00A64961">
        <w:rPr>
          <w:rFonts w:cs="Arial"/>
          <w:color w:val="000000"/>
          <w:szCs w:val="19"/>
          <w:lang w:val="en-AU"/>
        </w:rPr>
        <w:t xml:space="preserve">is a maintained </w:t>
      </w:r>
      <w:r>
        <w:rPr>
          <w:rFonts w:cs="Arial"/>
          <w:color w:val="000000"/>
          <w:szCs w:val="19"/>
          <w:lang w:val="en-AU"/>
        </w:rPr>
        <w:t xml:space="preserve">dependent </w:t>
      </w:r>
      <w:r>
        <w:rPr>
          <w:rFonts w:cs="Arial"/>
          <w:szCs w:val="19"/>
        </w:rPr>
        <w:t>ABSTUDY</w:t>
      </w:r>
      <w:r w:rsidRPr="00A64961">
        <w:rPr>
          <w:rFonts w:cs="Arial"/>
          <w:color w:val="000000"/>
          <w:szCs w:val="19"/>
          <w:lang w:val="en-AU"/>
        </w:rPr>
        <w:t xml:space="preserve"> recipient and a maintained </w:t>
      </w:r>
      <w:r>
        <w:rPr>
          <w:rFonts w:cs="Arial"/>
          <w:szCs w:val="19"/>
        </w:rPr>
        <w:t>AIC boarder</w:t>
      </w:r>
      <w:r w:rsidRPr="00A64961">
        <w:rPr>
          <w:rFonts w:cs="Arial"/>
          <w:color w:val="000000"/>
          <w:szCs w:val="19"/>
          <w:lang w:val="en-AU"/>
        </w:rPr>
        <w:t xml:space="preserve">, the </w:t>
      </w:r>
      <w:r>
        <w:rPr>
          <w:rFonts w:cs="Arial"/>
          <w:szCs w:val="19"/>
        </w:rPr>
        <w:t>ABSTUDY</w:t>
      </w:r>
      <w:r w:rsidRPr="00A64961">
        <w:rPr>
          <w:rFonts w:cs="Arial"/>
          <w:color w:val="000000"/>
          <w:szCs w:val="19"/>
          <w:lang w:val="en-AU"/>
        </w:rPr>
        <w:t xml:space="preserve"> </w:t>
      </w:r>
      <w:r>
        <w:rPr>
          <w:rFonts w:cs="Arial"/>
          <w:szCs w:val="19"/>
        </w:rPr>
        <w:t>recipient</w:t>
      </w:r>
      <w:r w:rsidRPr="00BD5935">
        <w:rPr>
          <w:rFonts w:cs="Arial"/>
          <w:szCs w:val="19"/>
        </w:rPr>
        <w:t xml:space="preserve"> </w:t>
      </w:r>
      <w:r w:rsidRPr="00A64961">
        <w:rPr>
          <w:rFonts w:cs="Arial"/>
          <w:color w:val="000000"/>
          <w:szCs w:val="19"/>
          <w:lang w:val="en-AU"/>
        </w:rPr>
        <w:t xml:space="preserve">gets the ‘first child MIFA amount’, and the </w:t>
      </w:r>
      <w:r>
        <w:rPr>
          <w:rFonts w:cs="Arial"/>
          <w:szCs w:val="19"/>
        </w:rPr>
        <w:t>AIC boarder</w:t>
      </w:r>
      <w:r w:rsidRPr="00A64961">
        <w:rPr>
          <w:rFonts w:cs="Arial"/>
          <w:color w:val="000000"/>
          <w:szCs w:val="19"/>
          <w:lang w:val="en-AU"/>
        </w:rPr>
        <w:t xml:space="preserve"> gets the ‘additional child MIFA amount’.</w:t>
      </w:r>
    </w:p>
    <w:p w14:paraId="1BF6274B" w14:textId="77777777" w:rsidR="00A51910" w:rsidRPr="00A64961" w:rsidRDefault="00A51910" w:rsidP="00281968">
      <w:pPr>
        <w:pStyle w:val="ListParagraph"/>
        <w:numPr>
          <w:ilvl w:val="0"/>
          <w:numId w:val="31"/>
        </w:numPr>
        <w:ind w:left="714" w:hanging="357"/>
        <w:contextualSpacing w:val="0"/>
        <w:rPr>
          <w:rFonts w:cs="Arial"/>
          <w:color w:val="000000"/>
          <w:szCs w:val="19"/>
          <w:lang w:val="en-AU"/>
        </w:rPr>
      </w:pPr>
      <w:r w:rsidRPr="00A64961">
        <w:rPr>
          <w:rFonts w:cs="Arial"/>
          <w:color w:val="000000"/>
          <w:szCs w:val="19"/>
          <w:lang w:val="en-AU"/>
        </w:rPr>
        <w:t>If there is no maintained FTB Child</w:t>
      </w:r>
      <w:r>
        <w:rPr>
          <w:rFonts w:cs="Arial"/>
          <w:szCs w:val="19"/>
        </w:rPr>
        <w:t xml:space="preserve">, no maintained dependent Youth Allowance recipient, and no </w:t>
      </w:r>
      <w:r w:rsidRPr="00A64961">
        <w:rPr>
          <w:rFonts w:cs="Arial"/>
          <w:color w:val="000000"/>
          <w:szCs w:val="19"/>
          <w:lang w:val="en-AU"/>
        </w:rPr>
        <w:t xml:space="preserve">maintained </w:t>
      </w:r>
      <w:r>
        <w:rPr>
          <w:rFonts w:cs="Arial"/>
          <w:color w:val="000000"/>
          <w:szCs w:val="19"/>
          <w:lang w:val="en-AU"/>
        </w:rPr>
        <w:t xml:space="preserve">dependent </w:t>
      </w:r>
      <w:r>
        <w:rPr>
          <w:rFonts w:cs="Arial"/>
          <w:szCs w:val="19"/>
        </w:rPr>
        <w:t>ABSTUDY</w:t>
      </w:r>
      <w:r w:rsidRPr="00A64961">
        <w:rPr>
          <w:rFonts w:cs="Arial"/>
          <w:color w:val="000000"/>
          <w:szCs w:val="19"/>
          <w:lang w:val="en-AU"/>
        </w:rPr>
        <w:t xml:space="preserve"> </w:t>
      </w:r>
      <w:r>
        <w:rPr>
          <w:rFonts w:cs="Arial"/>
          <w:color w:val="000000"/>
          <w:szCs w:val="19"/>
          <w:lang w:val="en-AU"/>
        </w:rPr>
        <w:t>recipient</w:t>
      </w:r>
      <w:r w:rsidRPr="00A64961">
        <w:rPr>
          <w:rFonts w:cs="Arial"/>
          <w:color w:val="000000"/>
          <w:szCs w:val="19"/>
          <w:lang w:val="en-AU"/>
        </w:rPr>
        <w:t xml:space="preserve">, but there is only one </w:t>
      </w:r>
      <w:r>
        <w:rPr>
          <w:rFonts w:cs="Arial"/>
          <w:szCs w:val="19"/>
        </w:rPr>
        <w:t>AIC boarder</w:t>
      </w:r>
      <w:r w:rsidRPr="00A64961">
        <w:rPr>
          <w:rFonts w:cs="Arial"/>
          <w:color w:val="000000"/>
          <w:szCs w:val="19"/>
          <w:lang w:val="en-AU"/>
        </w:rPr>
        <w:t xml:space="preserve">, then the </w:t>
      </w:r>
      <w:r>
        <w:rPr>
          <w:rFonts w:cs="Arial"/>
          <w:szCs w:val="19"/>
        </w:rPr>
        <w:t>AIC boarder</w:t>
      </w:r>
      <w:r w:rsidRPr="00A64961">
        <w:rPr>
          <w:rFonts w:cs="Arial"/>
          <w:color w:val="000000"/>
          <w:szCs w:val="19"/>
          <w:lang w:val="en-AU"/>
        </w:rPr>
        <w:t xml:space="preserve"> gets the ‘first child MIFA amount’.</w:t>
      </w:r>
    </w:p>
    <w:p w14:paraId="4D4E253D" w14:textId="77777777" w:rsidR="00A51910" w:rsidRPr="00A64961" w:rsidRDefault="00A51910" w:rsidP="00281968">
      <w:pPr>
        <w:pStyle w:val="ListParagraph"/>
        <w:numPr>
          <w:ilvl w:val="0"/>
          <w:numId w:val="31"/>
        </w:numPr>
        <w:ind w:left="714" w:hanging="357"/>
        <w:contextualSpacing w:val="0"/>
        <w:rPr>
          <w:rFonts w:cs="Arial"/>
          <w:szCs w:val="19"/>
        </w:rPr>
      </w:pPr>
      <w:r w:rsidRPr="00A64961">
        <w:rPr>
          <w:rFonts w:cs="Arial"/>
          <w:color w:val="000000"/>
          <w:szCs w:val="19"/>
          <w:lang w:val="en-AU"/>
        </w:rPr>
        <w:t>If there is no maintained FTB Child</w:t>
      </w:r>
      <w:r>
        <w:rPr>
          <w:rFonts w:cs="Arial"/>
          <w:szCs w:val="19"/>
        </w:rPr>
        <w:t xml:space="preserve">, no maintained dependent Youth Allowance recipient, and no </w:t>
      </w:r>
      <w:r w:rsidRPr="00A64961">
        <w:rPr>
          <w:rFonts w:cs="Arial"/>
          <w:color w:val="000000"/>
          <w:szCs w:val="19"/>
          <w:lang w:val="en-AU"/>
        </w:rPr>
        <w:t xml:space="preserve">maintained </w:t>
      </w:r>
      <w:r>
        <w:rPr>
          <w:rFonts w:cs="Arial"/>
          <w:color w:val="000000"/>
          <w:szCs w:val="19"/>
          <w:lang w:val="en-AU"/>
        </w:rPr>
        <w:t xml:space="preserve">dependent </w:t>
      </w:r>
      <w:r>
        <w:rPr>
          <w:rFonts w:cs="Arial"/>
          <w:szCs w:val="19"/>
        </w:rPr>
        <w:t>ABSTUDY</w:t>
      </w:r>
      <w:r w:rsidRPr="00A64961">
        <w:rPr>
          <w:rFonts w:cs="Arial"/>
          <w:color w:val="000000"/>
          <w:szCs w:val="19"/>
          <w:lang w:val="en-AU"/>
        </w:rPr>
        <w:t xml:space="preserve"> </w:t>
      </w:r>
      <w:r>
        <w:rPr>
          <w:rFonts w:cs="Arial"/>
          <w:color w:val="000000"/>
          <w:szCs w:val="19"/>
          <w:lang w:val="en-AU"/>
        </w:rPr>
        <w:t>recipient</w:t>
      </w:r>
      <w:r w:rsidRPr="00A64961">
        <w:rPr>
          <w:rFonts w:cs="Arial"/>
          <w:color w:val="000000"/>
          <w:szCs w:val="19"/>
          <w:lang w:val="en-AU"/>
        </w:rPr>
        <w:t xml:space="preserve">, but there is more than one maintained </w:t>
      </w:r>
      <w:r>
        <w:rPr>
          <w:rFonts w:cs="Arial"/>
          <w:szCs w:val="19"/>
        </w:rPr>
        <w:t>AIC boarder</w:t>
      </w:r>
      <w:r w:rsidRPr="00A64961">
        <w:rPr>
          <w:rFonts w:cs="Arial"/>
          <w:color w:val="000000"/>
          <w:szCs w:val="19"/>
          <w:lang w:val="en-AU"/>
        </w:rPr>
        <w:t xml:space="preserve">, then the </w:t>
      </w:r>
      <w:r>
        <w:rPr>
          <w:rFonts w:cs="Arial"/>
          <w:szCs w:val="19"/>
        </w:rPr>
        <w:t>AIC boarder</w:t>
      </w:r>
      <w:r>
        <w:rPr>
          <w:rFonts w:cs="Arial"/>
          <w:color w:val="000000"/>
          <w:szCs w:val="19"/>
          <w:lang w:val="en-AU"/>
        </w:rPr>
        <w:t xml:space="preserve">s </w:t>
      </w:r>
      <w:r w:rsidRPr="00A64961">
        <w:rPr>
          <w:rFonts w:cs="Arial"/>
          <w:color w:val="000000"/>
          <w:szCs w:val="19"/>
          <w:lang w:val="en-AU"/>
        </w:rPr>
        <w:t>share the ‘first child MIFA amount’ and the ‘additional child MIFA amounts’</w:t>
      </w:r>
      <w:r>
        <w:rPr>
          <w:rFonts w:cs="Arial"/>
          <w:color w:val="000000"/>
          <w:szCs w:val="19"/>
          <w:lang w:val="en-AU"/>
        </w:rPr>
        <w:t xml:space="preserve"> (as calculated in Step 3 of the table below).</w:t>
      </w:r>
    </w:p>
    <w:p w14:paraId="49F76974" w14:textId="77777777" w:rsidR="001E71EB" w:rsidRDefault="001E71EB" w:rsidP="00A51910">
      <w:pPr>
        <w:spacing w:before="0" w:after="144" w:line="360" w:lineRule="atLeast"/>
        <w:rPr>
          <w:b/>
          <w:color w:val="111111"/>
          <w:szCs w:val="22"/>
          <w:lang w:val="en"/>
        </w:rPr>
      </w:pPr>
      <w:bookmarkStart w:id="1693" w:name="CalculatingMIFA"/>
    </w:p>
    <w:p w14:paraId="33956E3E" w14:textId="77777777" w:rsidR="00A51910" w:rsidRDefault="00A51910" w:rsidP="00A51910">
      <w:pPr>
        <w:spacing w:before="0" w:after="144" w:line="360" w:lineRule="atLeast"/>
      </w:pPr>
      <w:r w:rsidRPr="00A64961">
        <w:rPr>
          <w:b/>
          <w:color w:val="111111"/>
          <w:szCs w:val="22"/>
          <w:lang w:val="en"/>
        </w:rPr>
        <w:t>Calculating the MIFA</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A51910" w:rsidRPr="00B64341" w14:paraId="0680AC65" w14:textId="77777777" w:rsidTr="00E33BAF">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bookmarkEnd w:id="1693"/>
          <w:p w14:paraId="06B317F8" w14:textId="77777777" w:rsidR="00A51910" w:rsidRPr="006041FB" w:rsidRDefault="00A51910" w:rsidP="00E33BAF">
            <w:pPr>
              <w:jc w:val="center"/>
              <w:rPr>
                <w:sz w:val="20"/>
                <w:lang w:val="en-AU"/>
              </w:rPr>
            </w:pPr>
            <w:r w:rsidRPr="006041FB">
              <w:rPr>
                <w:sz w:val="20"/>
                <w:lang w:val="en-AU"/>
              </w:rPr>
              <w:t>Step</w:t>
            </w:r>
          </w:p>
        </w:tc>
        <w:tc>
          <w:tcPr>
            <w:tcW w:w="4607" w:type="pct"/>
            <w:shd w:val="clear" w:color="auto" w:fill="B6DDE8" w:themeFill="accent5" w:themeFillTint="66"/>
            <w:tcMar>
              <w:top w:w="0" w:type="dxa"/>
              <w:left w:w="108" w:type="dxa"/>
              <w:bottom w:w="0" w:type="dxa"/>
              <w:right w:w="108" w:type="dxa"/>
            </w:tcMar>
            <w:vAlign w:val="center"/>
          </w:tcPr>
          <w:p w14:paraId="1FAB3799" w14:textId="77777777" w:rsidR="00A51910" w:rsidRPr="006041FB" w:rsidRDefault="00A51910" w:rsidP="00E33BAF">
            <w:pPr>
              <w:rPr>
                <w:sz w:val="20"/>
                <w:lang w:val="en-AU"/>
              </w:rPr>
            </w:pPr>
            <w:r w:rsidRPr="006041FB">
              <w:rPr>
                <w:sz w:val="20"/>
                <w:lang w:val="en-AU"/>
              </w:rPr>
              <w:t xml:space="preserve">Action </w:t>
            </w:r>
          </w:p>
        </w:tc>
      </w:tr>
      <w:tr w:rsidR="00A51910" w:rsidRPr="00B64341" w14:paraId="5D4E6C7E"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116260EE" w14:textId="77777777" w:rsidR="00A51910" w:rsidRPr="006041FB" w:rsidRDefault="00A51910" w:rsidP="00E33BAF">
            <w:pPr>
              <w:jc w:val="center"/>
              <w:rPr>
                <w:sz w:val="20"/>
                <w:lang w:val="en-AU"/>
              </w:rPr>
            </w:pPr>
            <w:r w:rsidRPr="006041FB">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062D53D2" w14:textId="126E6AE5" w:rsidR="00A51910" w:rsidRDefault="00A51910" w:rsidP="00E33BAF">
            <w:pPr>
              <w:spacing w:after="60" w:line="280" w:lineRule="atLeast"/>
              <w:rPr>
                <w:sz w:val="20"/>
              </w:rPr>
            </w:pPr>
            <w:r w:rsidRPr="00A64961">
              <w:rPr>
                <w:sz w:val="20"/>
                <w:lang w:val="en-AU"/>
              </w:rPr>
              <w:t xml:space="preserve">If there are no other </w:t>
            </w:r>
            <w:r w:rsidRPr="009F2142">
              <w:rPr>
                <w:sz w:val="20"/>
                <w:lang w:val="en-AU"/>
              </w:rPr>
              <w:t>AIC Additional Boarding Al</w:t>
            </w:r>
            <w:r>
              <w:rPr>
                <w:sz w:val="20"/>
                <w:lang w:val="en-AU"/>
              </w:rPr>
              <w:t xml:space="preserve">lowance students </w:t>
            </w:r>
            <w:r w:rsidRPr="009F2142">
              <w:rPr>
                <w:sz w:val="20"/>
                <w:lang w:val="en-AU"/>
              </w:rPr>
              <w:t>(AIC boarder</w:t>
            </w:r>
            <w:r>
              <w:rPr>
                <w:sz w:val="20"/>
                <w:lang w:val="en-AU"/>
              </w:rPr>
              <w:t>s</w:t>
            </w:r>
            <w:r w:rsidRPr="009F2142">
              <w:rPr>
                <w:sz w:val="20"/>
                <w:lang w:val="en-AU"/>
              </w:rPr>
              <w:t>)</w:t>
            </w:r>
            <w:r>
              <w:rPr>
                <w:sz w:val="20"/>
                <w:lang w:val="en-AU"/>
              </w:rPr>
              <w:t>, no other</w:t>
            </w:r>
            <w:r w:rsidRPr="009F2142">
              <w:rPr>
                <w:sz w:val="20"/>
                <w:lang w:val="en-AU"/>
              </w:rPr>
              <w:t xml:space="preserve"> </w:t>
            </w:r>
            <w:r w:rsidRPr="00A64961">
              <w:rPr>
                <w:sz w:val="20"/>
                <w:lang w:val="en-AU"/>
              </w:rPr>
              <w:t xml:space="preserve">dependent ABSTUDY claimants/recipients, and no other dependent Youth Allowance claimants/recipients, and no other FTB children, for whom the </w:t>
            </w:r>
            <w:r>
              <w:rPr>
                <w:sz w:val="20"/>
                <w:lang w:val="en-AU"/>
              </w:rPr>
              <w:t>applicant</w:t>
            </w:r>
            <w:r w:rsidRPr="00A64961">
              <w:rPr>
                <w:sz w:val="20"/>
                <w:lang w:val="en-AU"/>
              </w:rPr>
              <w:t xml:space="preserve"> receives maintenance then the MIFA is: $1,</w:t>
            </w:r>
            <w:r w:rsidR="00E07756" w:rsidRPr="00A64961">
              <w:rPr>
                <w:sz w:val="20"/>
                <w:lang w:val="en-AU"/>
              </w:rPr>
              <w:t>5</w:t>
            </w:r>
            <w:r w:rsidR="00E07756">
              <w:rPr>
                <w:sz w:val="20"/>
                <w:lang w:val="en-AU"/>
              </w:rPr>
              <w:t>87</w:t>
            </w:r>
            <w:r w:rsidRPr="00A64961">
              <w:rPr>
                <w:sz w:val="20"/>
                <w:lang w:val="en-AU"/>
              </w:rPr>
              <w:t>.</w:t>
            </w:r>
            <w:r w:rsidR="00E07756">
              <w:rPr>
                <w:sz w:val="20"/>
                <w:lang w:val="en-AU"/>
              </w:rPr>
              <w:t>7</w:t>
            </w:r>
            <w:r w:rsidRPr="00A64961">
              <w:rPr>
                <w:sz w:val="20"/>
                <w:lang w:val="en-AU"/>
              </w:rPr>
              <w:t>5 (201</w:t>
            </w:r>
            <w:r w:rsidR="00E07756">
              <w:rPr>
                <w:sz w:val="20"/>
                <w:lang w:val="en-AU"/>
              </w:rPr>
              <w:t>7</w:t>
            </w:r>
            <w:r w:rsidRPr="00A64961">
              <w:rPr>
                <w:sz w:val="20"/>
                <w:lang w:val="en-AU"/>
              </w:rPr>
              <w:t>-1</w:t>
            </w:r>
            <w:r w:rsidR="00E07756">
              <w:rPr>
                <w:sz w:val="20"/>
                <w:lang w:val="en-AU"/>
              </w:rPr>
              <w:t>8</w:t>
            </w:r>
            <w:r w:rsidRPr="00A64961">
              <w:rPr>
                <w:sz w:val="20"/>
                <w:lang w:val="en-AU"/>
              </w:rPr>
              <w:t>).  (</w:t>
            </w:r>
            <w:r w:rsidR="00C575A8">
              <w:rPr>
                <w:sz w:val="20"/>
                <w:lang w:val="en-AU"/>
              </w:rPr>
              <w:t>r</w:t>
            </w:r>
            <w:r w:rsidRPr="00A64961">
              <w:rPr>
                <w:sz w:val="20"/>
              </w:rPr>
              <w:t>eferred to above as the ‘first child MIFA amount’</w:t>
            </w:r>
            <w:r w:rsidRPr="00A64961">
              <w:rPr>
                <w:sz w:val="20"/>
                <w:lang w:val="en-AU"/>
              </w:rPr>
              <w:t>).</w:t>
            </w:r>
          </w:p>
          <w:p w14:paraId="13F54C19" w14:textId="77777777" w:rsidR="00A51910" w:rsidRDefault="00A51910" w:rsidP="00E33BAF">
            <w:pPr>
              <w:rPr>
                <w:sz w:val="20"/>
                <w:lang w:val="en-AU"/>
              </w:rPr>
            </w:pPr>
          </w:p>
          <w:p w14:paraId="44752663" w14:textId="77777777" w:rsidR="00A51910" w:rsidRPr="006041FB" w:rsidRDefault="00A51910" w:rsidP="00E33BAF">
            <w:pPr>
              <w:rPr>
                <w:sz w:val="20"/>
                <w:lang w:val="en-AU"/>
              </w:rPr>
            </w:pPr>
            <w:r>
              <w:rPr>
                <w:sz w:val="20"/>
                <w:lang w:val="en-AU"/>
              </w:rPr>
              <w:t>Otherwise  go to step 2</w:t>
            </w:r>
          </w:p>
        </w:tc>
      </w:tr>
      <w:tr w:rsidR="00A51910" w:rsidRPr="00B64341" w14:paraId="5F2A3532"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4A51762" w14:textId="77777777" w:rsidR="00A51910" w:rsidRPr="006041FB" w:rsidRDefault="00A51910" w:rsidP="00E33BAF">
            <w:pPr>
              <w:jc w:val="center"/>
              <w:rPr>
                <w:sz w:val="20"/>
                <w:lang w:val="en-AU"/>
              </w:rPr>
            </w:pPr>
            <w:r w:rsidRPr="006041FB">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C7EDCDF" w14:textId="1B928186" w:rsidR="00A51910" w:rsidRPr="009F2142" w:rsidRDefault="00A51910" w:rsidP="00E33BAF">
            <w:pPr>
              <w:spacing w:line="280" w:lineRule="atLeast"/>
              <w:rPr>
                <w:sz w:val="20"/>
                <w:lang w:val="en-AU"/>
              </w:rPr>
            </w:pPr>
            <w:r w:rsidRPr="009F2142">
              <w:rPr>
                <w:sz w:val="20"/>
                <w:lang w:val="en-AU"/>
              </w:rPr>
              <w:t>If the</w:t>
            </w:r>
            <w:r>
              <w:rPr>
                <w:sz w:val="20"/>
                <w:lang w:val="en-AU"/>
              </w:rPr>
              <w:t xml:space="preserve"> applicant</w:t>
            </w:r>
            <w:r w:rsidRPr="009F2142">
              <w:rPr>
                <w:sz w:val="20"/>
                <w:lang w:val="en-AU"/>
              </w:rPr>
              <w:t xml:space="preserve"> also receives maintenance for an FTB child, or for a</w:t>
            </w:r>
            <w:r>
              <w:rPr>
                <w:sz w:val="20"/>
                <w:lang w:val="en-AU"/>
              </w:rPr>
              <w:t xml:space="preserve"> dependent</w:t>
            </w:r>
            <w:r w:rsidRPr="009F2142">
              <w:rPr>
                <w:sz w:val="20"/>
                <w:lang w:val="en-AU"/>
              </w:rPr>
              <w:t xml:space="preserve"> ABSTUDY claimant/recipient, or for a</w:t>
            </w:r>
            <w:r>
              <w:rPr>
                <w:sz w:val="20"/>
                <w:lang w:val="en-AU"/>
              </w:rPr>
              <w:t xml:space="preserve"> dependent</w:t>
            </w:r>
            <w:r w:rsidRPr="009F2142">
              <w:rPr>
                <w:sz w:val="20"/>
                <w:lang w:val="en-AU"/>
              </w:rPr>
              <w:t xml:space="preserve"> </w:t>
            </w:r>
            <w:r w:rsidRPr="00A64961">
              <w:rPr>
                <w:sz w:val="20"/>
                <w:lang w:val="en-AU"/>
              </w:rPr>
              <w:t>Youth Allowance</w:t>
            </w:r>
            <w:r w:rsidRPr="009F2142">
              <w:rPr>
                <w:sz w:val="20"/>
                <w:lang w:val="en-AU"/>
              </w:rPr>
              <w:t xml:space="preserve"> claimant/recipient, then the MIFA </w:t>
            </w:r>
            <w:r>
              <w:rPr>
                <w:sz w:val="20"/>
                <w:lang w:val="en-AU"/>
              </w:rPr>
              <w:t xml:space="preserve">for the AIC boarder </w:t>
            </w:r>
            <w:r w:rsidRPr="009F2142">
              <w:rPr>
                <w:sz w:val="20"/>
                <w:lang w:val="en-AU"/>
              </w:rPr>
              <w:t>is: $52</w:t>
            </w:r>
            <w:r w:rsidR="00E07756">
              <w:rPr>
                <w:sz w:val="20"/>
                <w:lang w:val="en-AU"/>
              </w:rPr>
              <w:t>9</w:t>
            </w:r>
            <w:r w:rsidRPr="009F2142">
              <w:rPr>
                <w:sz w:val="20"/>
                <w:lang w:val="en-AU"/>
              </w:rPr>
              <w:t>.</w:t>
            </w:r>
            <w:r w:rsidR="00E07756">
              <w:rPr>
                <w:sz w:val="20"/>
                <w:lang w:val="en-AU"/>
              </w:rPr>
              <w:t>2</w:t>
            </w:r>
            <w:r w:rsidRPr="009F2142">
              <w:rPr>
                <w:sz w:val="20"/>
                <w:lang w:val="en-AU"/>
              </w:rPr>
              <w:t>5 (201</w:t>
            </w:r>
            <w:r w:rsidR="00E07756">
              <w:rPr>
                <w:sz w:val="20"/>
                <w:lang w:val="en-AU"/>
              </w:rPr>
              <w:t>7</w:t>
            </w:r>
            <w:r w:rsidRPr="009F2142">
              <w:rPr>
                <w:sz w:val="20"/>
                <w:lang w:val="en-AU"/>
              </w:rPr>
              <w:t>-1</w:t>
            </w:r>
            <w:r w:rsidR="00E07756">
              <w:rPr>
                <w:sz w:val="20"/>
                <w:lang w:val="en-AU"/>
              </w:rPr>
              <w:t>8</w:t>
            </w:r>
            <w:r w:rsidRPr="009F2142">
              <w:rPr>
                <w:sz w:val="20"/>
                <w:lang w:val="en-AU"/>
              </w:rPr>
              <w:t>). (referred to above as the ‘additional child MIFA amount’).</w:t>
            </w:r>
          </w:p>
          <w:p w14:paraId="59EC41C9" w14:textId="77777777" w:rsidR="00A51910" w:rsidRDefault="00A51910" w:rsidP="00E33BAF">
            <w:pPr>
              <w:spacing w:line="280" w:lineRule="atLeast"/>
              <w:rPr>
                <w:sz w:val="20"/>
                <w:lang w:val="en-AU"/>
              </w:rPr>
            </w:pPr>
            <w:r w:rsidRPr="006041FB">
              <w:rPr>
                <w:sz w:val="20"/>
                <w:lang w:val="en-AU"/>
              </w:rPr>
              <w:t xml:space="preserve"> </w:t>
            </w:r>
          </w:p>
          <w:p w14:paraId="57A48FB7" w14:textId="77777777" w:rsidR="00A51910" w:rsidRPr="006041FB" w:rsidRDefault="00A51910" w:rsidP="00E33BAF">
            <w:pPr>
              <w:spacing w:line="280" w:lineRule="atLeast"/>
              <w:rPr>
                <w:sz w:val="20"/>
                <w:lang w:val="en-AU"/>
              </w:rPr>
            </w:pPr>
            <w:r>
              <w:rPr>
                <w:sz w:val="20"/>
                <w:lang w:val="en-AU"/>
              </w:rPr>
              <w:t>Otherwise  go to step 3</w:t>
            </w:r>
          </w:p>
        </w:tc>
      </w:tr>
      <w:tr w:rsidR="00A51910" w:rsidRPr="00B64341" w14:paraId="67FAB719"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7147B792" w14:textId="77777777" w:rsidR="00A51910" w:rsidRPr="006041FB" w:rsidRDefault="00A51910" w:rsidP="00E33BAF">
            <w:pPr>
              <w:jc w:val="center"/>
              <w:rPr>
                <w:sz w:val="20"/>
                <w:lang w:val="en-AU"/>
              </w:rPr>
            </w:pPr>
            <w:r w:rsidRPr="006041FB">
              <w:rPr>
                <w:sz w:val="20"/>
                <w:lang w:val="en-AU"/>
              </w:rPr>
              <w:lastRenderedPageBreak/>
              <w:t>3</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75A5845" w14:textId="77777777" w:rsidR="00A51910" w:rsidRPr="00730149" w:rsidRDefault="00A51910" w:rsidP="00E33BAF">
            <w:pPr>
              <w:spacing w:line="280" w:lineRule="atLeast"/>
              <w:rPr>
                <w:sz w:val="20"/>
                <w:lang w:val="en-AU"/>
              </w:rPr>
            </w:pPr>
            <w:r w:rsidRPr="00A64961">
              <w:rPr>
                <w:sz w:val="20"/>
                <w:lang w:val="en-AU"/>
              </w:rPr>
              <w:t xml:space="preserve">If there </w:t>
            </w:r>
            <w:r>
              <w:rPr>
                <w:sz w:val="20"/>
                <w:lang w:val="en-AU"/>
              </w:rPr>
              <w:t xml:space="preserve">is more than one </w:t>
            </w:r>
            <w:r w:rsidRPr="00A64961">
              <w:rPr>
                <w:sz w:val="20"/>
                <w:lang w:val="en-AU"/>
              </w:rPr>
              <w:t>dependent</w:t>
            </w:r>
            <w:r>
              <w:rPr>
                <w:sz w:val="20"/>
                <w:lang w:val="en-AU"/>
              </w:rPr>
              <w:t xml:space="preserve"> </w:t>
            </w:r>
            <w:r w:rsidRPr="009F2142">
              <w:rPr>
                <w:sz w:val="20"/>
                <w:lang w:val="en-AU"/>
              </w:rPr>
              <w:t>AIC boarder</w:t>
            </w:r>
            <w:r>
              <w:rPr>
                <w:sz w:val="20"/>
                <w:lang w:val="en-AU"/>
              </w:rPr>
              <w:t>, for whom the applicant receives maintenance, but there are no other</w:t>
            </w:r>
            <w:r w:rsidRPr="009F2142">
              <w:rPr>
                <w:sz w:val="20"/>
                <w:lang w:val="en-AU"/>
              </w:rPr>
              <w:t xml:space="preserve"> </w:t>
            </w:r>
            <w:r w:rsidRPr="00A64961">
              <w:rPr>
                <w:sz w:val="20"/>
                <w:lang w:val="en-AU"/>
              </w:rPr>
              <w:t xml:space="preserve">dependent ABSTUDY claimants/recipients, and no other dependent Youth Allowance claimants/recipients, and no other FTB children, for whom the </w:t>
            </w:r>
            <w:r>
              <w:rPr>
                <w:sz w:val="20"/>
                <w:lang w:val="en-AU"/>
              </w:rPr>
              <w:t>applicant</w:t>
            </w:r>
            <w:r w:rsidRPr="00A64961">
              <w:rPr>
                <w:sz w:val="20"/>
                <w:lang w:val="en-AU"/>
              </w:rPr>
              <w:t xml:space="preserve"> receives maintenance</w:t>
            </w:r>
            <w:r>
              <w:rPr>
                <w:sz w:val="20"/>
                <w:lang w:val="en-AU"/>
              </w:rPr>
              <w:t>,</w:t>
            </w:r>
            <w:r w:rsidRPr="00A64961">
              <w:rPr>
                <w:sz w:val="20"/>
                <w:lang w:val="en-AU"/>
              </w:rPr>
              <w:t xml:space="preserve"> then</w:t>
            </w:r>
            <w:r>
              <w:rPr>
                <w:sz w:val="20"/>
                <w:lang w:val="en-AU"/>
              </w:rPr>
              <w:t xml:space="preserve"> </w:t>
            </w:r>
            <w:r w:rsidRPr="00730149">
              <w:rPr>
                <w:sz w:val="20"/>
                <w:lang w:val="en-AU"/>
              </w:rPr>
              <w:t xml:space="preserve">then the MIFA </w:t>
            </w:r>
            <w:r>
              <w:rPr>
                <w:sz w:val="20"/>
                <w:lang w:val="en-AU"/>
              </w:rPr>
              <w:t xml:space="preserve">for each AIC boarder </w:t>
            </w:r>
            <w:r w:rsidRPr="00730149">
              <w:rPr>
                <w:sz w:val="20"/>
                <w:lang w:val="en-AU"/>
              </w:rPr>
              <w:t>is worked out using this formula:</w:t>
            </w:r>
          </w:p>
          <w:p w14:paraId="0FF92F34" w14:textId="77777777" w:rsidR="00A51910" w:rsidRPr="00730149" w:rsidRDefault="00A51910" w:rsidP="00E33BAF">
            <w:pPr>
              <w:rPr>
                <w:sz w:val="20"/>
                <w:lang w:val="en-AU"/>
              </w:rPr>
            </w:pPr>
          </w:p>
          <w:p w14:paraId="65949316" w14:textId="5D6F5372" w:rsidR="00A51910" w:rsidRPr="00A64961" w:rsidRDefault="00C575A8" w:rsidP="00E33BAF">
            <w:pPr>
              <w:spacing w:after="0"/>
              <w:jc w:val="center"/>
              <w:rPr>
                <w:b/>
                <w:sz w:val="18"/>
                <w:szCs w:val="18"/>
                <w:lang w:val="en-AU"/>
              </w:rPr>
            </w:pPr>
            <w:r>
              <w:rPr>
                <w:b/>
                <w:sz w:val="18"/>
                <w:szCs w:val="18"/>
                <w:lang w:val="en-AU"/>
              </w:rPr>
              <w:t>First child amount</w:t>
            </w:r>
            <w:r w:rsidR="00A51910" w:rsidRPr="00A64961">
              <w:rPr>
                <w:b/>
                <w:sz w:val="18"/>
                <w:szCs w:val="18"/>
                <w:lang w:val="en-AU"/>
              </w:rPr>
              <w:t xml:space="preserve">   +   </w:t>
            </w:r>
            <w:r>
              <w:rPr>
                <w:b/>
                <w:sz w:val="18"/>
                <w:szCs w:val="18"/>
                <w:lang w:val="en-AU"/>
              </w:rPr>
              <w:t>Second child amount</w:t>
            </w:r>
            <w:r w:rsidR="00A51910" w:rsidRPr="00A64961">
              <w:rPr>
                <w:b/>
                <w:sz w:val="18"/>
                <w:szCs w:val="18"/>
                <w:lang w:val="en-AU"/>
              </w:rPr>
              <w:t xml:space="preserve"> for each other AIC Boarder</w:t>
            </w:r>
          </w:p>
          <w:p w14:paraId="0FDBB1D9" w14:textId="77777777" w:rsidR="00A51910" w:rsidRPr="00A64961" w:rsidRDefault="00A51910" w:rsidP="00E33BAF">
            <w:pPr>
              <w:spacing w:before="0"/>
              <w:jc w:val="center"/>
              <w:rPr>
                <w:sz w:val="16"/>
                <w:szCs w:val="16"/>
                <w:lang w:val="en-AU"/>
              </w:rPr>
            </w:pPr>
            <w:r w:rsidRPr="00A64961">
              <w:rPr>
                <w:sz w:val="16"/>
                <w:szCs w:val="16"/>
                <w:lang w:val="en-AU"/>
              </w:rPr>
              <w:t>_______________________________________________________________________</w:t>
            </w:r>
          </w:p>
          <w:p w14:paraId="7A429929" w14:textId="77777777" w:rsidR="00A51910" w:rsidRPr="00A64961" w:rsidRDefault="00A51910" w:rsidP="00E33BAF">
            <w:pPr>
              <w:jc w:val="center"/>
              <w:rPr>
                <w:b/>
                <w:sz w:val="18"/>
                <w:szCs w:val="18"/>
                <w:lang w:val="en-AU"/>
              </w:rPr>
            </w:pPr>
            <w:r w:rsidRPr="00A64961">
              <w:rPr>
                <w:b/>
                <w:sz w:val="18"/>
                <w:szCs w:val="18"/>
                <w:lang w:val="en-AU"/>
              </w:rPr>
              <w:t>1   +   Number of other AIC Boarders</w:t>
            </w:r>
          </w:p>
        </w:tc>
      </w:tr>
    </w:tbl>
    <w:p w14:paraId="184F2801" w14:textId="77777777" w:rsidR="00A51910" w:rsidRDefault="00A51910" w:rsidP="00A51910"/>
    <w:p w14:paraId="2FBE73C0" w14:textId="77777777" w:rsidR="00A51910" w:rsidRPr="00B64341" w:rsidRDefault="00A51910" w:rsidP="00A51910">
      <w:pPr>
        <w:pStyle w:val="Heading3"/>
        <w:spacing w:before="120" w:after="120"/>
        <w:rPr>
          <w:lang w:val="en-AU"/>
        </w:rPr>
      </w:pPr>
      <w:bookmarkStart w:id="1694" w:name="_6.11.3_Calculating_the"/>
      <w:bookmarkStart w:id="1695" w:name="_6.11.4_Calculating_the"/>
      <w:bookmarkEnd w:id="1694"/>
      <w:bookmarkEnd w:id="1695"/>
      <w:r w:rsidRPr="00B64341">
        <w:rPr>
          <w:lang w:val="en-AU"/>
        </w:rPr>
        <w:t>6.1</w:t>
      </w:r>
      <w:r>
        <w:rPr>
          <w:lang w:val="en-AU"/>
        </w:rPr>
        <w:t>1</w:t>
      </w:r>
      <w:r w:rsidRPr="00B64341">
        <w:rPr>
          <w:lang w:val="en-AU"/>
        </w:rPr>
        <w:t>.</w:t>
      </w:r>
      <w:r>
        <w:rPr>
          <w:lang w:val="en-AU"/>
        </w:rPr>
        <w:t>4</w:t>
      </w:r>
      <w:r w:rsidRPr="00B64341">
        <w:rPr>
          <w:lang w:val="en-AU"/>
        </w:rPr>
        <w:tab/>
      </w:r>
      <w:r w:rsidRPr="00F25E40">
        <w:rPr>
          <w:lang w:val="en-AU"/>
        </w:rPr>
        <w:t>Calculating the Maintenance Income Test Result</w:t>
      </w:r>
    </w:p>
    <w:p w14:paraId="386B47DF" w14:textId="77777777" w:rsidR="00A51910" w:rsidRDefault="00A51910" w:rsidP="00D05F4C">
      <w:pPr>
        <w:rPr>
          <w:rFonts w:cs="Arial"/>
          <w:color w:val="000000"/>
          <w:szCs w:val="19"/>
          <w:lang w:val="en-AU"/>
        </w:rPr>
      </w:pPr>
      <w:r w:rsidRPr="004518F0">
        <w:rPr>
          <w:rFonts w:cs="Arial"/>
          <w:color w:val="000000"/>
          <w:szCs w:val="19"/>
          <w:lang w:val="en-AU"/>
        </w:rPr>
        <w:t>The Maintenance Income Test Result is $0.50 for every $1.00 over the Maintenance Income Free Area</w:t>
      </w:r>
      <w:r w:rsidRPr="000538F7">
        <w:rPr>
          <w:rFonts w:cs="Arial"/>
          <w:color w:val="000000"/>
          <w:szCs w:val="19"/>
          <w:lang w:val="en-AU"/>
        </w:rPr>
        <w:t>.</w:t>
      </w:r>
      <w:r>
        <w:rPr>
          <w:rFonts w:cs="Arial"/>
          <w:color w:val="000000"/>
          <w:szCs w:val="19"/>
          <w:lang w:val="en-AU"/>
        </w:rPr>
        <w:t xml:space="preserve">   </w:t>
      </w:r>
    </w:p>
    <w:p w14:paraId="06B0F58E" w14:textId="77777777" w:rsidR="001E71EB" w:rsidRDefault="001E71EB" w:rsidP="00D05F4C">
      <w:pPr>
        <w:rPr>
          <w:b/>
          <w:lang w:val="en-AU"/>
        </w:rPr>
      </w:pPr>
    </w:p>
    <w:p w14:paraId="4DC8FD43" w14:textId="77777777" w:rsidR="00A51910" w:rsidRDefault="00A51910" w:rsidP="00D05F4C">
      <w:pPr>
        <w:rPr>
          <w:b/>
          <w:lang w:val="en-AU"/>
        </w:rPr>
      </w:pPr>
      <w:r w:rsidRPr="00A64961">
        <w:rPr>
          <w:b/>
          <w:lang w:val="en-AU"/>
        </w:rPr>
        <w:t>Calculating the Maintenance Income Test Result</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A51910" w:rsidRPr="00B64341" w14:paraId="15FBAB29" w14:textId="77777777" w:rsidTr="00E33BAF">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32A8C16B" w14:textId="77777777" w:rsidR="00A51910" w:rsidRPr="00E33BAF" w:rsidRDefault="00A51910" w:rsidP="00E33BAF">
            <w:pPr>
              <w:jc w:val="center"/>
              <w:rPr>
                <w:sz w:val="20"/>
                <w:lang w:val="en-AU"/>
              </w:rPr>
            </w:pPr>
            <w:r w:rsidRPr="00982B1C">
              <w:rPr>
                <w:sz w:val="20"/>
                <w:lang w:val="en-AU"/>
              </w:rPr>
              <w:t>Step</w:t>
            </w:r>
          </w:p>
        </w:tc>
        <w:tc>
          <w:tcPr>
            <w:tcW w:w="4607" w:type="pct"/>
            <w:shd w:val="clear" w:color="auto" w:fill="B6DDE8" w:themeFill="accent5" w:themeFillTint="66"/>
            <w:tcMar>
              <w:top w:w="0" w:type="dxa"/>
              <w:left w:w="108" w:type="dxa"/>
              <w:bottom w:w="0" w:type="dxa"/>
              <w:right w:w="108" w:type="dxa"/>
            </w:tcMar>
            <w:vAlign w:val="center"/>
          </w:tcPr>
          <w:p w14:paraId="0F10E3B1" w14:textId="77777777" w:rsidR="00A51910" w:rsidRPr="00982B1C" w:rsidRDefault="00A51910" w:rsidP="00E33BAF">
            <w:pPr>
              <w:rPr>
                <w:sz w:val="20"/>
                <w:lang w:val="en-AU"/>
              </w:rPr>
            </w:pPr>
            <w:r w:rsidRPr="00E33BAF">
              <w:rPr>
                <w:sz w:val="20"/>
                <w:lang w:val="en-AU"/>
              </w:rPr>
              <w:t xml:space="preserve">Action </w:t>
            </w:r>
          </w:p>
        </w:tc>
      </w:tr>
      <w:tr w:rsidR="00A51910" w:rsidRPr="00B64341" w14:paraId="76DCA86D"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72E1FDA9" w14:textId="77777777" w:rsidR="00A51910" w:rsidRPr="00E33BAF" w:rsidRDefault="00A51910" w:rsidP="00E33BAF">
            <w:pPr>
              <w:jc w:val="center"/>
              <w:rPr>
                <w:sz w:val="20"/>
                <w:lang w:val="en-AU"/>
              </w:rPr>
            </w:pPr>
            <w:r w:rsidRPr="00982B1C">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2CD3E52" w14:textId="77777777" w:rsidR="00A51910" w:rsidRPr="00982B1C" w:rsidRDefault="00A51910" w:rsidP="00E33BAF">
            <w:pPr>
              <w:rPr>
                <w:sz w:val="20"/>
                <w:lang w:val="en-AU"/>
              </w:rPr>
            </w:pPr>
            <w:r w:rsidRPr="00E33BAF">
              <w:rPr>
                <w:sz w:val="20"/>
                <w:lang w:val="en-AU"/>
              </w:rPr>
              <w:t xml:space="preserve">Work out whether the </w:t>
            </w:r>
            <w:r w:rsidRPr="00982B1C">
              <w:rPr>
                <w:sz w:val="20"/>
                <w:lang w:val="en-AU"/>
              </w:rPr>
              <w:t>applicant is exempt from the MIT (</w:t>
            </w:r>
            <w:hyperlink w:anchor="_6.11.1_Exemptions_from_1" w:tooltip="Exemptions from the Maintenance Income Test" w:history="1">
              <w:r w:rsidRPr="00E33BAF">
                <w:rPr>
                  <w:rStyle w:val="Hyperlink"/>
                  <w:sz w:val="20"/>
                  <w:lang w:val="en-AU"/>
                </w:rPr>
                <w:t>6.11.1</w:t>
              </w:r>
            </w:hyperlink>
            <w:r w:rsidRPr="00982B1C">
              <w:rPr>
                <w:sz w:val="20"/>
                <w:lang w:val="en-AU"/>
              </w:rPr>
              <w:t>).</w:t>
            </w:r>
            <w:r w:rsidRPr="00E33BAF">
              <w:rPr>
                <w:sz w:val="20"/>
                <w:lang w:val="en-AU"/>
              </w:rPr>
              <w:t xml:space="preserve"> If the applicant</w:t>
            </w:r>
            <w:r w:rsidRPr="00982B1C">
              <w:rPr>
                <w:sz w:val="20"/>
                <w:lang w:val="en-AU"/>
              </w:rPr>
              <w:t xml:space="preserve"> is exempt, then the </w:t>
            </w:r>
            <w:r w:rsidRPr="00982B1C">
              <w:rPr>
                <w:b/>
                <w:sz w:val="20"/>
                <w:lang w:val="en-AU"/>
              </w:rPr>
              <w:t>Maintenance Income Test Result</w:t>
            </w:r>
            <w:r w:rsidRPr="00982B1C">
              <w:rPr>
                <w:sz w:val="20"/>
                <w:lang w:val="en-AU"/>
              </w:rPr>
              <w:t xml:space="preserve"> is </w:t>
            </w:r>
            <w:r w:rsidRPr="00982B1C">
              <w:rPr>
                <w:b/>
                <w:sz w:val="20"/>
                <w:lang w:val="en-AU"/>
              </w:rPr>
              <w:t>nil</w:t>
            </w:r>
            <w:r w:rsidRPr="00982B1C">
              <w:rPr>
                <w:sz w:val="20"/>
                <w:lang w:val="en-AU"/>
              </w:rPr>
              <w:t>.</w:t>
            </w:r>
          </w:p>
        </w:tc>
      </w:tr>
      <w:tr w:rsidR="00A51910" w:rsidRPr="00B64341" w14:paraId="33F6103E"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0A36593C" w14:textId="77777777" w:rsidR="00A51910" w:rsidRPr="00E33BAF" w:rsidRDefault="00A51910" w:rsidP="00E33BAF">
            <w:pPr>
              <w:jc w:val="center"/>
              <w:rPr>
                <w:sz w:val="20"/>
                <w:lang w:val="en-AU"/>
              </w:rPr>
            </w:pPr>
            <w:r w:rsidRPr="00982B1C">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6209FB2E" w14:textId="77777777" w:rsidR="00A51910" w:rsidRPr="00982B1C" w:rsidRDefault="00A51910" w:rsidP="00E33BAF">
            <w:pPr>
              <w:rPr>
                <w:sz w:val="20"/>
                <w:lang w:val="en-AU"/>
              </w:rPr>
            </w:pPr>
            <w:r w:rsidRPr="00E33BAF">
              <w:rPr>
                <w:sz w:val="20"/>
                <w:lang w:val="en-AU"/>
              </w:rPr>
              <w:t xml:space="preserve">If the </w:t>
            </w:r>
            <w:r w:rsidRPr="00982B1C">
              <w:rPr>
                <w:sz w:val="20"/>
                <w:lang w:val="en-AU"/>
              </w:rPr>
              <w:t>applicant is not exempt, work out the annual amount of maintenance income.</w:t>
            </w:r>
          </w:p>
        </w:tc>
      </w:tr>
      <w:tr w:rsidR="003130DF" w:rsidRPr="00B64341" w14:paraId="59CD153C"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01D9F005" w14:textId="77777777" w:rsidR="003130DF" w:rsidRPr="00982B1C" w:rsidRDefault="003130DF" w:rsidP="00E33BAF">
            <w:pPr>
              <w:jc w:val="center"/>
              <w:rPr>
                <w:sz w:val="20"/>
                <w:lang w:val="en-AU"/>
              </w:rPr>
            </w:pPr>
            <w:r w:rsidRPr="00982B1C">
              <w:rPr>
                <w:sz w:val="20"/>
                <w:lang w:val="en-AU"/>
              </w:rPr>
              <w:t>3</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20D9ACF6" w14:textId="77777777" w:rsidR="003130DF" w:rsidRPr="00E33BAF" w:rsidRDefault="003130DF" w:rsidP="00E33BAF">
            <w:pPr>
              <w:rPr>
                <w:sz w:val="20"/>
                <w:lang w:val="en-AU"/>
              </w:rPr>
            </w:pPr>
            <w:r w:rsidRPr="00E33BAF">
              <w:rPr>
                <w:sz w:val="20"/>
                <w:lang w:val="en-AU"/>
              </w:rPr>
              <w:t>Work out the</w:t>
            </w:r>
            <w:r w:rsidRPr="00982B1C">
              <w:rPr>
                <w:sz w:val="20"/>
                <w:lang w:val="en-AU"/>
              </w:rPr>
              <w:t xml:space="preserve"> Maintenance Income Free Area (MIFA) that is relevant to the AIC student attracting Additional Boarding Allowance (table above).</w:t>
            </w:r>
          </w:p>
        </w:tc>
      </w:tr>
      <w:tr w:rsidR="003130DF" w:rsidRPr="00B64341" w14:paraId="12C91A9F"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BB494A9" w14:textId="77777777" w:rsidR="003130DF" w:rsidRPr="00982B1C" w:rsidRDefault="003130DF" w:rsidP="00E33BAF">
            <w:pPr>
              <w:jc w:val="center"/>
              <w:rPr>
                <w:sz w:val="20"/>
                <w:lang w:val="en-AU"/>
              </w:rPr>
            </w:pPr>
            <w:r w:rsidRPr="00982B1C">
              <w:rPr>
                <w:sz w:val="20"/>
                <w:lang w:val="en-AU"/>
              </w:rPr>
              <w:t>4</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9B7E685" w14:textId="77777777" w:rsidR="003130DF" w:rsidRPr="00982B1C" w:rsidRDefault="003130DF" w:rsidP="0098196A">
            <w:pPr>
              <w:rPr>
                <w:sz w:val="20"/>
                <w:lang w:val="en-AU"/>
              </w:rPr>
            </w:pPr>
            <w:r w:rsidRPr="00E33BAF">
              <w:rPr>
                <w:sz w:val="20"/>
                <w:lang w:val="en-AU"/>
              </w:rPr>
              <w:t xml:space="preserve">Work out whether the </w:t>
            </w:r>
            <w:r w:rsidRPr="00982B1C">
              <w:rPr>
                <w:sz w:val="20"/>
                <w:lang w:val="en-AU"/>
              </w:rPr>
              <w:t xml:space="preserve">maintenance income (step 2) exceeds the MIFA (step 3).  </w:t>
            </w:r>
          </w:p>
          <w:p w14:paraId="2F134EF7" w14:textId="77777777" w:rsidR="003130DF" w:rsidRPr="00E33BAF" w:rsidRDefault="003130DF" w:rsidP="00E33BAF">
            <w:pPr>
              <w:rPr>
                <w:sz w:val="20"/>
                <w:lang w:val="en-AU"/>
              </w:rPr>
            </w:pPr>
            <w:r w:rsidRPr="00982B1C">
              <w:rPr>
                <w:sz w:val="20"/>
                <w:lang w:val="en-AU"/>
              </w:rPr>
              <w:t xml:space="preserve">If the maintenance income does not exceed the MIFA then the </w:t>
            </w:r>
            <w:r w:rsidRPr="00265CDA">
              <w:rPr>
                <w:sz w:val="20"/>
                <w:lang w:val="en-AU"/>
              </w:rPr>
              <w:t>Maintenance Income Test Result</w:t>
            </w:r>
            <w:r w:rsidRPr="00982B1C">
              <w:rPr>
                <w:sz w:val="20"/>
                <w:lang w:val="en-AU"/>
              </w:rPr>
              <w:t xml:space="preserve"> is </w:t>
            </w:r>
            <w:r w:rsidRPr="00265CDA">
              <w:rPr>
                <w:sz w:val="20"/>
                <w:lang w:val="en-AU"/>
              </w:rPr>
              <w:t>nil</w:t>
            </w:r>
            <w:r w:rsidRPr="00982B1C">
              <w:rPr>
                <w:sz w:val="20"/>
                <w:lang w:val="en-AU"/>
              </w:rPr>
              <w:t>.</w:t>
            </w:r>
          </w:p>
        </w:tc>
      </w:tr>
      <w:tr w:rsidR="003130DF" w:rsidRPr="00B64341" w14:paraId="365F0105" w14:textId="77777777" w:rsidTr="00E33BAF">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80F04C7" w14:textId="77777777" w:rsidR="003130DF" w:rsidRPr="00982B1C" w:rsidRDefault="003130DF" w:rsidP="00E33BAF">
            <w:pPr>
              <w:jc w:val="center"/>
              <w:rPr>
                <w:sz w:val="20"/>
                <w:lang w:val="en-AU"/>
              </w:rPr>
            </w:pPr>
            <w:r w:rsidRPr="00982B1C">
              <w:rPr>
                <w:sz w:val="20"/>
                <w:lang w:val="en-AU"/>
              </w:rPr>
              <w:t>5</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033716EB" w14:textId="77777777" w:rsidR="003130DF" w:rsidRPr="00982B1C" w:rsidRDefault="003130DF" w:rsidP="0098196A">
            <w:pPr>
              <w:rPr>
                <w:sz w:val="20"/>
                <w:lang w:val="en-AU"/>
              </w:rPr>
            </w:pPr>
            <w:r w:rsidRPr="00E33BAF">
              <w:rPr>
                <w:sz w:val="20"/>
                <w:lang w:val="en-AU"/>
              </w:rPr>
              <w:t xml:space="preserve">If the maintenance income exceeds the MIFA, multiply the excess by 0.5. </w:t>
            </w:r>
          </w:p>
          <w:p w14:paraId="7376F9ED" w14:textId="614879F7" w:rsidR="003130DF" w:rsidRPr="00E33BAF" w:rsidRDefault="003130DF" w:rsidP="00E33BAF">
            <w:pPr>
              <w:rPr>
                <w:sz w:val="20"/>
                <w:lang w:val="en-AU"/>
              </w:rPr>
            </w:pPr>
            <w:r w:rsidRPr="00982B1C">
              <w:rPr>
                <w:sz w:val="20"/>
                <w:lang w:val="en-AU"/>
              </w:rPr>
              <w:t xml:space="preserve">The result, divided by 26, is the (fortnightly) </w:t>
            </w:r>
            <w:r w:rsidRPr="00433F99">
              <w:rPr>
                <w:sz w:val="20"/>
                <w:lang w:val="en-AU"/>
              </w:rPr>
              <w:t>Maintenance Income Test Result</w:t>
            </w:r>
            <w:r w:rsidRPr="00982B1C">
              <w:rPr>
                <w:sz w:val="20"/>
                <w:lang w:val="en-AU"/>
              </w:rPr>
              <w:t xml:space="preserve"> to be used when calculating the </w:t>
            </w:r>
            <w:hyperlink w:anchor="_6.0.3_Calculating_the_1" w:tooltip="Calculating the Reduction for Parental Income" w:history="1">
              <w:r w:rsidR="00E008C7" w:rsidRPr="004238B4">
                <w:rPr>
                  <w:rStyle w:val="Hyperlink"/>
                  <w:sz w:val="20"/>
                  <w:lang w:val="en-AU"/>
                </w:rPr>
                <w:t xml:space="preserve">Reduction for Parental Income </w:t>
              </w:r>
              <w:r w:rsidR="00E008C7" w:rsidRPr="004238B4">
                <w:rPr>
                  <w:rStyle w:val="Hyperlink"/>
                  <w:sz w:val="20"/>
                </w:rPr>
                <w:t>(6.0.3)</w:t>
              </w:r>
            </w:hyperlink>
            <w:r w:rsidRPr="00E008C7">
              <w:rPr>
                <w:sz w:val="20"/>
                <w:lang w:val="en-AU"/>
              </w:rPr>
              <w:t>.</w:t>
            </w:r>
          </w:p>
        </w:tc>
      </w:tr>
    </w:tbl>
    <w:p w14:paraId="3222FFF5" w14:textId="77777777" w:rsidR="00E008C7" w:rsidRDefault="00E008C7" w:rsidP="00E008C7">
      <w:pPr>
        <w:pStyle w:val="Heading3"/>
        <w:spacing w:before="120" w:after="120"/>
        <w:rPr>
          <w:lang w:val="en-AU"/>
        </w:rPr>
      </w:pPr>
      <w:bookmarkStart w:id="1696" w:name="_Toc234129509"/>
      <w:bookmarkStart w:id="1697" w:name="_Toc264368538"/>
      <w:bookmarkStart w:id="1698" w:name="_Toc418251969"/>
      <w:bookmarkStart w:id="1699" w:name="_Toc469647193"/>
    </w:p>
    <w:p w14:paraId="6242250B" w14:textId="635E4251" w:rsidR="00E008C7" w:rsidRPr="00B64341" w:rsidRDefault="00E008C7" w:rsidP="00E008C7">
      <w:pPr>
        <w:pStyle w:val="Heading3"/>
        <w:spacing w:before="120" w:after="120"/>
        <w:rPr>
          <w:lang w:val="en-AU"/>
        </w:rPr>
      </w:pPr>
      <w:r w:rsidRPr="00B64341">
        <w:rPr>
          <w:lang w:val="en-AU"/>
        </w:rPr>
        <w:t>6.1</w:t>
      </w:r>
      <w:r>
        <w:rPr>
          <w:lang w:val="en-AU"/>
        </w:rPr>
        <w:t>1</w:t>
      </w:r>
      <w:r w:rsidRPr="00B64341">
        <w:rPr>
          <w:lang w:val="en-AU"/>
        </w:rPr>
        <w:t>.</w:t>
      </w:r>
      <w:r>
        <w:rPr>
          <w:lang w:val="en-AU"/>
        </w:rPr>
        <w:t>5</w:t>
      </w:r>
      <w:r w:rsidRPr="00B64341">
        <w:rPr>
          <w:lang w:val="en-AU"/>
        </w:rPr>
        <w:tab/>
      </w:r>
      <w:r w:rsidRPr="00064935">
        <w:rPr>
          <w:lang w:val="en-AU"/>
        </w:rPr>
        <w:t>Reconciliation of Estimated Maintenance Income – end of financial year</w:t>
      </w:r>
      <w:r w:rsidRPr="00064935" w:rsidDel="00064935">
        <w:rPr>
          <w:lang w:val="en-AU"/>
        </w:rPr>
        <w:t xml:space="preserve"> </w:t>
      </w:r>
    </w:p>
    <w:p w14:paraId="1E93FC3A" w14:textId="7C19A28A" w:rsidR="00E008C7" w:rsidRPr="00064935" w:rsidRDefault="00E008C7" w:rsidP="00E008C7">
      <w:pPr>
        <w:rPr>
          <w:rFonts w:cs="Arial"/>
          <w:color w:val="000000"/>
          <w:szCs w:val="19"/>
          <w:lang w:val="en-AU"/>
        </w:rPr>
      </w:pPr>
      <w:r w:rsidRPr="00064935">
        <w:rPr>
          <w:rFonts w:cs="Arial"/>
          <w:color w:val="000000"/>
          <w:szCs w:val="19"/>
          <w:lang w:val="en-AU"/>
        </w:rPr>
        <w:t xml:space="preserve">After the end of the income year (financial </w:t>
      </w:r>
      <w:r w:rsidR="004238B4" w:rsidRPr="00064935">
        <w:rPr>
          <w:rFonts w:cs="Arial"/>
          <w:color w:val="000000"/>
          <w:szCs w:val="19"/>
          <w:lang w:val="en-AU"/>
        </w:rPr>
        <w:t>year),</w:t>
      </w:r>
      <w:r w:rsidRPr="00064935">
        <w:rPr>
          <w:rFonts w:cs="Arial"/>
          <w:color w:val="000000"/>
          <w:szCs w:val="19"/>
          <w:lang w:val="en-AU"/>
        </w:rPr>
        <w:t xml:space="preserve"> estimated maintenance income for the income year must be reconciled with actual maintenance income, if there is sufficient information to do so.</w:t>
      </w:r>
    </w:p>
    <w:p w14:paraId="2E3FFFC2" w14:textId="77777777" w:rsidR="00E008C7" w:rsidRPr="00064935" w:rsidRDefault="00E008C7" w:rsidP="00E008C7">
      <w:pPr>
        <w:rPr>
          <w:rFonts w:cs="Arial"/>
          <w:color w:val="000000"/>
          <w:szCs w:val="19"/>
          <w:lang w:val="en-AU"/>
        </w:rPr>
      </w:pPr>
      <w:r w:rsidRPr="00064935">
        <w:rPr>
          <w:rFonts w:cs="Arial"/>
          <w:color w:val="000000"/>
          <w:szCs w:val="19"/>
          <w:lang w:val="en-AU"/>
        </w:rPr>
        <w:t>The aim of MIT reconciliation is to make adjustments to payments retrospectively, through issuing debts or arrears, whereby the rate of payment (previously determined based on estimat</w:t>
      </w:r>
      <w:r>
        <w:rPr>
          <w:rFonts w:cs="Arial"/>
          <w:color w:val="000000"/>
          <w:szCs w:val="19"/>
          <w:lang w:val="en-AU"/>
        </w:rPr>
        <w:t>es of maintenance income) is re</w:t>
      </w:r>
      <w:r w:rsidRPr="00064935">
        <w:rPr>
          <w:rFonts w:cs="Arial"/>
          <w:color w:val="000000"/>
          <w:szCs w:val="19"/>
          <w:lang w:val="en-AU"/>
        </w:rPr>
        <w:t>calculated based on actual maintenance income.</w:t>
      </w:r>
      <w:r>
        <w:rPr>
          <w:rFonts w:cs="Arial"/>
          <w:color w:val="000000"/>
          <w:szCs w:val="19"/>
          <w:lang w:val="en-AU"/>
        </w:rPr>
        <w:t xml:space="preserve">  For example, if a parent of a</w:t>
      </w:r>
      <w:r w:rsidRPr="00064935">
        <w:rPr>
          <w:rFonts w:cs="Arial"/>
          <w:color w:val="000000"/>
          <w:szCs w:val="19"/>
          <w:lang w:val="en-AU"/>
        </w:rPr>
        <w:t xml:space="preserve"> </w:t>
      </w:r>
      <w:r>
        <w:rPr>
          <w:rFonts w:cs="Arial"/>
          <w:color w:val="000000"/>
          <w:szCs w:val="19"/>
          <w:lang w:val="en-AU"/>
        </w:rPr>
        <w:t>boarding</w:t>
      </w:r>
      <w:r w:rsidRPr="00064935">
        <w:rPr>
          <w:rFonts w:cs="Arial"/>
          <w:color w:val="000000"/>
          <w:szCs w:val="19"/>
          <w:lang w:val="en-AU"/>
        </w:rPr>
        <w:t xml:space="preserve"> student estimates that they will receive $</w:t>
      </w:r>
      <w:r>
        <w:rPr>
          <w:rFonts w:cs="Arial"/>
          <w:color w:val="000000"/>
          <w:szCs w:val="19"/>
          <w:lang w:val="en-AU"/>
        </w:rPr>
        <w:t>5</w:t>
      </w:r>
      <w:r w:rsidRPr="00064935">
        <w:rPr>
          <w:rFonts w:cs="Arial"/>
          <w:color w:val="000000"/>
          <w:szCs w:val="19"/>
          <w:lang w:val="en-AU"/>
        </w:rPr>
        <w:t xml:space="preserve">,000 in maintenance for the student for the year, then the </w:t>
      </w:r>
      <w:r>
        <w:rPr>
          <w:rFonts w:cs="Arial"/>
          <w:color w:val="000000"/>
          <w:szCs w:val="19"/>
          <w:lang w:val="en-AU"/>
        </w:rPr>
        <w:t xml:space="preserve">annual amount of Additional Boarding Allowance payable will be reduced by $1,706.13.  </w:t>
      </w:r>
      <w:r w:rsidRPr="00064935">
        <w:rPr>
          <w:rFonts w:cs="Arial"/>
          <w:color w:val="000000"/>
          <w:szCs w:val="19"/>
          <w:lang w:val="en-AU"/>
        </w:rPr>
        <w:t>However, if at the end of the financial year it is found that the parent actually received only $</w:t>
      </w:r>
      <w:r>
        <w:rPr>
          <w:rFonts w:cs="Arial"/>
          <w:color w:val="000000"/>
          <w:szCs w:val="19"/>
          <w:lang w:val="en-AU"/>
        </w:rPr>
        <w:t>2</w:t>
      </w:r>
      <w:r w:rsidRPr="00064935">
        <w:rPr>
          <w:rFonts w:cs="Arial"/>
          <w:color w:val="000000"/>
          <w:szCs w:val="19"/>
          <w:lang w:val="en-AU"/>
        </w:rPr>
        <w:t xml:space="preserve">,000 in maintenance then </w:t>
      </w:r>
      <w:r>
        <w:rPr>
          <w:rFonts w:cs="Arial"/>
          <w:color w:val="000000"/>
          <w:szCs w:val="19"/>
          <w:lang w:val="en-AU"/>
        </w:rPr>
        <w:t xml:space="preserve">annual amount of Additional Boarding Allowance payable should have been reduced by $206.13 (not $1,706.13), </w:t>
      </w:r>
      <w:r w:rsidRPr="00064935">
        <w:rPr>
          <w:rFonts w:cs="Arial"/>
          <w:color w:val="000000"/>
          <w:szCs w:val="19"/>
          <w:lang w:val="en-AU"/>
        </w:rPr>
        <w:t>so arrears are payable totalling $</w:t>
      </w:r>
      <w:r>
        <w:rPr>
          <w:rFonts w:cs="Arial"/>
          <w:color w:val="000000"/>
          <w:szCs w:val="19"/>
          <w:lang w:val="en-AU"/>
        </w:rPr>
        <w:t>1</w:t>
      </w:r>
      <w:r w:rsidRPr="00064935">
        <w:rPr>
          <w:rFonts w:cs="Arial"/>
          <w:color w:val="000000"/>
          <w:szCs w:val="19"/>
          <w:lang w:val="en-AU"/>
        </w:rPr>
        <w:t xml:space="preserve">,500 for the year.   </w:t>
      </w:r>
    </w:p>
    <w:p w14:paraId="68438247" w14:textId="77777777" w:rsidR="00E008C7" w:rsidRDefault="00E008C7" w:rsidP="00E008C7">
      <w:pPr>
        <w:rPr>
          <w:rFonts w:cs="Arial"/>
          <w:color w:val="000000"/>
          <w:szCs w:val="19"/>
          <w:lang w:val="en-AU"/>
        </w:rPr>
      </w:pPr>
      <w:r w:rsidRPr="00064935">
        <w:rPr>
          <w:rFonts w:cs="Arial"/>
          <w:color w:val="000000"/>
          <w:szCs w:val="19"/>
          <w:lang w:val="en-AU"/>
        </w:rPr>
        <w:t>See the table below for the steps involved:</w:t>
      </w:r>
    </w:p>
    <w:p w14:paraId="00E9BE9B" w14:textId="77777777" w:rsidR="00E008C7" w:rsidRDefault="00E008C7" w:rsidP="00E008C7">
      <w:pPr>
        <w:rPr>
          <w:rFonts w:cs="Arial"/>
          <w:color w:val="000000"/>
          <w:szCs w:val="19"/>
          <w:lang w:val="en-AU"/>
        </w:rPr>
      </w:pPr>
    </w:p>
    <w:p w14:paraId="2241E780" w14:textId="77777777" w:rsidR="00E008C7" w:rsidRPr="00B64341" w:rsidRDefault="00E008C7" w:rsidP="00E008C7">
      <w:pPr>
        <w:pStyle w:val="Heading4"/>
      </w:pPr>
      <w:r>
        <w:t>6.11.5</w:t>
      </w:r>
      <w:r w:rsidRPr="00B64341">
        <w:t xml:space="preserve">.1 </w:t>
      </w:r>
      <w:r w:rsidRPr="00B64341">
        <w:tab/>
      </w:r>
      <w:r w:rsidRPr="003E1EC3">
        <w:t>Reconciling estimated and actual maintenance income</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E008C7" w:rsidRPr="00B64341" w14:paraId="476CE175" w14:textId="77777777" w:rsidTr="00FE22C4">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555ACCE7" w14:textId="77777777" w:rsidR="00E008C7" w:rsidRPr="00E33BAF" w:rsidRDefault="00E008C7" w:rsidP="00FE22C4">
            <w:pPr>
              <w:jc w:val="center"/>
              <w:rPr>
                <w:sz w:val="20"/>
                <w:lang w:val="en-AU"/>
              </w:rPr>
            </w:pPr>
            <w:r w:rsidRPr="00982B1C">
              <w:rPr>
                <w:sz w:val="20"/>
                <w:lang w:val="en-AU"/>
              </w:rPr>
              <w:t>Step</w:t>
            </w:r>
          </w:p>
        </w:tc>
        <w:tc>
          <w:tcPr>
            <w:tcW w:w="4605" w:type="pct"/>
            <w:shd w:val="clear" w:color="auto" w:fill="B6DDE8" w:themeFill="accent5" w:themeFillTint="66"/>
            <w:tcMar>
              <w:top w:w="0" w:type="dxa"/>
              <w:left w:w="108" w:type="dxa"/>
              <w:bottom w:w="0" w:type="dxa"/>
              <w:right w:w="108" w:type="dxa"/>
            </w:tcMar>
            <w:vAlign w:val="center"/>
          </w:tcPr>
          <w:p w14:paraId="17739020" w14:textId="77777777" w:rsidR="00E008C7" w:rsidRPr="00982B1C" w:rsidRDefault="00E008C7" w:rsidP="00FE22C4">
            <w:pPr>
              <w:rPr>
                <w:sz w:val="20"/>
                <w:lang w:val="en-AU"/>
              </w:rPr>
            </w:pPr>
            <w:r w:rsidRPr="00E33BAF">
              <w:rPr>
                <w:sz w:val="20"/>
                <w:lang w:val="en-AU"/>
              </w:rPr>
              <w:t xml:space="preserve">Action </w:t>
            </w:r>
          </w:p>
        </w:tc>
      </w:tr>
      <w:tr w:rsidR="00E008C7" w:rsidRPr="00B64341" w14:paraId="0CB8D028"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37122A6F" w14:textId="77777777" w:rsidR="00E008C7" w:rsidRPr="00E33BAF" w:rsidRDefault="00E008C7" w:rsidP="00FE22C4">
            <w:pPr>
              <w:jc w:val="center"/>
              <w:rPr>
                <w:sz w:val="20"/>
                <w:lang w:val="en-AU"/>
              </w:rPr>
            </w:pPr>
            <w:r w:rsidRPr="00982B1C">
              <w:rPr>
                <w:sz w:val="20"/>
                <w:lang w:val="en-AU"/>
              </w:rPr>
              <w:t>1</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4EF2B180" w14:textId="77777777" w:rsidR="00E008C7" w:rsidRPr="00815D7F" w:rsidRDefault="00E008C7" w:rsidP="00FE22C4">
            <w:pPr>
              <w:rPr>
                <w:color w:val="111111"/>
                <w:sz w:val="20"/>
              </w:rPr>
            </w:pPr>
            <w:r w:rsidRPr="00815D7F">
              <w:rPr>
                <w:color w:val="111111"/>
                <w:sz w:val="20"/>
              </w:rPr>
              <w:t xml:space="preserve">In determining a </w:t>
            </w:r>
            <w:r>
              <w:rPr>
                <w:color w:val="111111"/>
                <w:sz w:val="20"/>
              </w:rPr>
              <w:t>student</w:t>
            </w:r>
            <w:r w:rsidRPr="00815D7F">
              <w:rPr>
                <w:color w:val="111111"/>
                <w:sz w:val="20"/>
              </w:rPr>
              <w:t xml:space="preserve">’s rate of </w:t>
            </w:r>
            <w:r w:rsidRPr="003E1EC3">
              <w:rPr>
                <w:color w:val="111111"/>
                <w:sz w:val="20"/>
              </w:rPr>
              <w:t>Additional Boarding Allowance</w:t>
            </w:r>
            <w:r w:rsidRPr="00815D7F">
              <w:rPr>
                <w:color w:val="111111"/>
                <w:sz w:val="20"/>
              </w:rPr>
              <w:t xml:space="preserve"> was an estimate of maintenance income used?</w:t>
            </w:r>
          </w:p>
          <w:p w14:paraId="4F9058C9" w14:textId="77777777" w:rsidR="00E008C7" w:rsidRDefault="00E008C7" w:rsidP="00E008C7">
            <w:pPr>
              <w:numPr>
                <w:ilvl w:val="0"/>
                <w:numId w:val="41"/>
              </w:numPr>
              <w:spacing w:before="0" w:after="60"/>
              <w:rPr>
                <w:sz w:val="20"/>
              </w:rPr>
            </w:pPr>
            <w:r w:rsidRPr="00815D7F">
              <w:rPr>
                <w:sz w:val="20"/>
              </w:rPr>
              <w:t>If NO then there is no reconciliation to do.</w:t>
            </w:r>
          </w:p>
          <w:p w14:paraId="6FAAF653" w14:textId="77777777" w:rsidR="00E008C7" w:rsidRPr="00020945" w:rsidRDefault="00E008C7" w:rsidP="00E008C7">
            <w:pPr>
              <w:numPr>
                <w:ilvl w:val="0"/>
                <w:numId w:val="41"/>
              </w:numPr>
              <w:spacing w:before="0" w:after="60"/>
              <w:rPr>
                <w:sz w:val="20"/>
              </w:rPr>
            </w:pPr>
            <w:r w:rsidRPr="00020945">
              <w:rPr>
                <w:sz w:val="20"/>
              </w:rPr>
              <w:t>If YES go to step 2.</w:t>
            </w:r>
          </w:p>
        </w:tc>
      </w:tr>
      <w:tr w:rsidR="00E008C7" w:rsidRPr="00B64341" w14:paraId="090EF061"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91647B4" w14:textId="77777777" w:rsidR="00E008C7" w:rsidRPr="00E33BAF" w:rsidRDefault="00E008C7" w:rsidP="00FE22C4">
            <w:pPr>
              <w:jc w:val="center"/>
              <w:rPr>
                <w:sz w:val="20"/>
                <w:lang w:val="en-AU"/>
              </w:rPr>
            </w:pPr>
            <w:r w:rsidRPr="00982B1C">
              <w:rPr>
                <w:sz w:val="20"/>
                <w:lang w:val="en-AU"/>
              </w:rPr>
              <w:t>2</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56C98E92" w14:textId="77777777" w:rsidR="00E008C7" w:rsidRPr="00815D7F" w:rsidRDefault="00E008C7" w:rsidP="00FE22C4">
            <w:pPr>
              <w:rPr>
                <w:color w:val="111111"/>
                <w:sz w:val="20"/>
              </w:rPr>
            </w:pPr>
            <w:r w:rsidRPr="00815D7F">
              <w:rPr>
                <w:color w:val="111111"/>
                <w:sz w:val="20"/>
              </w:rPr>
              <w:t>Is there sufficient information to work out the actual amount of maintenance income for the income</w:t>
            </w:r>
            <w:r>
              <w:rPr>
                <w:color w:val="111111"/>
                <w:sz w:val="20"/>
              </w:rPr>
              <w:t xml:space="preserve"> </w:t>
            </w:r>
            <w:r w:rsidRPr="00815D7F">
              <w:rPr>
                <w:color w:val="111111"/>
                <w:sz w:val="20"/>
              </w:rPr>
              <w:t>year without regard to an estimate?</w:t>
            </w:r>
          </w:p>
          <w:p w14:paraId="0D6F4A23" w14:textId="77777777" w:rsidR="00E008C7" w:rsidRDefault="00E008C7" w:rsidP="00E008C7">
            <w:pPr>
              <w:numPr>
                <w:ilvl w:val="0"/>
                <w:numId w:val="41"/>
              </w:numPr>
              <w:spacing w:before="0" w:after="60"/>
              <w:rPr>
                <w:sz w:val="20"/>
              </w:rPr>
            </w:pPr>
            <w:r w:rsidRPr="00815D7F">
              <w:rPr>
                <w:sz w:val="20"/>
              </w:rPr>
              <w:t>If NO then there is no reconciliation to do.</w:t>
            </w:r>
          </w:p>
          <w:p w14:paraId="017BE50E" w14:textId="77777777" w:rsidR="00E008C7" w:rsidRPr="00020945" w:rsidRDefault="00E008C7" w:rsidP="00E008C7">
            <w:pPr>
              <w:numPr>
                <w:ilvl w:val="0"/>
                <w:numId w:val="41"/>
              </w:numPr>
              <w:spacing w:before="0" w:after="60"/>
              <w:rPr>
                <w:sz w:val="20"/>
              </w:rPr>
            </w:pPr>
            <w:r w:rsidRPr="00020945">
              <w:rPr>
                <w:sz w:val="20"/>
              </w:rPr>
              <w:t>If YES go to step 3.</w:t>
            </w:r>
          </w:p>
        </w:tc>
      </w:tr>
      <w:tr w:rsidR="00E008C7" w:rsidRPr="00B64341" w14:paraId="3482C7E0" w14:textId="77777777" w:rsidTr="004238B4">
        <w:trPr>
          <w:cantSplit/>
          <w:trHeight w:val="932"/>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1D2865C0" w14:textId="77777777" w:rsidR="00E008C7" w:rsidRPr="00982B1C" w:rsidRDefault="00E008C7" w:rsidP="00FE22C4">
            <w:pPr>
              <w:jc w:val="center"/>
              <w:rPr>
                <w:sz w:val="20"/>
                <w:lang w:val="en-AU"/>
              </w:rPr>
            </w:pPr>
            <w:r w:rsidRPr="00982B1C">
              <w:rPr>
                <w:sz w:val="20"/>
                <w:lang w:val="en-AU"/>
              </w:rPr>
              <w:t>3</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31D431AF" w14:textId="3DE11CA8" w:rsidR="00E008C7" w:rsidRPr="00E33BAF" w:rsidRDefault="00E008C7" w:rsidP="00FE22C4">
            <w:pPr>
              <w:rPr>
                <w:sz w:val="20"/>
                <w:lang w:val="en-AU"/>
              </w:rPr>
            </w:pPr>
            <w:r w:rsidRPr="003E1EC3">
              <w:rPr>
                <w:sz w:val="20"/>
                <w:lang w:val="en-AU"/>
              </w:rPr>
              <w:t xml:space="preserve">Work out the </w:t>
            </w:r>
            <w:bookmarkStart w:id="1700" w:name="_Hlk509935620"/>
            <w:r w:rsidRPr="00020945">
              <w:rPr>
                <w:b/>
                <w:i/>
                <w:sz w:val="20"/>
                <w:u w:val="single"/>
                <w:lang w:val="en-AU"/>
              </w:rPr>
              <w:t>annualised MIFA</w:t>
            </w:r>
            <w:r w:rsidRPr="003E1EC3">
              <w:rPr>
                <w:sz w:val="20"/>
                <w:lang w:val="en-AU"/>
              </w:rPr>
              <w:t xml:space="preserve"> </w:t>
            </w:r>
            <w:bookmarkEnd w:id="1700"/>
            <w:r w:rsidRPr="003E1EC3">
              <w:rPr>
                <w:sz w:val="20"/>
                <w:lang w:val="en-AU"/>
              </w:rPr>
              <w:t xml:space="preserve">using the table at </w:t>
            </w:r>
            <w:hyperlink w:anchor="_6.11.5.2__Calculating" w:history="1">
              <w:r w:rsidRPr="00E008C7">
                <w:rPr>
                  <w:rStyle w:val="Hyperlink"/>
                  <w:sz w:val="20"/>
                  <w:lang w:val="en-AU"/>
                </w:rPr>
                <w:t>6.11.5.2</w:t>
              </w:r>
            </w:hyperlink>
            <w:r w:rsidRPr="003E1EC3">
              <w:rPr>
                <w:sz w:val="20"/>
                <w:lang w:val="en-AU"/>
              </w:rPr>
              <w:t xml:space="preserve"> (below)</w:t>
            </w:r>
            <w:r>
              <w:rPr>
                <w:sz w:val="20"/>
                <w:lang w:val="en-AU"/>
              </w:rPr>
              <w:t>.</w:t>
            </w:r>
          </w:p>
        </w:tc>
      </w:tr>
      <w:tr w:rsidR="00E008C7" w:rsidRPr="00B64341" w14:paraId="134BD344"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183AAE89" w14:textId="77777777" w:rsidR="00E008C7" w:rsidRPr="00982B1C" w:rsidRDefault="00E008C7" w:rsidP="00FE22C4">
            <w:pPr>
              <w:jc w:val="center"/>
              <w:rPr>
                <w:sz w:val="20"/>
                <w:lang w:val="en-AU"/>
              </w:rPr>
            </w:pPr>
            <w:r w:rsidRPr="00982B1C">
              <w:rPr>
                <w:sz w:val="20"/>
                <w:lang w:val="en-AU"/>
              </w:rPr>
              <w:t>4</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1E468AE9" w14:textId="5EFC4245" w:rsidR="00E008C7" w:rsidRPr="00E33BAF" w:rsidRDefault="00E008C7" w:rsidP="00FE22C4">
            <w:pPr>
              <w:rPr>
                <w:sz w:val="20"/>
                <w:lang w:val="en-AU"/>
              </w:rPr>
            </w:pPr>
            <w:r w:rsidRPr="00AA1872">
              <w:rPr>
                <w:sz w:val="20"/>
                <w:lang w:val="en-AU"/>
              </w:rPr>
              <w:t xml:space="preserve">Work out the </w:t>
            </w:r>
            <w:r w:rsidRPr="005C483F">
              <w:rPr>
                <w:b/>
                <w:i/>
                <w:sz w:val="20"/>
                <w:u w:val="single"/>
                <w:lang w:val="en-AU"/>
              </w:rPr>
              <w:t>actual maintenance income</w:t>
            </w:r>
            <w:r w:rsidRPr="00AA1872">
              <w:rPr>
                <w:sz w:val="20"/>
                <w:lang w:val="en-AU"/>
              </w:rPr>
              <w:t xml:space="preserve"> for the income year using the table at </w:t>
            </w:r>
            <w:hyperlink w:anchor="_6.11.5.3__Calculating" w:history="1">
              <w:r w:rsidRPr="00E008C7">
                <w:rPr>
                  <w:rStyle w:val="Hyperlink"/>
                  <w:sz w:val="20"/>
                  <w:lang w:val="en-AU"/>
                </w:rPr>
                <w:t>6.11.5.3</w:t>
              </w:r>
            </w:hyperlink>
            <w:r w:rsidRPr="00AA1872">
              <w:rPr>
                <w:sz w:val="20"/>
                <w:lang w:val="en-AU"/>
              </w:rPr>
              <w:t xml:space="preserve"> (below)</w:t>
            </w:r>
            <w:r>
              <w:rPr>
                <w:sz w:val="20"/>
                <w:lang w:val="en-AU"/>
              </w:rPr>
              <w:t>.</w:t>
            </w:r>
          </w:p>
        </w:tc>
      </w:tr>
      <w:tr w:rsidR="00E008C7" w:rsidRPr="00B64341" w14:paraId="3CF7400D"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5EF4A5E4" w14:textId="77777777" w:rsidR="00E008C7" w:rsidRPr="00982B1C" w:rsidRDefault="00E008C7" w:rsidP="00FE22C4">
            <w:pPr>
              <w:jc w:val="center"/>
              <w:rPr>
                <w:sz w:val="20"/>
                <w:lang w:val="en-AU"/>
              </w:rPr>
            </w:pPr>
            <w:r w:rsidRPr="00982B1C">
              <w:rPr>
                <w:sz w:val="20"/>
                <w:lang w:val="en-AU"/>
              </w:rPr>
              <w:t>5</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6A8CF747" w14:textId="5EF8B083" w:rsidR="00E008C7" w:rsidRPr="00E33BAF" w:rsidRDefault="00E008C7" w:rsidP="00FE22C4">
            <w:pPr>
              <w:rPr>
                <w:sz w:val="20"/>
                <w:lang w:val="en-AU"/>
              </w:rPr>
            </w:pPr>
            <w:r>
              <w:rPr>
                <w:color w:val="111111"/>
                <w:sz w:val="20"/>
              </w:rPr>
              <w:t>W</w:t>
            </w:r>
            <w:r w:rsidRPr="005A78D5">
              <w:rPr>
                <w:color w:val="111111"/>
                <w:sz w:val="20"/>
              </w:rPr>
              <w:t xml:space="preserve">ork out the </w:t>
            </w:r>
            <w:r w:rsidRPr="005A78D5">
              <w:rPr>
                <w:b/>
                <w:i/>
                <w:color w:val="111111"/>
                <w:sz w:val="20"/>
                <w:u w:val="single"/>
              </w:rPr>
              <w:t>annual amount of estimated maintenance income</w:t>
            </w:r>
            <w:r w:rsidRPr="005A78D5">
              <w:rPr>
                <w:color w:val="111111"/>
                <w:sz w:val="20"/>
              </w:rPr>
              <w:t xml:space="preserve"> using </w:t>
            </w:r>
            <w:r>
              <w:rPr>
                <w:color w:val="111111"/>
                <w:sz w:val="20"/>
              </w:rPr>
              <w:t xml:space="preserve">the table at </w:t>
            </w:r>
            <w:hyperlink w:anchor="_6.11.5.4__Calculating" w:history="1">
              <w:r w:rsidRPr="00E008C7">
                <w:rPr>
                  <w:rStyle w:val="Hyperlink"/>
                  <w:sz w:val="20"/>
                  <w:lang w:val="en-AU"/>
                </w:rPr>
                <w:t>6.11.5.4</w:t>
              </w:r>
            </w:hyperlink>
            <w:r w:rsidRPr="00AA1872">
              <w:rPr>
                <w:sz w:val="20"/>
                <w:lang w:val="en-AU"/>
              </w:rPr>
              <w:t xml:space="preserve"> (below)</w:t>
            </w:r>
            <w:r>
              <w:rPr>
                <w:sz w:val="20"/>
                <w:lang w:val="en-AU"/>
              </w:rPr>
              <w:t>.</w:t>
            </w:r>
          </w:p>
        </w:tc>
      </w:tr>
      <w:tr w:rsidR="00E008C7" w:rsidRPr="00B64341" w14:paraId="7B7A3AB7"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746103B8" w14:textId="77777777" w:rsidR="00E008C7" w:rsidRPr="00982B1C" w:rsidRDefault="00E008C7" w:rsidP="00FE22C4">
            <w:pPr>
              <w:jc w:val="center"/>
              <w:rPr>
                <w:sz w:val="20"/>
                <w:lang w:val="en-AU"/>
              </w:rPr>
            </w:pPr>
            <w:r>
              <w:rPr>
                <w:sz w:val="20"/>
                <w:lang w:val="en-AU"/>
              </w:rPr>
              <w:t>6</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48D8913F" w14:textId="77777777" w:rsidR="00E008C7" w:rsidRPr="005A78D5" w:rsidRDefault="00E008C7" w:rsidP="00FE22C4">
            <w:pPr>
              <w:rPr>
                <w:sz w:val="20"/>
              </w:rPr>
            </w:pPr>
            <w:r w:rsidRPr="005A78D5">
              <w:rPr>
                <w:sz w:val="20"/>
              </w:rPr>
              <w:t xml:space="preserve">Is the </w:t>
            </w:r>
            <w:r w:rsidRPr="005A78D5">
              <w:rPr>
                <w:b/>
                <w:i/>
                <w:sz w:val="20"/>
              </w:rPr>
              <w:t>actual maintenance income</w:t>
            </w:r>
            <w:r w:rsidRPr="005A78D5">
              <w:rPr>
                <w:sz w:val="20"/>
              </w:rPr>
              <w:t xml:space="preserve"> equal or more than the </w:t>
            </w:r>
            <w:r w:rsidRPr="005A78D5">
              <w:rPr>
                <w:b/>
                <w:i/>
                <w:sz w:val="20"/>
              </w:rPr>
              <w:t>annualised MIFA</w:t>
            </w:r>
            <w:r>
              <w:rPr>
                <w:sz w:val="20"/>
              </w:rPr>
              <w:t>, but not more than </w:t>
            </w:r>
            <w:r w:rsidRPr="005A78D5">
              <w:rPr>
                <w:sz w:val="20"/>
              </w:rPr>
              <w:t>125%?</w:t>
            </w:r>
          </w:p>
          <w:p w14:paraId="3748EAD7" w14:textId="77777777" w:rsidR="00E008C7" w:rsidRDefault="00E008C7" w:rsidP="00E008C7">
            <w:pPr>
              <w:numPr>
                <w:ilvl w:val="0"/>
                <w:numId w:val="41"/>
              </w:numPr>
              <w:spacing w:before="0" w:after="60"/>
              <w:rPr>
                <w:sz w:val="20"/>
              </w:rPr>
            </w:pPr>
            <w:r w:rsidRPr="005A78D5">
              <w:rPr>
                <w:sz w:val="20"/>
              </w:rPr>
              <w:t xml:space="preserve">If YES, then the existing decision (which calculated the rate of </w:t>
            </w:r>
            <w:r w:rsidRPr="003E1EC3">
              <w:rPr>
                <w:color w:val="111111"/>
                <w:sz w:val="20"/>
              </w:rPr>
              <w:t>Additional Boarding Allowance</w:t>
            </w:r>
            <w:r w:rsidRPr="005A78D5">
              <w:rPr>
                <w:sz w:val="20"/>
              </w:rPr>
              <w:t>) is affirmed.</w:t>
            </w:r>
          </w:p>
          <w:p w14:paraId="0366027D" w14:textId="77777777" w:rsidR="00E008C7" w:rsidRPr="00611611" w:rsidRDefault="00E008C7" w:rsidP="00E008C7">
            <w:pPr>
              <w:numPr>
                <w:ilvl w:val="0"/>
                <w:numId w:val="41"/>
              </w:numPr>
              <w:spacing w:before="0" w:after="60"/>
              <w:rPr>
                <w:sz w:val="20"/>
              </w:rPr>
            </w:pPr>
            <w:r>
              <w:rPr>
                <w:sz w:val="20"/>
              </w:rPr>
              <w:t>If NO go to step 7</w:t>
            </w:r>
            <w:r w:rsidRPr="00611611">
              <w:rPr>
                <w:sz w:val="20"/>
              </w:rPr>
              <w:t>.</w:t>
            </w:r>
          </w:p>
        </w:tc>
      </w:tr>
      <w:tr w:rsidR="00E008C7" w:rsidRPr="00B64341" w14:paraId="0FE855CF"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1B2B7F5C" w14:textId="77777777" w:rsidR="00E008C7" w:rsidRPr="00982B1C" w:rsidRDefault="00E008C7" w:rsidP="00FE22C4">
            <w:pPr>
              <w:jc w:val="center"/>
              <w:rPr>
                <w:sz w:val="20"/>
                <w:lang w:val="en-AU"/>
              </w:rPr>
            </w:pPr>
            <w:r>
              <w:rPr>
                <w:sz w:val="20"/>
                <w:lang w:val="en-AU"/>
              </w:rPr>
              <w:t>7</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6EC1B014" w14:textId="77777777" w:rsidR="00E008C7" w:rsidRPr="005C483F" w:rsidRDefault="00E008C7" w:rsidP="00FE22C4">
            <w:pPr>
              <w:spacing w:after="100" w:afterAutospacing="1" w:line="384" w:lineRule="atLeast"/>
              <w:rPr>
                <w:rFonts w:cs="Arial"/>
                <w:color w:val="111111"/>
                <w:sz w:val="20"/>
                <w:lang w:val="en" w:eastAsia="en-AU"/>
              </w:rPr>
            </w:pPr>
            <w:r w:rsidRPr="005C483F">
              <w:rPr>
                <w:rFonts w:cs="Arial"/>
                <w:color w:val="111111"/>
                <w:sz w:val="20"/>
                <w:lang w:eastAsia="en-AU"/>
              </w:rPr>
              <w:t xml:space="preserve">Is the </w:t>
            </w:r>
            <w:r w:rsidRPr="005C483F">
              <w:rPr>
                <w:rFonts w:cs="Arial"/>
                <w:b/>
                <w:i/>
                <w:color w:val="111111"/>
                <w:sz w:val="20"/>
                <w:lang w:val="en" w:eastAsia="en-AU"/>
              </w:rPr>
              <w:t>actual maintenance income</w:t>
            </w:r>
            <w:r w:rsidRPr="005C483F">
              <w:rPr>
                <w:rFonts w:cs="Arial"/>
                <w:color w:val="111111"/>
                <w:sz w:val="20"/>
                <w:lang w:val="en" w:eastAsia="en-AU"/>
              </w:rPr>
              <w:t>:</w:t>
            </w:r>
          </w:p>
          <w:p w14:paraId="178CF04C" w14:textId="77777777" w:rsidR="00E008C7" w:rsidRPr="005C483F" w:rsidRDefault="00E008C7" w:rsidP="00E008C7">
            <w:pPr>
              <w:numPr>
                <w:ilvl w:val="0"/>
                <w:numId w:val="43"/>
              </w:numPr>
              <w:tabs>
                <w:tab w:val="clear" w:pos="720"/>
                <w:tab w:val="num" w:pos="1138"/>
              </w:tabs>
              <w:spacing w:before="100" w:beforeAutospacing="1" w:after="0" w:line="384" w:lineRule="atLeast"/>
              <w:ind w:left="1564"/>
              <w:rPr>
                <w:rFonts w:cs="Arial"/>
                <w:color w:val="111111"/>
                <w:sz w:val="20"/>
                <w:lang w:eastAsia="en-AU"/>
              </w:rPr>
            </w:pPr>
            <w:r w:rsidRPr="005C483F">
              <w:rPr>
                <w:rFonts w:cs="Arial"/>
                <w:color w:val="111111"/>
                <w:sz w:val="20"/>
                <w:u w:val="single"/>
                <w:lang w:eastAsia="en-AU"/>
              </w:rPr>
              <w:t>more than 125%</w:t>
            </w:r>
            <w:r w:rsidRPr="005C483F">
              <w:rPr>
                <w:rFonts w:cs="Arial"/>
                <w:color w:val="111111"/>
                <w:sz w:val="20"/>
                <w:lang w:eastAsia="en-AU"/>
              </w:rPr>
              <w:t xml:space="preserve"> of the </w:t>
            </w:r>
            <w:r w:rsidRPr="005C483F">
              <w:rPr>
                <w:rFonts w:cs="Arial"/>
                <w:b/>
                <w:i/>
                <w:color w:val="111111"/>
                <w:sz w:val="20"/>
                <w:lang w:eastAsia="en-AU"/>
              </w:rPr>
              <w:t>annualised MIFA</w:t>
            </w:r>
            <w:r w:rsidRPr="005C483F">
              <w:rPr>
                <w:rFonts w:cs="Arial"/>
                <w:color w:val="111111"/>
                <w:sz w:val="20"/>
                <w:lang w:eastAsia="en-AU"/>
              </w:rPr>
              <w:t xml:space="preserve">, </w:t>
            </w:r>
          </w:p>
          <w:p w14:paraId="14EB3EFF" w14:textId="77777777" w:rsidR="00E008C7" w:rsidRPr="005C483F" w:rsidRDefault="00E008C7" w:rsidP="00FE22C4">
            <w:pPr>
              <w:spacing w:before="100" w:beforeAutospacing="1" w:after="0" w:line="384" w:lineRule="atLeast"/>
              <w:ind w:left="1564"/>
              <w:rPr>
                <w:rFonts w:cs="Arial"/>
                <w:color w:val="111111"/>
                <w:sz w:val="20"/>
                <w:lang w:eastAsia="en-AU"/>
              </w:rPr>
            </w:pPr>
            <w:r w:rsidRPr="005C483F">
              <w:rPr>
                <w:rFonts w:cs="Arial"/>
                <w:color w:val="111111"/>
                <w:sz w:val="20"/>
                <w:lang w:eastAsia="en-AU"/>
              </w:rPr>
              <w:t xml:space="preserve">AND </w:t>
            </w:r>
          </w:p>
          <w:p w14:paraId="1FDC76A2" w14:textId="77777777" w:rsidR="00E008C7" w:rsidRPr="005C483F" w:rsidRDefault="00E008C7" w:rsidP="00E008C7">
            <w:pPr>
              <w:numPr>
                <w:ilvl w:val="0"/>
                <w:numId w:val="43"/>
              </w:numPr>
              <w:tabs>
                <w:tab w:val="clear" w:pos="720"/>
                <w:tab w:val="num" w:pos="1138"/>
              </w:tabs>
              <w:spacing w:before="100" w:beforeAutospacing="1" w:after="0" w:line="384" w:lineRule="atLeast"/>
              <w:ind w:left="1564"/>
              <w:rPr>
                <w:rFonts w:cs="Arial"/>
                <w:color w:val="111111"/>
                <w:sz w:val="20"/>
                <w:lang w:eastAsia="en-AU"/>
              </w:rPr>
            </w:pPr>
            <w:r w:rsidRPr="005C483F">
              <w:rPr>
                <w:rFonts w:cs="Arial"/>
                <w:color w:val="111111"/>
                <w:sz w:val="20"/>
                <w:u w:val="single"/>
                <w:lang w:val="en" w:eastAsia="en-AU"/>
              </w:rPr>
              <w:t>equal or more than</w:t>
            </w:r>
            <w:r w:rsidRPr="005C483F">
              <w:rPr>
                <w:rFonts w:cs="Arial"/>
                <w:color w:val="111111"/>
                <w:sz w:val="20"/>
                <w:lang w:val="en" w:eastAsia="en-AU"/>
              </w:rPr>
              <w:t xml:space="preserve"> the </w:t>
            </w:r>
            <w:r w:rsidRPr="005C483F">
              <w:rPr>
                <w:rFonts w:cs="Arial"/>
                <w:b/>
                <w:i/>
                <w:color w:val="111111"/>
                <w:sz w:val="20"/>
                <w:lang w:val="en" w:eastAsia="en-AU"/>
              </w:rPr>
              <w:t>annual amount of estimated maintenance income</w:t>
            </w:r>
            <w:r w:rsidRPr="005C483F">
              <w:rPr>
                <w:rFonts w:cs="Arial"/>
                <w:color w:val="111111"/>
                <w:sz w:val="20"/>
                <w:lang w:val="en" w:eastAsia="en-AU"/>
              </w:rPr>
              <w:t xml:space="preserve">, </w:t>
            </w:r>
            <w:r w:rsidRPr="005C483F">
              <w:rPr>
                <w:rFonts w:cs="Arial"/>
                <w:color w:val="111111"/>
                <w:sz w:val="20"/>
                <w:u w:val="single"/>
                <w:lang w:val="en" w:eastAsia="en-AU"/>
              </w:rPr>
              <w:t>but not more than 125%</w:t>
            </w:r>
            <w:r w:rsidRPr="005C483F">
              <w:rPr>
                <w:rFonts w:cs="Arial"/>
                <w:color w:val="111111"/>
                <w:sz w:val="20"/>
                <w:lang w:val="en" w:eastAsia="en-AU"/>
              </w:rPr>
              <w:t xml:space="preserve"> of the </w:t>
            </w:r>
            <w:r w:rsidRPr="005C483F">
              <w:rPr>
                <w:rFonts w:cs="Arial"/>
                <w:b/>
                <w:i/>
                <w:color w:val="111111"/>
                <w:sz w:val="20"/>
                <w:lang w:val="en" w:eastAsia="en-AU"/>
              </w:rPr>
              <w:t>annual amount of estimated maintenance income</w:t>
            </w:r>
            <w:r w:rsidRPr="005C483F">
              <w:rPr>
                <w:rFonts w:cs="Arial"/>
                <w:color w:val="111111"/>
                <w:sz w:val="20"/>
                <w:lang w:val="en" w:eastAsia="en-AU"/>
              </w:rPr>
              <w:t xml:space="preserve">? </w:t>
            </w:r>
          </w:p>
          <w:p w14:paraId="67BFEEF4" w14:textId="77777777" w:rsidR="00E008C7" w:rsidRDefault="00E008C7" w:rsidP="00E008C7">
            <w:pPr>
              <w:numPr>
                <w:ilvl w:val="0"/>
                <w:numId w:val="42"/>
              </w:numPr>
              <w:spacing w:before="100" w:beforeAutospacing="1" w:line="384" w:lineRule="atLeast"/>
              <w:ind w:left="714" w:hanging="357"/>
              <w:rPr>
                <w:rFonts w:cs="Arial"/>
                <w:color w:val="111111"/>
                <w:sz w:val="20"/>
                <w:lang w:eastAsia="en-AU"/>
              </w:rPr>
            </w:pPr>
            <w:r w:rsidRPr="005C483F">
              <w:rPr>
                <w:rFonts w:cs="Arial"/>
                <w:color w:val="111111"/>
                <w:sz w:val="20"/>
                <w:lang w:eastAsia="en-AU"/>
              </w:rPr>
              <w:t>If YES, then the existing decision (</w:t>
            </w:r>
            <w:r w:rsidRPr="005A78D5">
              <w:rPr>
                <w:sz w:val="20"/>
              </w:rPr>
              <w:t xml:space="preserve">which calculated the rate of </w:t>
            </w:r>
            <w:r w:rsidRPr="003E1EC3">
              <w:rPr>
                <w:color w:val="111111"/>
                <w:sz w:val="20"/>
              </w:rPr>
              <w:t>Additional Boarding Allowance</w:t>
            </w:r>
            <w:r w:rsidRPr="005A78D5">
              <w:rPr>
                <w:sz w:val="20"/>
              </w:rPr>
              <w:t>)</w:t>
            </w:r>
            <w:r w:rsidRPr="005C483F">
              <w:rPr>
                <w:rFonts w:cs="Arial"/>
                <w:color w:val="111111"/>
                <w:sz w:val="20"/>
                <w:lang w:eastAsia="en-AU"/>
              </w:rPr>
              <w:t xml:space="preserve"> is affirmed.</w:t>
            </w:r>
          </w:p>
          <w:p w14:paraId="493EF921" w14:textId="77777777" w:rsidR="00E008C7" w:rsidRPr="005C483F" w:rsidRDefault="00E008C7" w:rsidP="00E008C7">
            <w:pPr>
              <w:numPr>
                <w:ilvl w:val="0"/>
                <w:numId w:val="42"/>
              </w:numPr>
              <w:spacing w:before="100" w:beforeAutospacing="1" w:after="240" w:line="384" w:lineRule="atLeast"/>
              <w:ind w:left="714" w:hanging="357"/>
              <w:rPr>
                <w:rFonts w:cs="Arial"/>
                <w:color w:val="111111"/>
                <w:sz w:val="20"/>
                <w:lang w:eastAsia="en-AU"/>
              </w:rPr>
            </w:pPr>
            <w:r w:rsidRPr="005C483F">
              <w:rPr>
                <w:rFonts w:cs="Arial"/>
                <w:color w:val="111111"/>
                <w:sz w:val="20"/>
                <w:lang w:eastAsia="en-AU"/>
              </w:rPr>
              <w:t xml:space="preserve">If NO the </w:t>
            </w:r>
            <w:r w:rsidRPr="005A78D5">
              <w:rPr>
                <w:sz w:val="20"/>
              </w:rPr>
              <w:t xml:space="preserve">rate of </w:t>
            </w:r>
            <w:r w:rsidRPr="003E1EC3">
              <w:rPr>
                <w:color w:val="111111"/>
                <w:sz w:val="20"/>
              </w:rPr>
              <w:t>Additional Boarding Allowance</w:t>
            </w:r>
            <w:r w:rsidRPr="00611611">
              <w:rPr>
                <w:rFonts w:cs="Arial"/>
                <w:color w:val="111111"/>
                <w:sz w:val="20"/>
                <w:lang w:eastAsia="en-AU"/>
              </w:rPr>
              <w:t xml:space="preserve"> </w:t>
            </w:r>
            <w:r w:rsidRPr="005C483F">
              <w:rPr>
                <w:rFonts w:cs="Arial"/>
                <w:color w:val="111111"/>
                <w:sz w:val="20"/>
                <w:lang w:eastAsia="en-AU"/>
              </w:rPr>
              <w:t>must be recalculated in regard to actual maintenance income.</w:t>
            </w:r>
          </w:p>
        </w:tc>
      </w:tr>
    </w:tbl>
    <w:p w14:paraId="5F30B27A" w14:textId="202999A9" w:rsidR="00E008C7" w:rsidRDefault="00E008C7" w:rsidP="00E008C7">
      <w:pPr>
        <w:rPr>
          <w:rFonts w:cs="Arial"/>
          <w:color w:val="000000"/>
          <w:szCs w:val="19"/>
          <w:lang w:val="en-AU"/>
        </w:rPr>
      </w:pPr>
    </w:p>
    <w:p w14:paraId="76F8B378" w14:textId="77777777" w:rsidR="00E008C7" w:rsidRDefault="00E008C7" w:rsidP="00E008C7">
      <w:pPr>
        <w:rPr>
          <w:rFonts w:cs="Arial"/>
          <w:color w:val="000000"/>
          <w:szCs w:val="19"/>
          <w:lang w:val="en-AU"/>
        </w:rPr>
      </w:pPr>
    </w:p>
    <w:p w14:paraId="6A3BC8B6" w14:textId="77777777" w:rsidR="00E008C7" w:rsidRPr="00B64341" w:rsidRDefault="00E008C7" w:rsidP="00E008C7">
      <w:pPr>
        <w:pStyle w:val="Heading4"/>
      </w:pPr>
      <w:bookmarkStart w:id="1701" w:name="_6.11.5.2__Calculating"/>
      <w:bookmarkEnd w:id="1701"/>
      <w:r>
        <w:lastRenderedPageBreak/>
        <w:t>6.11.5.2</w:t>
      </w:r>
      <w:r w:rsidRPr="00B64341">
        <w:t xml:space="preserve"> </w:t>
      </w:r>
      <w:r w:rsidRPr="00B64341">
        <w:tab/>
      </w:r>
      <w:r w:rsidRPr="00AB39C5">
        <w:t xml:space="preserve">Calculating the </w:t>
      </w:r>
      <w:r w:rsidRPr="005C483F">
        <w:rPr>
          <w:i/>
          <w:u w:val="single"/>
        </w:rPr>
        <w:t>Annualised MIFA</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E008C7" w:rsidRPr="00B64341" w14:paraId="3AECD713" w14:textId="77777777" w:rsidTr="00FE22C4">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128FD885" w14:textId="77777777" w:rsidR="00E008C7" w:rsidRPr="00E33BAF" w:rsidRDefault="00E008C7" w:rsidP="00FE22C4">
            <w:pPr>
              <w:jc w:val="center"/>
              <w:rPr>
                <w:sz w:val="20"/>
                <w:lang w:val="en-AU"/>
              </w:rPr>
            </w:pPr>
            <w:r w:rsidRPr="00982B1C">
              <w:rPr>
                <w:sz w:val="20"/>
                <w:lang w:val="en-AU"/>
              </w:rPr>
              <w:t>Step</w:t>
            </w:r>
          </w:p>
        </w:tc>
        <w:tc>
          <w:tcPr>
            <w:tcW w:w="4607" w:type="pct"/>
            <w:shd w:val="clear" w:color="auto" w:fill="B6DDE8" w:themeFill="accent5" w:themeFillTint="66"/>
            <w:tcMar>
              <w:top w:w="0" w:type="dxa"/>
              <w:left w:w="108" w:type="dxa"/>
              <w:bottom w:w="0" w:type="dxa"/>
              <w:right w:w="108" w:type="dxa"/>
            </w:tcMar>
            <w:vAlign w:val="center"/>
          </w:tcPr>
          <w:p w14:paraId="33721719" w14:textId="77777777" w:rsidR="00E008C7" w:rsidRPr="00982B1C" w:rsidRDefault="00E008C7" w:rsidP="00FE22C4">
            <w:pPr>
              <w:rPr>
                <w:sz w:val="20"/>
                <w:lang w:val="en-AU"/>
              </w:rPr>
            </w:pPr>
            <w:r w:rsidRPr="00E33BAF">
              <w:rPr>
                <w:sz w:val="20"/>
                <w:lang w:val="en-AU"/>
              </w:rPr>
              <w:t xml:space="preserve">Action </w:t>
            </w:r>
          </w:p>
        </w:tc>
      </w:tr>
      <w:tr w:rsidR="00E008C7" w:rsidRPr="00B64341" w14:paraId="411DC125"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B03C833" w14:textId="77777777" w:rsidR="00E008C7" w:rsidRPr="00E33BAF" w:rsidRDefault="00E008C7" w:rsidP="00FE22C4">
            <w:pPr>
              <w:jc w:val="center"/>
              <w:rPr>
                <w:sz w:val="20"/>
                <w:lang w:val="en-AU"/>
              </w:rPr>
            </w:pPr>
            <w:r w:rsidRPr="00982B1C">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B240D44" w14:textId="77777777" w:rsidR="00E008C7" w:rsidRPr="00020945" w:rsidRDefault="00E008C7" w:rsidP="00FE22C4">
            <w:pPr>
              <w:spacing w:before="0" w:after="60" w:line="280" w:lineRule="atLeast"/>
              <w:ind w:left="12"/>
              <w:rPr>
                <w:sz w:val="20"/>
              </w:rPr>
            </w:pPr>
            <w:r w:rsidRPr="000457E2">
              <w:rPr>
                <w:sz w:val="20"/>
              </w:rPr>
              <w:t xml:space="preserve">Using </w:t>
            </w:r>
            <w:r>
              <w:rPr>
                <w:sz w:val="20"/>
              </w:rPr>
              <w:t xml:space="preserve">the table at </w:t>
            </w:r>
            <w:r>
              <w:rPr>
                <w:color w:val="111111"/>
                <w:sz w:val="20"/>
              </w:rPr>
              <w:t xml:space="preserve">6.11.3 </w:t>
            </w:r>
            <w:r w:rsidRPr="000457E2">
              <w:rPr>
                <w:sz w:val="20"/>
              </w:rPr>
              <w:t xml:space="preserve">work out whether the MIFA for the </w:t>
            </w:r>
            <w:r>
              <w:rPr>
                <w:sz w:val="20"/>
              </w:rPr>
              <w:t>student</w:t>
            </w:r>
            <w:r w:rsidRPr="000457E2">
              <w:rPr>
                <w:sz w:val="20"/>
              </w:rPr>
              <w:t xml:space="preserve"> was the same on all days in the income year. If it was, then that MIFA is the </w:t>
            </w:r>
            <w:r w:rsidRPr="000457E2">
              <w:rPr>
                <w:b/>
                <w:i/>
                <w:sz w:val="20"/>
              </w:rPr>
              <w:t>annualised MIFA</w:t>
            </w:r>
            <w:r w:rsidRPr="000457E2">
              <w:rPr>
                <w:sz w:val="20"/>
              </w:rPr>
              <w:t xml:space="preserve"> for the </w:t>
            </w:r>
            <w:r>
              <w:rPr>
                <w:sz w:val="20"/>
              </w:rPr>
              <w:t xml:space="preserve">student </w:t>
            </w:r>
            <w:r w:rsidRPr="000457E2">
              <w:rPr>
                <w:sz w:val="20"/>
              </w:rPr>
              <w:t>for the income year.</w:t>
            </w:r>
          </w:p>
        </w:tc>
      </w:tr>
      <w:tr w:rsidR="00E008C7" w:rsidRPr="00B64341" w14:paraId="228D9ED4"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D87814F" w14:textId="77777777" w:rsidR="00E008C7" w:rsidRPr="00E33BAF" w:rsidRDefault="00E008C7" w:rsidP="00FE22C4">
            <w:pPr>
              <w:jc w:val="center"/>
              <w:rPr>
                <w:sz w:val="20"/>
                <w:lang w:val="en-AU"/>
              </w:rPr>
            </w:pPr>
            <w:r w:rsidRPr="00982B1C">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2787782" w14:textId="77777777" w:rsidR="00E008C7" w:rsidRPr="00020945" w:rsidRDefault="00E008C7" w:rsidP="00FE22C4">
            <w:pPr>
              <w:spacing w:before="0" w:after="60" w:line="280" w:lineRule="atLeast"/>
              <w:rPr>
                <w:sz w:val="20"/>
              </w:rPr>
            </w:pPr>
            <w:r w:rsidRPr="000457E2">
              <w:rPr>
                <w:color w:val="111111"/>
                <w:sz w:val="20"/>
              </w:rPr>
              <w:t xml:space="preserve">If the MIFA for the </w:t>
            </w:r>
            <w:r>
              <w:rPr>
                <w:color w:val="111111"/>
                <w:sz w:val="20"/>
              </w:rPr>
              <w:t xml:space="preserve">student </w:t>
            </w:r>
            <w:r w:rsidRPr="000457E2">
              <w:rPr>
                <w:color w:val="111111"/>
                <w:sz w:val="20"/>
              </w:rPr>
              <w:t>was not the same on all days in the income year, work out for how many days in the income year each MIFA applied.</w:t>
            </w:r>
          </w:p>
        </w:tc>
      </w:tr>
      <w:tr w:rsidR="00E008C7" w:rsidRPr="00B64341" w14:paraId="2C80C856"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2E12F45F" w14:textId="77777777" w:rsidR="00E008C7" w:rsidRPr="00982B1C" w:rsidRDefault="00E008C7" w:rsidP="00FE22C4">
            <w:pPr>
              <w:jc w:val="center"/>
              <w:rPr>
                <w:sz w:val="20"/>
                <w:lang w:val="en-AU"/>
              </w:rPr>
            </w:pPr>
            <w:r w:rsidRPr="00982B1C">
              <w:rPr>
                <w:sz w:val="20"/>
                <w:lang w:val="en-AU"/>
              </w:rPr>
              <w:t>3</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2835B3AF" w14:textId="77777777" w:rsidR="00E008C7" w:rsidRPr="000457E2" w:rsidRDefault="00E008C7" w:rsidP="00FE22C4">
            <w:pPr>
              <w:spacing w:after="240" w:line="240" w:lineRule="atLeast"/>
              <w:rPr>
                <w:color w:val="111111"/>
                <w:sz w:val="20"/>
              </w:rPr>
            </w:pPr>
            <w:r w:rsidRPr="000457E2">
              <w:rPr>
                <w:color w:val="111111"/>
                <w:sz w:val="20"/>
              </w:rPr>
              <w:t>Work out the MIFA share for each such period by using this formula:</w:t>
            </w:r>
          </w:p>
          <w:p w14:paraId="2F3B0BE1" w14:textId="77777777" w:rsidR="00E008C7" w:rsidRPr="000457E2" w:rsidRDefault="00E008C7" w:rsidP="00FE22C4">
            <w:pPr>
              <w:spacing w:after="0"/>
              <w:rPr>
                <w:b/>
                <w:color w:val="111111"/>
                <w:sz w:val="20"/>
              </w:rPr>
            </w:pPr>
            <w:r w:rsidRPr="000457E2">
              <w:rPr>
                <w:b/>
                <w:color w:val="111111"/>
                <w:sz w:val="20"/>
              </w:rPr>
              <w:t xml:space="preserve">                                                       Number of days in the period</w:t>
            </w:r>
          </w:p>
          <w:p w14:paraId="07437F46" w14:textId="77777777" w:rsidR="00E008C7" w:rsidRPr="000457E2" w:rsidRDefault="00E008C7" w:rsidP="00FE22C4">
            <w:pPr>
              <w:spacing w:before="0" w:after="0"/>
              <w:rPr>
                <w:b/>
                <w:color w:val="111111"/>
                <w:sz w:val="20"/>
              </w:rPr>
            </w:pPr>
            <w:r w:rsidRPr="000457E2">
              <w:rPr>
                <w:b/>
                <w:color w:val="111111"/>
                <w:sz w:val="20"/>
              </w:rPr>
              <w:t xml:space="preserve">                             </w:t>
            </w:r>
            <w:r>
              <w:rPr>
                <w:b/>
                <w:color w:val="111111"/>
                <w:sz w:val="20"/>
              </w:rPr>
              <w:t xml:space="preserve">   </w:t>
            </w:r>
            <w:r w:rsidRPr="000457E2">
              <w:rPr>
                <w:b/>
                <w:color w:val="111111"/>
                <w:sz w:val="20"/>
              </w:rPr>
              <w:t xml:space="preserve"> MIFA  x     </w:t>
            </w:r>
            <w:r w:rsidRPr="005C483F">
              <w:rPr>
                <w:b/>
                <w:color w:val="111111"/>
                <w:sz w:val="20"/>
                <w:vertAlign w:val="superscript"/>
              </w:rPr>
              <w:t>_______________________________</w:t>
            </w:r>
            <w:r>
              <w:rPr>
                <w:b/>
                <w:color w:val="111111"/>
                <w:sz w:val="20"/>
                <w:vertAlign w:val="superscript"/>
              </w:rPr>
              <w:t>_______________</w:t>
            </w:r>
          </w:p>
          <w:p w14:paraId="43764D50" w14:textId="77777777" w:rsidR="00E008C7" w:rsidRPr="00E33BAF" w:rsidRDefault="00E008C7" w:rsidP="00FE22C4">
            <w:pPr>
              <w:spacing w:before="0"/>
              <w:rPr>
                <w:sz w:val="20"/>
                <w:lang w:val="en-AU"/>
              </w:rPr>
            </w:pPr>
            <w:r w:rsidRPr="000457E2">
              <w:rPr>
                <w:b/>
                <w:color w:val="111111"/>
                <w:sz w:val="20"/>
              </w:rPr>
              <w:t xml:space="preserve">                                                    Number of days in the income year</w:t>
            </w:r>
          </w:p>
        </w:tc>
      </w:tr>
      <w:tr w:rsidR="00E008C7" w:rsidRPr="00B64341" w14:paraId="39671EA2"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63924FA6" w14:textId="77777777" w:rsidR="00E008C7" w:rsidRPr="00982B1C" w:rsidRDefault="00E008C7" w:rsidP="00FE22C4">
            <w:pPr>
              <w:jc w:val="center"/>
              <w:rPr>
                <w:sz w:val="20"/>
                <w:lang w:val="en-AU"/>
              </w:rPr>
            </w:pPr>
            <w:r w:rsidRPr="00982B1C">
              <w:rPr>
                <w:sz w:val="20"/>
                <w:lang w:val="en-AU"/>
              </w:rPr>
              <w:t>4</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7F068D49" w14:textId="77777777" w:rsidR="00E008C7" w:rsidRPr="00E33BAF" w:rsidRDefault="00E008C7" w:rsidP="00FE22C4">
            <w:pPr>
              <w:rPr>
                <w:sz w:val="20"/>
                <w:lang w:val="en-AU"/>
              </w:rPr>
            </w:pPr>
            <w:r w:rsidRPr="000457E2">
              <w:rPr>
                <w:sz w:val="20"/>
              </w:rPr>
              <w:t xml:space="preserve">Add up the MIFA share for each such period in the income year. The result is the </w:t>
            </w:r>
            <w:r w:rsidRPr="000457E2">
              <w:rPr>
                <w:b/>
                <w:i/>
                <w:sz w:val="20"/>
              </w:rPr>
              <w:t xml:space="preserve">annualised MIFA </w:t>
            </w:r>
            <w:r w:rsidRPr="000457E2">
              <w:rPr>
                <w:sz w:val="20"/>
              </w:rPr>
              <w:t>for the income year.</w:t>
            </w:r>
          </w:p>
        </w:tc>
      </w:tr>
    </w:tbl>
    <w:p w14:paraId="440F0318" w14:textId="77777777" w:rsidR="00E008C7" w:rsidRDefault="00E008C7" w:rsidP="00E008C7">
      <w:pPr>
        <w:rPr>
          <w:rFonts w:cs="Arial"/>
          <w:color w:val="000000"/>
          <w:szCs w:val="19"/>
          <w:lang w:val="en-AU"/>
        </w:rPr>
      </w:pPr>
    </w:p>
    <w:p w14:paraId="0EF68C2F" w14:textId="77777777" w:rsidR="00E008C7" w:rsidRPr="00B64341" w:rsidRDefault="00E008C7" w:rsidP="00E008C7">
      <w:pPr>
        <w:pStyle w:val="Heading4"/>
      </w:pPr>
      <w:bookmarkStart w:id="1702" w:name="_6.11.5.3__Calculating"/>
      <w:bookmarkEnd w:id="1702"/>
      <w:r>
        <w:t>6.11.5</w:t>
      </w:r>
      <w:r w:rsidRPr="00B64341">
        <w:t>.</w:t>
      </w:r>
      <w:r>
        <w:t>3</w:t>
      </w:r>
      <w:r w:rsidRPr="00B64341">
        <w:t xml:space="preserve"> </w:t>
      </w:r>
      <w:r w:rsidRPr="00B64341">
        <w:tab/>
      </w:r>
      <w:r w:rsidRPr="00AB39C5">
        <w:t xml:space="preserve">Calculating the </w:t>
      </w:r>
      <w:r w:rsidRPr="00020945">
        <w:rPr>
          <w:i/>
          <w:u w:val="single"/>
        </w:rPr>
        <w:t>actual maintenance income</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E008C7" w:rsidRPr="00B64341" w14:paraId="44C19A7D" w14:textId="77777777" w:rsidTr="00FE22C4">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236CA019" w14:textId="77777777" w:rsidR="00E008C7" w:rsidRPr="00E33BAF" w:rsidRDefault="00E008C7" w:rsidP="00FE22C4">
            <w:pPr>
              <w:jc w:val="center"/>
              <w:rPr>
                <w:sz w:val="20"/>
                <w:lang w:val="en-AU"/>
              </w:rPr>
            </w:pPr>
            <w:r w:rsidRPr="00982B1C">
              <w:rPr>
                <w:sz w:val="20"/>
                <w:lang w:val="en-AU"/>
              </w:rPr>
              <w:t>Step</w:t>
            </w:r>
          </w:p>
        </w:tc>
        <w:tc>
          <w:tcPr>
            <w:tcW w:w="4607" w:type="pct"/>
            <w:shd w:val="clear" w:color="auto" w:fill="B6DDE8" w:themeFill="accent5" w:themeFillTint="66"/>
            <w:tcMar>
              <w:top w:w="0" w:type="dxa"/>
              <w:left w:w="108" w:type="dxa"/>
              <w:bottom w:w="0" w:type="dxa"/>
              <w:right w:w="108" w:type="dxa"/>
            </w:tcMar>
            <w:vAlign w:val="center"/>
          </w:tcPr>
          <w:p w14:paraId="19469B54" w14:textId="77777777" w:rsidR="00E008C7" w:rsidRPr="00982B1C" w:rsidRDefault="00E008C7" w:rsidP="00FE22C4">
            <w:pPr>
              <w:rPr>
                <w:sz w:val="20"/>
                <w:lang w:val="en-AU"/>
              </w:rPr>
            </w:pPr>
            <w:r w:rsidRPr="00E33BAF">
              <w:rPr>
                <w:sz w:val="20"/>
                <w:lang w:val="en-AU"/>
              </w:rPr>
              <w:t xml:space="preserve">Action </w:t>
            </w:r>
          </w:p>
        </w:tc>
      </w:tr>
      <w:tr w:rsidR="00E008C7" w:rsidRPr="00B64341" w14:paraId="53925A48"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5250975C" w14:textId="77777777" w:rsidR="00E008C7" w:rsidRPr="00E33BAF" w:rsidRDefault="00E008C7" w:rsidP="00FE22C4">
            <w:pPr>
              <w:jc w:val="center"/>
              <w:rPr>
                <w:sz w:val="20"/>
                <w:lang w:val="en-AU"/>
              </w:rPr>
            </w:pPr>
            <w:r w:rsidRPr="00982B1C">
              <w:rPr>
                <w:sz w:val="20"/>
                <w:lang w:val="en-AU"/>
              </w:rPr>
              <w:t>1</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78CB781D" w14:textId="77777777" w:rsidR="00E008C7" w:rsidRPr="00265BC8" w:rsidRDefault="00E008C7" w:rsidP="00FE22C4">
            <w:pPr>
              <w:spacing w:before="0" w:after="60"/>
              <w:rPr>
                <w:sz w:val="20"/>
              </w:rPr>
            </w:pPr>
            <w:r w:rsidRPr="00265BC8">
              <w:rPr>
                <w:sz w:val="20"/>
              </w:rPr>
              <w:t>Is there sufficient information to work out the actual amount of maintenance income for the income year without regard to an estimate?</w:t>
            </w:r>
          </w:p>
          <w:p w14:paraId="30CBEC9E" w14:textId="77777777" w:rsidR="00E008C7" w:rsidRDefault="00E008C7" w:rsidP="00E008C7">
            <w:pPr>
              <w:numPr>
                <w:ilvl w:val="0"/>
                <w:numId w:val="41"/>
              </w:numPr>
              <w:spacing w:before="0" w:after="60" w:line="280" w:lineRule="atLeast"/>
              <w:rPr>
                <w:sz w:val="20"/>
              </w:rPr>
            </w:pPr>
            <w:r w:rsidRPr="00265BC8">
              <w:rPr>
                <w:sz w:val="20"/>
              </w:rPr>
              <w:t xml:space="preserve">If NO then the </w:t>
            </w:r>
            <w:r w:rsidRPr="00265BC8">
              <w:rPr>
                <w:b/>
                <w:i/>
                <w:sz w:val="20"/>
              </w:rPr>
              <w:t>actual maintenance income</w:t>
            </w:r>
            <w:r>
              <w:rPr>
                <w:sz w:val="20"/>
              </w:rPr>
              <w:t xml:space="preserve"> cannot be calculated.</w:t>
            </w:r>
          </w:p>
          <w:p w14:paraId="1A413B73" w14:textId="77777777" w:rsidR="00E008C7" w:rsidRPr="00BE0771" w:rsidRDefault="00E008C7" w:rsidP="00E008C7">
            <w:pPr>
              <w:numPr>
                <w:ilvl w:val="0"/>
                <w:numId w:val="41"/>
              </w:numPr>
              <w:spacing w:before="0" w:after="60" w:line="280" w:lineRule="atLeast"/>
              <w:rPr>
                <w:sz w:val="20"/>
              </w:rPr>
            </w:pPr>
            <w:r w:rsidRPr="00BE0771">
              <w:rPr>
                <w:sz w:val="20"/>
              </w:rPr>
              <w:t>If YES go to step 2</w:t>
            </w:r>
          </w:p>
        </w:tc>
      </w:tr>
      <w:tr w:rsidR="00E008C7" w:rsidRPr="00B64341" w14:paraId="5F492AD0"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309E5C24" w14:textId="77777777" w:rsidR="00E008C7" w:rsidRPr="00E33BAF" w:rsidRDefault="00E008C7" w:rsidP="00FE22C4">
            <w:pPr>
              <w:jc w:val="center"/>
              <w:rPr>
                <w:sz w:val="20"/>
                <w:lang w:val="en-AU"/>
              </w:rPr>
            </w:pPr>
            <w:r w:rsidRPr="00982B1C">
              <w:rPr>
                <w:sz w:val="20"/>
                <w:lang w:val="en-AU"/>
              </w:rPr>
              <w:t>2</w:t>
            </w:r>
          </w:p>
        </w:tc>
        <w:tc>
          <w:tcPr>
            <w:tcW w:w="4607" w:type="pct"/>
            <w:tcBorders>
              <w:top w:val="nil"/>
              <w:left w:val="nil"/>
              <w:bottom w:val="single" w:sz="8" w:space="0" w:color="4F81BD"/>
              <w:right w:val="single" w:sz="8" w:space="0" w:color="4F81BD"/>
            </w:tcBorders>
            <w:tcMar>
              <w:top w:w="0" w:type="dxa"/>
              <w:left w:w="108" w:type="dxa"/>
              <w:bottom w:w="0" w:type="dxa"/>
              <w:right w:w="108" w:type="dxa"/>
            </w:tcMar>
          </w:tcPr>
          <w:p w14:paraId="46419EB4" w14:textId="77777777" w:rsidR="00E008C7" w:rsidRPr="00265BC8" w:rsidRDefault="00E008C7" w:rsidP="00FE22C4">
            <w:pPr>
              <w:spacing w:before="0" w:after="60"/>
              <w:rPr>
                <w:sz w:val="20"/>
              </w:rPr>
            </w:pPr>
            <w:r w:rsidRPr="00265BC8">
              <w:rPr>
                <w:sz w:val="20"/>
              </w:rPr>
              <w:t xml:space="preserve">To work out the </w:t>
            </w:r>
            <w:r w:rsidRPr="00265BC8">
              <w:rPr>
                <w:b/>
                <w:i/>
                <w:sz w:val="20"/>
              </w:rPr>
              <w:t>actual maintenance income</w:t>
            </w:r>
            <w:r w:rsidRPr="00265BC8">
              <w:rPr>
                <w:sz w:val="20"/>
              </w:rPr>
              <w:t xml:space="preserve"> for the income year:</w:t>
            </w:r>
          </w:p>
          <w:p w14:paraId="5E72401F" w14:textId="77777777" w:rsidR="00E008C7" w:rsidRPr="00265BC8" w:rsidRDefault="00E008C7" w:rsidP="00E008C7">
            <w:pPr>
              <w:numPr>
                <w:ilvl w:val="0"/>
                <w:numId w:val="41"/>
              </w:numPr>
              <w:spacing w:before="0" w:after="60" w:line="280" w:lineRule="atLeast"/>
              <w:rPr>
                <w:sz w:val="20"/>
              </w:rPr>
            </w:pPr>
            <w:r w:rsidRPr="00265BC8">
              <w:rPr>
                <w:sz w:val="20"/>
              </w:rPr>
              <w:t xml:space="preserve">Assume that the </w:t>
            </w:r>
            <w:r>
              <w:rPr>
                <w:sz w:val="20"/>
              </w:rPr>
              <w:t>student</w:t>
            </w:r>
            <w:r w:rsidRPr="00265BC8">
              <w:rPr>
                <w:sz w:val="20"/>
              </w:rPr>
              <w:t xml:space="preserve"> is an FTB child of the parent for the year; and </w:t>
            </w:r>
          </w:p>
          <w:p w14:paraId="6012D235" w14:textId="77777777" w:rsidR="00E008C7" w:rsidRDefault="00E008C7" w:rsidP="00E008C7">
            <w:pPr>
              <w:numPr>
                <w:ilvl w:val="0"/>
                <w:numId w:val="41"/>
              </w:numPr>
              <w:spacing w:before="0" w:after="60" w:line="280" w:lineRule="atLeast"/>
              <w:rPr>
                <w:sz w:val="20"/>
              </w:rPr>
            </w:pPr>
            <w:r w:rsidRPr="00265BC8">
              <w:rPr>
                <w:sz w:val="20"/>
              </w:rPr>
              <w:t xml:space="preserve">Only take into account maintenance income received in relation to the </w:t>
            </w:r>
            <w:r>
              <w:rPr>
                <w:sz w:val="20"/>
              </w:rPr>
              <w:t>student</w:t>
            </w:r>
            <w:r w:rsidRPr="00265BC8">
              <w:rPr>
                <w:sz w:val="20"/>
              </w:rPr>
              <w:t xml:space="preserve">; and </w:t>
            </w:r>
          </w:p>
          <w:p w14:paraId="4D171923" w14:textId="77777777" w:rsidR="00E008C7" w:rsidRPr="00611611" w:rsidRDefault="00E008C7" w:rsidP="00E008C7">
            <w:pPr>
              <w:numPr>
                <w:ilvl w:val="0"/>
                <w:numId w:val="41"/>
              </w:numPr>
              <w:spacing w:before="0" w:after="60" w:line="280" w:lineRule="atLeast"/>
              <w:rPr>
                <w:sz w:val="20"/>
              </w:rPr>
            </w:pPr>
            <w:r w:rsidRPr="00611611">
              <w:rPr>
                <w:sz w:val="20"/>
              </w:rPr>
              <w:t xml:space="preserve">In working out whether maintenance income is received in relation to the student, have regard to the considerations that would apply under the </w:t>
            </w:r>
            <w:r w:rsidRPr="005C483F">
              <w:rPr>
                <w:i/>
                <w:sz w:val="20"/>
              </w:rPr>
              <w:t>Family Assistance Act</w:t>
            </w:r>
            <w:r w:rsidRPr="00611611">
              <w:rPr>
                <w:sz w:val="20"/>
              </w:rPr>
              <w:t xml:space="preserve"> – see </w:t>
            </w:r>
            <w:hyperlink r:id="rId66" w:history="1">
              <w:r w:rsidRPr="005C483F">
                <w:rPr>
                  <w:rStyle w:val="Hyperlink"/>
                  <w:rFonts w:cs="Arial"/>
                  <w:sz w:val="20"/>
                  <w:lang w:val="en"/>
                </w:rPr>
                <w:t>F</w:t>
              </w:r>
              <w:r>
                <w:rPr>
                  <w:rStyle w:val="Hyperlink"/>
                  <w:rFonts w:cs="Arial"/>
                  <w:sz w:val="20"/>
                  <w:lang w:val="en"/>
                </w:rPr>
                <w:t>amily Assistance</w:t>
              </w:r>
              <w:r w:rsidRPr="005C483F">
                <w:rPr>
                  <w:rStyle w:val="Hyperlink"/>
                  <w:rFonts w:cs="Arial"/>
                  <w:sz w:val="20"/>
                  <w:lang w:val="en"/>
                </w:rPr>
                <w:t xml:space="preserve"> Guide 3.1.7 Maintenance Income Test</w:t>
              </w:r>
            </w:hyperlink>
            <w:r>
              <w:rPr>
                <w:sz w:val="20"/>
              </w:rPr>
              <w:t>.</w:t>
            </w:r>
          </w:p>
          <w:p w14:paraId="0A2C4469" w14:textId="77777777" w:rsidR="00E008C7" w:rsidRPr="00020945" w:rsidRDefault="00E008C7" w:rsidP="00FE22C4">
            <w:pPr>
              <w:spacing w:before="0" w:after="60" w:line="280" w:lineRule="atLeast"/>
              <w:rPr>
                <w:sz w:val="20"/>
              </w:rPr>
            </w:pPr>
            <w:r>
              <w:rPr>
                <w:sz w:val="20"/>
              </w:rPr>
              <w:t>This amount is the</w:t>
            </w:r>
            <w:r w:rsidRPr="00265BC8">
              <w:rPr>
                <w:sz w:val="20"/>
              </w:rPr>
              <w:t xml:space="preserve"> </w:t>
            </w:r>
            <w:r w:rsidRPr="00265BC8">
              <w:rPr>
                <w:b/>
                <w:i/>
                <w:sz w:val="20"/>
              </w:rPr>
              <w:t>actual maintenance income</w:t>
            </w:r>
            <w:r w:rsidRPr="00265BC8">
              <w:rPr>
                <w:sz w:val="20"/>
              </w:rPr>
              <w:t xml:space="preserve"> for the income year.</w:t>
            </w:r>
          </w:p>
        </w:tc>
      </w:tr>
    </w:tbl>
    <w:p w14:paraId="14FC5005" w14:textId="77777777" w:rsidR="00E008C7" w:rsidRDefault="00E008C7" w:rsidP="00E008C7">
      <w:pPr>
        <w:rPr>
          <w:b/>
          <w:lang w:val="en-AU"/>
        </w:rPr>
      </w:pPr>
    </w:p>
    <w:p w14:paraId="2E969D38" w14:textId="77777777" w:rsidR="00E008C7" w:rsidRPr="00B64341" w:rsidRDefault="00E008C7" w:rsidP="00E008C7">
      <w:pPr>
        <w:pStyle w:val="Heading4"/>
      </w:pPr>
      <w:bookmarkStart w:id="1703" w:name="_6.11.5.4__Calculating"/>
      <w:bookmarkEnd w:id="1703"/>
      <w:r>
        <w:t>6.11.5</w:t>
      </w:r>
      <w:r w:rsidRPr="00B64341">
        <w:t>.</w:t>
      </w:r>
      <w:r>
        <w:t>4</w:t>
      </w:r>
      <w:r w:rsidRPr="00B64341">
        <w:t xml:space="preserve"> </w:t>
      </w:r>
      <w:r w:rsidRPr="00B64341">
        <w:tab/>
      </w:r>
      <w:r w:rsidRPr="00AB39C5">
        <w:t xml:space="preserve">Calculating the </w:t>
      </w:r>
      <w:r w:rsidRPr="00AB39C5">
        <w:rPr>
          <w:i/>
          <w:u w:val="single"/>
        </w:rPr>
        <w:t>annual amount of estimated maintenance</w:t>
      </w:r>
    </w:p>
    <w:tbl>
      <w:tblPr>
        <w:tblW w:w="4855" w:type="pct"/>
        <w:tblCellSpacing w:w="15" w:type="dxa"/>
        <w:tblInd w:w="14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000" w:firstRow="0" w:lastRow="0" w:firstColumn="0" w:lastColumn="0" w:noHBand="0" w:noVBand="0"/>
      </w:tblPr>
      <w:tblGrid>
        <w:gridCol w:w="694"/>
        <w:gridCol w:w="8662"/>
      </w:tblGrid>
      <w:tr w:rsidR="00E008C7" w:rsidRPr="00B64341" w14:paraId="05A5CA3A" w14:textId="77777777" w:rsidTr="00FE22C4">
        <w:trPr>
          <w:cantSplit/>
          <w:tblHeader/>
          <w:tblCellSpacing w:w="15" w:type="dxa"/>
        </w:trPr>
        <w:tc>
          <w:tcPr>
            <w:tcW w:w="347" w:type="pct"/>
            <w:shd w:val="clear" w:color="auto" w:fill="B6DDE8" w:themeFill="accent5" w:themeFillTint="66"/>
            <w:tcMar>
              <w:top w:w="0" w:type="dxa"/>
              <w:left w:w="108" w:type="dxa"/>
              <w:bottom w:w="0" w:type="dxa"/>
              <w:right w:w="108" w:type="dxa"/>
            </w:tcMar>
            <w:vAlign w:val="center"/>
          </w:tcPr>
          <w:p w14:paraId="631A392B" w14:textId="77777777" w:rsidR="00E008C7" w:rsidRPr="00E33BAF" w:rsidRDefault="00E008C7" w:rsidP="00FE22C4">
            <w:pPr>
              <w:jc w:val="center"/>
              <w:rPr>
                <w:sz w:val="20"/>
                <w:lang w:val="en-AU"/>
              </w:rPr>
            </w:pPr>
            <w:r w:rsidRPr="00982B1C">
              <w:rPr>
                <w:sz w:val="20"/>
                <w:lang w:val="en-AU"/>
              </w:rPr>
              <w:t>Step</w:t>
            </w:r>
          </w:p>
        </w:tc>
        <w:tc>
          <w:tcPr>
            <w:tcW w:w="4605" w:type="pct"/>
            <w:shd w:val="clear" w:color="auto" w:fill="B6DDE8" w:themeFill="accent5" w:themeFillTint="66"/>
            <w:tcMar>
              <w:top w:w="0" w:type="dxa"/>
              <w:left w:w="108" w:type="dxa"/>
              <w:bottom w:w="0" w:type="dxa"/>
              <w:right w:w="108" w:type="dxa"/>
            </w:tcMar>
            <w:vAlign w:val="center"/>
          </w:tcPr>
          <w:p w14:paraId="00101FEF" w14:textId="77777777" w:rsidR="00E008C7" w:rsidRPr="00982B1C" w:rsidRDefault="00E008C7" w:rsidP="00FE22C4">
            <w:pPr>
              <w:rPr>
                <w:sz w:val="20"/>
                <w:lang w:val="en-AU"/>
              </w:rPr>
            </w:pPr>
            <w:r w:rsidRPr="00E33BAF">
              <w:rPr>
                <w:sz w:val="20"/>
                <w:lang w:val="en-AU"/>
              </w:rPr>
              <w:t xml:space="preserve">Action </w:t>
            </w:r>
          </w:p>
        </w:tc>
      </w:tr>
      <w:tr w:rsidR="00E008C7" w:rsidRPr="00B64341" w14:paraId="694A93BC"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444BC19A" w14:textId="77777777" w:rsidR="00E008C7" w:rsidRPr="00E33BAF" w:rsidRDefault="00E008C7" w:rsidP="00FE22C4">
            <w:pPr>
              <w:jc w:val="center"/>
              <w:rPr>
                <w:sz w:val="20"/>
                <w:lang w:val="en-AU"/>
              </w:rPr>
            </w:pPr>
            <w:r w:rsidRPr="00982B1C">
              <w:rPr>
                <w:sz w:val="20"/>
                <w:lang w:val="en-AU"/>
              </w:rPr>
              <w:t>1</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294F10B9" w14:textId="77777777" w:rsidR="00E008C7" w:rsidRDefault="00E008C7" w:rsidP="00FE22C4">
            <w:pPr>
              <w:spacing w:before="0" w:after="60"/>
              <w:rPr>
                <w:sz w:val="20"/>
              </w:rPr>
            </w:pPr>
            <w:r w:rsidRPr="00265BC8">
              <w:rPr>
                <w:sz w:val="20"/>
              </w:rPr>
              <w:t>For each es</w:t>
            </w:r>
            <w:r>
              <w:rPr>
                <w:sz w:val="20"/>
              </w:rPr>
              <w:t xml:space="preserve">timate of maintenance income </w:t>
            </w:r>
            <w:r w:rsidRPr="00265BC8">
              <w:rPr>
                <w:sz w:val="20"/>
              </w:rPr>
              <w:t xml:space="preserve">that applied in relation to a period in the income year, work out the </w:t>
            </w:r>
            <w:r w:rsidRPr="00265BC8">
              <w:rPr>
                <w:b/>
                <w:i/>
                <w:sz w:val="20"/>
              </w:rPr>
              <w:t>annualised estimate</w:t>
            </w:r>
            <w:r w:rsidRPr="00265BC8">
              <w:rPr>
                <w:sz w:val="20"/>
              </w:rPr>
              <w:t xml:space="preserve"> by multiplying the amount of the estimate by:</w:t>
            </w:r>
          </w:p>
          <w:p w14:paraId="5941606C" w14:textId="77777777" w:rsidR="00E008C7" w:rsidRPr="00265BC8" w:rsidRDefault="00E008C7" w:rsidP="00FE22C4">
            <w:pPr>
              <w:spacing w:before="0" w:after="0"/>
              <w:ind w:left="720"/>
              <w:jc w:val="center"/>
              <w:rPr>
                <w:b/>
                <w:color w:val="111111"/>
                <w:sz w:val="20"/>
              </w:rPr>
            </w:pPr>
            <w:r w:rsidRPr="00265BC8">
              <w:rPr>
                <w:b/>
                <w:color w:val="111111"/>
                <w:sz w:val="20"/>
              </w:rPr>
              <w:t>Number of days in income year</w:t>
            </w:r>
          </w:p>
          <w:p w14:paraId="3C1CF98F" w14:textId="77777777" w:rsidR="00E008C7" w:rsidRPr="00265BC8" w:rsidRDefault="00E008C7" w:rsidP="00FE22C4">
            <w:pPr>
              <w:spacing w:before="0" w:after="0"/>
              <w:ind w:left="720"/>
              <w:jc w:val="center"/>
              <w:rPr>
                <w:b/>
                <w:color w:val="111111"/>
                <w:sz w:val="20"/>
                <w:u w:val="single"/>
                <w:vertAlign w:val="superscript"/>
              </w:rPr>
            </w:pPr>
            <w:r w:rsidRPr="00265BC8">
              <w:rPr>
                <w:b/>
                <w:color w:val="111111"/>
                <w:sz w:val="20"/>
                <w:u w:val="single"/>
                <w:vertAlign w:val="superscript"/>
              </w:rPr>
              <w:t>____________________________________________________</w:t>
            </w:r>
          </w:p>
          <w:p w14:paraId="3E9EB31F" w14:textId="77777777" w:rsidR="00E008C7" w:rsidRPr="005C483F" w:rsidRDefault="00E008C7" w:rsidP="00FE22C4">
            <w:pPr>
              <w:spacing w:before="0"/>
              <w:ind w:left="720"/>
              <w:jc w:val="center"/>
              <w:rPr>
                <w:b/>
                <w:color w:val="111111"/>
                <w:sz w:val="20"/>
              </w:rPr>
            </w:pPr>
            <w:r w:rsidRPr="00265BC8">
              <w:rPr>
                <w:b/>
                <w:color w:val="111111"/>
                <w:sz w:val="20"/>
              </w:rPr>
              <w:t>Number of days in income year for which estimate applied</w:t>
            </w:r>
          </w:p>
        </w:tc>
      </w:tr>
      <w:tr w:rsidR="00E008C7" w:rsidRPr="00B64341" w14:paraId="1A814B1E"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6D128D94" w14:textId="77777777" w:rsidR="00E008C7" w:rsidRPr="00E33BAF" w:rsidRDefault="00E008C7" w:rsidP="00FE22C4">
            <w:pPr>
              <w:jc w:val="center"/>
              <w:rPr>
                <w:sz w:val="20"/>
                <w:lang w:val="en-AU"/>
              </w:rPr>
            </w:pPr>
            <w:r w:rsidRPr="00982B1C">
              <w:rPr>
                <w:sz w:val="20"/>
                <w:lang w:val="en-AU"/>
              </w:rPr>
              <w:t>2</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7BCE5163" w14:textId="77777777" w:rsidR="00E008C7" w:rsidRDefault="00E008C7" w:rsidP="00FE22C4">
            <w:pPr>
              <w:spacing w:before="0" w:after="60"/>
              <w:rPr>
                <w:sz w:val="20"/>
              </w:rPr>
            </w:pPr>
            <w:r w:rsidRPr="00265BC8">
              <w:rPr>
                <w:sz w:val="20"/>
              </w:rPr>
              <w:t xml:space="preserve">For each annualised estimate worked out in step 1 for the income year, work out the </w:t>
            </w:r>
            <w:r>
              <w:rPr>
                <w:b/>
                <w:i/>
                <w:sz w:val="20"/>
              </w:rPr>
              <w:t>period </w:t>
            </w:r>
            <w:r w:rsidRPr="00265BC8">
              <w:rPr>
                <w:b/>
                <w:i/>
                <w:sz w:val="20"/>
              </w:rPr>
              <w:t xml:space="preserve">estimate </w:t>
            </w:r>
            <w:r w:rsidRPr="00265BC8">
              <w:rPr>
                <w:sz w:val="20"/>
              </w:rPr>
              <w:t>by multiplying the annualised estimate by:</w:t>
            </w:r>
          </w:p>
          <w:p w14:paraId="35152F16" w14:textId="77777777" w:rsidR="00E008C7" w:rsidRDefault="00E008C7" w:rsidP="00FE22C4">
            <w:pPr>
              <w:spacing w:before="0" w:after="60"/>
              <w:rPr>
                <w:sz w:val="20"/>
              </w:rPr>
            </w:pPr>
          </w:p>
          <w:p w14:paraId="08BC3D08" w14:textId="77777777" w:rsidR="00E008C7" w:rsidRPr="00265BC8" w:rsidRDefault="00E008C7" w:rsidP="00FE22C4">
            <w:pPr>
              <w:spacing w:before="0" w:after="0"/>
              <w:ind w:left="720"/>
              <w:jc w:val="center"/>
              <w:rPr>
                <w:b/>
                <w:color w:val="111111"/>
                <w:sz w:val="20"/>
              </w:rPr>
            </w:pPr>
            <w:r w:rsidRPr="00265BC8">
              <w:rPr>
                <w:b/>
                <w:color w:val="111111"/>
                <w:sz w:val="20"/>
              </w:rPr>
              <w:t>Number of days in income year for which estimate applied</w:t>
            </w:r>
          </w:p>
          <w:p w14:paraId="387E0DCF" w14:textId="77777777" w:rsidR="00E008C7" w:rsidRPr="00265BC8" w:rsidRDefault="00E008C7" w:rsidP="00FE22C4">
            <w:pPr>
              <w:spacing w:before="0" w:after="0"/>
              <w:ind w:left="720"/>
              <w:jc w:val="center"/>
              <w:rPr>
                <w:b/>
                <w:color w:val="111111"/>
                <w:sz w:val="20"/>
                <w:u w:val="single"/>
                <w:vertAlign w:val="superscript"/>
              </w:rPr>
            </w:pPr>
            <w:r w:rsidRPr="00265BC8">
              <w:rPr>
                <w:b/>
                <w:color w:val="111111"/>
                <w:sz w:val="20"/>
                <w:u w:val="single"/>
                <w:vertAlign w:val="superscript"/>
              </w:rPr>
              <w:t>____________________________________________________</w:t>
            </w:r>
          </w:p>
          <w:p w14:paraId="56E496FD" w14:textId="77777777" w:rsidR="00E008C7" w:rsidRPr="00D95B09" w:rsidRDefault="00E008C7" w:rsidP="00FE22C4">
            <w:pPr>
              <w:spacing w:before="0"/>
              <w:ind w:left="720"/>
              <w:jc w:val="center"/>
              <w:rPr>
                <w:b/>
                <w:color w:val="111111"/>
                <w:sz w:val="20"/>
              </w:rPr>
            </w:pPr>
            <w:r w:rsidRPr="00265BC8">
              <w:rPr>
                <w:b/>
                <w:color w:val="111111"/>
                <w:sz w:val="20"/>
              </w:rPr>
              <w:t>Number of days in income year</w:t>
            </w:r>
          </w:p>
        </w:tc>
      </w:tr>
      <w:tr w:rsidR="00E008C7" w:rsidRPr="00B64341" w14:paraId="2394ADD9" w14:textId="77777777" w:rsidTr="00FE22C4">
        <w:trPr>
          <w:cantSplit/>
          <w:tblCellSpacing w:w="15" w:type="dxa"/>
        </w:trPr>
        <w:tc>
          <w:tcPr>
            <w:tcW w:w="347" w:type="pct"/>
            <w:tcBorders>
              <w:top w:val="nil"/>
              <w:left w:val="single" w:sz="8" w:space="0" w:color="4F81BD"/>
              <w:bottom w:val="single" w:sz="8" w:space="0" w:color="4F81BD"/>
              <w:right w:val="nil"/>
            </w:tcBorders>
            <w:tcMar>
              <w:top w:w="0" w:type="dxa"/>
              <w:left w:w="108" w:type="dxa"/>
              <w:bottom w:w="0" w:type="dxa"/>
              <w:right w:w="108" w:type="dxa"/>
            </w:tcMar>
          </w:tcPr>
          <w:p w14:paraId="6D2B8441" w14:textId="77777777" w:rsidR="00E008C7" w:rsidRPr="00982B1C" w:rsidRDefault="00E008C7" w:rsidP="00FE22C4">
            <w:pPr>
              <w:jc w:val="center"/>
              <w:rPr>
                <w:sz w:val="20"/>
                <w:lang w:val="en-AU"/>
              </w:rPr>
            </w:pPr>
            <w:r w:rsidRPr="00982B1C">
              <w:rPr>
                <w:sz w:val="20"/>
                <w:lang w:val="en-AU"/>
              </w:rPr>
              <w:t>3</w:t>
            </w:r>
          </w:p>
        </w:tc>
        <w:tc>
          <w:tcPr>
            <w:tcW w:w="4605" w:type="pct"/>
            <w:tcBorders>
              <w:top w:val="nil"/>
              <w:left w:val="nil"/>
              <w:bottom w:val="single" w:sz="8" w:space="0" w:color="4F81BD"/>
              <w:right w:val="single" w:sz="8" w:space="0" w:color="4F81BD"/>
            </w:tcBorders>
            <w:tcMar>
              <w:top w:w="0" w:type="dxa"/>
              <w:left w:w="108" w:type="dxa"/>
              <w:bottom w:w="0" w:type="dxa"/>
              <w:right w:w="108" w:type="dxa"/>
            </w:tcMar>
          </w:tcPr>
          <w:p w14:paraId="397DA0F5" w14:textId="77777777" w:rsidR="00E008C7" w:rsidRPr="00E33BAF" w:rsidRDefault="00E008C7" w:rsidP="00FE22C4">
            <w:pPr>
              <w:rPr>
                <w:sz w:val="20"/>
                <w:lang w:val="en-AU"/>
              </w:rPr>
            </w:pPr>
            <w:r w:rsidRPr="00765ABA">
              <w:rPr>
                <w:sz w:val="20"/>
              </w:rPr>
              <w:t xml:space="preserve">Add up all the period estimates for periods that occurred in the income year. This is the </w:t>
            </w:r>
            <w:r w:rsidRPr="00765ABA">
              <w:rPr>
                <w:b/>
                <w:i/>
                <w:sz w:val="20"/>
              </w:rPr>
              <w:t>annual amount of estimated maintenance income</w:t>
            </w:r>
            <w:r w:rsidRPr="00765ABA">
              <w:rPr>
                <w:sz w:val="20"/>
              </w:rPr>
              <w:t xml:space="preserve"> for the income year.</w:t>
            </w:r>
          </w:p>
        </w:tc>
      </w:tr>
    </w:tbl>
    <w:p w14:paraId="19DE2551" w14:textId="77777777" w:rsidR="00E008C7" w:rsidRDefault="00E008C7" w:rsidP="00E008C7"/>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008C7" w:rsidRPr="00B64341" w14:paraId="386E8FFB" w14:textId="77777777" w:rsidTr="00FE22C4">
        <w:tc>
          <w:tcPr>
            <w:tcW w:w="8364" w:type="dxa"/>
            <w:shd w:val="clear" w:color="auto" w:fill="B6DDE8" w:themeFill="accent5" w:themeFillTint="66"/>
          </w:tcPr>
          <w:p w14:paraId="7A4A52D6" w14:textId="77777777" w:rsidR="00E008C7" w:rsidRDefault="00E008C7" w:rsidP="00FE22C4">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4</w:t>
            </w:r>
            <w:r>
              <w:rPr>
                <w:rFonts w:ascii="Arial" w:hAnsi="Arial"/>
                <w:b/>
                <w:sz w:val="20"/>
                <w:lang w:val="en-AU"/>
              </w:rPr>
              <w:t>2</w:t>
            </w:r>
            <w:r w:rsidRPr="006041FB">
              <w:rPr>
                <w:rFonts w:ascii="Arial" w:hAnsi="Arial"/>
                <w:b/>
                <w:sz w:val="20"/>
                <w:lang w:val="en-AU"/>
              </w:rPr>
              <w:t xml:space="preserve"> :  </w:t>
            </w:r>
            <w:r>
              <w:rPr>
                <w:rFonts w:ascii="Arial" w:hAnsi="Arial"/>
                <w:b/>
                <w:sz w:val="20"/>
                <w:lang w:val="en-AU"/>
              </w:rPr>
              <w:t>A</w:t>
            </w:r>
            <w:r w:rsidRPr="00213222">
              <w:rPr>
                <w:rFonts w:ascii="Arial" w:hAnsi="Arial"/>
                <w:b/>
                <w:sz w:val="20"/>
                <w:lang w:val="en-AU"/>
              </w:rPr>
              <w:t xml:space="preserve">nnual amount of estimated maintenance income </w:t>
            </w:r>
          </w:p>
          <w:p w14:paraId="1058E7B6"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Django lives with his dad and his mum pays dad maintenance for Django</w:t>
            </w:r>
            <w:r>
              <w:rPr>
                <w:rFonts w:ascii="Arial" w:hAnsi="Arial"/>
                <w:sz w:val="20"/>
                <w:lang w:val="en-AU"/>
              </w:rPr>
              <w:t>.</w:t>
            </w:r>
          </w:p>
          <w:p w14:paraId="3DBDF048"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On 1 July Django</w:t>
            </w:r>
            <w:r>
              <w:rPr>
                <w:rFonts w:ascii="Arial" w:hAnsi="Arial"/>
                <w:sz w:val="20"/>
                <w:lang w:val="en-AU"/>
              </w:rPr>
              <w:t xml:space="preserve">’s </w:t>
            </w:r>
            <w:r w:rsidRPr="00213222">
              <w:rPr>
                <w:rFonts w:ascii="Arial" w:hAnsi="Arial"/>
                <w:sz w:val="20"/>
                <w:lang w:val="en-AU"/>
              </w:rPr>
              <w:t xml:space="preserve">estimated maintenance </w:t>
            </w:r>
            <w:r>
              <w:rPr>
                <w:rFonts w:ascii="Arial" w:hAnsi="Arial"/>
                <w:sz w:val="20"/>
                <w:lang w:val="en-AU"/>
              </w:rPr>
              <w:t>income was expected to be</w:t>
            </w:r>
            <w:r w:rsidRPr="00213222">
              <w:rPr>
                <w:rFonts w:ascii="Arial" w:hAnsi="Arial"/>
                <w:sz w:val="20"/>
                <w:lang w:val="en-AU"/>
              </w:rPr>
              <w:t xml:space="preserve"> $</w:t>
            </w:r>
            <w:r>
              <w:rPr>
                <w:rFonts w:ascii="Arial" w:hAnsi="Arial"/>
                <w:sz w:val="20"/>
                <w:lang w:val="en-AU"/>
              </w:rPr>
              <w:t>3,5</w:t>
            </w:r>
            <w:r w:rsidRPr="00213222">
              <w:rPr>
                <w:rFonts w:ascii="Arial" w:hAnsi="Arial"/>
                <w:sz w:val="20"/>
                <w:lang w:val="en-AU"/>
              </w:rPr>
              <w:t xml:space="preserve">00 for the whole of the financial year.  Consequently, for the period 1 July to 31 December Django’s </w:t>
            </w:r>
            <w:r>
              <w:rPr>
                <w:rFonts w:ascii="Arial" w:hAnsi="Arial"/>
                <w:sz w:val="20"/>
                <w:lang w:val="en-AU"/>
              </w:rPr>
              <w:t>rate of Additional Boarding Allowance</w:t>
            </w:r>
            <w:r w:rsidRPr="00213222">
              <w:rPr>
                <w:rFonts w:ascii="Arial" w:hAnsi="Arial"/>
                <w:sz w:val="20"/>
                <w:lang w:val="en-AU"/>
              </w:rPr>
              <w:t xml:space="preserve"> was reduced based on an annualised estimat</w:t>
            </w:r>
            <w:r>
              <w:rPr>
                <w:rFonts w:ascii="Arial" w:hAnsi="Arial"/>
                <w:sz w:val="20"/>
                <w:lang w:val="en-AU"/>
              </w:rPr>
              <w:t>e of maintenance income of $2,5</w:t>
            </w:r>
            <w:r w:rsidRPr="00213222">
              <w:rPr>
                <w:rFonts w:ascii="Arial" w:hAnsi="Arial"/>
                <w:sz w:val="20"/>
                <w:lang w:val="en-AU"/>
              </w:rPr>
              <w:t>00.</w:t>
            </w:r>
          </w:p>
          <w:p w14:paraId="3AB7D8B7" w14:textId="77777777" w:rsidR="00E008C7" w:rsidRPr="00213222" w:rsidRDefault="00E008C7" w:rsidP="00FE22C4">
            <w:pPr>
              <w:pStyle w:val="ExampleText"/>
              <w:tabs>
                <w:tab w:val="left" w:pos="1134"/>
              </w:tabs>
              <w:ind w:left="318" w:right="176"/>
              <w:rPr>
                <w:rFonts w:ascii="Arial" w:hAnsi="Arial"/>
                <w:sz w:val="20"/>
                <w:lang w:val="en-AU"/>
              </w:rPr>
            </w:pPr>
            <w:r>
              <w:rPr>
                <w:rFonts w:ascii="Arial" w:hAnsi="Arial"/>
                <w:sz w:val="20"/>
                <w:lang w:val="en-AU"/>
              </w:rPr>
              <w:t>On 1 January Django’s mum</w:t>
            </w:r>
            <w:r w:rsidRPr="00213222">
              <w:rPr>
                <w:rFonts w:ascii="Arial" w:hAnsi="Arial"/>
                <w:sz w:val="20"/>
                <w:lang w:val="en-AU"/>
              </w:rPr>
              <w:t xml:space="preserve"> got a higher paying job, and was going to pa</w:t>
            </w:r>
            <w:r>
              <w:rPr>
                <w:rFonts w:ascii="Arial" w:hAnsi="Arial"/>
                <w:sz w:val="20"/>
                <w:lang w:val="en-AU"/>
              </w:rPr>
              <w:t xml:space="preserve">y more maintenance.  Django’s </w:t>
            </w:r>
            <w:r w:rsidRPr="00213222">
              <w:rPr>
                <w:rFonts w:ascii="Arial" w:hAnsi="Arial"/>
                <w:sz w:val="20"/>
                <w:lang w:val="en-AU"/>
              </w:rPr>
              <w:t xml:space="preserve">estimated maintenance </w:t>
            </w:r>
            <w:r>
              <w:rPr>
                <w:rFonts w:ascii="Arial" w:hAnsi="Arial"/>
                <w:sz w:val="20"/>
                <w:lang w:val="en-AU"/>
              </w:rPr>
              <w:t>income was revised to be</w:t>
            </w:r>
            <w:r w:rsidRPr="00213222">
              <w:rPr>
                <w:rFonts w:ascii="Arial" w:hAnsi="Arial"/>
                <w:sz w:val="20"/>
                <w:lang w:val="en-AU"/>
              </w:rPr>
              <w:t xml:space="preserve"> $</w:t>
            </w:r>
            <w:r>
              <w:rPr>
                <w:rFonts w:ascii="Arial" w:hAnsi="Arial"/>
                <w:sz w:val="20"/>
                <w:lang w:val="en-AU"/>
              </w:rPr>
              <w:t>4</w:t>
            </w:r>
            <w:r w:rsidRPr="00213222">
              <w:rPr>
                <w:rFonts w:ascii="Arial" w:hAnsi="Arial"/>
                <w:sz w:val="20"/>
                <w:lang w:val="en-AU"/>
              </w:rPr>
              <w:t xml:space="preserve">,000 for the whole of the financial year.  Consequently, for the period 1 January to 31 March Django’s </w:t>
            </w:r>
            <w:r>
              <w:rPr>
                <w:rFonts w:ascii="Arial" w:hAnsi="Arial"/>
                <w:sz w:val="20"/>
                <w:lang w:val="en-AU"/>
              </w:rPr>
              <w:t>Additional Boarding Allowance</w:t>
            </w:r>
            <w:r w:rsidRPr="00213222">
              <w:rPr>
                <w:rFonts w:ascii="Arial" w:hAnsi="Arial"/>
                <w:sz w:val="20"/>
                <w:lang w:val="en-AU"/>
              </w:rPr>
              <w:t xml:space="preserve"> was reduced based on an annualised estimate of maintenance income of $</w:t>
            </w:r>
            <w:r>
              <w:rPr>
                <w:rFonts w:ascii="Arial" w:hAnsi="Arial"/>
                <w:sz w:val="20"/>
                <w:lang w:val="en-AU"/>
              </w:rPr>
              <w:t>4</w:t>
            </w:r>
            <w:r w:rsidRPr="00213222">
              <w:rPr>
                <w:rFonts w:ascii="Arial" w:hAnsi="Arial"/>
                <w:sz w:val="20"/>
                <w:lang w:val="en-AU"/>
              </w:rPr>
              <w:t>,000.</w:t>
            </w:r>
          </w:p>
          <w:p w14:paraId="3A01C729" w14:textId="77777777" w:rsidR="00E008C7" w:rsidRPr="00213222"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On 1 April Django’s </w:t>
            </w:r>
            <w:r w:rsidRPr="00213222">
              <w:rPr>
                <w:rFonts w:ascii="Arial" w:hAnsi="Arial"/>
                <w:sz w:val="20"/>
                <w:lang w:val="en-AU"/>
              </w:rPr>
              <w:t xml:space="preserve">mum </w:t>
            </w:r>
            <w:r>
              <w:rPr>
                <w:rFonts w:ascii="Arial" w:hAnsi="Arial"/>
                <w:sz w:val="20"/>
                <w:lang w:val="en-AU"/>
              </w:rPr>
              <w:t>became</w:t>
            </w:r>
            <w:r w:rsidRPr="00213222">
              <w:rPr>
                <w:rFonts w:ascii="Arial" w:hAnsi="Arial"/>
                <w:sz w:val="20"/>
                <w:lang w:val="en-AU"/>
              </w:rPr>
              <w:t xml:space="preserve"> unemployed and was unable to pay any more maintenance that financial year.  Consequently, for the period 1 April to 30 Jun</w:t>
            </w:r>
            <w:r>
              <w:rPr>
                <w:rFonts w:ascii="Arial" w:hAnsi="Arial"/>
                <w:sz w:val="20"/>
                <w:lang w:val="en-AU"/>
              </w:rPr>
              <w:t>e Django’s Additional Boarding Allowance</w:t>
            </w:r>
            <w:r w:rsidRPr="00213222">
              <w:rPr>
                <w:rFonts w:ascii="Arial" w:hAnsi="Arial"/>
                <w:sz w:val="20"/>
                <w:lang w:val="en-AU"/>
              </w:rPr>
              <w:t xml:space="preserve"> was not reduced due to the maintenance income test, as his annualised estimate of maintenance income for this period was zero. </w:t>
            </w:r>
          </w:p>
          <w:p w14:paraId="71425233"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Django has 3 periods where different estimates of maintenance income applied:</w:t>
            </w:r>
          </w:p>
          <w:p w14:paraId="1858545C"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One is (July-December) is for 184 days</w:t>
            </w:r>
          </w:p>
          <w:p w14:paraId="0FA8FB35"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Two (January-March) is for 90 days</w:t>
            </w:r>
          </w:p>
          <w:p w14:paraId="60B9D30E"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Three (April – June) is for 91 days</w:t>
            </w:r>
          </w:p>
          <w:p w14:paraId="53E29FC5"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We already know the annualised estimate for each of these three periods:</w:t>
            </w:r>
          </w:p>
          <w:p w14:paraId="381820AF"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One (July-December) h</w:t>
            </w:r>
            <w:r>
              <w:rPr>
                <w:rFonts w:ascii="Arial" w:hAnsi="Arial"/>
                <w:sz w:val="20"/>
                <w:lang w:val="en-AU"/>
              </w:rPr>
              <w:t>as an annualised estimate of $2,5</w:t>
            </w:r>
            <w:r w:rsidRPr="00213222">
              <w:rPr>
                <w:rFonts w:ascii="Arial" w:hAnsi="Arial"/>
                <w:sz w:val="20"/>
                <w:lang w:val="en-AU"/>
              </w:rPr>
              <w:t>00</w:t>
            </w:r>
          </w:p>
          <w:p w14:paraId="10AAA46E"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Two (January-March) h</w:t>
            </w:r>
            <w:r>
              <w:rPr>
                <w:rFonts w:ascii="Arial" w:hAnsi="Arial"/>
                <w:sz w:val="20"/>
                <w:lang w:val="en-AU"/>
              </w:rPr>
              <w:t>as an annualised estimate of $4</w:t>
            </w:r>
            <w:r w:rsidRPr="00213222">
              <w:rPr>
                <w:rFonts w:ascii="Arial" w:hAnsi="Arial"/>
                <w:sz w:val="20"/>
                <w:lang w:val="en-AU"/>
              </w:rPr>
              <w:t>,000</w:t>
            </w:r>
          </w:p>
          <w:p w14:paraId="7D72D50B"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w:t>
            </w:r>
            <w:r w:rsidRPr="00213222">
              <w:rPr>
                <w:rFonts w:ascii="Arial" w:hAnsi="Arial"/>
                <w:sz w:val="20"/>
                <w:lang w:val="en-AU"/>
              </w:rPr>
              <w:tab/>
              <w:t>Period Three (April – June) has an annualised estimate of $0</w:t>
            </w:r>
          </w:p>
          <w:p w14:paraId="3963F2F8" w14:textId="36C8FD8B" w:rsidR="00E008C7"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The period estimates are worked out by multiplying each annualised estimate by:</w:t>
            </w:r>
          </w:p>
          <w:p w14:paraId="57B39F20" w14:textId="77777777" w:rsidR="00E008C7" w:rsidRPr="00213222" w:rsidRDefault="00E008C7" w:rsidP="00FE22C4">
            <w:pPr>
              <w:pStyle w:val="ExampleText"/>
              <w:tabs>
                <w:tab w:val="left" w:pos="1134"/>
              </w:tabs>
              <w:ind w:left="318" w:right="176"/>
              <w:rPr>
                <w:rFonts w:ascii="Arial" w:hAnsi="Arial"/>
                <w:sz w:val="20"/>
                <w:lang w:val="en-AU"/>
              </w:rPr>
            </w:pPr>
          </w:p>
          <w:p w14:paraId="4A6CE431" w14:textId="77777777" w:rsidR="00E008C7" w:rsidRDefault="00E008C7" w:rsidP="00FE22C4">
            <w:pPr>
              <w:pStyle w:val="ExampleText"/>
              <w:tabs>
                <w:tab w:val="left" w:pos="1134"/>
              </w:tabs>
              <w:spacing w:after="0"/>
              <w:ind w:left="318" w:right="176"/>
              <w:jc w:val="center"/>
              <w:rPr>
                <w:rFonts w:ascii="Arial" w:hAnsi="Arial"/>
                <w:b/>
                <w:sz w:val="16"/>
                <w:szCs w:val="16"/>
                <w:lang w:val="en-AU"/>
              </w:rPr>
            </w:pPr>
            <w:r w:rsidRPr="005C483F">
              <w:rPr>
                <w:rFonts w:ascii="Arial" w:hAnsi="Arial"/>
                <w:b/>
                <w:sz w:val="16"/>
                <w:szCs w:val="16"/>
                <w:lang w:val="en-AU"/>
              </w:rPr>
              <w:t>Number of days in income year for which estimate applied</w:t>
            </w:r>
          </w:p>
          <w:p w14:paraId="4E7B0C4F" w14:textId="77777777" w:rsidR="00E008C7" w:rsidRPr="005C483F" w:rsidRDefault="00E008C7" w:rsidP="00FE22C4">
            <w:pPr>
              <w:pStyle w:val="ExampleText"/>
              <w:tabs>
                <w:tab w:val="left" w:pos="1134"/>
              </w:tabs>
              <w:spacing w:before="60"/>
              <w:ind w:left="318" w:right="176"/>
              <w:jc w:val="center"/>
              <w:rPr>
                <w:rFonts w:ascii="Arial" w:hAnsi="Arial"/>
                <w:b/>
                <w:sz w:val="4"/>
                <w:szCs w:val="4"/>
                <w:u w:val="single"/>
                <w:lang w:val="en-AU"/>
              </w:rPr>
            </w:pPr>
            <w:r w:rsidRPr="005C483F">
              <w:rPr>
                <w:rFonts w:ascii="Arial" w:hAnsi="Arial"/>
                <w:b/>
                <w:sz w:val="4"/>
                <w:szCs w:val="4"/>
                <w:u w:val="single"/>
                <w:lang w:val="en-AU"/>
              </w:rPr>
              <w:t>_____________________________                                                                                                                                                  __________</w:t>
            </w:r>
          </w:p>
          <w:p w14:paraId="61940ABD" w14:textId="77777777" w:rsidR="00E008C7" w:rsidRPr="005C483F" w:rsidRDefault="00E008C7" w:rsidP="00FE22C4">
            <w:pPr>
              <w:pStyle w:val="ExampleText"/>
              <w:tabs>
                <w:tab w:val="left" w:pos="1134"/>
              </w:tabs>
              <w:spacing w:before="0"/>
              <w:ind w:left="318" w:right="176"/>
              <w:jc w:val="center"/>
              <w:rPr>
                <w:rFonts w:ascii="Arial" w:hAnsi="Arial"/>
                <w:b/>
                <w:sz w:val="16"/>
                <w:szCs w:val="16"/>
                <w:lang w:val="en-AU"/>
              </w:rPr>
            </w:pPr>
            <w:r w:rsidRPr="005C483F">
              <w:rPr>
                <w:rFonts w:ascii="Arial" w:hAnsi="Arial"/>
                <w:b/>
                <w:sz w:val="16"/>
                <w:szCs w:val="16"/>
                <w:lang w:val="en-AU"/>
              </w:rPr>
              <w:t>Number of days in income year</w:t>
            </w:r>
          </w:p>
          <w:p w14:paraId="076CDEEA" w14:textId="77777777" w:rsidR="00E008C7" w:rsidRPr="00213222" w:rsidRDefault="00E008C7" w:rsidP="00FE22C4">
            <w:pPr>
              <w:pStyle w:val="ExampleText"/>
              <w:tabs>
                <w:tab w:val="left" w:pos="1134"/>
              </w:tabs>
              <w:ind w:left="318" w:right="176"/>
              <w:rPr>
                <w:rFonts w:ascii="Arial" w:hAnsi="Arial"/>
                <w:sz w:val="20"/>
                <w:lang w:val="en-AU"/>
              </w:rPr>
            </w:pPr>
          </w:p>
          <w:p w14:paraId="76B059D9"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Therefore the period estimate for:</w:t>
            </w:r>
          </w:p>
          <w:p w14:paraId="6673C56D" w14:textId="77777777" w:rsidR="00E008C7" w:rsidRDefault="00E008C7" w:rsidP="00FE22C4">
            <w:pPr>
              <w:pStyle w:val="ExampleText"/>
              <w:tabs>
                <w:tab w:val="left" w:pos="1134"/>
              </w:tabs>
              <w:ind w:left="318" w:right="176"/>
              <w:rPr>
                <w:rFonts w:ascii="Arial" w:hAnsi="Arial"/>
                <w:sz w:val="20"/>
                <w:lang w:val="en-AU"/>
              </w:rPr>
            </w:pPr>
            <w:r>
              <w:rPr>
                <w:rFonts w:ascii="Arial" w:hAnsi="Arial"/>
                <w:sz w:val="20"/>
                <w:lang w:val="en-AU"/>
              </w:rPr>
              <w:t>• Period One (July-December)</w:t>
            </w:r>
            <w:r w:rsidRPr="00213222">
              <w:rPr>
                <w:rFonts w:ascii="Arial" w:hAnsi="Arial"/>
                <w:sz w:val="20"/>
                <w:lang w:val="en-AU"/>
              </w:rPr>
              <w:t xml:space="preserve"> </w:t>
            </w:r>
          </w:p>
          <w:p w14:paraId="0269E083" w14:textId="77777777" w:rsidR="00E008C7" w:rsidRPr="00213222"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                </w:t>
            </w:r>
            <w:r w:rsidRPr="00213222">
              <w:rPr>
                <w:rFonts w:ascii="Arial" w:hAnsi="Arial"/>
                <w:sz w:val="20"/>
                <w:lang w:val="en-AU"/>
              </w:rPr>
              <w:t>is $</w:t>
            </w:r>
            <w:r>
              <w:rPr>
                <w:rFonts w:ascii="Arial" w:hAnsi="Arial"/>
                <w:sz w:val="20"/>
                <w:lang w:val="en-AU"/>
              </w:rPr>
              <w:t>2,5</w:t>
            </w:r>
            <w:r w:rsidRPr="00213222">
              <w:rPr>
                <w:rFonts w:ascii="Arial" w:hAnsi="Arial"/>
                <w:sz w:val="20"/>
                <w:lang w:val="en-AU"/>
              </w:rPr>
              <w:t>00 (annualised estimate) x 184/365</w:t>
            </w:r>
            <w:r w:rsidRPr="00213222">
              <w:rPr>
                <w:rFonts w:ascii="Arial" w:hAnsi="Arial"/>
                <w:sz w:val="20"/>
                <w:lang w:val="en-AU"/>
              </w:rPr>
              <w:tab/>
              <w:t xml:space="preserve"> = $</w:t>
            </w:r>
            <w:r>
              <w:rPr>
                <w:rFonts w:ascii="Arial" w:hAnsi="Arial"/>
                <w:sz w:val="20"/>
                <w:lang w:val="en-AU"/>
              </w:rPr>
              <w:t>1,260.27</w:t>
            </w:r>
          </w:p>
          <w:p w14:paraId="32D6A302" w14:textId="77777777" w:rsidR="00E008C7"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 </w:t>
            </w:r>
            <w:r w:rsidRPr="00213222">
              <w:rPr>
                <w:rFonts w:ascii="Arial" w:hAnsi="Arial"/>
                <w:sz w:val="20"/>
                <w:lang w:val="en-AU"/>
              </w:rPr>
              <w:t xml:space="preserve">Period Two (January-March) </w:t>
            </w:r>
            <w:r w:rsidRPr="00213222">
              <w:rPr>
                <w:rFonts w:ascii="Arial" w:hAnsi="Arial"/>
                <w:sz w:val="20"/>
                <w:lang w:val="en-AU"/>
              </w:rPr>
              <w:tab/>
            </w:r>
          </w:p>
          <w:p w14:paraId="6F385E04" w14:textId="77777777" w:rsidR="00E008C7" w:rsidRPr="00213222"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                is $4</w:t>
            </w:r>
            <w:r w:rsidRPr="00213222">
              <w:rPr>
                <w:rFonts w:ascii="Arial" w:hAnsi="Arial"/>
                <w:sz w:val="20"/>
                <w:lang w:val="en-AU"/>
              </w:rPr>
              <w:t xml:space="preserve">,000 (annualised estimate) x 90/365 </w:t>
            </w:r>
            <w:r w:rsidRPr="00213222">
              <w:rPr>
                <w:rFonts w:ascii="Arial" w:hAnsi="Arial"/>
                <w:sz w:val="20"/>
                <w:lang w:val="en-AU"/>
              </w:rPr>
              <w:tab/>
              <w:t>= $</w:t>
            </w:r>
            <w:r>
              <w:rPr>
                <w:rFonts w:ascii="Arial" w:hAnsi="Arial"/>
                <w:sz w:val="20"/>
                <w:lang w:val="en-AU"/>
              </w:rPr>
              <w:t>986.30</w:t>
            </w:r>
          </w:p>
          <w:p w14:paraId="607BAB93" w14:textId="77777777" w:rsidR="00E008C7"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 </w:t>
            </w:r>
            <w:r w:rsidRPr="00213222">
              <w:rPr>
                <w:rFonts w:ascii="Arial" w:hAnsi="Arial"/>
                <w:sz w:val="20"/>
                <w:lang w:val="en-AU"/>
              </w:rPr>
              <w:t>Period Two (January-March)</w:t>
            </w:r>
            <w:r w:rsidRPr="00213222">
              <w:rPr>
                <w:rFonts w:ascii="Arial" w:hAnsi="Arial"/>
                <w:sz w:val="20"/>
                <w:lang w:val="en-AU"/>
              </w:rPr>
              <w:tab/>
            </w:r>
          </w:p>
          <w:p w14:paraId="03720471" w14:textId="77777777" w:rsidR="00E008C7" w:rsidRPr="00213222" w:rsidRDefault="00E008C7" w:rsidP="00FE22C4">
            <w:pPr>
              <w:pStyle w:val="ExampleText"/>
              <w:tabs>
                <w:tab w:val="left" w:pos="1134"/>
              </w:tabs>
              <w:ind w:left="318" w:right="176"/>
              <w:rPr>
                <w:rFonts w:ascii="Arial" w:hAnsi="Arial"/>
                <w:sz w:val="20"/>
                <w:lang w:val="en-AU"/>
              </w:rPr>
            </w:pPr>
            <w:r>
              <w:rPr>
                <w:rFonts w:ascii="Arial" w:hAnsi="Arial"/>
                <w:sz w:val="20"/>
                <w:lang w:val="en-AU"/>
              </w:rPr>
              <w:t xml:space="preserve">                </w:t>
            </w:r>
            <w:r w:rsidRPr="00213222">
              <w:rPr>
                <w:rFonts w:ascii="Arial" w:hAnsi="Arial"/>
                <w:sz w:val="20"/>
                <w:lang w:val="en-AU"/>
              </w:rPr>
              <w:t xml:space="preserve">is $0 (annualised estimate) x 91/365 </w:t>
            </w:r>
            <w:r w:rsidRPr="00213222">
              <w:rPr>
                <w:rFonts w:ascii="Arial" w:hAnsi="Arial"/>
                <w:sz w:val="20"/>
                <w:lang w:val="en-AU"/>
              </w:rPr>
              <w:tab/>
              <w:t>= $0</w:t>
            </w:r>
          </w:p>
          <w:p w14:paraId="482114F4" w14:textId="77777777" w:rsidR="00E008C7" w:rsidRPr="00213222" w:rsidRDefault="00E008C7" w:rsidP="00FE22C4">
            <w:pPr>
              <w:pStyle w:val="ExampleText"/>
              <w:tabs>
                <w:tab w:val="left" w:pos="1134"/>
              </w:tabs>
              <w:ind w:left="318" w:right="176"/>
              <w:rPr>
                <w:rFonts w:ascii="Arial" w:hAnsi="Arial"/>
                <w:sz w:val="20"/>
                <w:lang w:val="en-AU"/>
              </w:rPr>
            </w:pPr>
          </w:p>
          <w:p w14:paraId="382DAD6E" w14:textId="77777777" w:rsidR="00E008C7" w:rsidRPr="00213222" w:rsidRDefault="00E008C7" w:rsidP="00FE22C4">
            <w:pPr>
              <w:pStyle w:val="ExampleText"/>
              <w:tabs>
                <w:tab w:val="left" w:pos="1134"/>
              </w:tabs>
              <w:ind w:left="318" w:right="176"/>
              <w:rPr>
                <w:rFonts w:ascii="Arial" w:hAnsi="Arial"/>
                <w:sz w:val="20"/>
                <w:lang w:val="en-AU"/>
              </w:rPr>
            </w:pPr>
            <w:r w:rsidRPr="00213222">
              <w:rPr>
                <w:rFonts w:ascii="Arial" w:hAnsi="Arial"/>
                <w:sz w:val="20"/>
                <w:lang w:val="en-AU"/>
              </w:rPr>
              <w:t>Django’s annual amount of estimated maintenance income for the year is worked out by adding all the period estimates for the year together.  Therefore Django’s annual amount of estimated maintenance income is:</w:t>
            </w:r>
          </w:p>
          <w:p w14:paraId="4B63382A" w14:textId="77777777" w:rsidR="00E008C7" w:rsidRPr="005C483F" w:rsidRDefault="00E008C7" w:rsidP="00FE22C4">
            <w:pPr>
              <w:pStyle w:val="ExampleText"/>
              <w:tabs>
                <w:tab w:val="left" w:pos="1134"/>
              </w:tabs>
              <w:spacing w:after="120"/>
              <w:ind w:left="318" w:right="176"/>
              <w:rPr>
                <w:rFonts w:ascii="Arial" w:hAnsi="Arial"/>
                <w:sz w:val="20"/>
                <w:lang w:val="en-AU"/>
              </w:rPr>
            </w:pPr>
            <w:r w:rsidRPr="00213222">
              <w:rPr>
                <w:rFonts w:ascii="Arial" w:hAnsi="Arial"/>
                <w:sz w:val="20"/>
                <w:lang w:val="en-AU"/>
              </w:rPr>
              <w:t>$</w:t>
            </w:r>
            <w:r>
              <w:rPr>
                <w:rFonts w:ascii="Arial" w:hAnsi="Arial"/>
                <w:sz w:val="20"/>
                <w:lang w:val="en-AU"/>
              </w:rPr>
              <w:t>1,260.27</w:t>
            </w:r>
            <w:r w:rsidRPr="00213222">
              <w:rPr>
                <w:rFonts w:ascii="Arial" w:hAnsi="Arial"/>
                <w:sz w:val="20"/>
                <w:lang w:val="en-AU"/>
              </w:rPr>
              <w:t>+ $</w:t>
            </w:r>
            <w:r>
              <w:rPr>
                <w:rFonts w:ascii="Arial" w:hAnsi="Arial"/>
                <w:sz w:val="20"/>
                <w:lang w:val="en-AU"/>
              </w:rPr>
              <w:t>986.30</w:t>
            </w:r>
            <w:r w:rsidRPr="00213222">
              <w:rPr>
                <w:rFonts w:ascii="Arial" w:hAnsi="Arial"/>
                <w:sz w:val="20"/>
                <w:lang w:val="en-AU"/>
              </w:rPr>
              <w:t xml:space="preserve"> + $0 = $</w:t>
            </w:r>
            <w:r>
              <w:rPr>
                <w:rFonts w:ascii="Arial" w:hAnsi="Arial"/>
                <w:sz w:val="20"/>
                <w:lang w:val="en-AU"/>
              </w:rPr>
              <w:t>2,246.57</w:t>
            </w:r>
          </w:p>
        </w:tc>
      </w:tr>
    </w:tbl>
    <w:p w14:paraId="0496592B" w14:textId="611C7C60" w:rsidR="00E008C7" w:rsidRDefault="00E008C7" w:rsidP="00E008C7"/>
    <w:p w14:paraId="1CDC669D" w14:textId="46506DCF" w:rsidR="00E008C7" w:rsidRDefault="00E008C7" w:rsidP="00E008C7"/>
    <w:p w14:paraId="16918A66" w14:textId="77777777" w:rsidR="00E008C7" w:rsidRDefault="00E008C7" w:rsidP="00E008C7"/>
    <w:p w14:paraId="34D18019" w14:textId="77777777" w:rsidR="00E008C7" w:rsidRDefault="00E008C7" w:rsidP="00E008C7">
      <w:pPr>
        <w:pStyle w:val="Heading4"/>
      </w:pPr>
    </w:p>
    <w:p w14:paraId="642BFD92" w14:textId="71F74CE7" w:rsidR="00E008C7" w:rsidRPr="00B64341" w:rsidRDefault="00E008C7" w:rsidP="00E008C7">
      <w:pPr>
        <w:pStyle w:val="Heading4"/>
      </w:pPr>
      <w:r>
        <w:t>6.11.5</w:t>
      </w:r>
      <w:r w:rsidRPr="00B64341">
        <w:t>.</w:t>
      </w:r>
      <w:r>
        <w:t>5</w:t>
      </w:r>
      <w:r w:rsidRPr="00B64341">
        <w:tab/>
      </w:r>
      <w:r w:rsidRPr="009F434B">
        <w:t>Date of effect for the re-calculation for a recipient’s rate of payment</w:t>
      </w:r>
    </w:p>
    <w:p w14:paraId="06ABB69D" w14:textId="77777777" w:rsidR="00E008C7" w:rsidRPr="005C483F" w:rsidRDefault="00E008C7" w:rsidP="00E008C7">
      <w:pPr>
        <w:rPr>
          <w:b/>
          <w:lang w:val="en-AU"/>
        </w:rPr>
      </w:pPr>
      <w:r w:rsidRPr="005C483F">
        <w:rPr>
          <w:b/>
          <w:lang w:val="en-AU"/>
        </w:rPr>
        <w:t>Rate increase determination due to reconciliation</w:t>
      </w:r>
    </w:p>
    <w:p w14:paraId="04896015" w14:textId="77777777" w:rsidR="00E008C7" w:rsidRDefault="00E008C7" w:rsidP="00E008C7">
      <w:r>
        <w:t>If:</w:t>
      </w:r>
    </w:p>
    <w:p w14:paraId="2537BE34" w14:textId="77777777" w:rsidR="00E008C7" w:rsidRDefault="00E008C7" w:rsidP="00E008C7">
      <w:pPr>
        <w:pStyle w:val="ListParagraph"/>
        <w:numPr>
          <w:ilvl w:val="0"/>
          <w:numId w:val="30"/>
        </w:numPr>
        <w:spacing w:after="60" w:line="280" w:lineRule="atLeast"/>
        <w:contextualSpacing w:val="0"/>
      </w:pPr>
      <w:r w:rsidRPr="00765ABA">
        <w:t xml:space="preserve">a </w:t>
      </w:r>
      <w:r w:rsidRPr="001D3A26">
        <w:t xml:space="preserve">rate of Additional Boarding Allowance </w:t>
      </w:r>
      <w:r w:rsidRPr="00765ABA">
        <w:t xml:space="preserve">has been recalculated due to the reconciliation of actual maintenance income (as required by </w:t>
      </w:r>
      <w:r>
        <w:t xml:space="preserve">the table at 6.11.5.1  </w:t>
      </w:r>
      <w:r w:rsidRPr="00765ABA">
        <w:t xml:space="preserve"> - above); and </w:t>
      </w:r>
    </w:p>
    <w:p w14:paraId="668889AF" w14:textId="77777777" w:rsidR="00E008C7" w:rsidRPr="00765ABA" w:rsidRDefault="00E008C7" w:rsidP="00E008C7">
      <w:pPr>
        <w:pStyle w:val="ListParagraph"/>
        <w:numPr>
          <w:ilvl w:val="0"/>
          <w:numId w:val="30"/>
        </w:numPr>
        <w:spacing w:after="60" w:line="280" w:lineRule="atLeast"/>
        <w:contextualSpacing w:val="0"/>
      </w:pPr>
      <w:r w:rsidRPr="00765ABA">
        <w:t xml:space="preserve">this recalculation would result in an increase in the </w:t>
      </w:r>
      <w:r w:rsidRPr="00A14F12">
        <w:t>rate of Additional Boarding Allowance;</w:t>
      </w:r>
    </w:p>
    <w:p w14:paraId="1F16F2A4" w14:textId="77777777" w:rsidR="00E008C7" w:rsidRDefault="00E008C7" w:rsidP="00E008C7"/>
    <w:p w14:paraId="4E673EEA" w14:textId="77777777" w:rsidR="00E008C7" w:rsidRDefault="00E008C7" w:rsidP="00E008C7">
      <w:r>
        <w:t xml:space="preserve">THEN: </w:t>
      </w:r>
    </w:p>
    <w:p w14:paraId="69E57FD5" w14:textId="7E7D94D8" w:rsidR="00E008C7" w:rsidRDefault="00E008C7" w:rsidP="00E008C7">
      <w:pPr>
        <w:rPr>
          <w:rFonts w:cs="Arial"/>
          <w:color w:val="000000"/>
          <w:szCs w:val="19"/>
          <w:lang w:val="en-AU"/>
        </w:rPr>
      </w:pPr>
      <w:r w:rsidRPr="005C483F">
        <w:rPr>
          <w:rFonts w:cs="Arial"/>
          <w:color w:val="000000"/>
          <w:szCs w:val="19"/>
          <w:lang w:val="en-AU"/>
        </w:rPr>
        <w:t xml:space="preserve">The increase is to be backdated to the date when the </w:t>
      </w:r>
      <w:r w:rsidRPr="00A14F12">
        <w:t>rate of Additional Boarding Allowance</w:t>
      </w:r>
      <w:r w:rsidRPr="00BE0771">
        <w:rPr>
          <w:rFonts w:cs="Arial"/>
          <w:color w:val="000000"/>
          <w:szCs w:val="19"/>
          <w:lang w:val="en-AU"/>
        </w:rPr>
        <w:t xml:space="preserve"> </w:t>
      </w:r>
      <w:r w:rsidRPr="005C483F">
        <w:rPr>
          <w:rFonts w:cs="Arial"/>
          <w:color w:val="000000"/>
          <w:szCs w:val="19"/>
          <w:lang w:val="en-AU"/>
        </w:rPr>
        <w:t xml:space="preserve">was originally calculated based on estimated maintenance income.  This is to give the same effect as if the actual maintenance income was known when the </w:t>
      </w:r>
      <w:r w:rsidRPr="00A14F12">
        <w:t>rate of Additional Boarding Allowance</w:t>
      </w:r>
      <w:r w:rsidRPr="00BE0771">
        <w:rPr>
          <w:rFonts w:cs="Arial"/>
          <w:color w:val="000000"/>
          <w:szCs w:val="19"/>
          <w:lang w:val="en-AU"/>
        </w:rPr>
        <w:t xml:space="preserve"> </w:t>
      </w:r>
      <w:r w:rsidRPr="005C483F">
        <w:rPr>
          <w:rFonts w:cs="Arial"/>
          <w:color w:val="000000"/>
          <w:szCs w:val="19"/>
          <w:lang w:val="en-AU"/>
        </w:rPr>
        <w:t xml:space="preserve">was originally calculated.   </w:t>
      </w:r>
      <w:r w:rsidR="004238B4" w:rsidRPr="005C483F">
        <w:rPr>
          <w:rFonts w:cs="Arial"/>
          <w:color w:val="000000"/>
          <w:szCs w:val="19"/>
          <w:lang w:val="en-AU"/>
        </w:rPr>
        <w:t>However,</w:t>
      </w:r>
      <w:r w:rsidRPr="005C483F">
        <w:rPr>
          <w:rFonts w:cs="Arial"/>
          <w:color w:val="000000"/>
          <w:szCs w:val="19"/>
          <w:lang w:val="en-AU"/>
        </w:rPr>
        <w:t xml:space="preserve"> the increase to the </w:t>
      </w:r>
      <w:r w:rsidRPr="00A14F12">
        <w:t>rate of Additional Boarding Allowance</w:t>
      </w:r>
      <w:r w:rsidRPr="00BE0771">
        <w:rPr>
          <w:rFonts w:cs="Arial"/>
          <w:color w:val="000000"/>
          <w:szCs w:val="19"/>
          <w:lang w:val="en-AU"/>
        </w:rPr>
        <w:t xml:space="preserve"> </w:t>
      </w:r>
      <w:r w:rsidRPr="005C483F">
        <w:rPr>
          <w:rFonts w:cs="Arial"/>
          <w:color w:val="000000"/>
          <w:szCs w:val="19"/>
          <w:lang w:val="en-AU"/>
        </w:rPr>
        <w:t xml:space="preserve">cannot be backdated further than the first day of the financial year immediately preceding the financial year in which the determination to increase the rate of payment (based on a recalculation that counts actual maintenance income) was made.   </w:t>
      </w:r>
    </w:p>
    <w:p w14:paraId="2465ECA4" w14:textId="77777777" w:rsidR="00E008C7" w:rsidRDefault="00E008C7" w:rsidP="00E008C7"/>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008C7" w:rsidRPr="00B64341" w14:paraId="725500A8" w14:textId="77777777" w:rsidTr="00FE22C4">
        <w:tc>
          <w:tcPr>
            <w:tcW w:w="8364" w:type="dxa"/>
            <w:shd w:val="clear" w:color="auto" w:fill="B6DDE8" w:themeFill="accent5" w:themeFillTint="66"/>
          </w:tcPr>
          <w:p w14:paraId="75341662" w14:textId="77777777" w:rsidR="00E008C7" w:rsidRPr="006041FB" w:rsidRDefault="00E008C7" w:rsidP="00FE22C4">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4</w:t>
            </w:r>
            <w:r>
              <w:rPr>
                <w:rFonts w:ascii="Arial" w:hAnsi="Arial"/>
                <w:b/>
                <w:sz w:val="20"/>
                <w:lang w:val="en-AU"/>
              </w:rPr>
              <w:t>3</w:t>
            </w:r>
            <w:r w:rsidRPr="006041FB">
              <w:rPr>
                <w:rFonts w:ascii="Arial" w:hAnsi="Arial"/>
                <w:b/>
                <w:sz w:val="20"/>
                <w:lang w:val="en-AU"/>
              </w:rPr>
              <w:t xml:space="preserve"> :  </w:t>
            </w:r>
            <w:r w:rsidRPr="00BC2C64">
              <w:rPr>
                <w:rFonts w:ascii="Arial" w:hAnsi="Arial"/>
                <w:b/>
                <w:sz w:val="20"/>
                <w:lang w:val="en-AU"/>
              </w:rPr>
              <w:t>Rate increase determination due to reconciliation</w:t>
            </w:r>
          </w:p>
          <w:p w14:paraId="6A4BA064" w14:textId="32C42778" w:rsidR="00E008C7" w:rsidRPr="005C483F" w:rsidRDefault="00E008C7" w:rsidP="00FE22C4">
            <w:pPr>
              <w:pStyle w:val="ExampleText"/>
              <w:tabs>
                <w:tab w:val="left" w:pos="1134"/>
              </w:tabs>
              <w:spacing w:after="120"/>
              <w:ind w:left="318" w:right="176"/>
              <w:rPr>
                <w:rFonts w:ascii="Arial" w:hAnsi="Arial"/>
                <w:sz w:val="20"/>
                <w:lang w:val="en-AU"/>
              </w:rPr>
            </w:pPr>
            <w:r w:rsidRPr="00BC2C64">
              <w:rPr>
                <w:rFonts w:ascii="Arial" w:hAnsi="Arial"/>
                <w:sz w:val="20"/>
                <w:lang w:val="en-AU"/>
              </w:rPr>
              <w:t>Ralph’s rate of Additional Boarding Allowance was</w:t>
            </w:r>
            <w:r>
              <w:rPr>
                <w:rFonts w:ascii="Arial" w:hAnsi="Arial"/>
                <w:sz w:val="20"/>
                <w:lang w:val="en-AU"/>
              </w:rPr>
              <w:t xml:space="preserve"> originally calculated  on 15 </w:t>
            </w:r>
            <w:r w:rsidRPr="00BC2C64">
              <w:rPr>
                <w:rFonts w:ascii="Arial" w:hAnsi="Arial"/>
                <w:sz w:val="20"/>
                <w:lang w:val="en-AU"/>
              </w:rPr>
              <w:t>September 2017 using an estimate of his parent’s maintenance income.  Following reconciliation of his parent’s actual maintenance income for 2017-18 with their estimated maintenance income for 2015 16 DHS determined (on 8 November 2018) that Ralph’s rate of Addition</w:t>
            </w:r>
            <w:r>
              <w:rPr>
                <w:rFonts w:ascii="Arial" w:hAnsi="Arial"/>
                <w:sz w:val="20"/>
                <w:lang w:val="en-AU"/>
              </w:rPr>
              <w:t>al Boarding Allowance must be re</w:t>
            </w:r>
            <w:r w:rsidRPr="00BC2C64">
              <w:rPr>
                <w:rFonts w:ascii="Arial" w:hAnsi="Arial"/>
                <w:sz w:val="20"/>
                <w:lang w:val="en-AU"/>
              </w:rPr>
              <w:t>calculated resulting in an increase.  The date of effect of this increase is taken to be 15 September 2017 and consequently arrears are paid from this date.</w:t>
            </w:r>
          </w:p>
        </w:tc>
      </w:tr>
    </w:tbl>
    <w:p w14:paraId="42070F30" w14:textId="77777777" w:rsidR="00E008C7" w:rsidRDefault="00E008C7" w:rsidP="00E008C7"/>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008C7" w:rsidRPr="00B64341" w14:paraId="758AA61E" w14:textId="77777777" w:rsidTr="00FE22C4">
        <w:tc>
          <w:tcPr>
            <w:tcW w:w="8364" w:type="dxa"/>
            <w:shd w:val="clear" w:color="auto" w:fill="B6DDE8" w:themeFill="accent5" w:themeFillTint="66"/>
          </w:tcPr>
          <w:p w14:paraId="23DE7C7B" w14:textId="77777777" w:rsidR="00E008C7" w:rsidRPr="006041FB" w:rsidRDefault="00E008C7" w:rsidP="00FE22C4">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4</w:t>
            </w:r>
            <w:r>
              <w:rPr>
                <w:rFonts w:ascii="Arial" w:hAnsi="Arial"/>
                <w:b/>
                <w:sz w:val="20"/>
                <w:lang w:val="en-AU"/>
              </w:rPr>
              <w:t>4</w:t>
            </w:r>
            <w:r w:rsidRPr="006041FB">
              <w:rPr>
                <w:rFonts w:ascii="Arial" w:hAnsi="Arial"/>
                <w:b/>
                <w:sz w:val="20"/>
                <w:lang w:val="en-AU"/>
              </w:rPr>
              <w:t xml:space="preserve"> :  </w:t>
            </w:r>
            <w:r>
              <w:rPr>
                <w:rFonts w:ascii="Arial" w:hAnsi="Arial"/>
                <w:b/>
                <w:sz w:val="20"/>
                <w:lang w:val="en-AU"/>
              </w:rPr>
              <w:t>Limit on backdating r</w:t>
            </w:r>
            <w:r w:rsidRPr="00BC2C64">
              <w:rPr>
                <w:rFonts w:ascii="Arial" w:hAnsi="Arial"/>
                <w:b/>
                <w:sz w:val="20"/>
                <w:lang w:val="en-AU"/>
              </w:rPr>
              <w:t>ate increase due to reconciliation</w:t>
            </w:r>
          </w:p>
          <w:p w14:paraId="295A3E92" w14:textId="2A2AE9F5" w:rsidR="00E008C7" w:rsidRDefault="00E008C7" w:rsidP="00FE22C4">
            <w:pPr>
              <w:pStyle w:val="ExampleText"/>
              <w:tabs>
                <w:tab w:val="left" w:pos="1134"/>
              </w:tabs>
              <w:spacing w:after="120"/>
              <w:ind w:left="318" w:right="176"/>
              <w:rPr>
                <w:rFonts w:ascii="Arial" w:hAnsi="Arial"/>
                <w:sz w:val="20"/>
                <w:lang w:val="en-AU"/>
              </w:rPr>
            </w:pPr>
            <w:r w:rsidRPr="00BC2C64">
              <w:rPr>
                <w:rFonts w:ascii="Arial" w:hAnsi="Arial"/>
                <w:sz w:val="20"/>
                <w:lang w:val="en-AU"/>
              </w:rPr>
              <w:t>Heather’s rate of Additional Boarding Allowance was originally</w:t>
            </w:r>
            <w:r>
              <w:rPr>
                <w:rFonts w:ascii="Arial" w:hAnsi="Arial"/>
                <w:sz w:val="20"/>
                <w:lang w:val="en-AU"/>
              </w:rPr>
              <w:t xml:space="preserve"> calculated on 20 </w:t>
            </w:r>
            <w:r w:rsidRPr="00BC2C64">
              <w:rPr>
                <w:rFonts w:ascii="Arial" w:hAnsi="Arial"/>
                <w:sz w:val="20"/>
                <w:lang w:val="en-AU"/>
              </w:rPr>
              <w:t xml:space="preserve">April 2017 using an estimate of her parent’s maintenance income.  Following reconciliation of her parent’s actual maintenance income for 2016-17 and 2017-18, with their estimated maintenance income for 2016 17 and 2017-18, DHS determined (on 10 November 2018) that Heather’s rate of Additional Boarding Allowance must be re calculated resulting in an increase.  </w:t>
            </w:r>
          </w:p>
          <w:p w14:paraId="061F303F" w14:textId="4B5E1ACB" w:rsidR="00E008C7" w:rsidRPr="00D95B09" w:rsidRDefault="00E008C7" w:rsidP="00FE22C4">
            <w:pPr>
              <w:pStyle w:val="ExampleText"/>
              <w:tabs>
                <w:tab w:val="left" w:pos="1134"/>
              </w:tabs>
              <w:spacing w:after="120"/>
              <w:ind w:left="318" w:right="176"/>
              <w:rPr>
                <w:rFonts w:ascii="Arial" w:hAnsi="Arial"/>
                <w:sz w:val="20"/>
                <w:lang w:val="en-AU"/>
              </w:rPr>
            </w:pPr>
            <w:r w:rsidRPr="00BC2C64">
              <w:rPr>
                <w:rFonts w:ascii="Arial" w:hAnsi="Arial"/>
                <w:sz w:val="20"/>
                <w:lang w:val="en-AU"/>
              </w:rPr>
              <w:t xml:space="preserve">The increase cannot be backdated further than the first day of the financial year immediately preceding the financial year in which the determination to increase the rate of Additional Boarding Allowance was made.  </w:t>
            </w:r>
            <w:r w:rsidR="004238B4" w:rsidRPr="00BC2C64">
              <w:rPr>
                <w:rFonts w:ascii="Arial" w:hAnsi="Arial"/>
                <w:sz w:val="20"/>
                <w:lang w:val="en-AU"/>
              </w:rPr>
              <w:t>Therefore,</w:t>
            </w:r>
            <w:r w:rsidRPr="00BC2C64">
              <w:rPr>
                <w:rFonts w:ascii="Arial" w:hAnsi="Arial"/>
                <w:sz w:val="20"/>
                <w:lang w:val="en-AU"/>
              </w:rPr>
              <w:t xml:space="preserve"> the date of effect of this increase is taken to be 1 July 2017 (not 20 April 2017) and arrears will only be paid for the period commencing on and after 1 July 2017.</w:t>
            </w:r>
          </w:p>
        </w:tc>
      </w:tr>
    </w:tbl>
    <w:p w14:paraId="6313C6CE" w14:textId="77777777" w:rsidR="00E008C7" w:rsidRDefault="00E008C7" w:rsidP="00E008C7">
      <w:pPr>
        <w:rPr>
          <w:rFonts w:cs="Arial"/>
          <w:color w:val="000000"/>
          <w:szCs w:val="19"/>
          <w:lang w:val="en-AU"/>
        </w:rPr>
      </w:pPr>
    </w:p>
    <w:p w14:paraId="08BEBB0F" w14:textId="77777777" w:rsidR="00E008C7" w:rsidRDefault="00E008C7" w:rsidP="00E008C7">
      <w:pPr>
        <w:pStyle w:val="Heading2"/>
        <w:ind w:left="0" w:firstLine="0"/>
      </w:pPr>
    </w:p>
    <w:p w14:paraId="181AE958" w14:textId="77777777" w:rsidR="00E008C7" w:rsidRPr="005C483F" w:rsidRDefault="00E008C7" w:rsidP="00E008C7">
      <w:pPr>
        <w:rPr>
          <w:b/>
          <w:lang w:val="en-AU"/>
        </w:rPr>
      </w:pPr>
      <w:r w:rsidRPr="005C483F">
        <w:rPr>
          <w:b/>
          <w:lang w:val="en-AU"/>
        </w:rPr>
        <w:t>Rate decrease determination due to reconciliation</w:t>
      </w:r>
    </w:p>
    <w:p w14:paraId="5B76A5F7" w14:textId="77777777" w:rsidR="00E008C7" w:rsidRDefault="00E008C7" w:rsidP="00E008C7">
      <w:r>
        <w:t>If:</w:t>
      </w:r>
    </w:p>
    <w:p w14:paraId="71C9DC21" w14:textId="61CBDA04" w:rsidR="00E008C7" w:rsidRPr="00765ABA" w:rsidRDefault="00E008C7" w:rsidP="00E008C7">
      <w:pPr>
        <w:numPr>
          <w:ilvl w:val="0"/>
          <w:numId w:val="30"/>
        </w:numPr>
        <w:tabs>
          <w:tab w:val="clear" w:pos="720"/>
          <w:tab w:val="num" w:pos="444"/>
        </w:tabs>
        <w:spacing w:after="60" w:line="280" w:lineRule="atLeast"/>
        <w:ind w:left="444"/>
      </w:pPr>
      <w:r w:rsidRPr="00765ABA">
        <w:t xml:space="preserve">a </w:t>
      </w:r>
      <w:r w:rsidRPr="00A14F12">
        <w:t xml:space="preserve">rate of Additional Boarding Allowance </w:t>
      </w:r>
      <w:r w:rsidRPr="00765ABA">
        <w:t xml:space="preserve">has been recalculated due to the reconciliation of actual maintenance income (as required by </w:t>
      </w:r>
      <w:r>
        <w:t xml:space="preserve">the table at 6.11.5.1 </w:t>
      </w:r>
      <w:r w:rsidRPr="00765ABA">
        <w:t xml:space="preserve">- above); and </w:t>
      </w:r>
    </w:p>
    <w:p w14:paraId="680ED14D" w14:textId="77777777" w:rsidR="00E008C7" w:rsidRDefault="00E008C7" w:rsidP="00E008C7">
      <w:pPr>
        <w:numPr>
          <w:ilvl w:val="0"/>
          <w:numId w:val="30"/>
        </w:numPr>
        <w:tabs>
          <w:tab w:val="clear" w:pos="720"/>
          <w:tab w:val="num" w:pos="444"/>
        </w:tabs>
        <w:spacing w:after="60" w:line="280" w:lineRule="atLeast"/>
        <w:ind w:left="444"/>
      </w:pPr>
      <w:r w:rsidRPr="00765ABA">
        <w:t xml:space="preserve">this recalculation would result in a decrease in the </w:t>
      </w:r>
      <w:r w:rsidRPr="00A14F12">
        <w:t>rate of Additional Boarding Allowance</w:t>
      </w:r>
      <w:r w:rsidRPr="00765ABA">
        <w:t>;</w:t>
      </w:r>
    </w:p>
    <w:p w14:paraId="1B8065CB" w14:textId="77777777" w:rsidR="00E008C7" w:rsidRPr="00765ABA" w:rsidRDefault="00E008C7" w:rsidP="00E008C7">
      <w:pPr>
        <w:spacing w:after="60"/>
        <w:ind w:left="444"/>
      </w:pPr>
    </w:p>
    <w:p w14:paraId="27CDE906" w14:textId="77777777" w:rsidR="00E008C7" w:rsidRDefault="00E008C7" w:rsidP="00E008C7">
      <w:r>
        <w:lastRenderedPageBreak/>
        <w:t xml:space="preserve">THEN: </w:t>
      </w:r>
    </w:p>
    <w:p w14:paraId="21716193" w14:textId="77777777" w:rsidR="00E008C7" w:rsidRDefault="00E008C7" w:rsidP="00E008C7">
      <w:r>
        <w:t xml:space="preserve">The decrease is to be backdated to the date when the </w:t>
      </w:r>
      <w:r w:rsidRPr="00A14F12">
        <w:t>rate of Additional Boarding Allowance</w:t>
      </w:r>
      <w:r>
        <w:t xml:space="preserve"> was originally calculated based on estimated maintenance income.  This is to give the same effect as if the actual maintenance income was known when the </w:t>
      </w:r>
      <w:r w:rsidRPr="00A14F12">
        <w:t>rate of Additional Boarding Allowance</w:t>
      </w:r>
      <w:r>
        <w:t xml:space="preserve"> was originally calculated.   There is no time limit as to how far back this backdating can go to take effect.  </w:t>
      </w:r>
    </w:p>
    <w:p w14:paraId="15B90871" w14:textId="77777777" w:rsidR="00E008C7" w:rsidRDefault="00E008C7" w:rsidP="00E008C7">
      <w:r>
        <w:t xml:space="preserve"> </w:t>
      </w:r>
    </w:p>
    <w:tbl>
      <w:tblPr>
        <w:tblW w:w="836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ayout w:type="fixed"/>
        <w:tblCellMar>
          <w:top w:w="85" w:type="dxa"/>
        </w:tblCellMar>
        <w:tblLook w:val="01E0" w:firstRow="1" w:lastRow="1" w:firstColumn="1" w:lastColumn="1" w:noHBand="0" w:noVBand="0"/>
      </w:tblPr>
      <w:tblGrid>
        <w:gridCol w:w="8364"/>
      </w:tblGrid>
      <w:tr w:rsidR="00E008C7" w:rsidRPr="00B64341" w14:paraId="77C617F4" w14:textId="77777777" w:rsidTr="00FE22C4">
        <w:tc>
          <w:tcPr>
            <w:tcW w:w="8364" w:type="dxa"/>
            <w:shd w:val="clear" w:color="auto" w:fill="B6DDE8" w:themeFill="accent5" w:themeFillTint="66"/>
          </w:tcPr>
          <w:p w14:paraId="768587D3" w14:textId="77777777" w:rsidR="00E008C7" w:rsidRPr="006041FB" w:rsidRDefault="00E008C7" w:rsidP="00FE22C4">
            <w:pPr>
              <w:pStyle w:val="ExampleText"/>
              <w:tabs>
                <w:tab w:val="left" w:pos="1134"/>
              </w:tabs>
              <w:spacing w:after="120"/>
              <w:ind w:left="318" w:right="176"/>
              <w:rPr>
                <w:rFonts w:ascii="Arial" w:hAnsi="Arial"/>
                <w:b/>
                <w:sz w:val="20"/>
                <w:lang w:val="en-AU"/>
              </w:rPr>
            </w:pPr>
            <w:r w:rsidRPr="006041FB">
              <w:rPr>
                <w:rFonts w:ascii="Arial" w:hAnsi="Arial"/>
                <w:b/>
                <w:sz w:val="20"/>
                <w:lang w:val="en-AU"/>
              </w:rPr>
              <w:t>Example 4</w:t>
            </w:r>
            <w:r>
              <w:rPr>
                <w:rFonts w:ascii="Arial" w:hAnsi="Arial"/>
                <w:b/>
                <w:sz w:val="20"/>
                <w:lang w:val="en-AU"/>
              </w:rPr>
              <w:t>5</w:t>
            </w:r>
            <w:r w:rsidRPr="006041FB">
              <w:rPr>
                <w:rFonts w:ascii="Arial" w:hAnsi="Arial"/>
                <w:b/>
                <w:sz w:val="20"/>
                <w:lang w:val="en-AU"/>
              </w:rPr>
              <w:t xml:space="preserve"> :  </w:t>
            </w:r>
            <w:r>
              <w:rPr>
                <w:rFonts w:ascii="Arial" w:hAnsi="Arial"/>
                <w:b/>
                <w:sz w:val="20"/>
                <w:lang w:val="en-AU"/>
              </w:rPr>
              <w:t>No limit on backdating rate de</w:t>
            </w:r>
            <w:r w:rsidRPr="00BC2C64">
              <w:rPr>
                <w:rFonts w:ascii="Arial" w:hAnsi="Arial"/>
                <w:b/>
                <w:sz w:val="20"/>
                <w:lang w:val="en-AU"/>
              </w:rPr>
              <w:t>crease due to reconciliation</w:t>
            </w:r>
          </w:p>
          <w:p w14:paraId="7BB8B35E" w14:textId="7436BFD3" w:rsidR="00E008C7" w:rsidRPr="00D95B09" w:rsidRDefault="00E008C7" w:rsidP="004238B4">
            <w:pPr>
              <w:pStyle w:val="ExampleText"/>
              <w:tabs>
                <w:tab w:val="left" w:pos="1134"/>
              </w:tabs>
              <w:spacing w:after="120"/>
              <w:ind w:left="318" w:right="176"/>
              <w:rPr>
                <w:rFonts w:ascii="Arial" w:hAnsi="Arial"/>
                <w:sz w:val="20"/>
                <w:lang w:val="en-AU"/>
              </w:rPr>
            </w:pPr>
            <w:r w:rsidRPr="00BC2C64">
              <w:rPr>
                <w:rFonts w:ascii="Arial" w:hAnsi="Arial"/>
                <w:sz w:val="20"/>
                <w:lang w:val="en-AU"/>
              </w:rPr>
              <w:t>Dion’s rate of Additional Boarding Allowance was origin</w:t>
            </w:r>
            <w:r>
              <w:rPr>
                <w:rFonts w:ascii="Arial" w:hAnsi="Arial"/>
                <w:sz w:val="20"/>
                <w:lang w:val="en-AU"/>
              </w:rPr>
              <w:t>ally calculated on 3 January </w:t>
            </w:r>
            <w:r w:rsidRPr="00BC2C64">
              <w:rPr>
                <w:rFonts w:ascii="Arial" w:hAnsi="Arial"/>
                <w:sz w:val="20"/>
                <w:lang w:val="en-AU"/>
              </w:rPr>
              <w:t>2017 using an estimate of his parent’s maintenance income.  Following reconciliation of his parent’s actual maint</w:t>
            </w:r>
            <w:r>
              <w:rPr>
                <w:rFonts w:ascii="Arial" w:hAnsi="Arial"/>
                <w:sz w:val="20"/>
                <w:lang w:val="en-AU"/>
              </w:rPr>
              <w:t>enance income for 2016-17, 2017-</w:t>
            </w:r>
            <w:r w:rsidRPr="00BC2C64">
              <w:rPr>
                <w:rFonts w:ascii="Arial" w:hAnsi="Arial"/>
                <w:sz w:val="20"/>
                <w:lang w:val="en-AU"/>
              </w:rPr>
              <w:t>18, and 2018-19 with their estimated maintenance income for these years DHS determined (on 19 October 2019) that Dion’s rate of Additional Boarding Allowance must be re calculated resulting in a decrease.  Consequently a lower rate of Additional Boarding Allowance was paid to Dion’s parent from 19 October 2019 onwards.  However</w:t>
            </w:r>
            <w:r>
              <w:rPr>
                <w:rFonts w:ascii="Arial" w:hAnsi="Arial"/>
                <w:sz w:val="20"/>
                <w:lang w:val="en-AU"/>
              </w:rPr>
              <w:t>,</w:t>
            </w:r>
            <w:r w:rsidRPr="00BC2C64">
              <w:rPr>
                <w:rFonts w:ascii="Arial" w:hAnsi="Arial"/>
                <w:sz w:val="20"/>
                <w:lang w:val="en-AU"/>
              </w:rPr>
              <w:t xml:space="preserve"> the date of effect of the decrease is taken to be 3 January 2017</w:t>
            </w:r>
            <w:r>
              <w:rPr>
                <w:rFonts w:ascii="Arial" w:hAnsi="Arial"/>
                <w:sz w:val="20"/>
                <w:lang w:val="en-AU"/>
              </w:rPr>
              <w:t>,</w:t>
            </w:r>
            <w:r w:rsidRPr="00BC2C64">
              <w:rPr>
                <w:rFonts w:ascii="Arial" w:hAnsi="Arial"/>
                <w:sz w:val="20"/>
                <w:lang w:val="en-AU"/>
              </w:rPr>
              <w:t xml:space="preserve"> </w:t>
            </w:r>
            <w:r>
              <w:rPr>
                <w:rFonts w:ascii="Arial" w:hAnsi="Arial"/>
                <w:sz w:val="20"/>
                <w:lang w:val="en-AU"/>
              </w:rPr>
              <w:t xml:space="preserve">therefore </w:t>
            </w:r>
            <w:r w:rsidRPr="00BC2C64">
              <w:rPr>
                <w:rFonts w:ascii="Arial" w:hAnsi="Arial"/>
                <w:sz w:val="20"/>
                <w:lang w:val="en-AU"/>
              </w:rPr>
              <w:t xml:space="preserve">a debt is owed to DHS due to overpayments from 3 January 2017 until 19 October 2019.  </w:t>
            </w:r>
          </w:p>
        </w:tc>
      </w:tr>
    </w:tbl>
    <w:p w14:paraId="0591E0C2" w14:textId="77777777" w:rsidR="00E008C7" w:rsidRDefault="00E008C7" w:rsidP="00E008C7"/>
    <w:p w14:paraId="3BE6D37F" w14:textId="70E5EE38" w:rsidR="007031C8" w:rsidRPr="00227FBA" w:rsidRDefault="004343D9" w:rsidP="00281968">
      <w:pPr>
        <w:pStyle w:val="Heading1"/>
        <w:ind w:left="0" w:firstLine="0"/>
      </w:pPr>
      <w:r w:rsidRPr="00227FBA">
        <w:lastRenderedPageBreak/>
        <w:t>7</w:t>
      </w:r>
      <w:r w:rsidRPr="00227FBA">
        <w:tab/>
        <w:t>Administrative information</w:t>
      </w:r>
      <w:bookmarkEnd w:id="1628"/>
      <w:bookmarkEnd w:id="1696"/>
      <w:bookmarkEnd w:id="1697"/>
      <w:bookmarkEnd w:id="1698"/>
      <w:bookmarkEnd w:id="1699"/>
    </w:p>
    <w:p w14:paraId="214C81A3" w14:textId="77777777" w:rsidR="007031C8" w:rsidRPr="005E1ABB" w:rsidRDefault="004343D9" w:rsidP="002310DB">
      <w:pPr>
        <w:pStyle w:val="Heading2"/>
        <w:spacing w:before="120" w:after="120"/>
      </w:pPr>
      <w:bookmarkStart w:id="1704" w:name="_7.1_The_claim_assessment_process"/>
      <w:bookmarkStart w:id="1705" w:name="_Toc161552379"/>
      <w:bookmarkStart w:id="1706" w:name="_Toc234129510"/>
      <w:bookmarkStart w:id="1707" w:name="_Toc264368539"/>
      <w:bookmarkStart w:id="1708" w:name="_Toc418251970"/>
      <w:bookmarkStart w:id="1709" w:name="_Toc469647194"/>
      <w:bookmarkEnd w:id="1704"/>
      <w:r w:rsidRPr="005E1ABB">
        <w:t>7.1</w:t>
      </w:r>
      <w:r w:rsidRPr="005E1ABB">
        <w:tab/>
        <w:t>The claim assessment process</w:t>
      </w:r>
      <w:bookmarkEnd w:id="1705"/>
      <w:bookmarkEnd w:id="1706"/>
      <w:bookmarkEnd w:id="1707"/>
      <w:bookmarkEnd w:id="1708"/>
      <w:bookmarkEnd w:id="1709"/>
    </w:p>
    <w:p w14:paraId="0F15FD2B" w14:textId="77777777" w:rsidR="007031C8" w:rsidRPr="00B64341" w:rsidRDefault="004343D9" w:rsidP="002310DB">
      <w:pPr>
        <w:pStyle w:val="BulletIntro"/>
        <w:tabs>
          <w:tab w:val="left" w:pos="1134"/>
        </w:tabs>
        <w:spacing w:after="120"/>
        <w:rPr>
          <w:rFonts w:cs="Arial"/>
          <w:lang w:val="en-AU"/>
        </w:rPr>
      </w:pPr>
      <w:r w:rsidRPr="00B64341">
        <w:rPr>
          <w:rFonts w:cs="Arial"/>
          <w:lang w:val="en-AU"/>
        </w:rPr>
        <w:t xml:space="preserve">This section details the assessment process used when a </w:t>
      </w:r>
      <w:hyperlink w:anchor="Claim" w:tooltip="claim" w:history="1">
        <w:r w:rsidR="007031C8" w:rsidRPr="00B64341">
          <w:rPr>
            <w:rStyle w:val="Hyperlink"/>
            <w:rFonts w:cs="Arial"/>
            <w:lang w:val="en-AU"/>
          </w:rPr>
          <w:t>claim</w:t>
        </w:r>
      </w:hyperlink>
      <w:r w:rsidRPr="00B64341">
        <w:rPr>
          <w:rFonts w:cs="Arial"/>
          <w:lang w:val="en-AU"/>
        </w:rPr>
        <w:t xml:space="preserve"> is submitted.</w:t>
      </w:r>
    </w:p>
    <w:p w14:paraId="599E21E0" w14:textId="77777777" w:rsidR="007031C8" w:rsidRPr="00B64341" w:rsidRDefault="004238B4" w:rsidP="00E248E8">
      <w:pPr>
        <w:pStyle w:val="Links"/>
      </w:pPr>
      <w:hyperlink w:anchor="_7.1.1_Initial_assessment" w:tooltip="Initial assessment" w:history="1">
        <w:r w:rsidR="004343D9" w:rsidRPr="00B64341">
          <w:rPr>
            <w:rStyle w:val="Hyperlink"/>
          </w:rPr>
          <w:t>7.</w:t>
        </w:r>
        <w:bookmarkStart w:id="1710" w:name="_Hlt205714403"/>
        <w:r w:rsidR="004343D9" w:rsidRPr="00B64341">
          <w:rPr>
            <w:rStyle w:val="Hyperlink"/>
          </w:rPr>
          <w:t>1</w:t>
        </w:r>
        <w:bookmarkEnd w:id="1710"/>
        <w:r w:rsidR="004343D9" w:rsidRPr="00B64341">
          <w:rPr>
            <w:rStyle w:val="Hyperlink"/>
          </w:rPr>
          <w:t>.1</w:t>
        </w:r>
      </w:hyperlink>
      <w:r w:rsidR="004343D9" w:rsidRPr="00B64341">
        <w:tab/>
        <w:t>Initial assessment</w:t>
      </w:r>
    </w:p>
    <w:p w14:paraId="2286849D" w14:textId="77777777" w:rsidR="007031C8" w:rsidRPr="00B64341" w:rsidRDefault="004238B4" w:rsidP="00E248E8">
      <w:pPr>
        <w:pStyle w:val="Links"/>
      </w:pPr>
      <w:hyperlink w:anchor="_7.1.2_When_a" w:tooltip="When a claim can be lodged" w:history="1">
        <w:r w:rsidR="004343D9" w:rsidRPr="00B64341">
          <w:rPr>
            <w:rStyle w:val="Hyperlink"/>
          </w:rPr>
          <w:t>7.1</w:t>
        </w:r>
        <w:bookmarkStart w:id="1711" w:name="_Hlt205714406"/>
        <w:r w:rsidR="004343D9" w:rsidRPr="00B64341">
          <w:rPr>
            <w:rStyle w:val="Hyperlink"/>
          </w:rPr>
          <w:t>.</w:t>
        </w:r>
        <w:bookmarkEnd w:id="1711"/>
        <w:r w:rsidR="004343D9" w:rsidRPr="00B64341">
          <w:rPr>
            <w:rStyle w:val="Hyperlink"/>
          </w:rPr>
          <w:t>2</w:t>
        </w:r>
      </w:hyperlink>
      <w:r w:rsidR="004343D9" w:rsidRPr="00B64341">
        <w:tab/>
        <w:t>When a claim can be lodged</w:t>
      </w:r>
    </w:p>
    <w:p w14:paraId="1D9A46A4" w14:textId="77777777" w:rsidR="007031C8" w:rsidRPr="00B64341" w:rsidRDefault="004238B4" w:rsidP="00E248E8">
      <w:pPr>
        <w:pStyle w:val="Links"/>
      </w:pPr>
      <w:hyperlink w:anchor="_7.1.3_Who_can" w:tooltip="Who can complete a claim" w:history="1">
        <w:r w:rsidR="004343D9" w:rsidRPr="00B64341">
          <w:rPr>
            <w:rStyle w:val="Hyperlink"/>
          </w:rPr>
          <w:t>7.1</w:t>
        </w:r>
        <w:bookmarkStart w:id="1712" w:name="_Hlt205714409"/>
        <w:r w:rsidR="004343D9" w:rsidRPr="00B64341">
          <w:rPr>
            <w:rStyle w:val="Hyperlink"/>
          </w:rPr>
          <w:t>.</w:t>
        </w:r>
        <w:bookmarkEnd w:id="1712"/>
        <w:r w:rsidR="004343D9" w:rsidRPr="00B64341">
          <w:rPr>
            <w:rStyle w:val="Hyperlink"/>
          </w:rPr>
          <w:t>3</w:t>
        </w:r>
      </w:hyperlink>
      <w:r w:rsidR="004343D9" w:rsidRPr="00B64341">
        <w:tab/>
        <w:t>Who can complete a claim</w:t>
      </w:r>
    </w:p>
    <w:p w14:paraId="4294BF9E" w14:textId="77777777" w:rsidR="007031C8" w:rsidRPr="00B64341" w:rsidRDefault="004238B4" w:rsidP="00E248E8">
      <w:pPr>
        <w:pStyle w:val="Links"/>
      </w:pPr>
      <w:hyperlink w:anchor="_7.1.4_Tax_file_1" w:tooltip="Tax file numbers and exemptions" w:history="1">
        <w:r w:rsidR="004343D9" w:rsidRPr="00B64341">
          <w:rPr>
            <w:rStyle w:val="Hyperlink"/>
          </w:rPr>
          <w:t>7.1</w:t>
        </w:r>
        <w:bookmarkStart w:id="1713" w:name="_Hlt205714422"/>
        <w:r w:rsidR="004343D9" w:rsidRPr="00B64341">
          <w:rPr>
            <w:rStyle w:val="Hyperlink"/>
          </w:rPr>
          <w:t>.</w:t>
        </w:r>
        <w:bookmarkEnd w:id="1713"/>
        <w:r w:rsidR="004343D9" w:rsidRPr="00B64341">
          <w:rPr>
            <w:rStyle w:val="Hyperlink"/>
          </w:rPr>
          <w:t>4</w:t>
        </w:r>
      </w:hyperlink>
      <w:r w:rsidR="004343D9" w:rsidRPr="00B64341">
        <w:tab/>
        <w:t>Tax file numbers and exemptions</w:t>
      </w:r>
    </w:p>
    <w:p w14:paraId="5F87F985" w14:textId="77777777" w:rsidR="007031C8" w:rsidRPr="00B64341" w:rsidRDefault="004238B4" w:rsidP="00E248E8">
      <w:pPr>
        <w:pStyle w:val="Links"/>
      </w:pPr>
      <w:hyperlink w:anchor="_7.1.5_Supporting_evidence" w:tooltip="Supporting evidence required" w:history="1">
        <w:r w:rsidR="004343D9" w:rsidRPr="00B64341">
          <w:rPr>
            <w:rStyle w:val="Hyperlink"/>
          </w:rPr>
          <w:t>7.</w:t>
        </w:r>
        <w:bookmarkStart w:id="1714" w:name="_Hlt205714426"/>
        <w:r w:rsidR="004343D9" w:rsidRPr="00B64341">
          <w:rPr>
            <w:rStyle w:val="Hyperlink"/>
          </w:rPr>
          <w:t>1</w:t>
        </w:r>
        <w:bookmarkEnd w:id="1714"/>
        <w:r w:rsidR="004343D9" w:rsidRPr="00B64341">
          <w:rPr>
            <w:rStyle w:val="Hyperlink"/>
          </w:rPr>
          <w:t>.5</w:t>
        </w:r>
      </w:hyperlink>
      <w:r w:rsidR="004343D9" w:rsidRPr="00B64341">
        <w:tab/>
        <w:t>Supporting evidence required</w:t>
      </w:r>
    </w:p>
    <w:p w14:paraId="7E7C5D72" w14:textId="77777777" w:rsidR="007031C8" w:rsidRPr="00B64341" w:rsidRDefault="004238B4" w:rsidP="00E248E8">
      <w:pPr>
        <w:pStyle w:val="Links"/>
      </w:pPr>
      <w:hyperlink w:anchor="_7.1.6_Notice_of" w:tooltip="Notice of assessment" w:history="1">
        <w:r w:rsidR="004343D9" w:rsidRPr="00B64341">
          <w:rPr>
            <w:rStyle w:val="Hyperlink"/>
          </w:rPr>
          <w:t>7.1.</w:t>
        </w:r>
        <w:bookmarkStart w:id="1715" w:name="_Hlt205714431"/>
        <w:r w:rsidR="004343D9" w:rsidRPr="00B64341">
          <w:rPr>
            <w:rStyle w:val="Hyperlink"/>
          </w:rPr>
          <w:t>6</w:t>
        </w:r>
        <w:bookmarkEnd w:id="1715"/>
      </w:hyperlink>
      <w:r w:rsidR="00AD7788" w:rsidRPr="00B64341">
        <w:tab/>
        <w:t>Notice of assessment</w:t>
      </w:r>
    </w:p>
    <w:p w14:paraId="0419E178" w14:textId="77777777" w:rsidR="007031C8" w:rsidRPr="00B64341" w:rsidRDefault="007031C8" w:rsidP="002310DB">
      <w:pPr>
        <w:pStyle w:val="BulletTab2Last"/>
        <w:numPr>
          <w:ilvl w:val="0"/>
          <w:numId w:val="0"/>
        </w:numPr>
        <w:spacing w:after="120"/>
        <w:rPr>
          <w:rFonts w:cs="Arial"/>
          <w:lang w:val="en-AU"/>
        </w:rPr>
      </w:pPr>
    </w:p>
    <w:p w14:paraId="6FEB603A" w14:textId="77777777" w:rsidR="007031C8" w:rsidRPr="00B64341" w:rsidRDefault="004343D9" w:rsidP="002310DB">
      <w:pPr>
        <w:pStyle w:val="Heading3"/>
        <w:spacing w:before="120" w:after="120"/>
        <w:rPr>
          <w:lang w:val="en-AU"/>
        </w:rPr>
      </w:pPr>
      <w:bookmarkStart w:id="1716" w:name="_7.1.1_Initial_assessment"/>
      <w:bookmarkStart w:id="1717" w:name="_Toc161552380"/>
      <w:bookmarkStart w:id="1718" w:name="_Toc234129511"/>
      <w:bookmarkStart w:id="1719" w:name="_Toc264368540"/>
      <w:bookmarkStart w:id="1720" w:name="_Toc418251971"/>
      <w:bookmarkStart w:id="1721" w:name="OLE_LINK16"/>
      <w:bookmarkStart w:id="1722" w:name="OLE_LINK17"/>
      <w:bookmarkEnd w:id="1716"/>
      <w:r w:rsidRPr="00B64341">
        <w:rPr>
          <w:lang w:val="en-AU"/>
        </w:rPr>
        <w:t>7.1.1</w:t>
      </w:r>
      <w:r w:rsidRPr="00B64341">
        <w:rPr>
          <w:lang w:val="en-AU"/>
        </w:rPr>
        <w:tab/>
        <w:t>Initial assessment</w:t>
      </w:r>
      <w:bookmarkEnd w:id="1717"/>
      <w:bookmarkEnd w:id="1718"/>
      <w:bookmarkEnd w:id="1719"/>
      <w:bookmarkEnd w:id="1720"/>
    </w:p>
    <w:p w14:paraId="33D794A5" w14:textId="77777777" w:rsidR="007031C8" w:rsidRPr="00B64341" w:rsidRDefault="004343D9" w:rsidP="00D05F4C">
      <w:pPr>
        <w:rPr>
          <w:lang w:val="en-AU"/>
        </w:rPr>
      </w:pPr>
      <w:r w:rsidRPr="00B64341">
        <w:rPr>
          <w:lang w:val="en-AU"/>
        </w:rPr>
        <w:t xml:space="preserve">Before a formal decision about assistance can be made by a </w:t>
      </w:r>
      <w:hyperlink w:anchor="DecisionMaker" w:tooltip="decision maker" w:history="1">
        <w:r w:rsidRPr="00B64341">
          <w:rPr>
            <w:rStyle w:val="Hyperlink"/>
            <w:rFonts w:cs="Arial"/>
            <w:lang w:val="en-AU"/>
          </w:rPr>
          <w:t>decis</w:t>
        </w:r>
        <w:bookmarkStart w:id="1723" w:name="_Hlt205714441"/>
        <w:r w:rsidRPr="00B64341">
          <w:rPr>
            <w:rStyle w:val="Hyperlink"/>
            <w:rFonts w:cs="Arial"/>
            <w:lang w:val="en-AU"/>
          </w:rPr>
          <w:t>i</w:t>
        </w:r>
        <w:bookmarkEnd w:id="1723"/>
        <w:r w:rsidRPr="00B64341">
          <w:rPr>
            <w:rStyle w:val="Hyperlink"/>
            <w:rFonts w:cs="Arial"/>
            <w:lang w:val="en-AU"/>
          </w:rPr>
          <w:t>on maker</w:t>
        </w:r>
      </w:hyperlink>
      <w:r w:rsidRPr="00B64341">
        <w:rPr>
          <w:lang w:val="en-AU"/>
        </w:rPr>
        <w:t xml:space="preserve">, </w:t>
      </w:r>
      <w:hyperlink w:anchor="Claim" w:tooltip="claims" w:history="1">
        <w:r w:rsidR="007031C8" w:rsidRPr="00B64341">
          <w:rPr>
            <w:rStyle w:val="Hyperlink"/>
            <w:rFonts w:cs="Arial"/>
            <w:lang w:val="en-AU"/>
          </w:rPr>
          <w:t>claim</w:t>
        </w:r>
        <w:r w:rsidR="007031C8" w:rsidRPr="00B6580B">
          <w:rPr>
            <w:rStyle w:val="Hyperlink"/>
            <w:rFonts w:cs="Arial"/>
            <w:lang w:val="en-AU"/>
          </w:rPr>
          <w:t>s</w:t>
        </w:r>
      </w:hyperlink>
      <w:r w:rsidRPr="00B64341">
        <w:rPr>
          <w:lang w:val="en-AU"/>
        </w:rPr>
        <w:t xml:space="preserve"> must be:</w:t>
      </w:r>
    </w:p>
    <w:p w14:paraId="706E5647"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fully completed by an </w:t>
      </w:r>
      <w:hyperlink w:anchor="ApprovedApplicant" w:tooltip="approved applicant" w:history="1">
        <w:r w:rsidRPr="00B64341">
          <w:rPr>
            <w:rStyle w:val="Hyperlink"/>
            <w:rFonts w:cs="Arial"/>
            <w:lang w:val="en-AU"/>
          </w:rPr>
          <w:t>approved app</w:t>
        </w:r>
        <w:bookmarkStart w:id="1724" w:name="_Hlt205714477"/>
        <w:r w:rsidRPr="00B64341">
          <w:rPr>
            <w:rStyle w:val="Hyperlink"/>
            <w:rFonts w:cs="Arial"/>
            <w:lang w:val="en-AU"/>
          </w:rPr>
          <w:t>l</w:t>
        </w:r>
        <w:bookmarkEnd w:id="1724"/>
        <w:r w:rsidRPr="00B64341">
          <w:rPr>
            <w:rStyle w:val="Hyperlink"/>
            <w:rFonts w:cs="Arial"/>
            <w:lang w:val="en-AU"/>
          </w:rPr>
          <w:t>icant</w:t>
        </w:r>
      </w:hyperlink>
      <w:r w:rsidR="00AD7788" w:rsidRPr="00B64341">
        <w:rPr>
          <w:rStyle w:val="Hyperlink"/>
          <w:rFonts w:cs="Arial"/>
          <w:lang w:val="en-AU"/>
        </w:rPr>
        <w:t>;</w:t>
      </w:r>
    </w:p>
    <w:p w14:paraId="53F0E7EA"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supported by evidence as required</w:t>
      </w:r>
      <w:r w:rsidR="00AD7788" w:rsidRPr="00B64341">
        <w:rPr>
          <w:rFonts w:cs="Arial"/>
          <w:lang w:val="en-AU"/>
        </w:rPr>
        <w:t>;</w:t>
      </w:r>
    </w:p>
    <w:p w14:paraId="5BFDDB3E"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signed by the applicant</w:t>
      </w:r>
      <w:r w:rsidR="00AD7788" w:rsidRPr="00B64341">
        <w:rPr>
          <w:rFonts w:cs="Arial"/>
          <w:lang w:val="en-AU"/>
        </w:rPr>
        <w:t>;</w:t>
      </w:r>
    </w:p>
    <w:p w14:paraId="34D0AE32" w14:textId="77777777" w:rsidR="007031C8" w:rsidRPr="00B64341" w:rsidRDefault="004343D9" w:rsidP="00442E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44B77161"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if the applicant has a </w:t>
      </w:r>
      <w:hyperlink w:anchor="Partner" w:tooltip="partner" w:history="1">
        <w:r w:rsidR="00642DDD" w:rsidRPr="00B64341">
          <w:rPr>
            <w:rStyle w:val="Hyperlink"/>
            <w:rFonts w:cs="Arial"/>
            <w:lang w:val="en-AU"/>
          </w:rPr>
          <w:t>partner</w:t>
        </w:r>
      </w:hyperlink>
      <w:r w:rsidRPr="00B64341">
        <w:rPr>
          <w:rFonts w:cs="Arial"/>
          <w:lang w:val="en-AU"/>
        </w:rPr>
        <w:t xml:space="preserve"> and is applying for the income-tested Additional Boarding Allowance, signed by the applicant’s partner.</w:t>
      </w:r>
    </w:p>
    <w:p w14:paraId="4C857F70" w14:textId="77777777" w:rsidR="007031C8" w:rsidRPr="00B64341" w:rsidRDefault="007031C8" w:rsidP="002310DB">
      <w:pPr>
        <w:pStyle w:val="BulletLast"/>
        <w:numPr>
          <w:ilvl w:val="0"/>
          <w:numId w:val="0"/>
        </w:numPr>
        <w:tabs>
          <w:tab w:val="left" w:pos="1134"/>
        </w:tabs>
        <w:spacing w:after="120"/>
        <w:ind w:left="357" w:hanging="357"/>
        <w:rPr>
          <w:rFonts w:cs="Arial"/>
          <w:lang w:val="en-AU"/>
        </w:rPr>
      </w:pPr>
    </w:p>
    <w:p w14:paraId="3876C66D" w14:textId="77777777" w:rsidR="007031C8" w:rsidRPr="00B64341" w:rsidRDefault="004343D9" w:rsidP="002310DB">
      <w:pPr>
        <w:pStyle w:val="Heading3"/>
        <w:spacing w:before="120" w:after="120"/>
        <w:rPr>
          <w:lang w:val="en-AU"/>
        </w:rPr>
      </w:pPr>
      <w:bookmarkStart w:id="1725" w:name="_7.1.2_When_a"/>
      <w:bookmarkStart w:id="1726" w:name="_7.1.2_When_a_claim_can_be_lodged"/>
      <w:bookmarkStart w:id="1727" w:name="_Toc161552381"/>
      <w:bookmarkStart w:id="1728" w:name="_Toc234129512"/>
      <w:bookmarkStart w:id="1729" w:name="_Toc264368541"/>
      <w:bookmarkStart w:id="1730" w:name="_Toc418251972"/>
      <w:bookmarkEnd w:id="1725"/>
      <w:bookmarkEnd w:id="1726"/>
      <w:r w:rsidRPr="00B64341">
        <w:rPr>
          <w:lang w:val="en-AU"/>
        </w:rPr>
        <w:t>7.1.2</w:t>
      </w:r>
      <w:r w:rsidRPr="00B64341">
        <w:rPr>
          <w:lang w:val="en-AU"/>
        </w:rPr>
        <w:tab/>
        <w:t>When a claim can be lodged</w:t>
      </w:r>
      <w:bookmarkEnd w:id="1727"/>
      <w:bookmarkEnd w:id="1728"/>
      <w:bookmarkEnd w:id="1729"/>
      <w:bookmarkEnd w:id="1730"/>
    </w:p>
    <w:p w14:paraId="3FA71C2A" w14:textId="77777777" w:rsidR="007031C8" w:rsidRPr="00B64341" w:rsidRDefault="004238B4" w:rsidP="00BD2CD2">
      <w:pPr>
        <w:rPr>
          <w:lang w:val="en-AU"/>
        </w:rPr>
      </w:pPr>
      <w:hyperlink w:anchor="Claim" w:tooltip="Claims" w:history="1">
        <w:r w:rsidR="004343D9" w:rsidRPr="00B64341">
          <w:rPr>
            <w:rStyle w:val="Hyperlink"/>
            <w:rFonts w:cs="Arial"/>
            <w:lang w:val="en-AU"/>
          </w:rPr>
          <w:t>Claim</w:t>
        </w:r>
        <w:bookmarkStart w:id="1731" w:name="_Hlt205714507"/>
        <w:r w:rsidR="004343D9" w:rsidRPr="00B64341">
          <w:rPr>
            <w:rStyle w:val="Hyperlink"/>
            <w:rFonts w:cs="Arial"/>
            <w:lang w:val="en-AU"/>
          </w:rPr>
          <w:t>s</w:t>
        </w:r>
        <w:bookmarkEnd w:id="1731"/>
      </w:hyperlink>
      <w:r w:rsidR="004343D9" w:rsidRPr="00B64341">
        <w:rPr>
          <w:lang w:val="en-AU"/>
        </w:rPr>
        <w:t xml:space="preserve"> must be lodged by 31 December of the year for which assistance is sought, unless </w:t>
      </w:r>
      <w:r w:rsidR="00FD5C0A" w:rsidRPr="00B64341">
        <w:rPr>
          <w:lang w:val="en-AU"/>
        </w:rPr>
        <w:t>DHS</w:t>
      </w:r>
      <w:r w:rsidR="00A82FA7" w:rsidRPr="00B64341">
        <w:rPr>
          <w:lang w:val="en-AU"/>
        </w:rPr>
        <w:t xml:space="preserve"> </w:t>
      </w:r>
      <w:r w:rsidR="004343D9" w:rsidRPr="00B64341">
        <w:rPr>
          <w:lang w:val="en-AU"/>
        </w:rPr>
        <w:t>has recorded an ‘intent to claim’ by that date.</w:t>
      </w:r>
    </w:p>
    <w:p w14:paraId="6EAEFB57" w14:textId="77777777" w:rsidR="007031C8" w:rsidRPr="00B64341" w:rsidRDefault="004343D9" w:rsidP="00D05F4C">
      <w:pPr>
        <w:rPr>
          <w:lang w:val="en-AU"/>
        </w:rPr>
      </w:pPr>
      <w:r w:rsidRPr="00B64341">
        <w:rPr>
          <w:lang w:val="en-AU"/>
        </w:rPr>
        <w:t>Applicants can register intent to claim by phone, post</w:t>
      </w:r>
      <w:r w:rsidR="00210A37">
        <w:rPr>
          <w:lang w:val="en-AU"/>
        </w:rPr>
        <w:t>, email</w:t>
      </w:r>
      <w:r w:rsidRPr="00B64341">
        <w:rPr>
          <w:lang w:val="en-AU"/>
        </w:rPr>
        <w:t xml:space="preserve"> or fax to </w:t>
      </w:r>
      <w:r w:rsidR="00FD5C0A" w:rsidRPr="00B64341">
        <w:rPr>
          <w:lang w:val="en-AU"/>
        </w:rPr>
        <w:t>DHS</w:t>
      </w:r>
      <w:r w:rsidRPr="00B64341">
        <w:rPr>
          <w:lang w:val="en-AU"/>
        </w:rPr>
        <w:t>, or in person</w:t>
      </w:r>
      <w:r w:rsidR="000658E2" w:rsidRPr="00B64341">
        <w:rPr>
          <w:lang w:val="en-AU"/>
        </w:rPr>
        <w:t xml:space="preserve">.  </w:t>
      </w:r>
      <w:r w:rsidRPr="00B64341">
        <w:rPr>
          <w:lang w:val="en-AU"/>
        </w:rPr>
        <w:t>For</w:t>
      </w:r>
      <w:r w:rsidR="00AD7788" w:rsidRPr="00B64341">
        <w:rPr>
          <w:lang w:val="en-AU"/>
        </w:rPr>
        <w:t> </w:t>
      </w:r>
      <w:r w:rsidRPr="00B64341">
        <w:rPr>
          <w:lang w:val="en-AU"/>
        </w:rPr>
        <w:t xml:space="preserve">the date of that contact to be accepted as the date of claim, and for the claim to be paid from the earliest possible date, a claim must be received by </w:t>
      </w:r>
      <w:r w:rsidR="00FD5C0A" w:rsidRPr="00B64341">
        <w:rPr>
          <w:lang w:val="en-AU"/>
        </w:rPr>
        <w:t>DHS</w:t>
      </w:r>
      <w:r w:rsidR="00A82FA7" w:rsidRPr="00B64341">
        <w:rPr>
          <w:lang w:val="en-AU"/>
        </w:rPr>
        <w:t xml:space="preserve"> </w:t>
      </w:r>
      <w:r w:rsidRPr="00B64341">
        <w:rPr>
          <w:lang w:val="en-AU"/>
        </w:rPr>
        <w:t>within 13 weeks</w:t>
      </w:r>
      <w:r w:rsidR="008E796F" w:rsidRPr="00B64341">
        <w:rPr>
          <w:lang w:val="en-AU"/>
        </w:rPr>
        <w:t xml:space="preserve"> or by 31</w:t>
      </w:r>
      <w:r w:rsidR="00AD7788" w:rsidRPr="00B64341">
        <w:rPr>
          <w:lang w:val="en-AU"/>
        </w:rPr>
        <w:t> </w:t>
      </w:r>
      <w:r w:rsidR="008E796F" w:rsidRPr="00B64341">
        <w:rPr>
          <w:lang w:val="en-AU"/>
        </w:rPr>
        <w:t>December of the year for which assistance is sought</w:t>
      </w:r>
      <w:r w:rsidR="0072529B" w:rsidRPr="00B64341">
        <w:rPr>
          <w:lang w:val="en-AU"/>
        </w:rPr>
        <w:t>,</w:t>
      </w:r>
      <w:r w:rsidR="008E796F" w:rsidRPr="00B64341">
        <w:rPr>
          <w:lang w:val="en-AU"/>
        </w:rPr>
        <w:t xml:space="preserve"> whichever is the later</w:t>
      </w:r>
      <w:r w:rsidRPr="00B64341">
        <w:rPr>
          <w:lang w:val="en-AU"/>
        </w:rPr>
        <w:t xml:space="preserve">. </w:t>
      </w:r>
    </w:p>
    <w:p w14:paraId="49ED19DD" w14:textId="77777777" w:rsidR="007031C8" w:rsidRPr="00B64341" w:rsidRDefault="004343D9" w:rsidP="00BD2CD2">
      <w:pPr>
        <w:rPr>
          <w:lang w:val="en-AU"/>
        </w:rPr>
      </w:pPr>
      <w:r w:rsidRPr="00B64341">
        <w:rPr>
          <w:lang w:val="en-AU"/>
        </w:rPr>
        <w:t>AIC allowances may be paid approved where an incomplete claim is accepted if either:</w:t>
      </w:r>
    </w:p>
    <w:p w14:paraId="2806046F" w14:textId="77777777" w:rsidR="00AD7788" w:rsidRPr="00442E5C" w:rsidRDefault="004343D9" w:rsidP="00442E5C">
      <w:pPr>
        <w:pStyle w:val="Bullet"/>
        <w:tabs>
          <w:tab w:val="clear" w:pos="360"/>
          <w:tab w:val="num" w:pos="567"/>
          <w:tab w:val="left" w:pos="1134"/>
        </w:tabs>
        <w:spacing w:after="120"/>
        <w:ind w:left="567" w:hanging="567"/>
        <w:rPr>
          <w:rFonts w:cs="Arial"/>
          <w:lang w:val="en-AU"/>
        </w:rPr>
      </w:pPr>
      <w:r w:rsidRPr="00B64341">
        <w:rPr>
          <w:lang w:val="en-AU"/>
        </w:rPr>
        <w:t xml:space="preserve">it </w:t>
      </w:r>
      <w:r w:rsidRPr="00442E5C">
        <w:rPr>
          <w:rFonts w:cs="Arial"/>
          <w:lang w:val="en-AU"/>
        </w:rPr>
        <w:t>is lodged by 31 December</w:t>
      </w:r>
      <w:r w:rsidR="00AD7788" w:rsidRPr="00442E5C">
        <w:rPr>
          <w:rFonts w:cs="Arial"/>
          <w:lang w:val="en-AU"/>
        </w:rPr>
        <w:t>;</w:t>
      </w:r>
      <w:r w:rsidRPr="00442E5C">
        <w:rPr>
          <w:rFonts w:cs="Arial"/>
          <w:lang w:val="en-AU"/>
        </w:rPr>
        <w:t xml:space="preserve"> </w:t>
      </w:r>
    </w:p>
    <w:p w14:paraId="09E4E54D" w14:textId="77777777" w:rsidR="007031C8" w:rsidRPr="00442E5C" w:rsidRDefault="004343D9" w:rsidP="00442E5C">
      <w:pPr>
        <w:pStyle w:val="Bullet"/>
        <w:numPr>
          <w:ilvl w:val="0"/>
          <w:numId w:val="0"/>
        </w:numPr>
        <w:tabs>
          <w:tab w:val="left" w:pos="1134"/>
        </w:tabs>
        <w:spacing w:after="120"/>
        <w:ind w:left="567"/>
        <w:rPr>
          <w:rFonts w:cs="Arial"/>
          <w:lang w:val="en-AU"/>
        </w:rPr>
      </w:pPr>
      <w:r w:rsidRPr="00442E5C">
        <w:rPr>
          <w:rFonts w:cs="Arial"/>
          <w:lang w:val="en-AU"/>
        </w:rPr>
        <w:t>or</w:t>
      </w:r>
    </w:p>
    <w:p w14:paraId="2D3D7FAF" w14:textId="77777777" w:rsidR="007031C8" w:rsidRPr="00B64341" w:rsidRDefault="004343D9" w:rsidP="00442E5C">
      <w:pPr>
        <w:pStyle w:val="Bullet"/>
        <w:tabs>
          <w:tab w:val="clear" w:pos="360"/>
          <w:tab w:val="num" w:pos="567"/>
          <w:tab w:val="left" w:pos="1134"/>
        </w:tabs>
        <w:spacing w:after="120"/>
        <w:ind w:left="567" w:hanging="567"/>
        <w:rPr>
          <w:lang w:val="en-AU"/>
        </w:rPr>
      </w:pPr>
      <w:r w:rsidRPr="00442E5C">
        <w:rPr>
          <w:rFonts w:cs="Arial"/>
          <w:lang w:val="en-AU"/>
        </w:rPr>
        <w:t>intent</w:t>
      </w:r>
      <w:r w:rsidRPr="00B64341">
        <w:rPr>
          <w:lang w:val="en-AU"/>
        </w:rPr>
        <w:t xml:space="preserve"> to claim has been registered by 31 December and the claim is lodged within 13 weeks</w:t>
      </w:r>
      <w:r w:rsidR="000658E2" w:rsidRPr="00B64341">
        <w:rPr>
          <w:lang w:val="en-AU"/>
        </w:rPr>
        <w:t xml:space="preserve">.  </w:t>
      </w:r>
      <w:r w:rsidRPr="00B64341">
        <w:rPr>
          <w:lang w:val="en-AU"/>
        </w:rPr>
        <w:t>However, the applicant will need to supply any missing details before assessment can be finalised.</w:t>
      </w:r>
    </w:p>
    <w:p w14:paraId="6FAB4F04" w14:textId="1923EF8A" w:rsidR="007031C8" w:rsidRPr="00B64341" w:rsidRDefault="00323B2D" w:rsidP="00BD2CD2">
      <w:pPr>
        <w:rPr>
          <w:lang w:val="en-AU"/>
        </w:rPr>
      </w:pPr>
      <w:r w:rsidRPr="00323B2D">
        <w:rPr>
          <w:lang w:val="en-AU"/>
        </w:rPr>
        <w:t>Regardless of the circumstances, no allowance is payable if no claim is lodged, or intent to claim is registered, by 31 December.</w:t>
      </w:r>
      <w:bookmarkEnd w:id="1721"/>
      <w:bookmarkEnd w:id="1722"/>
    </w:p>
    <w:p w14:paraId="1A034A7C" w14:textId="77777777" w:rsidR="007031C8" w:rsidRPr="00B64341" w:rsidRDefault="004343D9" w:rsidP="002310DB">
      <w:pPr>
        <w:pStyle w:val="Heading3"/>
        <w:spacing w:before="120" w:after="120"/>
        <w:rPr>
          <w:lang w:val="en-AU"/>
        </w:rPr>
      </w:pPr>
      <w:bookmarkStart w:id="1732" w:name="_7.1.3_Who_can"/>
      <w:bookmarkStart w:id="1733" w:name="_7.1.3_Who_can_complete_a_claim"/>
      <w:bookmarkStart w:id="1734" w:name="_Toc161552382"/>
      <w:bookmarkStart w:id="1735" w:name="_Toc234129513"/>
      <w:bookmarkStart w:id="1736" w:name="_Toc264368542"/>
      <w:bookmarkStart w:id="1737" w:name="_Toc418251973"/>
      <w:bookmarkEnd w:id="1732"/>
      <w:bookmarkEnd w:id="1733"/>
      <w:r w:rsidRPr="00B64341">
        <w:rPr>
          <w:lang w:val="en-AU"/>
        </w:rPr>
        <w:t>7.1.3</w:t>
      </w:r>
      <w:r w:rsidRPr="00B64341">
        <w:rPr>
          <w:lang w:val="en-AU"/>
        </w:rPr>
        <w:tab/>
        <w:t>Who can complete a claim</w:t>
      </w:r>
      <w:bookmarkEnd w:id="1734"/>
      <w:bookmarkEnd w:id="1735"/>
      <w:bookmarkEnd w:id="1736"/>
      <w:bookmarkEnd w:id="1737"/>
    </w:p>
    <w:p w14:paraId="0B4D3E9B" w14:textId="77777777" w:rsidR="007031C8" w:rsidRPr="00B64341" w:rsidRDefault="004343D9" w:rsidP="00BD2CD2">
      <w:pPr>
        <w:rPr>
          <w:lang w:val="en-AU"/>
        </w:rPr>
      </w:pPr>
      <w:r w:rsidRPr="00B64341">
        <w:rPr>
          <w:lang w:val="en-AU"/>
        </w:rPr>
        <w:t xml:space="preserve">While any person can lodge a </w:t>
      </w:r>
      <w:hyperlink w:anchor="Claim" w:tooltip="claim" w:history="1">
        <w:r w:rsidRPr="00B64341">
          <w:rPr>
            <w:rStyle w:val="Hyperlink"/>
            <w:rFonts w:cs="Arial"/>
            <w:lang w:val="en-AU"/>
          </w:rPr>
          <w:t>clai</w:t>
        </w:r>
        <w:bookmarkStart w:id="1738" w:name="_Hlt205714533"/>
        <w:r w:rsidRPr="00B64341">
          <w:rPr>
            <w:rStyle w:val="Hyperlink"/>
            <w:rFonts w:cs="Arial"/>
            <w:lang w:val="en-AU"/>
          </w:rPr>
          <w:t>m</w:t>
        </w:r>
        <w:bookmarkEnd w:id="1738"/>
      </w:hyperlink>
      <w:r w:rsidRPr="00B64341">
        <w:rPr>
          <w:lang w:val="en-AU"/>
        </w:rPr>
        <w:t xml:space="preserve"> for AIC allowances, to be eligible for an AIC allowance, the</w:t>
      </w:r>
      <w:r w:rsidR="00AD7788" w:rsidRPr="00B64341">
        <w:rPr>
          <w:lang w:val="en-AU"/>
        </w:rPr>
        <w:t> </w:t>
      </w:r>
      <w:r w:rsidRPr="00B64341">
        <w:rPr>
          <w:lang w:val="en-AU"/>
        </w:rPr>
        <w:t xml:space="preserve">person must be an </w:t>
      </w:r>
      <w:hyperlink w:anchor="ApprovedApplicant" w:tooltip="approved applicant" w:history="1">
        <w:r w:rsidRPr="00B64341">
          <w:rPr>
            <w:rStyle w:val="Hyperlink"/>
            <w:rFonts w:cs="Arial"/>
            <w:lang w:val="en-AU"/>
          </w:rPr>
          <w:t>approved</w:t>
        </w:r>
        <w:bookmarkStart w:id="1739" w:name="_Hlt205714549"/>
        <w:r w:rsidRPr="00B64341">
          <w:rPr>
            <w:rStyle w:val="Hyperlink"/>
            <w:rFonts w:cs="Arial"/>
            <w:lang w:val="en-AU"/>
          </w:rPr>
          <w:t xml:space="preserve"> </w:t>
        </w:r>
        <w:bookmarkEnd w:id="1739"/>
        <w:r w:rsidRPr="00B64341">
          <w:rPr>
            <w:rStyle w:val="Hyperlink"/>
            <w:rFonts w:cs="Arial"/>
            <w:lang w:val="en-AU"/>
          </w:rPr>
          <w:t>applicant</w:t>
        </w:r>
      </w:hyperlink>
      <w:r w:rsidRPr="00B64341">
        <w:rPr>
          <w:lang w:val="en-AU"/>
        </w:rPr>
        <w:t xml:space="preserve"> (see </w:t>
      </w:r>
      <w:hyperlink w:anchor="_2.1_Requirements_for" w:tooltip="Requirements for applicants" w:history="1">
        <w:r w:rsidRPr="00B64341">
          <w:rPr>
            <w:rStyle w:val="Hyperlink"/>
            <w:rFonts w:cs="Arial"/>
            <w:lang w:val="en-AU"/>
          </w:rPr>
          <w:t>2</w:t>
        </w:r>
        <w:bookmarkStart w:id="1740" w:name="_Hlt205714555"/>
        <w:r w:rsidRPr="00B64341">
          <w:rPr>
            <w:rStyle w:val="Hyperlink"/>
            <w:rFonts w:cs="Arial"/>
            <w:lang w:val="en-AU"/>
          </w:rPr>
          <w:t>.</w:t>
        </w:r>
        <w:bookmarkEnd w:id="1740"/>
        <w:r w:rsidRPr="00B64341">
          <w:rPr>
            <w:rStyle w:val="Hyperlink"/>
            <w:rFonts w:cs="Arial"/>
            <w:lang w:val="en-AU"/>
          </w:rPr>
          <w:t>1</w:t>
        </w:r>
      </w:hyperlink>
      <w:r w:rsidRPr="00B64341">
        <w:rPr>
          <w:lang w:val="en-AU"/>
        </w:rPr>
        <w:t>).</w:t>
      </w:r>
    </w:p>
    <w:p w14:paraId="2D6785B2" w14:textId="77777777" w:rsidR="007031C8" w:rsidRPr="00B64341" w:rsidRDefault="007031C8" w:rsidP="00BD2CD2">
      <w:pPr>
        <w:rPr>
          <w:lang w:val="en-AU"/>
        </w:rPr>
      </w:pPr>
    </w:p>
    <w:p w14:paraId="7780B8C8" w14:textId="77777777" w:rsidR="006041FB" w:rsidRDefault="006041FB">
      <w:pPr>
        <w:spacing w:before="0" w:after="0"/>
        <w:rPr>
          <w:rFonts w:ascii="Georgia" w:hAnsi="Georgia"/>
          <w:color w:val="62B5CC"/>
          <w:sz w:val="28"/>
          <w:lang w:val="en-AU"/>
        </w:rPr>
      </w:pPr>
      <w:bookmarkStart w:id="1741" w:name="_7.1.4_Tax_file"/>
      <w:bookmarkStart w:id="1742" w:name="_7.1.4_Tax_file_numbers_and_exemptio"/>
      <w:bookmarkStart w:id="1743" w:name="_Toc161552383"/>
      <w:bookmarkStart w:id="1744" w:name="_Toc234129514"/>
      <w:bookmarkStart w:id="1745" w:name="_Toc264368543"/>
      <w:bookmarkEnd w:id="1741"/>
      <w:bookmarkEnd w:id="1742"/>
      <w:r>
        <w:rPr>
          <w:lang w:val="en-AU"/>
        </w:rPr>
        <w:br w:type="page"/>
      </w:r>
    </w:p>
    <w:p w14:paraId="203DB690" w14:textId="77777777" w:rsidR="007031C8" w:rsidRPr="00B64341" w:rsidRDefault="004343D9" w:rsidP="002310DB">
      <w:pPr>
        <w:pStyle w:val="Heading3"/>
        <w:spacing w:before="120" w:after="120"/>
        <w:rPr>
          <w:lang w:val="en-AU"/>
        </w:rPr>
      </w:pPr>
      <w:bookmarkStart w:id="1746" w:name="_7.1.4_Tax_file_1"/>
      <w:bookmarkStart w:id="1747" w:name="_Toc418251974"/>
      <w:bookmarkEnd w:id="1746"/>
      <w:r w:rsidRPr="00B64341">
        <w:rPr>
          <w:lang w:val="en-AU"/>
        </w:rPr>
        <w:lastRenderedPageBreak/>
        <w:t>7.1.4</w:t>
      </w:r>
      <w:r w:rsidRPr="00B64341">
        <w:rPr>
          <w:lang w:val="en-AU"/>
        </w:rPr>
        <w:tab/>
        <w:t>Tax file numbers and exemptions</w:t>
      </w:r>
      <w:bookmarkEnd w:id="1743"/>
      <w:bookmarkEnd w:id="1744"/>
      <w:bookmarkEnd w:id="1745"/>
      <w:bookmarkEnd w:id="1747"/>
    </w:p>
    <w:p w14:paraId="7A9166FC" w14:textId="77777777" w:rsidR="00B835C7" w:rsidRPr="00B64341" w:rsidRDefault="00B835C7" w:rsidP="00B835C7">
      <w:pPr>
        <w:rPr>
          <w:rFonts w:cs="Arial"/>
          <w:lang w:val="en-AU"/>
        </w:rPr>
      </w:pPr>
      <w:r w:rsidRPr="00B64341">
        <w:rPr>
          <w:lang w:val="en-AU"/>
        </w:rPr>
        <w:t xml:space="preserve">Section 44A of </w:t>
      </w:r>
      <w:hyperlink w:anchor="Act" w:tooltip="Student Assistance Act 1973" w:history="1">
        <w:r w:rsidRPr="00B64341">
          <w:rPr>
            <w:rStyle w:val="Hyperlink"/>
            <w:rFonts w:cs="Arial"/>
            <w:lang w:val="en-AU"/>
          </w:rPr>
          <w:t>th</w:t>
        </w:r>
        <w:bookmarkStart w:id="1748" w:name="_Hlt205714569"/>
        <w:r w:rsidRPr="00B64341">
          <w:rPr>
            <w:rStyle w:val="Hyperlink"/>
            <w:rFonts w:cs="Arial"/>
            <w:lang w:val="en-AU"/>
          </w:rPr>
          <w:t>e</w:t>
        </w:r>
        <w:bookmarkEnd w:id="1748"/>
        <w:r w:rsidRPr="00B64341">
          <w:rPr>
            <w:rStyle w:val="Hyperlink"/>
            <w:rFonts w:cs="Arial"/>
            <w:lang w:val="en-AU"/>
          </w:rPr>
          <w:t xml:space="preserve"> </w:t>
        </w:r>
        <w:bookmarkStart w:id="1749" w:name="_Hlt205714602"/>
        <w:r w:rsidRPr="00B64341">
          <w:rPr>
            <w:rStyle w:val="Hyperlink"/>
            <w:rFonts w:cs="Arial"/>
            <w:lang w:val="en-AU"/>
          </w:rPr>
          <w:t>A</w:t>
        </w:r>
        <w:bookmarkEnd w:id="1749"/>
        <w:r w:rsidRPr="00B64341">
          <w:rPr>
            <w:rStyle w:val="Hyperlink"/>
            <w:rFonts w:cs="Arial"/>
            <w:lang w:val="en-AU"/>
          </w:rPr>
          <w:t>ct</w:t>
        </w:r>
      </w:hyperlink>
      <w:r w:rsidRPr="00B64341">
        <w:rPr>
          <w:lang w:val="en-AU"/>
        </w:rPr>
        <w:t xml:space="preserve"> specifies that no benefit will be payable unless</w:t>
      </w:r>
      <w:r>
        <w:rPr>
          <w:lang w:val="en-AU"/>
        </w:rPr>
        <w:t xml:space="preserve"> </w:t>
      </w:r>
      <w:r w:rsidRPr="00B64341">
        <w:rPr>
          <w:rFonts w:cs="Arial"/>
          <w:lang w:val="en-AU"/>
        </w:rPr>
        <w:t>the applicant’s Tax File Number (TFN) is provided</w:t>
      </w:r>
      <w:r>
        <w:rPr>
          <w:rFonts w:cs="Arial"/>
          <w:lang w:val="en-AU"/>
        </w:rPr>
        <w:t>.</w:t>
      </w:r>
    </w:p>
    <w:p w14:paraId="3728C5FC" w14:textId="77777777" w:rsidR="00B835C7" w:rsidRPr="00B64341" w:rsidRDefault="00B835C7" w:rsidP="00B835C7">
      <w:pPr>
        <w:pStyle w:val="BulletLast"/>
        <w:numPr>
          <w:ilvl w:val="0"/>
          <w:numId w:val="0"/>
        </w:numPr>
        <w:tabs>
          <w:tab w:val="left" w:pos="1134"/>
        </w:tabs>
        <w:spacing w:after="120"/>
        <w:rPr>
          <w:rFonts w:cs="Arial"/>
          <w:lang w:val="en-AU"/>
        </w:rPr>
      </w:pPr>
      <w:r>
        <w:rPr>
          <w:rFonts w:cs="Arial"/>
          <w:lang w:val="en-AU"/>
        </w:rPr>
        <w:t>I</w:t>
      </w:r>
      <w:r w:rsidRPr="00B64341">
        <w:rPr>
          <w:rFonts w:cs="Arial"/>
          <w:lang w:val="en-AU"/>
        </w:rPr>
        <w:t xml:space="preserve">f the applicant has a </w:t>
      </w:r>
      <w:hyperlink w:anchor="Partner" w:tooltip="partner" w:history="1">
        <w:r w:rsidR="00642DDD" w:rsidRPr="00B64341">
          <w:rPr>
            <w:rStyle w:val="Hyperlink"/>
            <w:rFonts w:cs="Arial"/>
            <w:lang w:val="en-AU"/>
          </w:rPr>
          <w:t>partner</w:t>
        </w:r>
      </w:hyperlink>
      <w:r w:rsidRPr="00B64341">
        <w:rPr>
          <w:rFonts w:cs="Arial"/>
          <w:lang w:val="en-AU"/>
        </w:rPr>
        <w:t xml:space="preserve"> whose income is taken into account in calculating the Additional Boarding Allowance, the TFN of the applicant’s partner is also provided.</w:t>
      </w:r>
    </w:p>
    <w:p w14:paraId="324038E1" w14:textId="77777777" w:rsidR="007031C8" w:rsidRPr="00B64341" w:rsidRDefault="004343D9" w:rsidP="00BD2CD2">
      <w:pPr>
        <w:rPr>
          <w:lang w:val="en-AU"/>
        </w:rPr>
      </w:pPr>
      <w:r w:rsidRPr="00B64341">
        <w:rPr>
          <w:lang w:val="en-AU"/>
        </w:rPr>
        <w:t xml:space="preserve">If a person does not have or cannot provide their TFN, a ‘TFN Application/Enquiry Form’ can be lodged with </w:t>
      </w:r>
      <w:r w:rsidR="00FD5C0A" w:rsidRPr="00B64341">
        <w:rPr>
          <w:lang w:val="en-AU"/>
        </w:rPr>
        <w:t>DHS</w:t>
      </w:r>
      <w:r w:rsidR="00A82FA7" w:rsidRPr="00B64341">
        <w:rPr>
          <w:lang w:val="en-AU"/>
        </w:rPr>
        <w:t xml:space="preserve"> </w:t>
      </w:r>
      <w:r w:rsidRPr="00B64341">
        <w:rPr>
          <w:lang w:val="en-AU"/>
        </w:rPr>
        <w:t>with appropriate proof of identity as required by the Australian Taxation Office</w:t>
      </w:r>
      <w:r w:rsidR="000658E2" w:rsidRPr="00B64341">
        <w:rPr>
          <w:lang w:val="en-AU"/>
        </w:rPr>
        <w:t xml:space="preserve">.  </w:t>
      </w:r>
      <w:r w:rsidRPr="00B64341">
        <w:rPr>
          <w:lang w:val="en-AU"/>
        </w:rPr>
        <w:t>If this is done, the person is regarded as having supplied TFN details.</w:t>
      </w:r>
    </w:p>
    <w:p w14:paraId="64D2CB87" w14:textId="77777777" w:rsidR="007031C8" w:rsidRPr="00B64341" w:rsidRDefault="004343D9" w:rsidP="00BD2CD2">
      <w:pPr>
        <w:rPr>
          <w:lang w:val="en-AU"/>
        </w:rPr>
      </w:pPr>
      <w:r w:rsidRPr="00B64341">
        <w:rPr>
          <w:lang w:val="en-AU"/>
        </w:rPr>
        <w:t>An applicant or their partner is exempt from providing a TFN where:</w:t>
      </w:r>
    </w:p>
    <w:p w14:paraId="05D6F84D"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they receive a social security or Department of Veterans’ Affairs pension or benefit</w:t>
      </w:r>
      <w:r w:rsidR="00AD7788" w:rsidRPr="00B64341">
        <w:rPr>
          <w:rFonts w:cs="Arial"/>
          <w:lang w:val="en-AU"/>
        </w:rPr>
        <w:t>;</w:t>
      </w:r>
    </w:p>
    <w:p w14:paraId="230057EC"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a charitable organisation is applying on behalf of a </w:t>
      </w:r>
      <w:hyperlink w:anchor="Student" w:tooltip="student" w:history="1">
        <w:r w:rsidRPr="00B64341">
          <w:rPr>
            <w:rStyle w:val="Hyperlink"/>
            <w:rFonts w:cs="Arial"/>
            <w:lang w:val="en-AU"/>
          </w:rPr>
          <w:t>student</w:t>
        </w:r>
      </w:hyperlink>
      <w:r w:rsidRPr="00B64341">
        <w:rPr>
          <w:rFonts w:cs="Arial"/>
          <w:lang w:val="en-AU"/>
        </w:rPr>
        <w:t xml:space="preserve"> (a tax-exempt TFN should be supplied if possible)</w:t>
      </w:r>
      <w:r w:rsidR="00AD7788" w:rsidRPr="00B64341">
        <w:rPr>
          <w:rFonts w:cs="Arial"/>
          <w:lang w:val="en-AU"/>
        </w:rPr>
        <w:t>;</w:t>
      </w:r>
    </w:p>
    <w:p w14:paraId="5F39CA2E"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 death of the applicant or their partner makes their TFN details irrelevant to the student’s eligibility</w:t>
      </w:r>
      <w:r w:rsidR="00AD7788" w:rsidRPr="00B64341">
        <w:rPr>
          <w:rFonts w:cs="Arial"/>
          <w:lang w:val="en-AU"/>
        </w:rPr>
        <w:t>;</w:t>
      </w:r>
    </w:p>
    <w:p w14:paraId="470E318F"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 physical safety of the applicant or their partner is at risk from another person, and</w:t>
      </w:r>
      <w:r w:rsidR="00AD7788" w:rsidRPr="00B64341">
        <w:rPr>
          <w:rFonts w:cs="Arial"/>
          <w:lang w:val="en-AU"/>
        </w:rPr>
        <w:t> </w:t>
      </w:r>
      <w:r w:rsidRPr="00B64341">
        <w:rPr>
          <w:rFonts w:cs="Arial"/>
          <w:lang w:val="en-AU"/>
        </w:rPr>
        <w:t>disclosing the TFN could increase the risk</w:t>
      </w:r>
      <w:r w:rsidR="00AD7788" w:rsidRPr="00B64341">
        <w:rPr>
          <w:rFonts w:cs="Arial"/>
          <w:lang w:val="en-AU"/>
        </w:rPr>
        <w:t>;</w:t>
      </w:r>
    </w:p>
    <w:p w14:paraId="0690158B" w14:textId="77777777" w:rsidR="007031C8" w:rsidRPr="00B64341" w:rsidRDefault="004343D9" w:rsidP="00442E5C">
      <w:pPr>
        <w:pStyle w:val="andor"/>
        <w:tabs>
          <w:tab w:val="num" w:pos="567"/>
          <w:tab w:val="left" w:pos="1134"/>
        </w:tabs>
        <w:spacing w:after="120"/>
        <w:ind w:left="567"/>
        <w:rPr>
          <w:rFonts w:cs="Arial"/>
          <w:lang w:val="en-AU"/>
        </w:rPr>
      </w:pPr>
      <w:r w:rsidRPr="00B64341">
        <w:rPr>
          <w:rFonts w:cs="Arial"/>
          <w:lang w:val="en-AU"/>
        </w:rPr>
        <w:t>or</w:t>
      </w:r>
    </w:p>
    <w:p w14:paraId="609719C2"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they are resident outside </w:t>
      </w:r>
      <w:hyperlink w:anchor="Australia" w:tooltip="Australia" w:history="1">
        <w:r w:rsidRPr="00B64341">
          <w:rPr>
            <w:rStyle w:val="Hyperlink"/>
            <w:rFonts w:cs="Arial"/>
            <w:lang w:val="en-AU"/>
          </w:rPr>
          <w:t>Aust</w:t>
        </w:r>
        <w:bookmarkStart w:id="1750" w:name="_Hlt205714998"/>
        <w:r w:rsidRPr="00B64341">
          <w:rPr>
            <w:rStyle w:val="Hyperlink"/>
            <w:rFonts w:cs="Arial"/>
            <w:lang w:val="en-AU"/>
          </w:rPr>
          <w:t>r</w:t>
        </w:r>
        <w:bookmarkEnd w:id="1750"/>
        <w:r w:rsidRPr="00B64341">
          <w:rPr>
            <w:rStyle w:val="Hyperlink"/>
            <w:rFonts w:cs="Arial"/>
            <w:lang w:val="en-AU"/>
          </w:rPr>
          <w:t>alia</w:t>
        </w:r>
      </w:hyperlink>
      <w:r w:rsidRPr="00B64341">
        <w:rPr>
          <w:rFonts w:cs="Arial"/>
          <w:lang w:val="en-AU"/>
        </w:rPr>
        <w:t xml:space="preserve"> and have no assessable income under the </w:t>
      </w:r>
      <w:r w:rsidRPr="00B64341">
        <w:rPr>
          <w:rFonts w:cs="Arial"/>
          <w:i/>
          <w:lang w:val="en-AU"/>
        </w:rPr>
        <w:t>Income Tax Assessment Act 1936</w:t>
      </w:r>
      <w:r w:rsidRPr="00B64341">
        <w:rPr>
          <w:rFonts w:cs="Arial"/>
          <w:lang w:val="en-AU"/>
        </w:rPr>
        <w:t xml:space="preserve"> for the period of the income test.</w:t>
      </w:r>
    </w:p>
    <w:p w14:paraId="1FC42462" w14:textId="77777777" w:rsidR="007031C8" w:rsidRPr="00B64341" w:rsidRDefault="004343D9" w:rsidP="00BD2CD2">
      <w:pPr>
        <w:rPr>
          <w:lang w:val="en-AU"/>
        </w:rPr>
      </w:pPr>
      <w:r w:rsidRPr="00B64341">
        <w:rPr>
          <w:lang w:val="en-AU"/>
        </w:rPr>
        <w:t>A temporary exemption also applies where the applicant or their partner:</w:t>
      </w:r>
    </w:p>
    <w:p w14:paraId="42B49593"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has lost all records of their TFN because of fire or flood damage to their home in the 6 months before the </w:t>
      </w:r>
      <w:hyperlink w:anchor="Claim" w:tooltip="claim" w:history="1">
        <w:r w:rsidRPr="00B64341">
          <w:rPr>
            <w:rStyle w:val="Hyperlink"/>
            <w:rFonts w:cs="Arial"/>
            <w:lang w:val="en-AU"/>
          </w:rPr>
          <w:t>cla</w:t>
        </w:r>
        <w:bookmarkStart w:id="1751" w:name="_Hlt205715010"/>
        <w:r w:rsidRPr="00B64341">
          <w:rPr>
            <w:rStyle w:val="Hyperlink"/>
            <w:rFonts w:cs="Arial"/>
            <w:lang w:val="en-AU"/>
          </w:rPr>
          <w:t>i</w:t>
        </w:r>
        <w:bookmarkEnd w:id="1751"/>
        <w:r w:rsidRPr="00B64341">
          <w:rPr>
            <w:rStyle w:val="Hyperlink"/>
            <w:rFonts w:cs="Arial"/>
            <w:lang w:val="en-AU"/>
          </w:rPr>
          <w:t>m</w:t>
        </w:r>
      </w:hyperlink>
      <w:r w:rsidRPr="00B64341">
        <w:rPr>
          <w:rFonts w:cs="Arial"/>
          <w:lang w:val="en-AU"/>
        </w:rPr>
        <w:t xml:space="preserve"> (this exemption ceases 6 months after the damage occurred)</w:t>
      </w:r>
      <w:r w:rsidR="00AD7788" w:rsidRPr="00B64341">
        <w:rPr>
          <w:rFonts w:cs="Arial"/>
          <w:lang w:val="en-AU"/>
        </w:rPr>
        <w:t>;</w:t>
      </w:r>
    </w:p>
    <w:p w14:paraId="24DAF74E"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is an Aboriginal or Torres Strait Islander who is attending a traditional ceremony at the time of the claim lodgement (a TFN must be provided on their return)</w:t>
      </w:r>
      <w:r w:rsidR="00AD7788" w:rsidRPr="00B64341">
        <w:rPr>
          <w:rFonts w:cs="Arial"/>
          <w:lang w:val="en-AU"/>
        </w:rPr>
        <w:t>;</w:t>
      </w:r>
    </w:p>
    <w:p w14:paraId="7F4E2913" w14:textId="77777777" w:rsidR="007031C8" w:rsidRPr="00B64341" w:rsidRDefault="004343D9" w:rsidP="00442E5C">
      <w:pPr>
        <w:pStyle w:val="andor"/>
        <w:tabs>
          <w:tab w:val="num" w:pos="567"/>
          <w:tab w:val="left" w:pos="1134"/>
        </w:tabs>
        <w:spacing w:after="120"/>
        <w:ind w:left="567"/>
        <w:rPr>
          <w:rFonts w:cs="Arial"/>
          <w:lang w:val="en-AU"/>
        </w:rPr>
      </w:pPr>
      <w:r w:rsidRPr="00B64341">
        <w:rPr>
          <w:rFonts w:cs="Arial"/>
          <w:lang w:val="en-AU"/>
        </w:rPr>
        <w:t>or</w:t>
      </w:r>
    </w:p>
    <w:p w14:paraId="748AB184"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is temporarily overseas (a TFN must be provided on their return).</w:t>
      </w:r>
    </w:p>
    <w:p w14:paraId="07C8F949" w14:textId="77777777" w:rsidR="007031C8" w:rsidRPr="00B64341" w:rsidRDefault="004343D9" w:rsidP="00BD2CD2">
      <w:pPr>
        <w:rPr>
          <w:lang w:val="en-AU"/>
        </w:rPr>
      </w:pPr>
      <w:r w:rsidRPr="00B64341">
        <w:rPr>
          <w:i/>
          <w:lang w:val="en-AU"/>
        </w:rPr>
        <w:t>Note</w:t>
      </w:r>
      <w:r w:rsidR="006F5F30" w:rsidRPr="00B64341">
        <w:rPr>
          <w:lang w:val="en-AU"/>
        </w:rPr>
        <w:t xml:space="preserve">:  </w:t>
      </w:r>
      <w:r w:rsidRPr="00B64341">
        <w:rPr>
          <w:lang w:val="en-AU"/>
        </w:rPr>
        <w:t>The applicant’s partner must provide a TFN only where their income is to be taken into account to calculate the rate of Additional Boarding Allowance</w:t>
      </w:r>
      <w:r w:rsidR="000658E2" w:rsidRPr="00B64341">
        <w:rPr>
          <w:lang w:val="en-AU"/>
        </w:rPr>
        <w:t xml:space="preserve">.  </w:t>
      </w:r>
      <w:r w:rsidRPr="00B64341">
        <w:rPr>
          <w:lang w:val="en-AU"/>
        </w:rPr>
        <w:t xml:space="preserve">This means that they are not required to provide a TFN where </w:t>
      </w:r>
      <w:hyperlink w:anchor="SpecialAssessment" w:tooltip="special assessment" w:history="1">
        <w:r w:rsidRPr="00B64341">
          <w:rPr>
            <w:rStyle w:val="Hyperlink"/>
            <w:rFonts w:cs="Arial"/>
            <w:lang w:val="en-AU"/>
          </w:rPr>
          <w:t>special as</w:t>
        </w:r>
        <w:bookmarkStart w:id="1752" w:name="_Hlt205715023"/>
        <w:r w:rsidRPr="00B64341">
          <w:rPr>
            <w:rStyle w:val="Hyperlink"/>
            <w:rFonts w:cs="Arial"/>
            <w:lang w:val="en-AU"/>
          </w:rPr>
          <w:t>s</w:t>
        </w:r>
        <w:bookmarkEnd w:id="1752"/>
        <w:r w:rsidRPr="00B64341">
          <w:rPr>
            <w:rStyle w:val="Hyperlink"/>
            <w:rFonts w:cs="Arial"/>
            <w:lang w:val="en-AU"/>
          </w:rPr>
          <w:t>essment</w:t>
        </w:r>
      </w:hyperlink>
      <w:r w:rsidRPr="00B64341">
        <w:rPr>
          <w:lang w:val="en-AU"/>
        </w:rPr>
        <w:t xml:space="preserve"> applies (see </w:t>
      </w:r>
      <w:hyperlink w:anchor="_6.8.2_Special_assessment" w:tooltip="Special assessment" w:history="1">
        <w:r w:rsidR="007031C8" w:rsidRPr="00B64341">
          <w:rPr>
            <w:rStyle w:val="Hyperlink"/>
            <w:rFonts w:cs="Arial"/>
            <w:lang w:val="en-AU"/>
          </w:rPr>
          <w:t>6.</w:t>
        </w:r>
        <w:r w:rsidR="005D13DC">
          <w:rPr>
            <w:rStyle w:val="Hyperlink"/>
            <w:rFonts w:cs="Arial"/>
            <w:lang w:val="en-AU"/>
          </w:rPr>
          <w:t>10</w:t>
        </w:r>
        <w:r w:rsidR="007031C8" w:rsidRPr="00B64341">
          <w:rPr>
            <w:rStyle w:val="Hyperlink"/>
            <w:rFonts w:cs="Arial"/>
            <w:lang w:val="en-AU"/>
          </w:rPr>
          <w:t>.2</w:t>
        </w:r>
      </w:hyperlink>
      <w:r w:rsidRPr="00B64341">
        <w:rPr>
          <w:lang w:val="en-AU"/>
        </w:rPr>
        <w:t>).</w:t>
      </w:r>
    </w:p>
    <w:p w14:paraId="44102163" w14:textId="77777777" w:rsidR="007031C8" w:rsidRPr="00B64341" w:rsidRDefault="007031C8" w:rsidP="00BD2CD2">
      <w:pPr>
        <w:rPr>
          <w:lang w:val="en-AU"/>
        </w:rPr>
      </w:pPr>
      <w:bookmarkStart w:id="1753" w:name="_1.3.4_TFN_Application_/_Enquiry_for"/>
      <w:bookmarkStart w:id="1754" w:name="_1.3.5_TFN_exemptions"/>
      <w:bookmarkEnd w:id="1753"/>
      <w:bookmarkEnd w:id="1754"/>
    </w:p>
    <w:p w14:paraId="39DDB1D3" w14:textId="77777777" w:rsidR="007031C8" w:rsidRPr="00B64341" w:rsidRDefault="004343D9" w:rsidP="002310DB">
      <w:pPr>
        <w:pStyle w:val="Heading3"/>
        <w:spacing w:before="120" w:after="120"/>
        <w:rPr>
          <w:lang w:val="en-AU"/>
        </w:rPr>
      </w:pPr>
      <w:bookmarkStart w:id="1755" w:name="_7.1.5_Supporting_evidence"/>
      <w:bookmarkStart w:id="1756" w:name="_7.1.5_Supporting_evidence_required"/>
      <w:bookmarkStart w:id="1757" w:name="_Toc161552384"/>
      <w:bookmarkStart w:id="1758" w:name="_Toc234129515"/>
      <w:bookmarkStart w:id="1759" w:name="_Toc264368544"/>
      <w:bookmarkStart w:id="1760" w:name="_Toc418251975"/>
      <w:bookmarkEnd w:id="1755"/>
      <w:bookmarkEnd w:id="1756"/>
      <w:r w:rsidRPr="00B64341">
        <w:rPr>
          <w:lang w:val="en-AU"/>
        </w:rPr>
        <w:t>7.1.5</w:t>
      </w:r>
      <w:r w:rsidRPr="00B64341">
        <w:rPr>
          <w:lang w:val="en-AU"/>
        </w:rPr>
        <w:tab/>
        <w:t>Supporting evidence required</w:t>
      </w:r>
      <w:bookmarkEnd w:id="1757"/>
      <w:bookmarkEnd w:id="1758"/>
      <w:bookmarkEnd w:id="1759"/>
      <w:bookmarkEnd w:id="1760"/>
    </w:p>
    <w:p w14:paraId="08FBC3D9" w14:textId="77777777" w:rsidR="007031C8" w:rsidRPr="00B64341" w:rsidRDefault="004343D9" w:rsidP="00BD2CD2">
      <w:pPr>
        <w:rPr>
          <w:lang w:val="en-AU"/>
        </w:rPr>
      </w:pPr>
      <w:r w:rsidRPr="00B64341">
        <w:rPr>
          <w:lang w:val="en-AU"/>
        </w:rPr>
        <w:t>Supporting evidence is required under particular circumstances:</w:t>
      </w:r>
    </w:p>
    <w:p w14:paraId="3D95074A"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Where this is the first AIC Scheme </w:t>
      </w:r>
      <w:hyperlink w:anchor="Claim" w:tooltip="claim" w:history="1">
        <w:r w:rsidRPr="00B64341">
          <w:rPr>
            <w:rStyle w:val="Hyperlink"/>
            <w:rFonts w:cs="Arial"/>
            <w:lang w:val="en-AU"/>
          </w:rPr>
          <w:t>cla</w:t>
        </w:r>
        <w:bookmarkStart w:id="1761" w:name="_Hlt205715117"/>
        <w:r w:rsidRPr="00B64341">
          <w:rPr>
            <w:rStyle w:val="Hyperlink"/>
            <w:rFonts w:cs="Arial"/>
            <w:lang w:val="en-AU"/>
          </w:rPr>
          <w:t>i</w:t>
        </w:r>
        <w:bookmarkEnd w:id="1761"/>
        <w:r w:rsidRPr="00B64341">
          <w:rPr>
            <w:rStyle w:val="Hyperlink"/>
            <w:rFonts w:cs="Arial"/>
            <w:lang w:val="en-AU"/>
          </w:rPr>
          <w:t>m</w:t>
        </w:r>
      </w:hyperlink>
      <w:r w:rsidRPr="00B64341">
        <w:rPr>
          <w:rFonts w:cs="Arial"/>
          <w:lang w:val="en-AU"/>
        </w:rPr>
        <w:t xml:space="preserve"> lodged for the </w:t>
      </w:r>
      <w:hyperlink w:anchor="Student" w:tooltip="student" w:history="1">
        <w:r w:rsidRPr="00B64341">
          <w:rPr>
            <w:rStyle w:val="Hyperlink"/>
            <w:rFonts w:cs="Arial"/>
            <w:lang w:val="en-AU"/>
          </w:rPr>
          <w:t>stud</w:t>
        </w:r>
        <w:bookmarkStart w:id="1762" w:name="_Hlt205715136"/>
        <w:r w:rsidRPr="00B64341">
          <w:rPr>
            <w:rStyle w:val="Hyperlink"/>
            <w:rFonts w:cs="Arial"/>
            <w:lang w:val="en-AU"/>
          </w:rPr>
          <w:t>e</w:t>
        </w:r>
        <w:bookmarkEnd w:id="1762"/>
        <w:r w:rsidRPr="00B64341">
          <w:rPr>
            <w:rStyle w:val="Hyperlink"/>
            <w:rFonts w:cs="Arial"/>
            <w:lang w:val="en-AU"/>
          </w:rPr>
          <w:t>nt</w:t>
        </w:r>
      </w:hyperlink>
      <w:r w:rsidRPr="00B64341">
        <w:rPr>
          <w:rFonts w:cs="Arial"/>
          <w:lang w:val="en-AU"/>
        </w:rPr>
        <w:t xml:space="preserve">, proof of the student’s age is required, unless Family Tax Benefit, </w:t>
      </w:r>
      <w:r w:rsidR="00915939" w:rsidRPr="00B64341">
        <w:rPr>
          <w:rFonts w:cs="Arial"/>
          <w:lang w:val="en-AU"/>
        </w:rPr>
        <w:t>Baby Bonus</w:t>
      </w:r>
      <w:r w:rsidRPr="00B64341">
        <w:rPr>
          <w:rFonts w:cs="Arial"/>
          <w:lang w:val="en-AU"/>
        </w:rPr>
        <w:t xml:space="preserve"> or Child Care Benefit has been paid for them.</w:t>
      </w:r>
    </w:p>
    <w:p w14:paraId="19458936"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either the applicant or the student is not an Australian citizen, evidence of permanent residency and/or settlement is required.</w:t>
      </w:r>
    </w:p>
    <w:p w14:paraId="1BADA29A"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Where the student is isolated from schooling for reasons other than distance or travel time, the applicant may need to provide evidence to support the claim that the local state school is inappropriate (see </w:t>
      </w:r>
      <w:hyperlink w:anchor="_4_Isolation_conditions" w:tooltip="Isolation conditions and special needs" w:history="1">
        <w:r w:rsidRPr="00B64341">
          <w:rPr>
            <w:rStyle w:val="Hyperlink"/>
            <w:rFonts w:cs="Arial"/>
            <w:lang w:val="en-AU"/>
          </w:rPr>
          <w:t>Section 4</w:t>
        </w:r>
      </w:hyperlink>
      <w:r w:rsidRPr="00B64341">
        <w:rPr>
          <w:rFonts w:cs="Arial"/>
          <w:lang w:val="en-AU"/>
        </w:rPr>
        <w:t xml:space="preserve"> for specific requirements).</w:t>
      </w:r>
    </w:p>
    <w:p w14:paraId="6F43BA72" w14:textId="77777777" w:rsidR="00F3402B"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Where the claim is for the income-tested Additional Boarding Allowance, proof of income may be required (see </w:t>
      </w:r>
      <w:hyperlink w:anchor="_6_The_Parental" w:tooltip="Reduction for Parental Income " w:history="1">
        <w:r w:rsidRPr="00B64341">
          <w:rPr>
            <w:rStyle w:val="Hyperlink"/>
            <w:rFonts w:cs="Arial"/>
            <w:lang w:val="en-AU"/>
          </w:rPr>
          <w:t>Section 6</w:t>
        </w:r>
      </w:hyperlink>
      <w:r w:rsidRPr="00B64341">
        <w:rPr>
          <w:rFonts w:cs="Arial"/>
          <w:lang w:val="en-AU"/>
        </w:rPr>
        <w:t>).</w:t>
      </w:r>
    </w:p>
    <w:p w14:paraId="145492B7" w14:textId="77777777" w:rsidR="00F3402B" w:rsidRPr="00B64341" w:rsidRDefault="00F3402B" w:rsidP="00BD2CD2">
      <w:pPr>
        <w:rPr>
          <w:lang w:val="en-AU"/>
        </w:rPr>
      </w:pPr>
    </w:p>
    <w:p w14:paraId="0B8D2E28" w14:textId="77777777" w:rsidR="007031C8" w:rsidRPr="00B64341" w:rsidRDefault="004343D9" w:rsidP="002310DB">
      <w:pPr>
        <w:pStyle w:val="Heading3"/>
        <w:spacing w:before="120" w:after="120"/>
        <w:rPr>
          <w:lang w:val="en-AU"/>
        </w:rPr>
      </w:pPr>
      <w:bookmarkStart w:id="1763" w:name="_7.1.6_Notice_of"/>
      <w:bookmarkStart w:id="1764" w:name="_7.1.6_Notice_of_assessment"/>
      <w:bookmarkStart w:id="1765" w:name="_Toc161552385"/>
      <w:bookmarkStart w:id="1766" w:name="_Toc234129516"/>
      <w:bookmarkStart w:id="1767" w:name="_Toc264368545"/>
      <w:bookmarkStart w:id="1768" w:name="_Toc418251976"/>
      <w:bookmarkEnd w:id="1763"/>
      <w:bookmarkEnd w:id="1764"/>
      <w:r w:rsidRPr="00B64341">
        <w:rPr>
          <w:lang w:val="en-AU"/>
        </w:rPr>
        <w:lastRenderedPageBreak/>
        <w:t>7.1.6</w:t>
      </w:r>
      <w:r w:rsidRPr="00B64341">
        <w:rPr>
          <w:lang w:val="en-AU"/>
        </w:rPr>
        <w:tab/>
        <w:t>Notice of assessment</w:t>
      </w:r>
      <w:bookmarkEnd w:id="1765"/>
      <w:bookmarkEnd w:id="1766"/>
      <w:bookmarkEnd w:id="1767"/>
      <w:bookmarkEnd w:id="1768"/>
    </w:p>
    <w:p w14:paraId="4230666F" w14:textId="77777777" w:rsidR="007031C8" w:rsidRPr="00B64341" w:rsidRDefault="004343D9" w:rsidP="0038702C">
      <w:pPr>
        <w:ind w:right="-140"/>
        <w:rPr>
          <w:lang w:val="en-AU"/>
        </w:rPr>
      </w:pPr>
      <w:r w:rsidRPr="00B64341">
        <w:rPr>
          <w:lang w:val="en-AU"/>
        </w:rPr>
        <w:t xml:space="preserve">In response to receipt of an AIC Scheme </w:t>
      </w:r>
      <w:hyperlink w:anchor="Claim" w:history="1">
        <w:r w:rsidRPr="00B64341">
          <w:rPr>
            <w:rStyle w:val="Hyperlink"/>
            <w:rFonts w:cs="Arial"/>
            <w:lang w:val="en-AU"/>
          </w:rPr>
          <w:t>cl</w:t>
        </w:r>
        <w:bookmarkStart w:id="1769" w:name="_Hlt205715155"/>
        <w:r w:rsidRPr="00B64341">
          <w:rPr>
            <w:rStyle w:val="Hyperlink"/>
            <w:rFonts w:cs="Arial"/>
            <w:lang w:val="en-AU"/>
          </w:rPr>
          <w:t>a</w:t>
        </w:r>
        <w:bookmarkEnd w:id="1769"/>
        <w:r w:rsidRPr="00B64341">
          <w:rPr>
            <w:rStyle w:val="Hyperlink"/>
            <w:rFonts w:cs="Arial"/>
            <w:lang w:val="en-AU"/>
          </w:rPr>
          <w:t>im</w:t>
        </w:r>
      </w:hyperlink>
      <w:r w:rsidRPr="00B64341">
        <w:rPr>
          <w:lang w:val="en-AU"/>
        </w:rPr>
        <w:t xml:space="preserve">, </w:t>
      </w:r>
      <w:r w:rsidR="00FD5C0A" w:rsidRPr="00B64341">
        <w:rPr>
          <w:lang w:val="en-AU"/>
        </w:rPr>
        <w:t>DHS</w:t>
      </w:r>
      <w:r w:rsidR="00A82FA7" w:rsidRPr="00B64341">
        <w:rPr>
          <w:lang w:val="en-AU"/>
        </w:rPr>
        <w:t xml:space="preserve"> </w:t>
      </w:r>
      <w:r w:rsidRPr="00B64341">
        <w:rPr>
          <w:lang w:val="en-AU"/>
        </w:rPr>
        <w:t>will send a written notice of the decision, outlining the outcome of the assessment and, if applicable, providing details of entitlement</w:t>
      </w:r>
      <w:r w:rsidR="000658E2" w:rsidRPr="00B64341">
        <w:rPr>
          <w:lang w:val="en-AU"/>
        </w:rPr>
        <w:t xml:space="preserve">.  </w:t>
      </w:r>
      <w:r w:rsidRPr="00B64341">
        <w:rPr>
          <w:lang w:val="en-AU"/>
        </w:rPr>
        <w:t xml:space="preserve">Where the applicant or </w:t>
      </w:r>
      <w:hyperlink w:anchor="Student" w:tooltip="student" w:history="1">
        <w:r w:rsidRPr="00B64341">
          <w:rPr>
            <w:rStyle w:val="Hyperlink"/>
            <w:rFonts w:cs="Arial"/>
            <w:lang w:val="en-AU"/>
          </w:rPr>
          <w:t>stud</w:t>
        </w:r>
        <w:bookmarkStart w:id="1770" w:name="_Hlt205715177"/>
        <w:r w:rsidRPr="00B64341">
          <w:rPr>
            <w:rStyle w:val="Hyperlink"/>
            <w:rFonts w:cs="Arial"/>
            <w:lang w:val="en-AU"/>
          </w:rPr>
          <w:t>e</w:t>
        </w:r>
        <w:bookmarkEnd w:id="1770"/>
        <w:r w:rsidRPr="00B64341">
          <w:rPr>
            <w:rStyle w:val="Hyperlink"/>
            <w:rFonts w:cs="Arial"/>
            <w:lang w:val="en-AU"/>
          </w:rPr>
          <w:t>nt</w:t>
        </w:r>
      </w:hyperlink>
      <w:r w:rsidRPr="00B64341">
        <w:rPr>
          <w:lang w:val="en-AU"/>
        </w:rPr>
        <w:t xml:space="preserve"> is ineligible for assistance under the scheme, the reason for ineligibility and information about appeal rights will be provided (see </w:t>
      </w:r>
      <w:hyperlink w:anchor="_7.3_Reviews_and" w:tooltip="Reviews and appeals" w:history="1">
        <w:r w:rsidRPr="00B64341">
          <w:rPr>
            <w:rStyle w:val="Hyperlink"/>
            <w:rFonts w:cs="Arial"/>
            <w:lang w:val="en-AU"/>
          </w:rPr>
          <w:t>7</w:t>
        </w:r>
        <w:bookmarkStart w:id="1771" w:name="_Hlt205715188"/>
        <w:r w:rsidRPr="00B64341">
          <w:rPr>
            <w:rStyle w:val="Hyperlink"/>
            <w:rFonts w:cs="Arial"/>
            <w:lang w:val="en-AU"/>
          </w:rPr>
          <w:t>.</w:t>
        </w:r>
        <w:bookmarkStart w:id="1772" w:name="_Hlt184719332"/>
        <w:bookmarkEnd w:id="1771"/>
        <w:r w:rsidRPr="00B64341">
          <w:rPr>
            <w:rStyle w:val="Hyperlink"/>
            <w:rFonts w:cs="Arial"/>
            <w:lang w:val="en-AU"/>
          </w:rPr>
          <w:t>3</w:t>
        </w:r>
        <w:bookmarkEnd w:id="1772"/>
      </w:hyperlink>
      <w:r w:rsidRPr="00B64341">
        <w:rPr>
          <w:lang w:val="en-AU"/>
        </w:rPr>
        <w:t xml:space="preserve"> for information about reviews and appeals).</w:t>
      </w:r>
    </w:p>
    <w:p w14:paraId="55D6891D" w14:textId="77777777" w:rsidR="007031C8" w:rsidRPr="005E1ABB" w:rsidRDefault="004343D9" w:rsidP="002310DB">
      <w:pPr>
        <w:pStyle w:val="Heading2"/>
        <w:spacing w:before="120" w:after="120"/>
      </w:pPr>
      <w:bookmarkStart w:id="1773" w:name="_7.2_Applicant’s_rights_and_obligati"/>
      <w:bookmarkStart w:id="1774" w:name="_Toc161552386"/>
      <w:bookmarkStart w:id="1775" w:name="_Toc234129517"/>
      <w:bookmarkStart w:id="1776" w:name="_Toc264368546"/>
      <w:bookmarkStart w:id="1777" w:name="_Toc418251977"/>
      <w:bookmarkStart w:id="1778" w:name="_Toc469647195"/>
      <w:bookmarkEnd w:id="1773"/>
      <w:r w:rsidRPr="005E1ABB">
        <w:t>7.2</w:t>
      </w:r>
      <w:r w:rsidRPr="005E1ABB">
        <w:tab/>
        <w:t>Applicant’s rights and obligations</w:t>
      </w:r>
      <w:bookmarkEnd w:id="1774"/>
      <w:bookmarkEnd w:id="1775"/>
      <w:bookmarkEnd w:id="1776"/>
      <w:bookmarkEnd w:id="1777"/>
      <w:bookmarkEnd w:id="1778"/>
    </w:p>
    <w:p w14:paraId="225700BE" w14:textId="77777777" w:rsidR="007031C8" w:rsidRPr="00B64341" w:rsidRDefault="004343D9" w:rsidP="00BD2CD2">
      <w:pPr>
        <w:rPr>
          <w:lang w:val="en-AU"/>
        </w:rPr>
      </w:pPr>
      <w:r w:rsidRPr="00B64341">
        <w:rPr>
          <w:lang w:val="en-AU"/>
        </w:rPr>
        <w:t xml:space="preserve">This section details the rights and obligations of an applicant when an AIC Scheme </w:t>
      </w:r>
      <w:hyperlink w:anchor="Claim" w:tooltip="claim" w:history="1">
        <w:r w:rsidR="007031C8" w:rsidRPr="00B64341">
          <w:rPr>
            <w:rStyle w:val="Hyperlink"/>
            <w:rFonts w:cs="Arial"/>
            <w:lang w:val="en-AU"/>
          </w:rPr>
          <w:t>claim</w:t>
        </w:r>
      </w:hyperlink>
      <w:r w:rsidRPr="00B64341">
        <w:rPr>
          <w:lang w:val="en-AU"/>
        </w:rPr>
        <w:t xml:space="preserve"> is submitted.</w:t>
      </w:r>
    </w:p>
    <w:p w14:paraId="7EC43F61" w14:textId="77777777" w:rsidR="007031C8" w:rsidRPr="00B64341" w:rsidRDefault="004238B4" w:rsidP="00E248E8">
      <w:pPr>
        <w:pStyle w:val="Links"/>
      </w:pPr>
      <w:hyperlink w:anchor="_7.2.1_Obligations_1" w:tooltip="Obligations" w:history="1">
        <w:r w:rsidR="004343D9" w:rsidRPr="00B64341">
          <w:rPr>
            <w:rStyle w:val="Hyperlink"/>
          </w:rPr>
          <w:t>7.</w:t>
        </w:r>
        <w:bookmarkStart w:id="1779" w:name="_Hlt205715222"/>
        <w:r w:rsidR="004343D9" w:rsidRPr="00B64341">
          <w:rPr>
            <w:rStyle w:val="Hyperlink"/>
          </w:rPr>
          <w:t>2</w:t>
        </w:r>
        <w:bookmarkEnd w:id="1779"/>
        <w:r w:rsidR="004343D9" w:rsidRPr="00B64341">
          <w:rPr>
            <w:rStyle w:val="Hyperlink"/>
          </w:rPr>
          <w:t>.1</w:t>
        </w:r>
      </w:hyperlink>
      <w:r w:rsidR="004343D9" w:rsidRPr="00B64341">
        <w:tab/>
        <w:t>Obligations</w:t>
      </w:r>
    </w:p>
    <w:p w14:paraId="49C05B95" w14:textId="77777777" w:rsidR="007031C8" w:rsidRPr="00B64341" w:rsidRDefault="004238B4" w:rsidP="00E248E8">
      <w:pPr>
        <w:pStyle w:val="Links"/>
      </w:pPr>
      <w:hyperlink w:anchor="_7.2.2_Rights_to_1" w:tooltip="Rights to privacy and confidentiality" w:history="1">
        <w:r w:rsidR="004343D9" w:rsidRPr="00B64341">
          <w:rPr>
            <w:rStyle w:val="Hyperlink"/>
          </w:rPr>
          <w:t>7.2.</w:t>
        </w:r>
        <w:bookmarkStart w:id="1780" w:name="_Hlt205715224"/>
        <w:r w:rsidR="004343D9" w:rsidRPr="00B64341">
          <w:rPr>
            <w:rStyle w:val="Hyperlink"/>
          </w:rPr>
          <w:t>2</w:t>
        </w:r>
        <w:bookmarkEnd w:id="1780"/>
      </w:hyperlink>
      <w:r w:rsidR="004343D9" w:rsidRPr="00B64341">
        <w:tab/>
        <w:t>Rights to privacy and confidentiality</w:t>
      </w:r>
    </w:p>
    <w:p w14:paraId="738639F8" w14:textId="77777777" w:rsidR="007031C8" w:rsidRPr="00B64341" w:rsidRDefault="004238B4" w:rsidP="00E248E8">
      <w:pPr>
        <w:pStyle w:val="Links"/>
      </w:pPr>
      <w:hyperlink w:anchor="_7.2.3_Use_of" w:tooltip="Use of information by government" w:history="1">
        <w:r w:rsidR="004343D9" w:rsidRPr="00B64341">
          <w:rPr>
            <w:rStyle w:val="Hyperlink"/>
          </w:rPr>
          <w:t>7.2.</w:t>
        </w:r>
        <w:bookmarkStart w:id="1781" w:name="_Hlt205715232"/>
        <w:r w:rsidR="004343D9" w:rsidRPr="00B64341">
          <w:rPr>
            <w:rStyle w:val="Hyperlink"/>
          </w:rPr>
          <w:t>3</w:t>
        </w:r>
        <w:bookmarkEnd w:id="1781"/>
      </w:hyperlink>
      <w:r w:rsidR="004343D9" w:rsidRPr="00B64341">
        <w:tab/>
        <w:t>U</w:t>
      </w:r>
      <w:r w:rsidR="00AD7788" w:rsidRPr="00B64341">
        <w:t>se of information by government</w:t>
      </w:r>
    </w:p>
    <w:p w14:paraId="7F6ACCEF" w14:textId="77777777" w:rsidR="004D3F4E" w:rsidRPr="00B64341" w:rsidRDefault="004D3F4E" w:rsidP="00BD2CD2">
      <w:pPr>
        <w:rPr>
          <w:lang w:val="en-AU"/>
        </w:rPr>
      </w:pPr>
      <w:bookmarkStart w:id="1782" w:name="_7.2.1_Obligations"/>
      <w:bookmarkStart w:id="1783" w:name="_Toc161552387"/>
      <w:bookmarkStart w:id="1784" w:name="_Toc234129518"/>
      <w:bookmarkStart w:id="1785" w:name="_Toc264368547"/>
      <w:bookmarkEnd w:id="1782"/>
    </w:p>
    <w:p w14:paraId="3F44F81E" w14:textId="77777777" w:rsidR="007031C8" w:rsidRPr="00B64341" w:rsidRDefault="004343D9" w:rsidP="002310DB">
      <w:pPr>
        <w:pStyle w:val="Heading3"/>
        <w:spacing w:before="120" w:after="120"/>
        <w:rPr>
          <w:lang w:val="en-AU"/>
        </w:rPr>
      </w:pPr>
      <w:bookmarkStart w:id="1786" w:name="_7.2.1_Obligations_1"/>
      <w:bookmarkStart w:id="1787" w:name="_Toc418251978"/>
      <w:bookmarkEnd w:id="1786"/>
      <w:r w:rsidRPr="00B64341">
        <w:rPr>
          <w:lang w:val="en-AU"/>
        </w:rPr>
        <w:t>7.2.1</w:t>
      </w:r>
      <w:r w:rsidRPr="00B64341">
        <w:rPr>
          <w:lang w:val="en-AU"/>
        </w:rPr>
        <w:tab/>
        <w:t>Obligations</w:t>
      </w:r>
      <w:bookmarkEnd w:id="1783"/>
      <w:bookmarkEnd w:id="1784"/>
      <w:bookmarkEnd w:id="1785"/>
      <w:bookmarkEnd w:id="1787"/>
    </w:p>
    <w:p w14:paraId="53EF6426" w14:textId="77777777" w:rsidR="007031C8" w:rsidRPr="00B64341" w:rsidRDefault="004343D9" w:rsidP="00BD2CD2">
      <w:pPr>
        <w:rPr>
          <w:lang w:val="en-AU"/>
        </w:rPr>
      </w:pPr>
      <w:r w:rsidRPr="00B64341">
        <w:rPr>
          <w:lang w:val="en-AU"/>
        </w:rPr>
        <w:t xml:space="preserve">By signing the </w:t>
      </w:r>
      <w:hyperlink w:anchor="Claim" w:tooltip="claim" w:history="1">
        <w:r w:rsidRPr="00B64341">
          <w:rPr>
            <w:rStyle w:val="Hyperlink"/>
            <w:rFonts w:cs="Arial"/>
            <w:lang w:val="en-AU"/>
          </w:rPr>
          <w:t>cl</w:t>
        </w:r>
        <w:bookmarkStart w:id="1788" w:name="_Hlt205715244"/>
        <w:r w:rsidRPr="00B64341">
          <w:rPr>
            <w:rStyle w:val="Hyperlink"/>
            <w:rFonts w:cs="Arial"/>
            <w:lang w:val="en-AU"/>
          </w:rPr>
          <w:t>a</w:t>
        </w:r>
        <w:bookmarkEnd w:id="1788"/>
        <w:r w:rsidRPr="00B64341">
          <w:rPr>
            <w:rStyle w:val="Hyperlink"/>
            <w:rFonts w:cs="Arial"/>
            <w:lang w:val="en-AU"/>
          </w:rPr>
          <w:t>im</w:t>
        </w:r>
      </w:hyperlink>
      <w:r w:rsidRPr="00B64341">
        <w:rPr>
          <w:lang w:val="en-AU"/>
        </w:rPr>
        <w:t xml:space="preserve"> or accepting a payment, the applicant agrees to provide correct information, to notify </w:t>
      </w:r>
      <w:r w:rsidR="00FD5C0A" w:rsidRPr="00B64341">
        <w:rPr>
          <w:lang w:val="en-AU"/>
        </w:rPr>
        <w:t>DHS</w:t>
      </w:r>
      <w:r w:rsidR="00A82FA7" w:rsidRPr="00B64341">
        <w:rPr>
          <w:lang w:val="en-AU"/>
        </w:rPr>
        <w:t xml:space="preserve"> </w:t>
      </w:r>
      <w:r w:rsidRPr="00B64341">
        <w:rPr>
          <w:lang w:val="en-AU"/>
        </w:rPr>
        <w:t>of particular events, and to repay any overpayment.</w:t>
      </w:r>
    </w:p>
    <w:p w14:paraId="21E1EA10" w14:textId="77777777" w:rsidR="00AD7788" w:rsidRPr="00B64341" w:rsidRDefault="00AD7788" w:rsidP="00BD2CD2">
      <w:pPr>
        <w:rPr>
          <w:lang w:val="en-AU"/>
        </w:rPr>
      </w:pPr>
    </w:p>
    <w:p w14:paraId="72DD1CA2" w14:textId="77777777" w:rsidR="007031C8" w:rsidRPr="00B64341" w:rsidRDefault="00BC41B0" w:rsidP="00227FBA">
      <w:pPr>
        <w:pStyle w:val="Heading4"/>
      </w:pPr>
      <w:bookmarkStart w:id="1789" w:name="_Toc171153916"/>
      <w:bookmarkStart w:id="1790" w:name="_Toc234129519"/>
      <w:r w:rsidRPr="00B64341">
        <w:t xml:space="preserve">7.2.1.1 </w:t>
      </w:r>
      <w:r w:rsidR="00B87143" w:rsidRPr="00B64341">
        <w:tab/>
      </w:r>
      <w:r w:rsidR="004343D9" w:rsidRPr="00B64341">
        <w:t>Supply correct information</w:t>
      </w:r>
      <w:bookmarkEnd w:id="1789"/>
      <w:bookmarkEnd w:id="1790"/>
    </w:p>
    <w:p w14:paraId="27A0753B" w14:textId="77777777" w:rsidR="007031C8" w:rsidRPr="00B64341" w:rsidRDefault="004343D9" w:rsidP="00BD2CD2">
      <w:pPr>
        <w:rPr>
          <w:lang w:val="en-AU"/>
        </w:rPr>
      </w:pPr>
      <w:r w:rsidRPr="00B64341">
        <w:rPr>
          <w:lang w:val="en-AU"/>
        </w:rPr>
        <w:t>Giving false or misleading information is a serious offence</w:t>
      </w:r>
      <w:r w:rsidR="000658E2" w:rsidRPr="00B64341">
        <w:rPr>
          <w:lang w:val="en-AU"/>
        </w:rPr>
        <w:t xml:space="preserve">.  </w:t>
      </w:r>
      <w:r w:rsidRPr="00B64341">
        <w:rPr>
          <w:lang w:val="en-AU"/>
        </w:rPr>
        <w:t xml:space="preserve">Applicants or their </w:t>
      </w:r>
      <w:hyperlink w:anchor="Partner" w:tooltip="partners" w:history="1">
        <w:r w:rsidRPr="00B64341">
          <w:rPr>
            <w:rStyle w:val="Hyperlink"/>
            <w:rFonts w:cs="Arial"/>
            <w:lang w:val="en-AU"/>
          </w:rPr>
          <w:t>partn</w:t>
        </w:r>
        <w:bookmarkStart w:id="1791" w:name="_Hlt205715644"/>
        <w:r w:rsidRPr="00B64341">
          <w:rPr>
            <w:rStyle w:val="Hyperlink"/>
            <w:rFonts w:cs="Arial"/>
            <w:lang w:val="en-AU"/>
          </w:rPr>
          <w:t>e</w:t>
        </w:r>
        <w:bookmarkEnd w:id="1791"/>
        <w:r w:rsidRPr="00B64341">
          <w:rPr>
            <w:rStyle w:val="Hyperlink"/>
            <w:rFonts w:cs="Arial"/>
            <w:lang w:val="en-AU"/>
          </w:rPr>
          <w:t>rs</w:t>
        </w:r>
      </w:hyperlink>
      <w:r w:rsidRPr="00B64341">
        <w:rPr>
          <w:lang w:val="en-AU"/>
        </w:rPr>
        <w:t xml:space="preserve"> who do so may be prosecuted under the </w:t>
      </w:r>
      <w:r w:rsidRPr="00B64341">
        <w:rPr>
          <w:i/>
          <w:lang w:val="en-AU"/>
        </w:rPr>
        <w:t>Criminal Code</w:t>
      </w:r>
      <w:r w:rsidRPr="00B64341">
        <w:rPr>
          <w:lang w:val="en-AU"/>
        </w:rPr>
        <w:t>.</w:t>
      </w:r>
    </w:p>
    <w:p w14:paraId="51BE0E02" w14:textId="77777777" w:rsidR="00AD7788" w:rsidRPr="00B64341" w:rsidRDefault="00AD7788" w:rsidP="00BD2CD2">
      <w:pPr>
        <w:rPr>
          <w:lang w:val="en-AU"/>
        </w:rPr>
      </w:pPr>
    </w:p>
    <w:p w14:paraId="032C37B3" w14:textId="77777777" w:rsidR="007031C8" w:rsidRPr="00B64341" w:rsidRDefault="00BC41B0" w:rsidP="00227FBA">
      <w:pPr>
        <w:pStyle w:val="Heading4"/>
      </w:pPr>
      <w:bookmarkStart w:id="1792" w:name="_Toc171153918"/>
      <w:bookmarkStart w:id="1793" w:name="_Toc234129520"/>
      <w:r w:rsidRPr="00B64341">
        <w:t xml:space="preserve">7.2.1.2 </w:t>
      </w:r>
      <w:r w:rsidR="00B87143" w:rsidRPr="00B64341">
        <w:tab/>
      </w:r>
      <w:r w:rsidR="004343D9" w:rsidRPr="00B64341">
        <w:t>Notify prescribed events</w:t>
      </w:r>
      <w:bookmarkEnd w:id="1792"/>
      <w:bookmarkEnd w:id="1793"/>
    </w:p>
    <w:p w14:paraId="526180C1" w14:textId="77777777" w:rsidR="007031C8" w:rsidRPr="00B64341" w:rsidRDefault="004343D9" w:rsidP="00BD2CD2">
      <w:pPr>
        <w:rPr>
          <w:lang w:val="en-AU"/>
        </w:rPr>
      </w:pPr>
      <w:r w:rsidRPr="00B64341">
        <w:rPr>
          <w:lang w:val="en-AU"/>
        </w:rPr>
        <w:t>Some events can affect eligibility for AIC allowances</w:t>
      </w:r>
      <w:r w:rsidR="000658E2" w:rsidRPr="00B64341">
        <w:rPr>
          <w:lang w:val="en-AU"/>
        </w:rPr>
        <w:t xml:space="preserve">.  </w:t>
      </w:r>
      <w:r w:rsidRPr="00B64341">
        <w:rPr>
          <w:lang w:val="en-AU"/>
        </w:rPr>
        <w:t xml:space="preserve">The following prescribed events are defined in the </w:t>
      </w:r>
      <w:r w:rsidRPr="00B64341">
        <w:rPr>
          <w:i/>
          <w:lang w:val="en-AU"/>
        </w:rPr>
        <w:t>Student Assistance Regulations 2003</w:t>
      </w:r>
      <w:r w:rsidR="000658E2" w:rsidRPr="00B64341">
        <w:rPr>
          <w:lang w:val="en-AU"/>
        </w:rPr>
        <w:t xml:space="preserve">.  </w:t>
      </w:r>
      <w:r w:rsidRPr="00B64341">
        <w:rPr>
          <w:lang w:val="en-AU"/>
        </w:rPr>
        <w:t xml:space="preserve">If any of them occurs, the person who is receiving or entitled to receive payment must notify </w:t>
      </w:r>
      <w:r w:rsidR="00FD5C0A" w:rsidRPr="00B64341">
        <w:rPr>
          <w:lang w:val="en-AU"/>
        </w:rPr>
        <w:t>DHS</w:t>
      </w:r>
      <w:r w:rsidR="00A82FA7" w:rsidRPr="00B64341">
        <w:rPr>
          <w:lang w:val="en-AU"/>
        </w:rPr>
        <w:t xml:space="preserve"> </w:t>
      </w:r>
      <w:r w:rsidRPr="00B64341">
        <w:rPr>
          <w:lang w:val="en-AU"/>
        </w:rPr>
        <w:t>within 14 days.</w:t>
      </w:r>
    </w:p>
    <w:p w14:paraId="019544D6"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The </w:t>
      </w:r>
      <w:hyperlink w:anchor="Student" w:tooltip="student" w:history="1">
        <w:r w:rsidRPr="00B64341">
          <w:rPr>
            <w:rStyle w:val="Hyperlink"/>
            <w:rFonts w:cs="Arial"/>
            <w:lang w:val="en-AU"/>
          </w:rPr>
          <w:t>student</w:t>
        </w:r>
      </w:hyperlink>
      <w:r w:rsidRPr="00B64341">
        <w:rPr>
          <w:rFonts w:cs="Arial"/>
          <w:lang w:val="en-AU"/>
        </w:rPr>
        <w:t xml:space="preserve"> either:</w:t>
      </w:r>
    </w:p>
    <w:p w14:paraId="567E6C41"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does not enrol at the school or </w:t>
      </w:r>
      <w:hyperlink w:anchor="DistanceEducationMethods" w:tooltip="distance education" w:history="1">
        <w:r w:rsidRPr="00B64341">
          <w:rPr>
            <w:rStyle w:val="Hyperlink"/>
            <w:rFonts w:cs="Arial"/>
            <w:lang w:val="en-AU"/>
          </w:rPr>
          <w:t>distance education</w:t>
        </w:r>
      </w:hyperlink>
      <w:r w:rsidRPr="00B64341">
        <w:rPr>
          <w:rFonts w:cs="Arial"/>
          <w:lang w:val="en-AU"/>
        </w:rPr>
        <w:t xml:space="preserve"> course to which the allowance relates by the end of the enrolment period</w:t>
      </w:r>
      <w:r w:rsidR="00AD7788" w:rsidRPr="00B64341">
        <w:rPr>
          <w:rFonts w:cs="Arial"/>
          <w:lang w:val="en-AU"/>
        </w:rPr>
        <w:t>;</w:t>
      </w:r>
    </w:p>
    <w:p w14:paraId="4B0BE164"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does not begin school or the distance education course within the first 2 weeks after the first day on which the course is offered, or on the day on which the student commences boarding</w:t>
      </w:r>
      <w:r w:rsidR="00AD7788" w:rsidRPr="00B64341">
        <w:rPr>
          <w:rFonts w:cs="Arial"/>
          <w:lang w:val="en-AU"/>
        </w:rPr>
        <w:t>;</w:t>
      </w:r>
    </w:p>
    <w:p w14:paraId="21D28E39"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discontinues the education to which the allowance relates</w:t>
      </w:r>
      <w:r w:rsidR="00AD7788" w:rsidRPr="00B64341">
        <w:rPr>
          <w:rFonts w:cs="Arial"/>
          <w:lang w:val="en-AU"/>
        </w:rPr>
        <w:t>;</w:t>
      </w:r>
    </w:p>
    <w:p w14:paraId="25A6F2D5"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has their enrolment cancelled by the education institution</w:t>
      </w:r>
      <w:r w:rsidR="00AD7788" w:rsidRPr="00B64341">
        <w:rPr>
          <w:rFonts w:cs="Arial"/>
          <w:lang w:val="en-AU"/>
        </w:rPr>
        <w:t>;</w:t>
      </w:r>
    </w:p>
    <w:p w14:paraId="10BE8BDB"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begins to receive a benefit for education or vocational training from the Australian Government or an Australian Government authority</w:t>
      </w:r>
      <w:r w:rsidR="00AD7788" w:rsidRPr="00B64341">
        <w:rPr>
          <w:rFonts w:cs="Arial"/>
          <w:lang w:val="en-AU"/>
        </w:rPr>
        <w:t>;</w:t>
      </w:r>
    </w:p>
    <w:p w14:paraId="7908060E"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begins to receive ABSTUDY, Youth Allowance, sickness allowance or special benefit mentioned in Chapter 2 of the Social Security Act</w:t>
      </w:r>
      <w:r w:rsidR="00AD7788" w:rsidRPr="00B64341">
        <w:rPr>
          <w:rFonts w:cs="Arial"/>
          <w:lang w:val="en-AU"/>
        </w:rPr>
        <w:t>;</w:t>
      </w:r>
    </w:p>
    <w:p w14:paraId="43DD3B73"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begins a full-time apprenticeship or traineeship</w:t>
      </w:r>
      <w:r w:rsidR="00AD7788" w:rsidRPr="00B64341">
        <w:rPr>
          <w:rFonts w:cs="Arial"/>
          <w:lang w:val="en-AU"/>
        </w:rPr>
        <w:t>;</w:t>
      </w:r>
    </w:p>
    <w:p w14:paraId="193E8811"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is taken into lawful custody</w:t>
      </w:r>
      <w:r w:rsidR="00AD7788" w:rsidRPr="00B64341">
        <w:rPr>
          <w:rFonts w:cs="Arial"/>
          <w:lang w:val="en-AU"/>
        </w:rPr>
        <w:t>;</w:t>
      </w:r>
    </w:p>
    <w:p w14:paraId="0EF6AD20"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changes the address of their place of residence or permanent home</w:t>
      </w:r>
      <w:r w:rsidR="00AD7788" w:rsidRPr="00B64341">
        <w:rPr>
          <w:rFonts w:cs="Arial"/>
          <w:lang w:val="en-AU"/>
        </w:rPr>
        <w:t>;</w:t>
      </w:r>
    </w:p>
    <w:p w14:paraId="285C59E7"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is the subject of a change in foster care arrangements</w:t>
      </w:r>
      <w:r w:rsidR="00AD7788" w:rsidRPr="00B64341">
        <w:rPr>
          <w:rFonts w:cs="Arial"/>
          <w:lang w:val="en-AU"/>
        </w:rPr>
        <w:t>;</w:t>
      </w:r>
    </w:p>
    <w:p w14:paraId="79F1AC03"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moves from one </w:t>
      </w:r>
      <w:hyperlink w:anchor="Parent" w:tooltip="parent’s" w:history="1">
        <w:r w:rsidRPr="00B64341">
          <w:rPr>
            <w:rStyle w:val="Hyperlink"/>
            <w:rFonts w:cs="Arial"/>
            <w:lang w:val="en-AU"/>
          </w:rPr>
          <w:t>parent’s</w:t>
        </w:r>
      </w:hyperlink>
      <w:r w:rsidRPr="00B64341">
        <w:rPr>
          <w:rFonts w:cs="Arial"/>
          <w:lang w:val="en-AU"/>
        </w:rPr>
        <w:t xml:space="preserve"> residence to the other parent’s residence as a result of the parents’ divorce or separation</w:t>
      </w:r>
      <w:r w:rsidR="00AD7788" w:rsidRPr="00B64341">
        <w:rPr>
          <w:rFonts w:cs="Arial"/>
          <w:lang w:val="en-AU"/>
        </w:rPr>
        <w:t>;</w:t>
      </w:r>
    </w:p>
    <w:p w14:paraId="4760D8AA"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is the subject of a change to the arrangements for travel to and from the </w:t>
      </w:r>
      <w:hyperlink w:anchor="PrincipalFamilyHome" w:tooltip="principal family home" w:history="1">
        <w:r w:rsidR="007031C8" w:rsidRPr="00B64341">
          <w:rPr>
            <w:rStyle w:val="Hyperlink"/>
            <w:rFonts w:cs="Arial"/>
            <w:lang w:val="en-AU"/>
          </w:rPr>
          <w:t>principal family home</w:t>
        </w:r>
      </w:hyperlink>
      <w:r w:rsidRPr="00B64341">
        <w:rPr>
          <w:rFonts w:cs="Arial"/>
          <w:lang w:val="en-AU"/>
        </w:rPr>
        <w:t xml:space="preserve"> to the school</w:t>
      </w:r>
      <w:r w:rsidR="00AD7788" w:rsidRPr="00B64341">
        <w:rPr>
          <w:rFonts w:cs="Arial"/>
          <w:lang w:val="en-AU"/>
        </w:rPr>
        <w:t>;</w:t>
      </w:r>
    </w:p>
    <w:p w14:paraId="6964C90C"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lastRenderedPageBreak/>
        <w:t xml:space="preserve">ceases to board away from home, or live in a </w:t>
      </w:r>
      <w:hyperlink w:anchor="SecondFamilyHome" w:tooltip="second family home" w:history="1">
        <w:r w:rsidRPr="00B64341">
          <w:rPr>
            <w:rStyle w:val="Hyperlink"/>
            <w:rFonts w:cs="Arial"/>
            <w:lang w:val="en-AU"/>
          </w:rPr>
          <w:t>second family home</w:t>
        </w:r>
      </w:hyperlink>
      <w:r w:rsidRPr="00B64341">
        <w:rPr>
          <w:rFonts w:cs="Arial"/>
          <w:lang w:val="en-AU"/>
        </w:rPr>
        <w:t>, while undertaking study</w:t>
      </w:r>
      <w:r w:rsidR="00AD7788" w:rsidRPr="00B64341">
        <w:rPr>
          <w:rFonts w:cs="Arial"/>
          <w:lang w:val="en-AU"/>
        </w:rPr>
        <w:t>;</w:t>
      </w:r>
    </w:p>
    <w:p w14:paraId="5A81C2A6"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an Australian citizen</w:t>
      </w:r>
      <w:r w:rsidR="00AD7788" w:rsidRPr="00B64341">
        <w:rPr>
          <w:rFonts w:cs="Arial"/>
          <w:lang w:val="en-AU"/>
        </w:rPr>
        <w:t>;</w:t>
      </w:r>
    </w:p>
    <w:p w14:paraId="3F154CB8"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an Australian permanent resident under the Migration Regulations 1994</w:t>
      </w:r>
      <w:r w:rsidR="00AD7788" w:rsidRPr="00B64341">
        <w:rPr>
          <w:rFonts w:cs="Arial"/>
          <w:lang w:val="en-AU"/>
        </w:rPr>
        <w:t>;</w:t>
      </w:r>
    </w:p>
    <w:p w14:paraId="2F2D16B2"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ceases to be the holder of a special category visa under the </w:t>
      </w:r>
      <w:r w:rsidRPr="00B64341">
        <w:rPr>
          <w:rFonts w:cs="Arial"/>
          <w:i/>
          <w:lang w:val="en-AU"/>
        </w:rPr>
        <w:t>Migration Act 1958</w:t>
      </w:r>
      <w:r w:rsidR="00AD7788" w:rsidRPr="00B64341">
        <w:rPr>
          <w:rFonts w:cs="Arial"/>
          <w:i/>
          <w:lang w:val="en-AU"/>
        </w:rPr>
        <w:t>;</w:t>
      </w:r>
    </w:p>
    <w:p w14:paraId="6FCC7B0F"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the holder of a special purpose visa under the Migration Act</w:t>
      </w:r>
      <w:r w:rsidR="00AD7788" w:rsidRPr="00B64341">
        <w:rPr>
          <w:rFonts w:cs="Arial"/>
          <w:lang w:val="en-AU"/>
        </w:rPr>
        <w:t>;</w:t>
      </w:r>
    </w:p>
    <w:p w14:paraId="1299EAD5"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is the subject of a variation of the amount of boarding costs for which an amount under the AIC Scheme is being claimed</w:t>
      </w:r>
      <w:r w:rsidR="00AD7788" w:rsidRPr="00B64341">
        <w:rPr>
          <w:rFonts w:cs="Arial"/>
          <w:lang w:val="en-AU"/>
        </w:rPr>
        <w:t>;</w:t>
      </w:r>
    </w:p>
    <w:p w14:paraId="35D2B4F0" w14:textId="77777777" w:rsidR="007031C8" w:rsidRPr="00B64341" w:rsidRDefault="004343D9" w:rsidP="00442E5C">
      <w:pPr>
        <w:pStyle w:val="andor"/>
        <w:tabs>
          <w:tab w:val="left" w:pos="1134"/>
        </w:tabs>
        <w:spacing w:after="120"/>
        <w:ind w:left="1134"/>
        <w:rPr>
          <w:rFonts w:cs="Arial"/>
          <w:lang w:val="en-AU"/>
        </w:rPr>
      </w:pPr>
      <w:r w:rsidRPr="00B64341">
        <w:rPr>
          <w:rFonts w:cs="Arial"/>
          <w:lang w:val="en-AU"/>
        </w:rPr>
        <w:t>or</w:t>
      </w:r>
    </w:p>
    <w:p w14:paraId="6F742092" w14:textId="77777777" w:rsidR="007031C8" w:rsidRPr="00B64341" w:rsidRDefault="004343D9" w:rsidP="009B14BE">
      <w:pPr>
        <w:pStyle w:val="DashLast"/>
        <w:numPr>
          <w:ilvl w:val="0"/>
          <w:numId w:val="11"/>
        </w:numPr>
        <w:tabs>
          <w:tab w:val="left" w:pos="1134"/>
        </w:tabs>
        <w:spacing w:after="120"/>
        <w:ind w:left="1134" w:hanging="567"/>
        <w:rPr>
          <w:rFonts w:cs="Arial"/>
          <w:lang w:val="en-AU"/>
        </w:rPr>
      </w:pPr>
      <w:r w:rsidRPr="00B64341">
        <w:rPr>
          <w:rFonts w:cs="Arial"/>
          <w:lang w:val="en-AU"/>
        </w:rPr>
        <w:t>dies.</w:t>
      </w:r>
    </w:p>
    <w:p w14:paraId="55126285"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 geographical isolation reason for which an amount under the AIC Scheme was granted ceases to apply.</w:t>
      </w:r>
    </w:p>
    <w:p w14:paraId="3D5A6E4B"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A person either:</w:t>
      </w:r>
    </w:p>
    <w:p w14:paraId="51461540"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becomes or ceases to be a parent of the student to whom the amount relates</w:t>
      </w:r>
      <w:r w:rsidR="003C4C4E" w:rsidRPr="00B64341">
        <w:rPr>
          <w:rFonts w:cs="Arial"/>
          <w:lang w:val="en-AU"/>
        </w:rPr>
        <w:t>;</w:t>
      </w:r>
    </w:p>
    <w:p w14:paraId="08AA2892" w14:textId="77777777" w:rsidR="007031C8" w:rsidRPr="00B64341" w:rsidRDefault="004343D9" w:rsidP="00442E5C">
      <w:pPr>
        <w:pStyle w:val="andor"/>
        <w:tabs>
          <w:tab w:val="left" w:pos="1134"/>
        </w:tabs>
        <w:spacing w:after="120"/>
        <w:ind w:left="1134"/>
        <w:rPr>
          <w:rFonts w:cs="Arial"/>
          <w:lang w:val="en-AU"/>
        </w:rPr>
      </w:pPr>
      <w:r w:rsidRPr="00B64341">
        <w:rPr>
          <w:rFonts w:cs="Arial"/>
          <w:lang w:val="en-AU"/>
        </w:rPr>
        <w:t>or</w:t>
      </w:r>
    </w:p>
    <w:p w14:paraId="02E3273C"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becomes or ceases to be the </w:t>
      </w:r>
      <w:hyperlink w:anchor="Partner" w:tooltip="partner" w:history="1">
        <w:r w:rsidR="00642DDD" w:rsidRPr="00B64341">
          <w:rPr>
            <w:rStyle w:val="Hyperlink"/>
            <w:rFonts w:cs="Arial"/>
            <w:lang w:val="en-AU"/>
          </w:rPr>
          <w:t>partner</w:t>
        </w:r>
      </w:hyperlink>
      <w:r w:rsidRPr="00B64341">
        <w:rPr>
          <w:rFonts w:cs="Arial"/>
          <w:lang w:val="en-AU"/>
        </w:rPr>
        <w:t xml:space="preserve"> of the student’s parent</w:t>
      </w:r>
      <w:r w:rsidR="003C4C4E" w:rsidRPr="00B64341">
        <w:rPr>
          <w:rFonts w:cs="Arial"/>
          <w:lang w:val="en-AU"/>
        </w:rPr>
        <w:t>;</w:t>
      </w:r>
    </w:p>
    <w:p w14:paraId="5F64D32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 parent of the student to whom the amount relates either:</w:t>
      </w:r>
    </w:p>
    <w:p w14:paraId="3A048AE2"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is taken into lawful custody</w:t>
      </w:r>
      <w:r w:rsidR="003C4C4E" w:rsidRPr="00B64341">
        <w:rPr>
          <w:rFonts w:cs="Arial"/>
          <w:lang w:val="en-AU"/>
        </w:rPr>
        <w:t>;</w:t>
      </w:r>
    </w:p>
    <w:p w14:paraId="5B50CE2D"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is admitted to a psychiatric institution</w:t>
      </w:r>
      <w:r w:rsidR="003C4C4E" w:rsidRPr="00B64341">
        <w:rPr>
          <w:rFonts w:cs="Arial"/>
          <w:lang w:val="en-AU"/>
        </w:rPr>
        <w:t>;</w:t>
      </w:r>
    </w:p>
    <w:p w14:paraId="46027887"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an Australian citizen</w:t>
      </w:r>
      <w:r w:rsidR="003C4C4E" w:rsidRPr="00B64341">
        <w:rPr>
          <w:rFonts w:cs="Arial"/>
          <w:lang w:val="en-AU"/>
        </w:rPr>
        <w:t>;</w:t>
      </w:r>
    </w:p>
    <w:p w14:paraId="67D6A743"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an Australian permanent resident under the Migration Regulations 1994</w:t>
      </w:r>
      <w:r w:rsidR="003C4C4E" w:rsidRPr="00B64341">
        <w:rPr>
          <w:rFonts w:cs="Arial"/>
          <w:lang w:val="en-AU"/>
        </w:rPr>
        <w:t>;</w:t>
      </w:r>
    </w:p>
    <w:p w14:paraId="30DB9579"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the holder of a special category visa under the Migration Act</w:t>
      </w:r>
      <w:r w:rsidR="003C4C4E" w:rsidRPr="00B64341">
        <w:rPr>
          <w:rFonts w:cs="Arial"/>
          <w:lang w:val="en-AU"/>
        </w:rPr>
        <w:t>;</w:t>
      </w:r>
    </w:p>
    <w:p w14:paraId="73021E84"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ceases to be the holder of a special purpose visa under the Migration Act</w:t>
      </w:r>
      <w:r w:rsidR="003C4C4E" w:rsidRPr="00B64341">
        <w:rPr>
          <w:rFonts w:cs="Arial"/>
          <w:lang w:val="en-AU"/>
        </w:rPr>
        <w:t>;</w:t>
      </w:r>
    </w:p>
    <w:p w14:paraId="3359ACCF" w14:textId="1A6076E0"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begins to receive </w:t>
      </w:r>
      <w:r w:rsidR="00402409">
        <w:rPr>
          <w:rFonts w:cs="Arial"/>
          <w:lang w:val="en-AU"/>
        </w:rPr>
        <w:t xml:space="preserve"> Australian Government </w:t>
      </w:r>
      <w:r w:rsidRPr="00B64341">
        <w:rPr>
          <w:rFonts w:cs="Arial"/>
          <w:lang w:val="en-AU"/>
        </w:rPr>
        <w:t>rent assistance while receiving a Second Home Allowance under the AIC Scheme</w:t>
      </w:r>
      <w:r w:rsidR="003C4C4E" w:rsidRPr="00B64341">
        <w:rPr>
          <w:rFonts w:cs="Arial"/>
          <w:lang w:val="en-AU"/>
        </w:rPr>
        <w:t>;</w:t>
      </w:r>
    </w:p>
    <w:p w14:paraId="1247489C"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earns income that exceeds the most recent estimate of income given to </w:t>
      </w:r>
      <w:r w:rsidR="00FD5C0A" w:rsidRPr="00B64341">
        <w:rPr>
          <w:rFonts w:cs="Arial"/>
          <w:lang w:val="en-AU"/>
        </w:rPr>
        <w:t>DHS</w:t>
      </w:r>
      <w:r w:rsidR="003C4C4E" w:rsidRPr="00B64341">
        <w:rPr>
          <w:rFonts w:cs="Arial"/>
          <w:lang w:val="en-AU"/>
        </w:rPr>
        <w:t>;</w:t>
      </w:r>
      <w:r w:rsidR="00A82FA7" w:rsidRPr="00B64341">
        <w:rPr>
          <w:rFonts w:cs="Arial"/>
          <w:lang w:val="en-AU"/>
        </w:rPr>
        <w:t xml:space="preserve"> </w:t>
      </w:r>
    </w:p>
    <w:p w14:paraId="53B9401E"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becomes responsible for fewer dependent children than when the </w:t>
      </w:r>
      <w:hyperlink w:anchor="Claim" w:tooltip="claim" w:history="1">
        <w:r w:rsidRPr="00B64341">
          <w:rPr>
            <w:rStyle w:val="Hyperlink"/>
            <w:rFonts w:cs="Arial"/>
            <w:lang w:val="en-AU"/>
          </w:rPr>
          <w:t>claim</w:t>
        </w:r>
      </w:hyperlink>
      <w:r w:rsidRPr="00B64341">
        <w:rPr>
          <w:rFonts w:cs="Arial"/>
          <w:lang w:val="en-AU"/>
        </w:rPr>
        <w:t xml:space="preserve"> was lodged or the last notification of the number such children was given to </w:t>
      </w:r>
      <w:r w:rsidR="00FD5C0A" w:rsidRPr="00B64341">
        <w:rPr>
          <w:rFonts w:cs="Arial"/>
          <w:lang w:val="en-AU"/>
        </w:rPr>
        <w:t>DHS</w:t>
      </w:r>
      <w:r w:rsidR="003C4C4E" w:rsidRPr="00B64341">
        <w:rPr>
          <w:rFonts w:cs="Arial"/>
          <w:lang w:val="en-AU"/>
        </w:rPr>
        <w:t>;</w:t>
      </w:r>
    </w:p>
    <w:p w14:paraId="04DDA8A0" w14:textId="77777777" w:rsidR="007031C8" w:rsidRPr="00B64341" w:rsidRDefault="004343D9" w:rsidP="00442E5C">
      <w:pPr>
        <w:pStyle w:val="andor"/>
        <w:tabs>
          <w:tab w:val="left" w:pos="1134"/>
        </w:tabs>
        <w:spacing w:after="120"/>
        <w:ind w:left="1134"/>
        <w:rPr>
          <w:rFonts w:cs="Arial"/>
          <w:lang w:val="en-AU"/>
        </w:rPr>
      </w:pPr>
      <w:r w:rsidRPr="00B64341">
        <w:rPr>
          <w:rFonts w:cs="Arial"/>
          <w:lang w:val="en-AU"/>
        </w:rPr>
        <w:t>or</w:t>
      </w:r>
    </w:p>
    <w:p w14:paraId="469AC0EA" w14:textId="77777777" w:rsidR="007031C8" w:rsidRPr="00B64341" w:rsidRDefault="004343D9" w:rsidP="009B14BE">
      <w:pPr>
        <w:pStyle w:val="Dash"/>
        <w:numPr>
          <w:ilvl w:val="0"/>
          <w:numId w:val="10"/>
        </w:numPr>
        <w:tabs>
          <w:tab w:val="left" w:pos="1134"/>
        </w:tabs>
        <w:spacing w:after="120"/>
        <w:ind w:left="1134" w:hanging="567"/>
        <w:rPr>
          <w:rFonts w:cs="Arial"/>
          <w:lang w:val="en-AU"/>
        </w:rPr>
      </w:pPr>
      <w:r w:rsidRPr="00B64341">
        <w:rPr>
          <w:rFonts w:cs="Arial"/>
          <w:lang w:val="en-AU"/>
        </w:rPr>
        <w:t xml:space="preserve">the income of the parent’s partner varies from the most recent assessment of income given to </w:t>
      </w:r>
      <w:r w:rsidR="00FD5C0A" w:rsidRPr="00B64341">
        <w:rPr>
          <w:rFonts w:cs="Arial"/>
          <w:lang w:val="en-AU"/>
        </w:rPr>
        <w:t>DHS</w:t>
      </w:r>
      <w:r w:rsidRPr="00B64341">
        <w:rPr>
          <w:rFonts w:cs="Arial"/>
          <w:lang w:val="en-AU"/>
        </w:rPr>
        <w:t>.</w:t>
      </w:r>
    </w:p>
    <w:p w14:paraId="39E7B317" w14:textId="77777777" w:rsidR="007031C8" w:rsidRPr="00B64341" w:rsidRDefault="004343D9" w:rsidP="00BD2CD2">
      <w:pPr>
        <w:rPr>
          <w:lang w:val="en-AU"/>
        </w:rPr>
      </w:pPr>
      <w:r w:rsidRPr="00B64341">
        <w:rPr>
          <w:lang w:val="en-AU"/>
        </w:rPr>
        <w:t xml:space="preserve">Failure to notify </w:t>
      </w:r>
      <w:r w:rsidR="00FD5C0A" w:rsidRPr="00B64341">
        <w:rPr>
          <w:lang w:val="en-AU"/>
        </w:rPr>
        <w:t>DHS</w:t>
      </w:r>
      <w:r w:rsidRPr="00B64341">
        <w:rPr>
          <w:lang w:val="en-AU"/>
        </w:rPr>
        <w:t xml:space="preserve"> of any occurrence of a prescribed event may contravene </w:t>
      </w:r>
      <w:hyperlink w:anchor="Act" w:tooltip="Student Assistance Act 1973" w:history="1">
        <w:r w:rsidRPr="00B64341">
          <w:rPr>
            <w:rStyle w:val="Hyperlink"/>
            <w:rFonts w:cs="Arial"/>
            <w:lang w:val="en-AU"/>
          </w:rPr>
          <w:t>th</w:t>
        </w:r>
        <w:bookmarkStart w:id="1794" w:name="_Hlt205715829"/>
        <w:r w:rsidRPr="00B64341">
          <w:rPr>
            <w:rStyle w:val="Hyperlink"/>
            <w:rFonts w:cs="Arial"/>
            <w:lang w:val="en-AU"/>
          </w:rPr>
          <w:t>e</w:t>
        </w:r>
        <w:bookmarkEnd w:id="1794"/>
        <w:r w:rsidRPr="00B64341">
          <w:rPr>
            <w:rStyle w:val="Hyperlink"/>
            <w:rFonts w:cs="Arial"/>
            <w:lang w:val="en-AU"/>
          </w:rPr>
          <w:t xml:space="preserve"> Act</w:t>
        </w:r>
      </w:hyperlink>
      <w:r w:rsidRPr="00B64341">
        <w:rPr>
          <w:lang w:val="en-AU"/>
        </w:rPr>
        <w:t>, which specifies a penalty of imprisonment of up to 12 months</w:t>
      </w:r>
      <w:r w:rsidR="000658E2" w:rsidRPr="00B64341">
        <w:rPr>
          <w:lang w:val="en-AU"/>
        </w:rPr>
        <w:t xml:space="preserve">.  </w:t>
      </w:r>
      <w:r w:rsidRPr="00B64341">
        <w:rPr>
          <w:lang w:val="en-AU"/>
        </w:rPr>
        <w:t xml:space="preserve">Failure to notify may also be prosecuted under the Criminal Code, which carries a penalty of </w:t>
      </w:r>
      <w:r w:rsidR="003C4C4E" w:rsidRPr="00B64341">
        <w:rPr>
          <w:lang w:val="en-AU"/>
        </w:rPr>
        <w:t>five </w:t>
      </w:r>
      <w:r w:rsidRPr="00B64341">
        <w:rPr>
          <w:lang w:val="en-AU"/>
        </w:rPr>
        <w:t>years imprisonment.</w:t>
      </w:r>
    </w:p>
    <w:p w14:paraId="08CE4A48" w14:textId="77777777" w:rsidR="003C4C4E" w:rsidRPr="00B64341" w:rsidRDefault="003C4C4E" w:rsidP="00BD2CD2">
      <w:pPr>
        <w:rPr>
          <w:lang w:val="en-AU"/>
        </w:rPr>
      </w:pPr>
    </w:p>
    <w:p w14:paraId="6D046639" w14:textId="77777777" w:rsidR="007031C8" w:rsidRPr="00B64341" w:rsidRDefault="00BC41B0" w:rsidP="00227FBA">
      <w:pPr>
        <w:pStyle w:val="Heading4"/>
      </w:pPr>
      <w:bookmarkStart w:id="1795" w:name="_Toc171153920"/>
      <w:bookmarkStart w:id="1796" w:name="_Toc234129521"/>
      <w:bookmarkStart w:id="1797" w:name="_Toc161552388"/>
      <w:r w:rsidRPr="00B64341">
        <w:t xml:space="preserve">7.2.1.3 </w:t>
      </w:r>
      <w:r w:rsidR="00B87143" w:rsidRPr="00B64341">
        <w:tab/>
      </w:r>
      <w:r w:rsidR="004343D9" w:rsidRPr="00B64341">
        <w:t>Repay money</w:t>
      </w:r>
      <w:bookmarkEnd w:id="1795"/>
      <w:bookmarkEnd w:id="1796"/>
    </w:p>
    <w:p w14:paraId="5CD29024" w14:textId="77777777" w:rsidR="007031C8" w:rsidRPr="00B64341" w:rsidRDefault="004343D9" w:rsidP="00BD2CD2">
      <w:pPr>
        <w:rPr>
          <w:lang w:val="en-AU"/>
        </w:rPr>
      </w:pPr>
      <w:r w:rsidRPr="00B64341">
        <w:rPr>
          <w:lang w:val="en-AU"/>
        </w:rPr>
        <w:t xml:space="preserve">Recipients must repay money that they have received as a result of an overpayment (see </w:t>
      </w:r>
      <w:hyperlink w:anchor="_7.3.3_Recovery_of_1" w:tooltip="Recovery of debt" w:history="1">
        <w:r w:rsidR="007031C8" w:rsidRPr="00B64341">
          <w:rPr>
            <w:rStyle w:val="Hyperlink"/>
            <w:rFonts w:cs="Arial"/>
            <w:lang w:val="en-AU"/>
          </w:rPr>
          <w:t>7.3.3</w:t>
        </w:r>
      </w:hyperlink>
      <w:r w:rsidRPr="00B64341">
        <w:rPr>
          <w:lang w:val="en-AU"/>
        </w:rPr>
        <w:t>).</w:t>
      </w:r>
    </w:p>
    <w:p w14:paraId="14F0A39A" w14:textId="77777777" w:rsidR="007031C8" w:rsidRPr="00B64341" w:rsidRDefault="007031C8" w:rsidP="00BD2CD2">
      <w:pPr>
        <w:rPr>
          <w:lang w:val="en-AU"/>
        </w:rPr>
      </w:pPr>
    </w:p>
    <w:p w14:paraId="6EC0FB59" w14:textId="77777777" w:rsidR="00442E5C" w:rsidRDefault="00442E5C" w:rsidP="00BD2CD2">
      <w:pPr>
        <w:rPr>
          <w:rFonts w:ascii="Georgia" w:hAnsi="Georgia"/>
          <w:color w:val="62B5CC"/>
          <w:sz w:val="28"/>
          <w:lang w:val="en-AU"/>
        </w:rPr>
      </w:pPr>
      <w:bookmarkStart w:id="1798" w:name="_7.2.2_Rights_to"/>
      <w:bookmarkStart w:id="1799" w:name="_7.2.2_Rights_to_privacy_and_confide"/>
      <w:bookmarkStart w:id="1800" w:name="_Toc234129522"/>
      <w:bookmarkStart w:id="1801" w:name="_Toc264368548"/>
      <w:bookmarkEnd w:id="1798"/>
      <w:bookmarkEnd w:id="1799"/>
      <w:r>
        <w:rPr>
          <w:lang w:val="en-AU"/>
        </w:rPr>
        <w:br w:type="page"/>
      </w:r>
    </w:p>
    <w:p w14:paraId="7C776C35" w14:textId="77777777" w:rsidR="007031C8" w:rsidRPr="00B64341" w:rsidRDefault="004343D9" w:rsidP="002310DB">
      <w:pPr>
        <w:pStyle w:val="Heading3"/>
        <w:spacing w:before="120" w:after="120"/>
        <w:rPr>
          <w:lang w:val="en-AU"/>
        </w:rPr>
      </w:pPr>
      <w:bookmarkStart w:id="1802" w:name="_7.2.2_Rights_to_1"/>
      <w:bookmarkStart w:id="1803" w:name="_Toc418251979"/>
      <w:bookmarkEnd w:id="1802"/>
      <w:r w:rsidRPr="00B64341">
        <w:rPr>
          <w:lang w:val="en-AU"/>
        </w:rPr>
        <w:lastRenderedPageBreak/>
        <w:t>7.2.2</w:t>
      </w:r>
      <w:r w:rsidRPr="00B64341">
        <w:rPr>
          <w:lang w:val="en-AU"/>
        </w:rPr>
        <w:tab/>
        <w:t>Rights to privacy and confidentiality</w:t>
      </w:r>
      <w:bookmarkEnd w:id="1797"/>
      <w:bookmarkEnd w:id="1800"/>
      <w:bookmarkEnd w:id="1801"/>
      <w:bookmarkEnd w:id="1803"/>
    </w:p>
    <w:p w14:paraId="0C7F163B" w14:textId="77777777" w:rsidR="007031C8" w:rsidRPr="00B64341" w:rsidRDefault="00442E5C" w:rsidP="00227FBA">
      <w:pPr>
        <w:pStyle w:val="Heading4"/>
      </w:pPr>
      <w:bookmarkStart w:id="1804" w:name="_Toc171153923"/>
      <w:bookmarkStart w:id="1805" w:name="_Toc234129523"/>
      <w:r>
        <w:t>7.2.2.1</w:t>
      </w:r>
      <w:r>
        <w:tab/>
      </w:r>
      <w:r w:rsidR="004343D9" w:rsidRPr="00B64341">
        <w:t>Privacy</w:t>
      </w:r>
      <w:bookmarkEnd w:id="1804"/>
      <w:bookmarkEnd w:id="1805"/>
    </w:p>
    <w:p w14:paraId="02849B59" w14:textId="77777777" w:rsidR="007031C8" w:rsidRPr="00B64341" w:rsidRDefault="000026EA" w:rsidP="00BD2CD2">
      <w:pPr>
        <w:rPr>
          <w:lang w:val="en-AU"/>
        </w:rPr>
      </w:pPr>
      <w:r w:rsidRPr="00B64341">
        <w:rPr>
          <w:lang w:val="en-AU"/>
        </w:rPr>
        <w:t>DSS</w:t>
      </w:r>
      <w:r w:rsidR="004343D9" w:rsidRPr="00B64341">
        <w:rPr>
          <w:lang w:val="en-AU"/>
        </w:rPr>
        <w:t xml:space="preserve"> and</w:t>
      </w:r>
      <w:hyperlink w:anchor="Centrelink" w:history="1">
        <w:r w:rsidR="00A82FA7" w:rsidRPr="00B64341">
          <w:rPr>
            <w:lang w:val="en-AU"/>
          </w:rPr>
          <w:t xml:space="preserve"> </w:t>
        </w:r>
        <w:r w:rsidR="00FD5C0A" w:rsidRPr="00B64341">
          <w:rPr>
            <w:lang w:val="en-AU"/>
          </w:rPr>
          <w:t>DHS</w:t>
        </w:r>
      </w:hyperlink>
      <w:r w:rsidR="004343D9" w:rsidRPr="00B64341">
        <w:rPr>
          <w:lang w:val="en-AU"/>
        </w:rPr>
        <w:t xml:space="preserve"> are bound by the </w:t>
      </w:r>
      <w:r w:rsidR="004343D9" w:rsidRPr="00B64341">
        <w:rPr>
          <w:i/>
          <w:lang w:val="en-AU"/>
        </w:rPr>
        <w:t>Privacy Act 1988</w:t>
      </w:r>
      <w:r w:rsidR="004343D9" w:rsidRPr="00B64341">
        <w:rPr>
          <w:lang w:val="en-AU"/>
        </w:rPr>
        <w:t xml:space="preserve">, which contains </w:t>
      </w:r>
      <w:r w:rsidR="00945FB4" w:rsidRPr="00B64341">
        <w:rPr>
          <w:lang w:val="en-AU"/>
        </w:rPr>
        <w:t xml:space="preserve">Australian </w:t>
      </w:r>
      <w:r w:rsidR="004343D9" w:rsidRPr="00B64341">
        <w:rPr>
          <w:lang w:val="en-AU"/>
        </w:rPr>
        <w:t>Privacy Principles (</w:t>
      </w:r>
      <w:r w:rsidR="00945FB4">
        <w:rPr>
          <w:lang w:val="en-AU"/>
        </w:rPr>
        <w:t>APPs</w:t>
      </w:r>
      <w:r w:rsidR="004343D9" w:rsidRPr="00B64341">
        <w:rPr>
          <w:lang w:val="en-AU"/>
        </w:rPr>
        <w:t>) that prescribe the rules for the handling of personal information by government agencies.</w:t>
      </w:r>
    </w:p>
    <w:p w14:paraId="34484481" w14:textId="77777777" w:rsidR="007031C8" w:rsidRPr="00B64341" w:rsidRDefault="004343D9" w:rsidP="00BD2CD2">
      <w:pPr>
        <w:rPr>
          <w:lang w:val="en-AU"/>
        </w:rPr>
      </w:pPr>
      <w:r w:rsidRPr="00B64341">
        <w:rPr>
          <w:lang w:val="en-AU"/>
        </w:rPr>
        <w:t>The Privacy Act defines ‘personal information’ as information or an opinion (whether true or false) about an individual whose identity is apparent or can reasonably be worked out from the information or opinion.</w:t>
      </w:r>
    </w:p>
    <w:p w14:paraId="5378D1EB" w14:textId="77777777" w:rsidR="007031C8" w:rsidRPr="00B64341" w:rsidRDefault="000026EA" w:rsidP="00BD2CD2">
      <w:pPr>
        <w:rPr>
          <w:lang w:val="en-AU"/>
        </w:rPr>
      </w:pPr>
      <w:r w:rsidRPr="00B64341">
        <w:rPr>
          <w:lang w:val="en-AU"/>
        </w:rPr>
        <w:t>DSS</w:t>
      </w:r>
      <w:r w:rsidR="004343D9" w:rsidRPr="00B64341">
        <w:rPr>
          <w:lang w:val="en-AU"/>
        </w:rPr>
        <w:t xml:space="preserve"> and </w:t>
      </w:r>
      <w:r w:rsidR="00FD5C0A" w:rsidRPr="00B64341">
        <w:rPr>
          <w:lang w:val="en-AU"/>
        </w:rPr>
        <w:t>DHS</w:t>
      </w:r>
      <w:r w:rsidR="004343D9" w:rsidRPr="00B64341">
        <w:rPr>
          <w:lang w:val="en-AU"/>
        </w:rPr>
        <w:t xml:space="preserve"> will ensure that:</w:t>
      </w:r>
    </w:p>
    <w:p w14:paraId="5D1A1908"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personal information is collected in accordance with</w:t>
      </w:r>
      <w:r w:rsidR="00945FB4" w:rsidRPr="00945FB4">
        <w:rPr>
          <w:rFonts w:cs="Arial"/>
          <w:lang w:val="en-AU"/>
        </w:rPr>
        <w:t xml:space="preserve"> </w:t>
      </w:r>
      <w:r w:rsidR="00945FB4" w:rsidRPr="00B64341">
        <w:rPr>
          <w:rFonts w:cs="Arial"/>
          <w:lang w:val="en-AU"/>
        </w:rPr>
        <w:t>APPs 3-5</w:t>
      </w:r>
      <w:r w:rsidR="003C4C4E" w:rsidRPr="00B64341">
        <w:rPr>
          <w:rFonts w:cs="Arial"/>
          <w:lang w:val="en-AU"/>
        </w:rPr>
        <w:t>;</w:t>
      </w:r>
    </w:p>
    <w:p w14:paraId="4D3F40FD"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suitable storage arrangements, including appropriate filing procedures, are in place</w:t>
      </w:r>
      <w:r w:rsidR="00945FB4">
        <w:rPr>
          <w:rFonts w:cs="Arial"/>
          <w:lang w:val="en-AU"/>
        </w:rPr>
        <w:t xml:space="preserve"> </w:t>
      </w:r>
      <w:r w:rsidR="00945FB4" w:rsidRPr="00B64341">
        <w:rPr>
          <w:rFonts w:cs="Arial"/>
          <w:lang w:val="en-AU"/>
        </w:rPr>
        <w:t>(APP</w:t>
      </w:r>
      <w:r w:rsidR="00945FB4">
        <w:rPr>
          <w:rFonts w:cs="Arial"/>
          <w:lang w:val="en-AU"/>
        </w:rPr>
        <w:t> </w:t>
      </w:r>
      <w:r w:rsidR="00945FB4" w:rsidRPr="00B64341">
        <w:rPr>
          <w:rFonts w:cs="Arial"/>
          <w:lang w:val="en-AU"/>
        </w:rPr>
        <w:t>11)</w:t>
      </w:r>
      <w:r w:rsidR="003C4C4E" w:rsidRPr="00B64341">
        <w:rPr>
          <w:rFonts w:cs="Arial"/>
          <w:lang w:val="en-AU"/>
        </w:rPr>
        <w:t>;</w:t>
      </w:r>
    </w:p>
    <w:p w14:paraId="0EAD1822"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suitable security arrangements exist for all records containing personal information</w:t>
      </w:r>
      <w:r w:rsidR="00945FB4">
        <w:rPr>
          <w:rFonts w:cs="Arial"/>
          <w:lang w:val="en-AU"/>
        </w:rPr>
        <w:t xml:space="preserve"> </w:t>
      </w:r>
      <w:r w:rsidR="00945FB4" w:rsidRPr="00B64341">
        <w:rPr>
          <w:rFonts w:cs="Arial"/>
          <w:lang w:val="en-AU"/>
        </w:rPr>
        <w:t>(APP11)</w:t>
      </w:r>
      <w:r w:rsidR="003C4C4E" w:rsidRPr="00B64341">
        <w:rPr>
          <w:rFonts w:cs="Arial"/>
          <w:lang w:val="en-AU"/>
        </w:rPr>
        <w:t>;</w:t>
      </w:r>
    </w:p>
    <w:p w14:paraId="21838B3F"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access to a person’s own personal information held by the organisation is made available to them at no charge</w:t>
      </w:r>
      <w:r w:rsidR="00945FB4">
        <w:rPr>
          <w:rFonts w:cs="Arial"/>
          <w:lang w:val="en-AU"/>
        </w:rPr>
        <w:t xml:space="preserve"> </w:t>
      </w:r>
      <w:r w:rsidR="00945FB4" w:rsidRPr="00B64341">
        <w:rPr>
          <w:rFonts w:cs="Arial"/>
          <w:lang w:val="en-AU"/>
        </w:rPr>
        <w:t>(APP 12)</w:t>
      </w:r>
      <w:r w:rsidR="003C4C4E" w:rsidRPr="00B64341">
        <w:rPr>
          <w:rFonts w:cs="Arial"/>
          <w:lang w:val="en-AU"/>
        </w:rPr>
        <w:t>;</w:t>
      </w:r>
    </w:p>
    <w:p w14:paraId="4E81C0E2"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records are accurate, up to date, complete and not misleading</w:t>
      </w:r>
      <w:r w:rsidR="00945FB4">
        <w:rPr>
          <w:rFonts w:cs="Arial"/>
          <w:lang w:val="en-AU"/>
        </w:rPr>
        <w:t xml:space="preserve"> </w:t>
      </w:r>
      <w:r w:rsidR="00945FB4" w:rsidRPr="00B64341">
        <w:rPr>
          <w:rFonts w:cs="Arial"/>
          <w:lang w:val="en-AU"/>
        </w:rPr>
        <w:t>(APP 10)</w:t>
      </w:r>
      <w:r w:rsidR="003C4C4E" w:rsidRPr="00B64341">
        <w:rPr>
          <w:rFonts w:cs="Arial"/>
          <w:lang w:val="en-AU"/>
        </w:rPr>
        <w:t>;</w:t>
      </w:r>
    </w:p>
    <w:p w14:paraId="62D18580"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a record is found to be inaccurate, it is corrected</w:t>
      </w:r>
      <w:r w:rsidR="00945FB4">
        <w:rPr>
          <w:rFonts w:cs="Arial"/>
          <w:lang w:val="en-AU"/>
        </w:rPr>
        <w:t xml:space="preserve"> </w:t>
      </w:r>
      <w:r w:rsidR="00945FB4" w:rsidRPr="00B64341">
        <w:rPr>
          <w:rFonts w:cs="Arial"/>
          <w:lang w:val="en-AU"/>
        </w:rPr>
        <w:t>(APP 13)</w:t>
      </w:r>
      <w:r w:rsidR="003C4C4E" w:rsidRPr="00B64341">
        <w:rPr>
          <w:rFonts w:cs="Arial"/>
          <w:lang w:val="en-AU"/>
        </w:rPr>
        <w:t>;</w:t>
      </w:r>
    </w:p>
    <w:p w14:paraId="1AFB72D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the person contends that a record is inaccurate but it is found to be correct, the details of the request for amendment are noted on the record</w:t>
      </w:r>
      <w:r w:rsidR="003C4C4E" w:rsidRPr="00B64341">
        <w:rPr>
          <w:rFonts w:cs="Arial"/>
          <w:lang w:val="en-AU"/>
        </w:rPr>
        <w:t>;</w:t>
      </w:r>
    </w:p>
    <w:p w14:paraId="3B70844F"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personal information is only used for the purposes for which it was collected, or for other purposes expressly allowed by</w:t>
      </w:r>
      <w:r w:rsidR="00945FB4" w:rsidRPr="00945FB4">
        <w:rPr>
          <w:rFonts w:cs="Arial"/>
          <w:lang w:val="en-AU"/>
        </w:rPr>
        <w:t xml:space="preserve"> </w:t>
      </w:r>
      <w:r w:rsidR="00945FB4" w:rsidRPr="00B64341">
        <w:rPr>
          <w:rFonts w:cs="Arial"/>
          <w:lang w:val="en-AU"/>
        </w:rPr>
        <w:t>APP 6</w:t>
      </w:r>
      <w:r w:rsidR="003C4C4E" w:rsidRPr="00B64341">
        <w:rPr>
          <w:rFonts w:cs="Arial"/>
          <w:lang w:val="en-AU"/>
        </w:rPr>
        <w:t>;</w:t>
      </w:r>
    </w:p>
    <w:p w14:paraId="66909002"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personal information is only disclosed in accordance with</w:t>
      </w:r>
      <w:r w:rsidR="00945FB4" w:rsidRPr="00945FB4">
        <w:rPr>
          <w:rFonts w:cs="Arial"/>
          <w:lang w:val="en-AU"/>
        </w:rPr>
        <w:t xml:space="preserve"> </w:t>
      </w:r>
      <w:r w:rsidR="00945FB4" w:rsidRPr="00B64341">
        <w:rPr>
          <w:rFonts w:cs="Arial"/>
          <w:lang w:val="en-AU"/>
        </w:rPr>
        <w:t>APP6-9</w:t>
      </w:r>
      <w:r w:rsidR="003C4C4E" w:rsidRPr="00B64341">
        <w:rPr>
          <w:rFonts w:cs="Arial"/>
          <w:lang w:val="en-AU"/>
        </w:rPr>
        <w:t>;</w:t>
      </w:r>
    </w:p>
    <w:p w14:paraId="52F1773D" w14:textId="77777777" w:rsidR="007031C8" w:rsidRPr="00B64341" w:rsidRDefault="004343D9" w:rsidP="00442E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14784930"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 xml:space="preserve">any collection, storage, security, use or disclosure of Tax File Numbers complies with the Privacy Commissioner’s </w:t>
      </w:r>
      <w:r w:rsidRPr="00B64341">
        <w:rPr>
          <w:rFonts w:cs="Arial"/>
          <w:i/>
          <w:lang w:val="en-AU"/>
        </w:rPr>
        <w:t>Tax File Number Guidelines 1992</w:t>
      </w:r>
      <w:r w:rsidRPr="00B64341">
        <w:rPr>
          <w:rFonts w:cs="Arial"/>
          <w:lang w:val="en-AU"/>
        </w:rPr>
        <w:t>.</w:t>
      </w:r>
    </w:p>
    <w:p w14:paraId="659C6ABC" w14:textId="77777777" w:rsidR="007031C8" w:rsidRPr="00B64341" w:rsidRDefault="007031C8" w:rsidP="002310DB">
      <w:pPr>
        <w:pStyle w:val="BulletLast"/>
        <w:numPr>
          <w:ilvl w:val="0"/>
          <w:numId w:val="0"/>
        </w:numPr>
        <w:tabs>
          <w:tab w:val="left" w:pos="1134"/>
        </w:tabs>
        <w:spacing w:after="120"/>
        <w:ind w:left="360" w:hanging="360"/>
        <w:rPr>
          <w:rFonts w:cs="Arial"/>
          <w:lang w:val="en-AU"/>
        </w:rPr>
      </w:pPr>
    </w:p>
    <w:p w14:paraId="3CB7A642" w14:textId="77777777" w:rsidR="007031C8" w:rsidRPr="00B64341" w:rsidRDefault="00442E5C" w:rsidP="00442E5C">
      <w:pPr>
        <w:pStyle w:val="Heading4"/>
      </w:pPr>
      <w:r>
        <w:t>7.2.2.2</w:t>
      </w:r>
      <w:r w:rsidR="00BC41B0" w:rsidRPr="00B64341">
        <w:t xml:space="preserve"> </w:t>
      </w:r>
      <w:r w:rsidR="00B87143" w:rsidRPr="00B64341">
        <w:tab/>
      </w:r>
      <w:r w:rsidR="004343D9" w:rsidRPr="00B64341">
        <w:t>Privacy Complaints and Advice</w:t>
      </w:r>
    </w:p>
    <w:p w14:paraId="6C720465" w14:textId="77777777" w:rsidR="00C305F0" w:rsidRPr="00B64341" w:rsidRDefault="00C305F0" w:rsidP="00BD2CD2">
      <w:pPr>
        <w:rPr>
          <w:lang w:val="en-AU"/>
        </w:rPr>
      </w:pPr>
      <w:bookmarkStart w:id="1806" w:name="_Toc171153925"/>
      <w:bookmarkStart w:id="1807" w:name="_Toc234129524"/>
      <w:r w:rsidRPr="00B64341">
        <w:rPr>
          <w:lang w:val="en-AU"/>
        </w:rPr>
        <w:t xml:space="preserve">Complaints about breaches of privacy and requests for advice about privacy should be referred to the </w:t>
      </w:r>
      <w:r w:rsidR="00F6015C" w:rsidRPr="00B64341">
        <w:rPr>
          <w:lang w:val="en-AU"/>
        </w:rPr>
        <w:t xml:space="preserve">Public Law Branch in the </w:t>
      </w:r>
      <w:r w:rsidR="00700A67" w:rsidRPr="00B64341">
        <w:rPr>
          <w:lang w:val="en-AU"/>
        </w:rPr>
        <w:t>DSS</w:t>
      </w:r>
      <w:r w:rsidRPr="00B64341">
        <w:rPr>
          <w:lang w:val="en-AU"/>
        </w:rPr>
        <w:t xml:space="preserve"> - National Office.  </w:t>
      </w:r>
    </w:p>
    <w:p w14:paraId="6D1F8F66" w14:textId="77777777" w:rsidR="00C305F0" w:rsidRPr="00B64341" w:rsidRDefault="00C305F0" w:rsidP="00BD2CD2">
      <w:pPr>
        <w:rPr>
          <w:lang w:val="en-AU"/>
        </w:rPr>
      </w:pPr>
      <w:r w:rsidRPr="00B64341">
        <w:rPr>
          <w:lang w:val="en-AU"/>
        </w:rPr>
        <w:t>Privacy complaints can be made directly to the Federal Privacy Commissioner, however the Federal Privacy Commissioner prefers that the Department be given an opportunity to deal with the complaint in the first instance.</w:t>
      </w:r>
    </w:p>
    <w:p w14:paraId="6ECD2DDE" w14:textId="77777777" w:rsidR="003C4C4E" w:rsidRPr="00B64341" w:rsidRDefault="003C4C4E" w:rsidP="00BD2CD2">
      <w:pPr>
        <w:rPr>
          <w:lang w:val="en-AU"/>
        </w:rPr>
      </w:pPr>
    </w:p>
    <w:p w14:paraId="50659A8E" w14:textId="77777777" w:rsidR="0038702C" w:rsidRDefault="0038702C">
      <w:pPr>
        <w:spacing w:before="0" w:after="0"/>
        <w:rPr>
          <w:rFonts w:ascii="Georgia" w:hAnsi="Georgia"/>
          <w:sz w:val="24"/>
          <w:lang w:val="en-AU"/>
        </w:rPr>
      </w:pPr>
      <w:r>
        <w:br w:type="page"/>
      </w:r>
    </w:p>
    <w:p w14:paraId="64E70BA1" w14:textId="77777777" w:rsidR="007031C8" w:rsidRPr="00B64341" w:rsidRDefault="00442E5C" w:rsidP="00227FBA">
      <w:pPr>
        <w:pStyle w:val="Heading4"/>
      </w:pPr>
      <w:r>
        <w:lastRenderedPageBreak/>
        <w:t>7.2.2.3</w:t>
      </w:r>
      <w:r w:rsidR="00BC41B0" w:rsidRPr="00B64341">
        <w:t xml:space="preserve"> </w:t>
      </w:r>
      <w:r w:rsidR="00B87143" w:rsidRPr="00B64341">
        <w:tab/>
      </w:r>
      <w:r w:rsidR="004343D9" w:rsidRPr="00B64341">
        <w:t>Confidentiality</w:t>
      </w:r>
      <w:bookmarkEnd w:id="1806"/>
      <w:bookmarkEnd w:id="1807"/>
    </w:p>
    <w:p w14:paraId="0EB61BB9" w14:textId="77777777" w:rsidR="007031C8" w:rsidRPr="00B64341" w:rsidRDefault="004343D9" w:rsidP="00BD2CD2">
      <w:pPr>
        <w:rPr>
          <w:lang w:val="en-AU"/>
        </w:rPr>
      </w:pPr>
      <w:r w:rsidRPr="00B64341">
        <w:rPr>
          <w:lang w:val="en-AU"/>
        </w:rPr>
        <w:t xml:space="preserve">Provisions in </w:t>
      </w:r>
      <w:hyperlink w:anchor="Act" w:tooltip="Student Assistance Act 1973" w:history="1">
        <w:r w:rsidRPr="00B64341">
          <w:rPr>
            <w:rStyle w:val="Hyperlink"/>
            <w:rFonts w:cs="Arial"/>
            <w:lang w:val="en-AU"/>
          </w:rPr>
          <w:t xml:space="preserve">the </w:t>
        </w:r>
        <w:bookmarkStart w:id="1808" w:name="_Hlt205715872"/>
        <w:r w:rsidRPr="00B64341">
          <w:rPr>
            <w:rStyle w:val="Hyperlink"/>
            <w:rFonts w:cs="Arial"/>
            <w:lang w:val="en-AU"/>
          </w:rPr>
          <w:t>A</w:t>
        </w:r>
        <w:bookmarkEnd w:id="1808"/>
        <w:r w:rsidRPr="00B64341">
          <w:rPr>
            <w:rStyle w:val="Hyperlink"/>
            <w:rFonts w:cs="Arial"/>
            <w:lang w:val="en-AU"/>
          </w:rPr>
          <w:t>ct</w:t>
        </w:r>
      </w:hyperlink>
      <w:r w:rsidRPr="00B64341">
        <w:rPr>
          <w:i/>
          <w:lang w:val="en-AU"/>
        </w:rPr>
        <w:t xml:space="preserve"> </w:t>
      </w:r>
      <w:r w:rsidRPr="00B64341">
        <w:rPr>
          <w:lang w:val="en-AU"/>
        </w:rPr>
        <w:t>govern the confidentiality of information obtained to administer the AIC Scheme</w:t>
      </w:r>
      <w:r w:rsidR="000658E2" w:rsidRPr="00B64341">
        <w:rPr>
          <w:lang w:val="en-AU"/>
        </w:rPr>
        <w:t xml:space="preserve">.  </w:t>
      </w:r>
      <w:r w:rsidRPr="00B64341">
        <w:rPr>
          <w:lang w:val="en-AU"/>
        </w:rPr>
        <w:t>These provisions prohibit unauthorised access to, use and disclosure of protected information, which is defined in the Act.</w:t>
      </w:r>
    </w:p>
    <w:p w14:paraId="7B5241D3" w14:textId="77777777" w:rsidR="007031C8" w:rsidRPr="00B64341" w:rsidRDefault="004343D9" w:rsidP="00BD2CD2">
      <w:pPr>
        <w:rPr>
          <w:lang w:val="en-AU"/>
        </w:rPr>
      </w:pPr>
      <w:r w:rsidRPr="00B64341">
        <w:rPr>
          <w:lang w:val="en-AU"/>
        </w:rPr>
        <w:t xml:space="preserve">Protected information can only be accessed, used or disclosed in accordance with </w:t>
      </w:r>
      <w:hyperlink w:anchor="Act" w:tooltip="Student Assistance Act 1973" w:history="1">
        <w:r w:rsidRPr="00B64341">
          <w:rPr>
            <w:rStyle w:val="Hyperlink"/>
            <w:rFonts w:cs="Arial"/>
            <w:lang w:val="en-AU"/>
          </w:rPr>
          <w:t>th</w:t>
        </w:r>
        <w:bookmarkStart w:id="1809" w:name="_Hlt205715900"/>
        <w:r w:rsidRPr="00B64341">
          <w:rPr>
            <w:rStyle w:val="Hyperlink"/>
            <w:rFonts w:cs="Arial"/>
            <w:lang w:val="en-AU"/>
          </w:rPr>
          <w:t>e</w:t>
        </w:r>
        <w:bookmarkEnd w:id="1809"/>
        <w:r w:rsidRPr="00B64341">
          <w:rPr>
            <w:rStyle w:val="Hyperlink"/>
            <w:rFonts w:cs="Arial"/>
            <w:lang w:val="en-AU"/>
          </w:rPr>
          <w:t xml:space="preserve"> Act</w:t>
        </w:r>
      </w:hyperlink>
      <w:r w:rsidR="000658E2" w:rsidRPr="00B64341">
        <w:rPr>
          <w:lang w:val="en-AU"/>
        </w:rPr>
        <w:t xml:space="preserve">.  </w:t>
      </w:r>
      <w:r w:rsidRPr="00B64341">
        <w:rPr>
          <w:lang w:val="en-AU"/>
        </w:rPr>
        <w:t>Such circumstances may include, but are not limited to, situations in which the access, use or disclosure either:</w:t>
      </w:r>
    </w:p>
    <w:p w14:paraId="1DB42FA5"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has been consented to by the applicant or a person authorised by them</w:t>
      </w:r>
      <w:r w:rsidR="003C4C4E" w:rsidRPr="00B64341">
        <w:rPr>
          <w:rFonts w:cs="Arial"/>
          <w:lang w:val="en-AU"/>
        </w:rPr>
        <w:t>;</w:t>
      </w:r>
    </w:p>
    <w:p w14:paraId="24948750"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is for the purposes of the Act, or other specified Acts relating to child support</w:t>
      </w:r>
      <w:r w:rsidR="003C4C4E" w:rsidRPr="00B64341">
        <w:rPr>
          <w:rFonts w:cs="Arial"/>
          <w:lang w:val="en-AU"/>
        </w:rPr>
        <w:t>;</w:t>
      </w:r>
    </w:p>
    <w:p w14:paraId="7117CEA4"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is in accordance with ministerial guidelines made under the Act, which provide for disclosures in the public interest</w:t>
      </w:r>
      <w:r w:rsidR="003C4C4E" w:rsidRPr="00B64341">
        <w:rPr>
          <w:rFonts w:cs="Arial"/>
          <w:lang w:val="en-AU"/>
        </w:rPr>
        <w:t>;</w:t>
      </w:r>
    </w:p>
    <w:p w14:paraId="395F6DD4" w14:textId="77777777" w:rsidR="007031C8" w:rsidRPr="00B64341" w:rsidRDefault="004343D9" w:rsidP="00442E5C">
      <w:pPr>
        <w:pStyle w:val="andor"/>
        <w:tabs>
          <w:tab w:val="num" w:pos="567"/>
          <w:tab w:val="left" w:pos="1134"/>
        </w:tabs>
        <w:spacing w:after="120"/>
        <w:ind w:left="567"/>
        <w:rPr>
          <w:rFonts w:cs="Arial"/>
          <w:lang w:val="en-AU"/>
        </w:rPr>
      </w:pPr>
      <w:r w:rsidRPr="00B64341">
        <w:rPr>
          <w:rFonts w:cs="Arial"/>
          <w:lang w:val="en-AU"/>
        </w:rPr>
        <w:t>or</w:t>
      </w:r>
    </w:p>
    <w:p w14:paraId="1D05286C"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is in accordance with the Chief Executive Officer’s Instrument that provides for disclosure to other Australian Government departments or authorities.</w:t>
      </w:r>
    </w:p>
    <w:p w14:paraId="69EC78DF" w14:textId="77777777" w:rsidR="007031C8" w:rsidRPr="00B64341" w:rsidRDefault="004343D9" w:rsidP="00BD2CD2">
      <w:pPr>
        <w:rPr>
          <w:lang w:val="en-AU"/>
        </w:rPr>
      </w:pPr>
      <w:r w:rsidRPr="00B64341">
        <w:rPr>
          <w:lang w:val="en-AU"/>
        </w:rPr>
        <w:t>Unauthorised access to, use of or disclosure of protected information is an offence punishable on conviction by imprisonment.</w:t>
      </w:r>
    </w:p>
    <w:p w14:paraId="2FE5E159" w14:textId="77777777" w:rsidR="007031C8" w:rsidRPr="00B64341" w:rsidRDefault="007031C8" w:rsidP="00BD2CD2">
      <w:pPr>
        <w:rPr>
          <w:lang w:val="en-AU"/>
        </w:rPr>
      </w:pPr>
    </w:p>
    <w:p w14:paraId="2102E11C" w14:textId="77777777" w:rsidR="007031C8" w:rsidRPr="00B64341" w:rsidRDefault="004343D9" w:rsidP="002310DB">
      <w:pPr>
        <w:pStyle w:val="Heading3"/>
        <w:spacing w:before="120" w:after="120"/>
        <w:rPr>
          <w:lang w:val="en-AU"/>
        </w:rPr>
      </w:pPr>
      <w:bookmarkStart w:id="1810" w:name="_7.2.3_Use_of"/>
      <w:bookmarkStart w:id="1811" w:name="_7.2.3_Use_of_information_by_governm"/>
      <w:bookmarkStart w:id="1812" w:name="_Toc161552389"/>
      <w:bookmarkStart w:id="1813" w:name="_Toc234129525"/>
      <w:bookmarkStart w:id="1814" w:name="_Toc264368549"/>
      <w:bookmarkStart w:id="1815" w:name="_Toc418251980"/>
      <w:bookmarkEnd w:id="1810"/>
      <w:bookmarkEnd w:id="1811"/>
      <w:r w:rsidRPr="00B64341">
        <w:rPr>
          <w:lang w:val="en-AU"/>
        </w:rPr>
        <w:t>7.2.3</w:t>
      </w:r>
      <w:r w:rsidRPr="00B64341">
        <w:rPr>
          <w:lang w:val="en-AU"/>
        </w:rPr>
        <w:tab/>
        <w:t>Use of information by government</w:t>
      </w:r>
      <w:bookmarkEnd w:id="1812"/>
      <w:bookmarkEnd w:id="1813"/>
      <w:bookmarkEnd w:id="1814"/>
      <w:bookmarkEnd w:id="1815"/>
    </w:p>
    <w:p w14:paraId="0682B77B" w14:textId="77777777" w:rsidR="007031C8" w:rsidRPr="00B64341" w:rsidRDefault="00BC41B0" w:rsidP="00227FBA">
      <w:pPr>
        <w:pStyle w:val="Heading4"/>
      </w:pPr>
      <w:bookmarkStart w:id="1816" w:name="_Toc171153928"/>
      <w:bookmarkStart w:id="1817" w:name="_Toc234129526"/>
      <w:r w:rsidRPr="00B64341">
        <w:t xml:space="preserve">7.2.3.1 </w:t>
      </w:r>
      <w:r w:rsidR="00B87143" w:rsidRPr="00B64341">
        <w:tab/>
      </w:r>
      <w:r w:rsidR="004343D9" w:rsidRPr="00B64341">
        <w:t>Compliance investigations</w:t>
      </w:r>
      <w:bookmarkEnd w:id="1816"/>
      <w:bookmarkEnd w:id="1817"/>
    </w:p>
    <w:p w14:paraId="5FC5A806" w14:textId="77777777" w:rsidR="007031C8" w:rsidRPr="00B64341" w:rsidRDefault="004343D9" w:rsidP="00BD2CD2">
      <w:pPr>
        <w:rPr>
          <w:lang w:val="en-AU"/>
        </w:rPr>
      </w:pPr>
      <w:r w:rsidRPr="00B64341">
        <w:rPr>
          <w:lang w:val="en-AU"/>
        </w:rPr>
        <w:t>Any information given by the applicant may be checked with third parties, where its accuracy is relevant to eligibility</w:t>
      </w:r>
      <w:r w:rsidR="000658E2" w:rsidRPr="00B64341">
        <w:rPr>
          <w:lang w:val="en-AU"/>
        </w:rPr>
        <w:t xml:space="preserve">.  </w:t>
      </w:r>
      <w:r w:rsidRPr="00B64341">
        <w:rPr>
          <w:lang w:val="en-AU"/>
        </w:rPr>
        <w:t>This includes checking school enrolment and study details with state or territory education authorities and travel details with school transport authorities, local governments and bus contractors.</w:t>
      </w:r>
    </w:p>
    <w:p w14:paraId="3CCBCCD1" w14:textId="77777777" w:rsidR="007031C8" w:rsidRPr="00B64341" w:rsidRDefault="004238B4" w:rsidP="00BD2CD2">
      <w:pPr>
        <w:rPr>
          <w:lang w:val="en-AU"/>
        </w:rPr>
      </w:pPr>
      <w:hyperlink w:anchor="Centrelink" w:history="1">
        <w:r w:rsidR="00FD5C0A" w:rsidRPr="00B64341">
          <w:rPr>
            <w:lang w:val="en-AU"/>
          </w:rPr>
          <w:t>DHS</w:t>
        </w:r>
      </w:hyperlink>
      <w:r w:rsidR="004343D9" w:rsidRPr="00B64341">
        <w:rPr>
          <w:lang w:val="en-AU"/>
        </w:rPr>
        <w:t xml:space="preserve"> may contact applicants during the year to check on changes of circumstances that could affect eligibility for AIC allowances</w:t>
      </w:r>
      <w:r w:rsidR="000658E2" w:rsidRPr="00B64341">
        <w:rPr>
          <w:lang w:val="en-AU"/>
        </w:rPr>
        <w:t xml:space="preserve">.  </w:t>
      </w:r>
      <w:r w:rsidR="004343D9" w:rsidRPr="00B64341">
        <w:rPr>
          <w:lang w:val="en-AU"/>
        </w:rPr>
        <w:t>Additional special purpose checks are conducted from time to time to investigate specific eligibility and entitlement aspects in more detail.</w:t>
      </w:r>
    </w:p>
    <w:p w14:paraId="717D3135" w14:textId="77777777" w:rsidR="003C4C4E" w:rsidRPr="00B64341" w:rsidRDefault="003C4C4E" w:rsidP="00BD2CD2">
      <w:pPr>
        <w:rPr>
          <w:lang w:val="en-AU"/>
        </w:rPr>
      </w:pPr>
    </w:p>
    <w:p w14:paraId="6AD5C2CD" w14:textId="77777777" w:rsidR="007031C8" w:rsidRPr="00B64341" w:rsidRDefault="00BC41B0" w:rsidP="00227FBA">
      <w:pPr>
        <w:pStyle w:val="Heading4"/>
      </w:pPr>
      <w:bookmarkStart w:id="1818" w:name="_Toc171153930"/>
      <w:bookmarkStart w:id="1819" w:name="_Toc234129527"/>
      <w:r w:rsidRPr="00B64341">
        <w:t xml:space="preserve">7.2.3.2 </w:t>
      </w:r>
      <w:r w:rsidR="00B87143" w:rsidRPr="00B64341">
        <w:tab/>
      </w:r>
      <w:r w:rsidR="004343D9" w:rsidRPr="00B64341">
        <w:t>Data-matching program</w:t>
      </w:r>
      <w:bookmarkEnd w:id="1818"/>
      <w:bookmarkEnd w:id="1819"/>
    </w:p>
    <w:p w14:paraId="259F18C0" w14:textId="77777777" w:rsidR="007031C8" w:rsidRPr="00B64341" w:rsidRDefault="004343D9" w:rsidP="00BD2CD2">
      <w:pPr>
        <w:rPr>
          <w:lang w:val="en-AU"/>
        </w:rPr>
      </w:pPr>
      <w:r w:rsidRPr="00B64341">
        <w:rPr>
          <w:lang w:val="en-AU"/>
        </w:rPr>
        <w:t xml:space="preserve">Under the </w:t>
      </w:r>
      <w:r w:rsidRPr="00B64341">
        <w:rPr>
          <w:i/>
          <w:lang w:val="en-AU"/>
        </w:rPr>
        <w:t>Data-Matching Program (Taxation and Assistance) Act 1990</w:t>
      </w:r>
      <w:r w:rsidRPr="00B64341">
        <w:rPr>
          <w:lang w:val="en-AU"/>
        </w:rPr>
        <w:t>, information provided to claim an AIC allowance may be checked against information held by other Australian Government agencies to prevent fraud and duplication of payments</w:t>
      </w:r>
      <w:r w:rsidR="000658E2" w:rsidRPr="00B64341">
        <w:rPr>
          <w:lang w:val="en-AU"/>
        </w:rPr>
        <w:t xml:space="preserve">.  </w:t>
      </w:r>
      <w:r w:rsidRPr="00B64341">
        <w:rPr>
          <w:lang w:val="en-AU"/>
        </w:rPr>
        <w:t>These agencies include:</w:t>
      </w:r>
    </w:p>
    <w:p w14:paraId="63855557"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Australian Taxation Office</w:t>
      </w:r>
    </w:p>
    <w:p w14:paraId="0D27D169"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D</w:t>
      </w:r>
      <w:r w:rsidR="00DC09F6" w:rsidRPr="00B64341">
        <w:rPr>
          <w:rFonts w:cs="Arial"/>
          <w:lang w:val="en-AU"/>
        </w:rPr>
        <w:t xml:space="preserve">epartment of </w:t>
      </w:r>
      <w:r w:rsidR="00920BD7" w:rsidRPr="00B64341">
        <w:rPr>
          <w:rFonts w:cs="Arial"/>
          <w:lang w:val="en-AU"/>
        </w:rPr>
        <w:t xml:space="preserve">Employment </w:t>
      </w:r>
    </w:p>
    <w:p w14:paraId="4B9964B6"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Department of </w:t>
      </w:r>
      <w:r w:rsidR="00DC09F6" w:rsidRPr="00B64341">
        <w:rPr>
          <w:rFonts w:cs="Arial"/>
          <w:lang w:val="en-AU"/>
        </w:rPr>
        <w:t>Social Services</w:t>
      </w:r>
    </w:p>
    <w:p w14:paraId="56B98377"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Department of Veterans’ Affairs</w:t>
      </w:r>
    </w:p>
    <w:p w14:paraId="25F554E8" w14:textId="77777777" w:rsidR="007031C8" w:rsidRPr="00B64341" w:rsidRDefault="003C4C4E" w:rsidP="00442E5C">
      <w:pPr>
        <w:pStyle w:val="BulletLast"/>
        <w:tabs>
          <w:tab w:val="clear" w:pos="360"/>
          <w:tab w:val="num" w:pos="567"/>
          <w:tab w:val="left" w:pos="1134"/>
        </w:tabs>
        <w:spacing w:after="120"/>
        <w:ind w:left="567" w:hanging="567"/>
        <w:rPr>
          <w:rFonts w:cs="Arial"/>
          <w:lang w:val="en-AU"/>
        </w:rPr>
      </w:pPr>
      <w:r w:rsidRPr="00B64341">
        <w:rPr>
          <w:rFonts w:cs="Arial"/>
          <w:lang w:val="en-AU"/>
        </w:rPr>
        <w:t>Department of Health and Ageing</w:t>
      </w:r>
    </w:p>
    <w:p w14:paraId="4FC7189B" w14:textId="77777777" w:rsidR="003C4C4E" w:rsidRPr="00B64341" w:rsidRDefault="003C4C4E" w:rsidP="002310DB">
      <w:pPr>
        <w:pStyle w:val="BulletLast"/>
        <w:numPr>
          <w:ilvl w:val="0"/>
          <w:numId w:val="0"/>
        </w:numPr>
        <w:tabs>
          <w:tab w:val="left" w:pos="1134"/>
        </w:tabs>
        <w:spacing w:after="120"/>
        <w:rPr>
          <w:rFonts w:cs="Arial"/>
          <w:lang w:val="en-AU"/>
        </w:rPr>
      </w:pPr>
    </w:p>
    <w:p w14:paraId="2407C15C" w14:textId="77777777" w:rsidR="007031C8" w:rsidRPr="00B64341" w:rsidRDefault="00BC41B0" w:rsidP="00227FBA">
      <w:pPr>
        <w:pStyle w:val="Heading4"/>
      </w:pPr>
      <w:bookmarkStart w:id="1820" w:name="_Toc171153932"/>
      <w:bookmarkStart w:id="1821" w:name="_Toc234129528"/>
      <w:r w:rsidRPr="00B64341">
        <w:t xml:space="preserve">7.2.3.3 </w:t>
      </w:r>
      <w:r w:rsidR="00B87143" w:rsidRPr="00B64341">
        <w:tab/>
      </w:r>
      <w:r w:rsidR="004343D9" w:rsidRPr="00B64341">
        <w:t>Freedom of information requests</w:t>
      </w:r>
      <w:bookmarkEnd w:id="1820"/>
      <w:bookmarkEnd w:id="1821"/>
    </w:p>
    <w:p w14:paraId="5891B219" w14:textId="77777777" w:rsidR="007031C8" w:rsidRPr="00B64341" w:rsidRDefault="004343D9" w:rsidP="00BD2CD2">
      <w:pPr>
        <w:rPr>
          <w:lang w:val="en-AU"/>
        </w:rPr>
      </w:pPr>
      <w:r w:rsidRPr="00B64341">
        <w:rPr>
          <w:lang w:val="en-AU"/>
        </w:rPr>
        <w:t xml:space="preserve">All documents created or held by </w:t>
      </w:r>
      <w:hyperlink w:anchor="Centrelink" w:history="1">
        <w:r w:rsidR="00FD5C0A" w:rsidRPr="00B64341">
          <w:rPr>
            <w:lang w:val="en-AU"/>
          </w:rPr>
          <w:t>DHS</w:t>
        </w:r>
      </w:hyperlink>
      <w:r w:rsidRPr="00B64341">
        <w:rPr>
          <w:lang w:val="en-AU"/>
        </w:rPr>
        <w:t xml:space="preserve"> and D</w:t>
      </w:r>
      <w:r w:rsidR="00DC09F6" w:rsidRPr="00B64341">
        <w:rPr>
          <w:lang w:val="en-AU"/>
        </w:rPr>
        <w:t xml:space="preserve">SS </w:t>
      </w:r>
      <w:r w:rsidRPr="00B64341">
        <w:rPr>
          <w:lang w:val="en-AU"/>
        </w:rPr>
        <w:t xml:space="preserve">connected with the AIC Scheme are subject to the </w:t>
      </w:r>
      <w:r w:rsidRPr="00B64341">
        <w:rPr>
          <w:i/>
          <w:lang w:val="en-AU"/>
        </w:rPr>
        <w:t>Freedom of Information Act 1982</w:t>
      </w:r>
      <w:r w:rsidR="000658E2" w:rsidRPr="00B64341">
        <w:rPr>
          <w:lang w:val="en-AU"/>
        </w:rPr>
        <w:t xml:space="preserve">.  </w:t>
      </w:r>
      <w:r w:rsidRPr="00B64341">
        <w:rPr>
          <w:lang w:val="en-AU"/>
        </w:rPr>
        <w:t>Unless a document falls under an exemption provision, it will be made available to the general public if requested under that Act.</w:t>
      </w:r>
    </w:p>
    <w:p w14:paraId="686A5474" w14:textId="77777777" w:rsidR="007031C8" w:rsidRPr="00B64341" w:rsidRDefault="004343D9" w:rsidP="00BD2CD2">
      <w:pPr>
        <w:rPr>
          <w:lang w:val="en-AU"/>
        </w:rPr>
      </w:pPr>
      <w:r w:rsidRPr="00B64341">
        <w:rPr>
          <w:lang w:val="en-AU"/>
        </w:rPr>
        <w:t>Under the D</w:t>
      </w:r>
      <w:r w:rsidR="00DC09F6" w:rsidRPr="00B64341">
        <w:rPr>
          <w:lang w:val="en-AU"/>
        </w:rPr>
        <w:t>SS</w:t>
      </w:r>
      <w:r w:rsidRPr="00B64341">
        <w:rPr>
          <w:lang w:val="en-AU"/>
        </w:rPr>
        <w:t>–</w:t>
      </w:r>
      <w:r w:rsidR="00DC09F6" w:rsidRPr="00B64341">
        <w:rPr>
          <w:lang w:val="en-AU"/>
        </w:rPr>
        <w:t xml:space="preserve">DHS </w:t>
      </w:r>
      <w:r w:rsidR="00B43166" w:rsidRPr="00B64341">
        <w:rPr>
          <w:lang w:val="en-AU"/>
        </w:rPr>
        <w:t xml:space="preserve">Bilateral Management </w:t>
      </w:r>
      <w:r w:rsidR="00F6015C" w:rsidRPr="00B64341">
        <w:rPr>
          <w:lang w:val="en-AU"/>
        </w:rPr>
        <w:t>Agreement</w:t>
      </w:r>
      <w:r w:rsidRPr="00B64341">
        <w:rPr>
          <w:lang w:val="en-AU"/>
        </w:rPr>
        <w:t xml:space="preserve">, </w:t>
      </w:r>
      <w:r w:rsidR="00FD5C0A" w:rsidRPr="00B64341">
        <w:rPr>
          <w:lang w:val="en-AU"/>
        </w:rPr>
        <w:t>DHS</w:t>
      </w:r>
      <w:r w:rsidRPr="00B64341">
        <w:rPr>
          <w:lang w:val="en-AU"/>
        </w:rPr>
        <w:t xml:space="preserve"> and </w:t>
      </w:r>
      <w:r w:rsidR="00FD5C0A" w:rsidRPr="00B64341">
        <w:rPr>
          <w:lang w:val="en-AU"/>
        </w:rPr>
        <w:t>DSS</w:t>
      </w:r>
      <w:r w:rsidR="00DC09F6" w:rsidRPr="00B64341">
        <w:rPr>
          <w:lang w:val="en-AU"/>
        </w:rPr>
        <w:t xml:space="preserve"> </w:t>
      </w:r>
      <w:r w:rsidRPr="00B64341">
        <w:rPr>
          <w:lang w:val="en-AU"/>
        </w:rPr>
        <w:t xml:space="preserve">are responsible for managing their own obligations under the relevant legislation concerning Freedom of Information </w:t>
      </w:r>
      <w:r w:rsidR="003C4C4E" w:rsidRPr="00B64341">
        <w:rPr>
          <w:lang w:val="en-AU"/>
        </w:rPr>
        <w:t xml:space="preserve">(FOI) </w:t>
      </w:r>
      <w:r w:rsidRPr="00B64341">
        <w:rPr>
          <w:lang w:val="en-AU"/>
        </w:rPr>
        <w:t>requests.  D</w:t>
      </w:r>
      <w:r w:rsidR="00DC09F6" w:rsidRPr="00B64341">
        <w:rPr>
          <w:lang w:val="en-AU"/>
        </w:rPr>
        <w:t xml:space="preserve">SS </w:t>
      </w:r>
      <w:r w:rsidRPr="00B64341">
        <w:rPr>
          <w:lang w:val="en-AU"/>
        </w:rPr>
        <w:t xml:space="preserve">and </w:t>
      </w:r>
      <w:r w:rsidR="00FD5C0A" w:rsidRPr="00B64341">
        <w:rPr>
          <w:lang w:val="en-AU"/>
        </w:rPr>
        <w:t>DHS</w:t>
      </w:r>
      <w:r w:rsidRPr="00B64341">
        <w:rPr>
          <w:lang w:val="en-AU"/>
        </w:rPr>
        <w:t xml:space="preserve"> must provide each other a copy of any FOI request if it relates to the administration of the AIC Scheme. </w:t>
      </w:r>
    </w:p>
    <w:p w14:paraId="5236CB25" w14:textId="77777777" w:rsidR="007031C8" w:rsidRPr="00B64341" w:rsidRDefault="004343D9" w:rsidP="00BD2CD2">
      <w:pPr>
        <w:rPr>
          <w:lang w:val="en-AU"/>
        </w:rPr>
      </w:pPr>
      <w:r w:rsidRPr="00B64341">
        <w:rPr>
          <w:lang w:val="en-AU"/>
        </w:rPr>
        <w:lastRenderedPageBreak/>
        <w:t xml:space="preserve">All FOI requests received by </w:t>
      </w:r>
      <w:r w:rsidR="00DC09F6" w:rsidRPr="00B64341">
        <w:rPr>
          <w:lang w:val="en-AU"/>
        </w:rPr>
        <w:t xml:space="preserve">DSS </w:t>
      </w:r>
      <w:r w:rsidRPr="00B64341">
        <w:rPr>
          <w:lang w:val="en-AU"/>
        </w:rPr>
        <w:t xml:space="preserve">are to be referred immediately to the Freedom of Information Coordinator in the </w:t>
      </w:r>
      <w:r w:rsidR="00CD63FA" w:rsidRPr="00B64341">
        <w:rPr>
          <w:lang w:val="en-AU"/>
        </w:rPr>
        <w:t>Public Law Branch</w:t>
      </w:r>
      <w:r w:rsidRPr="00B64341">
        <w:rPr>
          <w:lang w:val="en-AU"/>
        </w:rPr>
        <w:t>, in the Department’s National Office.  Decisions regarding requests for access will be made by D</w:t>
      </w:r>
      <w:r w:rsidR="00DC09F6" w:rsidRPr="00B64341">
        <w:rPr>
          <w:lang w:val="en-AU"/>
        </w:rPr>
        <w:t xml:space="preserve">SS </w:t>
      </w:r>
      <w:r w:rsidRPr="00B64341">
        <w:rPr>
          <w:lang w:val="en-AU"/>
        </w:rPr>
        <w:t>’s authorised decision</w:t>
      </w:r>
      <w:r w:rsidR="003C4C4E" w:rsidRPr="00B64341">
        <w:rPr>
          <w:lang w:val="en-AU"/>
        </w:rPr>
        <w:t>-</w:t>
      </w:r>
      <w:r w:rsidRPr="00B64341">
        <w:rPr>
          <w:lang w:val="en-AU"/>
        </w:rPr>
        <w:t>maker in accordance with the requirements of the FOI Act.</w:t>
      </w:r>
    </w:p>
    <w:p w14:paraId="1B1C1E97" w14:textId="77777777" w:rsidR="007031C8" w:rsidRPr="00B64341" w:rsidRDefault="004343D9" w:rsidP="00BD2CD2">
      <w:pPr>
        <w:rPr>
          <w:lang w:val="en-AU"/>
        </w:rPr>
      </w:pPr>
      <w:r w:rsidRPr="00B64341">
        <w:rPr>
          <w:lang w:val="en-AU"/>
        </w:rPr>
        <w:t xml:space="preserve">FOI requests for </w:t>
      </w:r>
      <w:r w:rsidR="00FD5C0A" w:rsidRPr="00B64341">
        <w:rPr>
          <w:lang w:val="en-AU"/>
        </w:rPr>
        <w:t>DHS</w:t>
      </w:r>
      <w:r w:rsidRPr="00B64341">
        <w:rPr>
          <w:lang w:val="en-AU"/>
        </w:rPr>
        <w:t xml:space="preserve"> information can be made at any </w:t>
      </w:r>
      <w:r w:rsidR="00A82FA7" w:rsidRPr="00B64341">
        <w:rPr>
          <w:lang w:val="en-AU"/>
        </w:rPr>
        <w:t>Service Centre</w:t>
      </w:r>
      <w:r w:rsidR="000658E2" w:rsidRPr="00B64341">
        <w:rPr>
          <w:lang w:val="en-AU"/>
        </w:rPr>
        <w:t xml:space="preserve">.  </w:t>
      </w:r>
      <w:r w:rsidRPr="00B64341">
        <w:rPr>
          <w:lang w:val="en-AU"/>
        </w:rPr>
        <w:t xml:space="preserve">Further information on </w:t>
      </w:r>
      <w:r w:rsidR="00FD5C0A" w:rsidRPr="00B64341">
        <w:rPr>
          <w:lang w:val="en-AU"/>
        </w:rPr>
        <w:t>DHS</w:t>
      </w:r>
      <w:r w:rsidRPr="00B64341">
        <w:rPr>
          <w:lang w:val="en-AU"/>
        </w:rPr>
        <w:t xml:space="preserve"> processes can be found at </w:t>
      </w:r>
      <w:hyperlink r:id="rId67" w:tooltip="Link to Freedom of Information page on the Department of Human Services website" w:history="1">
        <w:r w:rsidR="003C4C4E" w:rsidRPr="00B64341">
          <w:rPr>
            <w:rStyle w:val="Hyperlink"/>
            <w:rFonts w:cs="Arial"/>
            <w:lang w:val="en-AU"/>
          </w:rPr>
          <w:t>www.humanservices.gov.au/corporate/freedom-of-information</w:t>
        </w:r>
      </w:hyperlink>
      <w:r w:rsidR="003C4C4E" w:rsidRPr="00B64341">
        <w:rPr>
          <w:lang w:val="en-AU"/>
        </w:rPr>
        <w:t>.</w:t>
      </w:r>
      <w:r w:rsidR="002F10D3" w:rsidRPr="00B64341">
        <w:rPr>
          <w:lang w:val="en-AU"/>
        </w:rPr>
        <w:t xml:space="preserve"> </w:t>
      </w:r>
    </w:p>
    <w:p w14:paraId="20CE39A9" w14:textId="77777777" w:rsidR="003C4C4E" w:rsidRPr="00B64341" w:rsidRDefault="003C4C4E" w:rsidP="00BD2CD2">
      <w:pPr>
        <w:rPr>
          <w:lang w:val="en-AU"/>
        </w:rPr>
      </w:pPr>
    </w:p>
    <w:p w14:paraId="2286C1B8" w14:textId="77777777" w:rsidR="007031C8" w:rsidRPr="005E1ABB" w:rsidRDefault="004343D9" w:rsidP="002310DB">
      <w:pPr>
        <w:pStyle w:val="Heading2"/>
        <w:spacing w:before="120" w:after="120"/>
      </w:pPr>
      <w:bookmarkStart w:id="1822" w:name="_7.3_Reviews_and"/>
      <w:bookmarkStart w:id="1823" w:name="_7.3_Reviews_and_appeals"/>
      <w:bookmarkStart w:id="1824" w:name="_Toc161552390"/>
      <w:bookmarkStart w:id="1825" w:name="_Toc234129529"/>
      <w:bookmarkStart w:id="1826" w:name="_Toc264368550"/>
      <w:bookmarkStart w:id="1827" w:name="_Toc418251981"/>
      <w:bookmarkStart w:id="1828" w:name="_Toc469647196"/>
      <w:bookmarkEnd w:id="1822"/>
      <w:bookmarkEnd w:id="1823"/>
      <w:r w:rsidRPr="005E1ABB">
        <w:t>7.3</w:t>
      </w:r>
      <w:r w:rsidRPr="005E1ABB">
        <w:tab/>
        <w:t>Reviews and appeals</w:t>
      </w:r>
      <w:bookmarkEnd w:id="1824"/>
      <w:bookmarkEnd w:id="1825"/>
      <w:bookmarkEnd w:id="1826"/>
      <w:bookmarkEnd w:id="1827"/>
      <w:bookmarkEnd w:id="1828"/>
    </w:p>
    <w:p w14:paraId="26C26199" w14:textId="77777777" w:rsidR="007031C8" w:rsidRPr="00B64341" w:rsidRDefault="004343D9" w:rsidP="00BD2CD2">
      <w:pPr>
        <w:rPr>
          <w:lang w:val="en-AU"/>
        </w:rPr>
      </w:pPr>
      <w:r w:rsidRPr="00B64341">
        <w:rPr>
          <w:lang w:val="en-AU"/>
        </w:rPr>
        <w:t>This section outlines the review and appeals processes available to the AIC Scheme applicant.</w:t>
      </w:r>
    </w:p>
    <w:p w14:paraId="0A26F570" w14:textId="77777777" w:rsidR="007031C8" w:rsidRPr="00B64341" w:rsidRDefault="004238B4" w:rsidP="00E248E8">
      <w:pPr>
        <w:pStyle w:val="Links"/>
      </w:pPr>
      <w:hyperlink w:anchor="_7.3.1_Assessments,_reassessments" w:tooltip="Assessments, reassessments and reviews" w:history="1">
        <w:r w:rsidR="004343D9" w:rsidRPr="00B64341">
          <w:rPr>
            <w:rStyle w:val="Hyperlink"/>
          </w:rPr>
          <w:t>7.3.</w:t>
        </w:r>
        <w:bookmarkStart w:id="1829" w:name="_Hlt205715931"/>
        <w:r w:rsidR="004343D9" w:rsidRPr="00B64341">
          <w:rPr>
            <w:rStyle w:val="Hyperlink"/>
          </w:rPr>
          <w:t>1</w:t>
        </w:r>
        <w:bookmarkEnd w:id="1829"/>
      </w:hyperlink>
      <w:r w:rsidR="004343D9" w:rsidRPr="00B64341">
        <w:tab/>
        <w:t>Assessments, reassessments and reviews</w:t>
      </w:r>
    </w:p>
    <w:p w14:paraId="13A28EC6" w14:textId="77777777" w:rsidR="007031C8" w:rsidRPr="00B64341" w:rsidRDefault="004238B4" w:rsidP="00E248E8">
      <w:pPr>
        <w:pStyle w:val="Links"/>
      </w:pPr>
      <w:hyperlink w:anchor="_7.3.2_Appeals_about" w:tooltip="Appeals about assessments or eligibility" w:history="1">
        <w:r w:rsidR="004343D9" w:rsidRPr="00B64341">
          <w:rPr>
            <w:rStyle w:val="Hyperlink"/>
          </w:rPr>
          <w:t>7</w:t>
        </w:r>
        <w:bookmarkStart w:id="1830" w:name="_Hlt205715934"/>
        <w:r w:rsidR="004343D9" w:rsidRPr="00B64341">
          <w:rPr>
            <w:rStyle w:val="Hyperlink"/>
          </w:rPr>
          <w:t>.</w:t>
        </w:r>
        <w:bookmarkEnd w:id="1830"/>
        <w:r w:rsidR="004343D9" w:rsidRPr="00B64341">
          <w:rPr>
            <w:rStyle w:val="Hyperlink"/>
          </w:rPr>
          <w:t>3.2</w:t>
        </w:r>
      </w:hyperlink>
      <w:r w:rsidR="004343D9" w:rsidRPr="00B64341">
        <w:tab/>
        <w:t>Appeals about assessments or eligibility</w:t>
      </w:r>
    </w:p>
    <w:p w14:paraId="5E4C0789" w14:textId="77777777" w:rsidR="007031C8" w:rsidRPr="00B64341" w:rsidRDefault="004238B4" w:rsidP="00E248E8">
      <w:pPr>
        <w:pStyle w:val="Links"/>
      </w:pPr>
      <w:hyperlink w:anchor="_7.3.3_Recovery_of_1" w:tooltip="Recovery of debt" w:history="1">
        <w:r w:rsidR="004343D9" w:rsidRPr="00B64341">
          <w:rPr>
            <w:rStyle w:val="Hyperlink"/>
          </w:rPr>
          <w:t>7.3</w:t>
        </w:r>
        <w:bookmarkStart w:id="1831" w:name="_Hlt205715943"/>
        <w:r w:rsidR="004343D9" w:rsidRPr="00B64341">
          <w:rPr>
            <w:rStyle w:val="Hyperlink"/>
          </w:rPr>
          <w:t>.</w:t>
        </w:r>
        <w:bookmarkEnd w:id="1831"/>
        <w:r w:rsidR="004343D9" w:rsidRPr="00B64341">
          <w:rPr>
            <w:rStyle w:val="Hyperlink"/>
          </w:rPr>
          <w:t>3</w:t>
        </w:r>
      </w:hyperlink>
      <w:r w:rsidR="005469D8">
        <w:tab/>
        <w:t>Recovery of debt</w:t>
      </w:r>
    </w:p>
    <w:p w14:paraId="25CA0928" w14:textId="77777777" w:rsidR="003C4C4E" w:rsidRPr="00B64341" w:rsidRDefault="003C4C4E" w:rsidP="002310DB">
      <w:pPr>
        <w:pStyle w:val="BulletTab2Last"/>
        <w:numPr>
          <w:ilvl w:val="0"/>
          <w:numId w:val="0"/>
        </w:numPr>
        <w:spacing w:after="120"/>
        <w:rPr>
          <w:rFonts w:cs="Arial"/>
          <w:lang w:val="en-AU"/>
        </w:rPr>
      </w:pPr>
    </w:p>
    <w:p w14:paraId="52CE1D12" w14:textId="77777777" w:rsidR="007031C8" w:rsidRPr="00B64341" w:rsidRDefault="004343D9" w:rsidP="002310DB">
      <w:pPr>
        <w:pStyle w:val="Heading3"/>
        <w:spacing w:before="120" w:after="120"/>
        <w:rPr>
          <w:lang w:val="en-AU"/>
        </w:rPr>
      </w:pPr>
      <w:bookmarkStart w:id="1832" w:name="_7.3.1_Assessments,_reassessments"/>
      <w:bookmarkStart w:id="1833" w:name="_7.3.1_Assessments,_reassessments_an"/>
      <w:bookmarkStart w:id="1834" w:name="_Toc161552391"/>
      <w:bookmarkStart w:id="1835" w:name="_Toc234129530"/>
      <w:bookmarkStart w:id="1836" w:name="_Toc264368551"/>
      <w:bookmarkStart w:id="1837" w:name="_Toc418251982"/>
      <w:bookmarkEnd w:id="1832"/>
      <w:bookmarkEnd w:id="1833"/>
      <w:r w:rsidRPr="00B64341">
        <w:rPr>
          <w:lang w:val="en-AU"/>
        </w:rPr>
        <w:t>7.3.1</w:t>
      </w:r>
      <w:r w:rsidRPr="00B64341">
        <w:rPr>
          <w:lang w:val="en-AU"/>
        </w:rPr>
        <w:tab/>
        <w:t>Assessments, reassessments and reviews</w:t>
      </w:r>
      <w:bookmarkEnd w:id="1834"/>
      <w:bookmarkEnd w:id="1835"/>
      <w:bookmarkEnd w:id="1836"/>
      <w:bookmarkEnd w:id="1837"/>
    </w:p>
    <w:p w14:paraId="483E17B3" w14:textId="77777777" w:rsidR="004343D9" w:rsidRPr="00227FBA" w:rsidRDefault="004343D9" w:rsidP="00BD2CD2">
      <w:bookmarkStart w:id="1838" w:name="_Toc171153937"/>
      <w:r w:rsidRPr="00227FBA">
        <w:t xml:space="preserve">In assessments, reassessments and reviews, the </w:t>
      </w:r>
      <w:hyperlink w:anchor="DecisionMaker" w:tooltip="decision maker" w:history="1">
        <w:r w:rsidRPr="00227FBA">
          <w:rPr>
            <w:rStyle w:val="Hyperlink"/>
            <w:rFonts w:cs="Arial"/>
          </w:rPr>
          <w:t>decisio</w:t>
        </w:r>
        <w:bookmarkStart w:id="1839" w:name="_Hlt205715949"/>
        <w:r w:rsidRPr="00227FBA">
          <w:rPr>
            <w:rStyle w:val="Hyperlink"/>
            <w:rFonts w:cs="Arial"/>
          </w:rPr>
          <w:t>n</w:t>
        </w:r>
        <w:bookmarkEnd w:id="1839"/>
        <w:r w:rsidRPr="00227FBA">
          <w:rPr>
            <w:rStyle w:val="Hyperlink"/>
            <w:rFonts w:cs="Arial"/>
          </w:rPr>
          <w:t xml:space="preserve"> maker</w:t>
        </w:r>
      </w:hyperlink>
      <w:r w:rsidRPr="00227FBA">
        <w:t xml:space="preserve"> must use the principles and requirements in these guidelines.</w:t>
      </w:r>
      <w:bookmarkEnd w:id="1838"/>
    </w:p>
    <w:p w14:paraId="112017E7" w14:textId="77777777" w:rsidR="003C4C4E" w:rsidRPr="00B64341" w:rsidRDefault="003C4C4E" w:rsidP="002310DB">
      <w:pPr>
        <w:pStyle w:val="CharCharChar"/>
        <w:tabs>
          <w:tab w:val="left" w:pos="1134"/>
        </w:tabs>
        <w:spacing w:after="120"/>
        <w:rPr>
          <w:rFonts w:cs="Arial"/>
          <w:sz w:val="24"/>
        </w:rPr>
      </w:pPr>
    </w:p>
    <w:p w14:paraId="1741C5A6" w14:textId="77777777" w:rsidR="007031C8" w:rsidRPr="00B64341" w:rsidRDefault="00BC41B0" w:rsidP="00227FBA">
      <w:pPr>
        <w:pStyle w:val="Heading4"/>
      </w:pPr>
      <w:bookmarkStart w:id="1840" w:name="_Toc171153938"/>
      <w:bookmarkStart w:id="1841" w:name="_Toc234129531"/>
      <w:r w:rsidRPr="00B64341">
        <w:t xml:space="preserve">7.3.1.1 </w:t>
      </w:r>
      <w:r w:rsidR="00B87143" w:rsidRPr="00B64341">
        <w:tab/>
      </w:r>
      <w:r w:rsidR="004343D9" w:rsidRPr="00B64341">
        <w:t>Assessments</w:t>
      </w:r>
      <w:bookmarkEnd w:id="1840"/>
      <w:bookmarkEnd w:id="1841"/>
    </w:p>
    <w:p w14:paraId="514824C8" w14:textId="77777777" w:rsidR="007031C8" w:rsidRPr="00B64341" w:rsidRDefault="004343D9" w:rsidP="00BD2CD2">
      <w:pPr>
        <w:rPr>
          <w:lang w:val="en-AU"/>
        </w:rPr>
      </w:pPr>
      <w:r w:rsidRPr="00B64341">
        <w:rPr>
          <w:lang w:val="en-AU"/>
        </w:rPr>
        <w:t>The decision maker must not be biased, and the applicant must be given a fair chance to put their case before a decision is made.</w:t>
      </w:r>
    </w:p>
    <w:p w14:paraId="57B7DE54" w14:textId="77777777" w:rsidR="007031C8" w:rsidRPr="00B64341" w:rsidRDefault="004343D9" w:rsidP="00BD2CD2">
      <w:pPr>
        <w:rPr>
          <w:lang w:val="en-AU"/>
        </w:rPr>
      </w:pPr>
      <w:r w:rsidRPr="00B64341">
        <w:rPr>
          <w:lang w:val="en-AU"/>
        </w:rPr>
        <w:t>For an assessment, these requirements are satisfied by:</w:t>
      </w:r>
    </w:p>
    <w:p w14:paraId="43D915E8"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allowing the applicant to provide all relevant information on the </w:t>
      </w:r>
      <w:hyperlink w:anchor="Claim" w:tooltip="claim" w:history="1">
        <w:r w:rsidR="007031C8" w:rsidRPr="00B64341">
          <w:rPr>
            <w:rStyle w:val="Hyperlink"/>
            <w:rFonts w:cs="Arial"/>
            <w:lang w:val="en-AU"/>
          </w:rPr>
          <w:t>claim</w:t>
        </w:r>
      </w:hyperlink>
      <w:r w:rsidR="003C4C4E" w:rsidRPr="00B64341">
        <w:rPr>
          <w:rStyle w:val="Hyperlink"/>
          <w:rFonts w:cs="Arial"/>
          <w:lang w:val="en-AU"/>
        </w:rPr>
        <w:t>;</w:t>
      </w:r>
    </w:p>
    <w:p w14:paraId="7A2A338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giving the applicant an opportunity to comment, if evidence other than that provided by them is taken into account</w:t>
      </w:r>
      <w:r w:rsidR="003C4C4E" w:rsidRPr="00B64341">
        <w:rPr>
          <w:rFonts w:cs="Arial"/>
          <w:lang w:val="en-AU"/>
        </w:rPr>
        <w:t>;</w:t>
      </w:r>
    </w:p>
    <w:p w14:paraId="4006CDFB" w14:textId="77777777" w:rsidR="007031C8" w:rsidRPr="00B64341" w:rsidRDefault="004343D9" w:rsidP="00442E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6018E23C"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ensuring that a notice of decision to the applicant includes reasons for the decision and information about appeals and internal reviews.</w:t>
      </w:r>
    </w:p>
    <w:p w14:paraId="35ABFFA6" w14:textId="77777777" w:rsidR="003C4C4E" w:rsidRPr="00B64341" w:rsidRDefault="003C4C4E" w:rsidP="002310DB">
      <w:pPr>
        <w:pStyle w:val="BulletLast"/>
        <w:numPr>
          <w:ilvl w:val="0"/>
          <w:numId w:val="0"/>
        </w:numPr>
        <w:tabs>
          <w:tab w:val="left" w:pos="1134"/>
        </w:tabs>
        <w:spacing w:after="120"/>
        <w:rPr>
          <w:rFonts w:cs="Arial"/>
          <w:lang w:val="en-AU"/>
        </w:rPr>
      </w:pPr>
    </w:p>
    <w:p w14:paraId="227B53B4" w14:textId="77777777" w:rsidR="007031C8" w:rsidRPr="00B64341" w:rsidRDefault="00BC41B0" w:rsidP="00227FBA">
      <w:pPr>
        <w:pStyle w:val="Heading4"/>
      </w:pPr>
      <w:bookmarkStart w:id="1842" w:name="_Toc171153940"/>
      <w:bookmarkStart w:id="1843" w:name="_Toc234129532"/>
      <w:r w:rsidRPr="00B64341">
        <w:t xml:space="preserve">7.3.1.2 </w:t>
      </w:r>
      <w:r w:rsidR="00B87143" w:rsidRPr="00B64341">
        <w:tab/>
      </w:r>
      <w:r w:rsidR="004343D9" w:rsidRPr="00B64341">
        <w:t>Reassessments</w:t>
      </w:r>
      <w:bookmarkEnd w:id="1842"/>
      <w:bookmarkEnd w:id="1843"/>
    </w:p>
    <w:p w14:paraId="7046F668" w14:textId="77777777" w:rsidR="007031C8" w:rsidRPr="00B64341" w:rsidRDefault="004343D9" w:rsidP="00BD2CD2">
      <w:pPr>
        <w:rPr>
          <w:lang w:val="en-AU"/>
        </w:rPr>
      </w:pPr>
      <w:r w:rsidRPr="00B64341">
        <w:rPr>
          <w:lang w:val="en-AU"/>
        </w:rPr>
        <w:t xml:space="preserve">At any time, a claim may be reassessed and entitlement recalculated on the basis of additional information or evidence provided to </w:t>
      </w:r>
      <w:r w:rsidR="00FD5C0A" w:rsidRPr="00B64341">
        <w:rPr>
          <w:lang w:val="en-AU"/>
        </w:rPr>
        <w:t>DHS</w:t>
      </w:r>
      <w:r w:rsidRPr="00B64341">
        <w:rPr>
          <w:lang w:val="en-AU"/>
        </w:rPr>
        <w:t>.</w:t>
      </w:r>
    </w:p>
    <w:p w14:paraId="6D67E1B3" w14:textId="77777777" w:rsidR="003C4C4E" w:rsidRPr="00B64341" w:rsidRDefault="003C4C4E" w:rsidP="00BD2CD2">
      <w:pPr>
        <w:rPr>
          <w:lang w:val="en-AU"/>
        </w:rPr>
      </w:pPr>
    </w:p>
    <w:p w14:paraId="454A7BD9" w14:textId="77777777" w:rsidR="007031C8" w:rsidRPr="00B64341" w:rsidRDefault="00BC41B0" w:rsidP="00227FBA">
      <w:pPr>
        <w:pStyle w:val="Heading4"/>
      </w:pPr>
      <w:bookmarkStart w:id="1844" w:name="_Toc171153942"/>
      <w:bookmarkStart w:id="1845" w:name="_Toc234129533"/>
      <w:r w:rsidRPr="00B64341">
        <w:t xml:space="preserve">7.3.1.3 </w:t>
      </w:r>
      <w:r w:rsidR="00EA4F66" w:rsidRPr="00B64341">
        <w:tab/>
      </w:r>
      <w:r w:rsidR="004343D9" w:rsidRPr="00B64341">
        <w:t>Applicant’s right of review</w:t>
      </w:r>
      <w:bookmarkEnd w:id="1844"/>
      <w:bookmarkEnd w:id="1845"/>
    </w:p>
    <w:p w14:paraId="7346D770" w14:textId="1686C1C0" w:rsidR="009340EF" w:rsidRDefault="004343D9" w:rsidP="00BD2CD2">
      <w:pPr>
        <w:rPr>
          <w:lang w:val="en-AU"/>
        </w:rPr>
      </w:pPr>
      <w:r w:rsidRPr="00B64341">
        <w:rPr>
          <w:lang w:val="en-AU"/>
        </w:rPr>
        <w:t>If an applicant disagrees with a decision about their assessment (or reassessment) and believes that the policy for the AIC Scheme has not been applied correctly, they or their agent can ask for an internal review of the decision</w:t>
      </w:r>
      <w:r w:rsidR="000658E2" w:rsidRPr="00B64341">
        <w:rPr>
          <w:lang w:val="en-AU"/>
        </w:rPr>
        <w:t xml:space="preserve">.  </w:t>
      </w:r>
      <w:r w:rsidRPr="00B64341">
        <w:rPr>
          <w:lang w:val="en-AU"/>
        </w:rPr>
        <w:t xml:space="preserve">The request </w:t>
      </w:r>
      <w:r w:rsidR="002F10D3" w:rsidRPr="00B64341">
        <w:rPr>
          <w:lang w:val="en-AU"/>
        </w:rPr>
        <w:t xml:space="preserve">can </w:t>
      </w:r>
      <w:r w:rsidRPr="00B64341">
        <w:rPr>
          <w:lang w:val="en-AU"/>
        </w:rPr>
        <w:t xml:space="preserve">be made to </w:t>
      </w:r>
      <w:r w:rsidR="00FD5C0A" w:rsidRPr="00B64341">
        <w:rPr>
          <w:lang w:val="en-AU"/>
        </w:rPr>
        <w:t>DHS</w:t>
      </w:r>
      <w:r w:rsidRPr="00B64341">
        <w:rPr>
          <w:lang w:val="en-AU"/>
        </w:rPr>
        <w:t xml:space="preserve"> by phone, </w:t>
      </w:r>
      <w:r w:rsidR="002F10D3" w:rsidRPr="00B64341">
        <w:rPr>
          <w:lang w:val="en-AU"/>
        </w:rPr>
        <w:t>in person at any of their Service Centres</w:t>
      </w:r>
      <w:r w:rsidRPr="00B64341">
        <w:rPr>
          <w:lang w:val="en-AU"/>
        </w:rPr>
        <w:t xml:space="preserve"> or in writing. </w:t>
      </w:r>
    </w:p>
    <w:p w14:paraId="2AB6650E" w14:textId="459FDCC4" w:rsidR="009340EF" w:rsidRDefault="009340EF" w:rsidP="009340EF">
      <w:pPr>
        <w:rPr>
          <w:lang w:val="en-AU" w:eastAsia="en-AU"/>
        </w:rPr>
      </w:pPr>
      <w:r>
        <w:t>There is no time limit for requesting reviews of AIC eligibility or entitlement.</w:t>
      </w:r>
    </w:p>
    <w:p w14:paraId="1D5CF2F5" w14:textId="77777777" w:rsidR="009340EF" w:rsidRPr="00B64341" w:rsidRDefault="009340EF" w:rsidP="00BD2CD2">
      <w:pPr>
        <w:rPr>
          <w:lang w:val="en-AU"/>
        </w:rPr>
      </w:pPr>
    </w:p>
    <w:p w14:paraId="6212B7CE" w14:textId="77777777" w:rsidR="003C4C4E" w:rsidRPr="00B64341" w:rsidRDefault="003C4C4E" w:rsidP="00BD2CD2">
      <w:pPr>
        <w:rPr>
          <w:lang w:val="en-AU"/>
        </w:rPr>
      </w:pPr>
    </w:p>
    <w:p w14:paraId="0322577F" w14:textId="77777777" w:rsidR="0038702C" w:rsidRDefault="0038702C">
      <w:pPr>
        <w:spacing w:before="0" w:after="0"/>
        <w:rPr>
          <w:rFonts w:ascii="Georgia" w:hAnsi="Georgia"/>
          <w:sz w:val="24"/>
          <w:lang w:val="en-AU"/>
        </w:rPr>
      </w:pPr>
      <w:bookmarkStart w:id="1846" w:name="_Toc171153944"/>
      <w:bookmarkStart w:id="1847" w:name="_Toc234129534"/>
      <w:r>
        <w:br w:type="page"/>
      </w:r>
    </w:p>
    <w:p w14:paraId="578347B3" w14:textId="77777777" w:rsidR="007031C8" w:rsidRPr="00B64341" w:rsidRDefault="00BC41B0" w:rsidP="00227FBA">
      <w:pPr>
        <w:pStyle w:val="Heading4"/>
      </w:pPr>
      <w:r w:rsidRPr="00B64341">
        <w:lastRenderedPageBreak/>
        <w:t xml:space="preserve">7.3.1.4 </w:t>
      </w:r>
      <w:r w:rsidR="00B87143" w:rsidRPr="00B64341">
        <w:tab/>
      </w:r>
      <w:r w:rsidR="004343D9" w:rsidRPr="00B64341">
        <w:t>Internal review of assessment decisions</w:t>
      </w:r>
      <w:bookmarkEnd w:id="1846"/>
      <w:bookmarkEnd w:id="1847"/>
    </w:p>
    <w:p w14:paraId="62629072" w14:textId="77777777" w:rsidR="007031C8" w:rsidRPr="00B64341" w:rsidRDefault="004343D9" w:rsidP="00BD2CD2">
      <w:pPr>
        <w:rPr>
          <w:lang w:val="en-AU"/>
        </w:rPr>
      </w:pPr>
      <w:r w:rsidRPr="00B64341">
        <w:rPr>
          <w:lang w:val="en-AU"/>
        </w:rPr>
        <w:t xml:space="preserve">For internal reviews or appeals, a </w:t>
      </w:r>
      <w:hyperlink w:anchor="ReviewOfficer" w:tooltip="review officer" w:history="1">
        <w:r w:rsidRPr="00B64341">
          <w:rPr>
            <w:rStyle w:val="Hyperlink"/>
            <w:rFonts w:cs="Arial"/>
            <w:lang w:val="en-AU"/>
          </w:rPr>
          <w:t>review of</w:t>
        </w:r>
        <w:bookmarkStart w:id="1848" w:name="_Hlt205715969"/>
        <w:r w:rsidRPr="00B64341">
          <w:rPr>
            <w:rStyle w:val="Hyperlink"/>
            <w:rFonts w:cs="Arial"/>
            <w:lang w:val="en-AU"/>
          </w:rPr>
          <w:t>f</w:t>
        </w:r>
        <w:bookmarkEnd w:id="1848"/>
        <w:r w:rsidRPr="00B64341">
          <w:rPr>
            <w:rStyle w:val="Hyperlink"/>
            <w:rFonts w:cs="Arial"/>
            <w:lang w:val="en-AU"/>
          </w:rPr>
          <w:t>icer</w:t>
        </w:r>
      </w:hyperlink>
      <w:r w:rsidRPr="00B64341">
        <w:rPr>
          <w:lang w:val="en-AU"/>
        </w:rPr>
        <w:t xml:space="preserve"> must consider an applicant’s request for a review of the matter</w:t>
      </w:r>
      <w:r w:rsidR="000658E2" w:rsidRPr="00B64341">
        <w:rPr>
          <w:lang w:val="en-AU"/>
        </w:rPr>
        <w:t xml:space="preserve">.  </w:t>
      </w:r>
      <w:r w:rsidRPr="00B64341">
        <w:rPr>
          <w:lang w:val="en-AU"/>
        </w:rPr>
        <w:t>The applicant should be invited to put their case in writing.</w:t>
      </w:r>
    </w:p>
    <w:p w14:paraId="7A4C3DE7" w14:textId="77777777" w:rsidR="007031C8" w:rsidRPr="00B64341" w:rsidRDefault="004343D9" w:rsidP="00BD2CD2">
      <w:pPr>
        <w:rPr>
          <w:lang w:val="en-AU"/>
        </w:rPr>
      </w:pPr>
      <w:r w:rsidRPr="00B64341">
        <w:rPr>
          <w:lang w:val="en-AU"/>
        </w:rPr>
        <w:t>In an internal review, the review officer must either:</w:t>
      </w:r>
    </w:p>
    <w:p w14:paraId="59EFB49D"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affirm the decision</w:t>
      </w:r>
      <w:r w:rsidR="003C4C4E" w:rsidRPr="00B64341">
        <w:rPr>
          <w:rFonts w:cs="Arial"/>
          <w:lang w:val="en-AU"/>
        </w:rPr>
        <w:t>;</w:t>
      </w:r>
    </w:p>
    <w:p w14:paraId="5BF0C1E0"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vary the decision</w:t>
      </w:r>
      <w:r w:rsidR="003C4C4E" w:rsidRPr="00B64341">
        <w:rPr>
          <w:rFonts w:cs="Arial"/>
          <w:lang w:val="en-AU"/>
        </w:rPr>
        <w:t>;</w:t>
      </w:r>
    </w:p>
    <w:p w14:paraId="3E4A9C38" w14:textId="77777777" w:rsidR="007031C8" w:rsidRPr="00B64341" w:rsidRDefault="004343D9" w:rsidP="00442E5C">
      <w:pPr>
        <w:pStyle w:val="andor"/>
        <w:tabs>
          <w:tab w:val="num" w:pos="567"/>
          <w:tab w:val="left" w:pos="1134"/>
        </w:tabs>
        <w:spacing w:after="120"/>
        <w:ind w:left="567"/>
        <w:rPr>
          <w:rFonts w:cs="Arial"/>
          <w:lang w:val="en-AU"/>
        </w:rPr>
      </w:pPr>
      <w:r w:rsidRPr="00B64341">
        <w:rPr>
          <w:rFonts w:cs="Arial"/>
          <w:lang w:val="en-AU"/>
        </w:rPr>
        <w:t>or</w:t>
      </w:r>
    </w:p>
    <w:p w14:paraId="4F57F51F"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set the decision aside and substitute a new decision.</w:t>
      </w:r>
    </w:p>
    <w:p w14:paraId="7C638BDC" w14:textId="77777777" w:rsidR="007031C8" w:rsidRPr="00B64341" w:rsidRDefault="004343D9" w:rsidP="00BD2CD2">
      <w:pPr>
        <w:rPr>
          <w:lang w:val="en-AU"/>
        </w:rPr>
      </w:pPr>
      <w:bookmarkStart w:id="1849" w:name="OLE_LINK4"/>
      <w:bookmarkStart w:id="1850" w:name="OLE_LINK14"/>
      <w:r w:rsidRPr="00B64341">
        <w:rPr>
          <w:lang w:val="en-AU"/>
        </w:rPr>
        <w:t>The review officer must give the applicant a written notice of the decision that includes an explanation of the original decision and:</w:t>
      </w:r>
    </w:p>
    <w:p w14:paraId="11F982D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sets out the reasons for the decision</w:t>
      </w:r>
      <w:r w:rsidR="003C4C4E" w:rsidRPr="00B64341">
        <w:rPr>
          <w:rFonts w:cs="Arial"/>
          <w:lang w:val="en-AU"/>
        </w:rPr>
        <w:t>;</w:t>
      </w:r>
    </w:p>
    <w:p w14:paraId="2C1C4433"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sets out the findings on material questions of fact</w:t>
      </w:r>
      <w:r w:rsidR="003C4C4E" w:rsidRPr="00B64341">
        <w:rPr>
          <w:rFonts w:cs="Arial"/>
          <w:lang w:val="en-AU"/>
        </w:rPr>
        <w:t>;</w:t>
      </w:r>
    </w:p>
    <w:p w14:paraId="53711BD0" w14:textId="77777777" w:rsidR="007031C8" w:rsidRPr="00B64341" w:rsidRDefault="004343D9" w:rsidP="00442E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3544D8C0"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refers to the evidence or other material on which those findings were based.</w:t>
      </w:r>
    </w:p>
    <w:p w14:paraId="2D3BFD97" w14:textId="77777777" w:rsidR="007031C8" w:rsidRPr="00B64341" w:rsidRDefault="004343D9" w:rsidP="00BD2CD2">
      <w:pPr>
        <w:rPr>
          <w:lang w:val="en-AU"/>
        </w:rPr>
      </w:pPr>
      <w:r w:rsidRPr="00B64341">
        <w:rPr>
          <w:lang w:val="en-AU"/>
        </w:rPr>
        <w:t xml:space="preserve">The notice must also advise the applicant that they may appeal against the decision to the </w:t>
      </w:r>
      <w:bookmarkEnd w:id="1849"/>
      <w:bookmarkEnd w:id="1850"/>
      <w:r w:rsidR="002C15FC" w:rsidRPr="00B64341">
        <w:rPr>
          <w:lang w:val="en-AU"/>
        </w:rPr>
        <w:fldChar w:fldCharType="begin"/>
      </w:r>
      <w:r w:rsidR="00B6580B">
        <w:rPr>
          <w:lang w:val="en-AU"/>
        </w:rPr>
        <w:instrText>HYPERLINK  \l "Minister" \o "Minister"</w:instrText>
      </w:r>
      <w:r w:rsidR="002C15FC" w:rsidRPr="00B64341">
        <w:rPr>
          <w:lang w:val="en-AU"/>
        </w:rPr>
        <w:fldChar w:fldCharType="separate"/>
      </w:r>
      <w:r w:rsidRPr="00B64341">
        <w:rPr>
          <w:rStyle w:val="Hyperlink"/>
          <w:rFonts w:cs="Arial"/>
          <w:lang w:val="en-AU"/>
        </w:rPr>
        <w:t>M</w:t>
      </w:r>
      <w:bookmarkStart w:id="1851" w:name="_Hlt184719294"/>
      <w:r w:rsidRPr="00B64341">
        <w:rPr>
          <w:rStyle w:val="Hyperlink"/>
          <w:rFonts w:cs="Arial"/>
          <w:lang w:val="en-AU"/>
        </w:rPr>
        <w:t>i</w:t>
      </w:r>
      <w:bookmarkEnd w:id="1851"/>
      <w:r w:rsidRPr="00B64341">
        <w:rPr>
          <w:rStyle w:val="Hyperlink"/>
          <w:rFonts w:cs="Arial"/>
          <w:lang w:val="en-AU"/>
        </w:rPr>
        <w:t>ni</w:t>
      </w:r>
      <w:bookmarkStart w:id="1852" w:name="_Hlt205715995"/>
      <w:r w:rsidRPr="00B64341">
        <w:rPr>
          <w:rStyle w:val="Hyperlink"/>
          <w:rFonts w:cs="Arial"/>
          <w:lang w:val="en-AU"/>
        </w:rPr>
        <w:t>s</w:t>
      </w:r>
      <w:bookmarkStart w:id="1853" w:name="_Hlt184719292"/>
      <w:bookmarkEnd w:id="1852"/>
      <w:r w:rsidRPr="00B64341">
        <w:rPr>
          <w:rStyle w:val="Hyperlink"/>
          <w:rFonts w:cs="Arial"/>
          <w:lang w:val="en-AU"/>
        </w:rPr>
        <w:t>t</w:t>
      </w:r>
      <w:bookmarkEnd w:id="1853"/>
      <w:r w:rsidRPr="00B64341">
        <w:rPr>
          <w:rStyle w:val="Hyperlink"/>
          <w:rFonts w:cs="Arial"/>
          <w:lang w:val="en-AU"/>
        </w:rPr>
        <w:t>e</w:t>
      </w:r>
      <w:bookmarkStart w:id="1854" w:name="_Hlt184719288"/>
      <w:bookmarkStart w:id="1855" w:name="_Hlt184719289"/>
      <w:r w:rsidRPr="00B64341">
        <w:rPr>
          <w:rStyle w:val="Hyperlink"/>
          <w:rFonts w:cs="Arial"/>
          <w:lang w:val="en-AU"/>
        </w:rPr>
        <w:t>r</w:t>
      </w:r>
      <w:bookmarkEnd w:id="1854"/>
      <w:bookmarkEnd w:id="1855"/>
      <w:r w:rsidR="002C15FC" w:rsidRPr="00B64341">
        <w:rPr>
          <w:lang w:val="en-AU"/>
        </w:rPr>
        <w:fldChar w:fldCharType="end"/>
      </w:r>
      <w:r w:rsidRPr="00B64341">
        <w:rPr>
          <w:lang w:val="en-AU"/>
        </w:rPr>
        <w:t xml:space="preserve"> responsible for the AIC Scheme.</w:t>
      </w:r>
    </w:p>
    <w:p w14:paraId="717C5A67" w14:textId="77777777" w:rsidR="007031C8" w:rsidRPr="00B64341" w:rsidRDefault="004343D9" w:rsidP="00BD2CD2">
      <w:pPr>
        <w:rPr>
          <w:lang w:val="en-AU"/>
        </w:rPr>
      </w:pPr>
      <w:r w:rsidRPr="00B64341">
        <w:rPr>
          <w:lang w:val="en-AU"/>
        </w:rPr>
        <w:t>If the original assessment (or reassessment) decision is varied, any benefit withheld and now payable is to be paid retrospectively from the relevant effective date.</w:t>
      </w:r>
    </w:p>
    <w:p w14:paraId="4AA5055F" w14:textId="77777777" w:rsidR="007031C8" w:rsidRPr="00B64341" w:rsidRDefault="007031C8" w:rsidP="00BD2CD2">
      <w:pPr>
        <w:rPr>
          <w:lang w:val="en-AU"/>
        </w:rPr>
      </w:pPr>
    </w:p>
    <w:p w14:paraId="37CBF357" w14:textId="77777777" w:rsidR="007031C8" w:rsidRPr="00B64341" w:rsidRDefault="004343D9" w:rsidP="002310DB">
      <w:pPr>
        <w:pStyle w:val="Heading3"/>
        <w:spacing w:before="120" w:after="120"/>
        <w:rPr>
          <w:lang w:val="en-AU"/>
        </w:rPr>
      </w:pPr>
      <w:bookmarkStart w:id="1856" w:name="_7.3.2_Appeals_about"/>
      <w:bookmarkStart w:id="1857" w:name="_7.3.2_Appeals_about_assessments_of_"/>
      <w:bookmarkStart w:id="1858" w:name="_Toc161552392"/>
      <w:bookmarkStart w:id="1859" w:name="_Toc171153946"/>
      <w:bookmarkStart w:id="1860" w:name="_Toc234129535"/>
      <w:bookmarkStart w:id="1861" w:name="_Toc264368552"/>
      <w:bookmarkStart w:id="1862" w:name="_Toc418251983"/>
      <w:bookmarkEnd w:id="1856"/>
      <w:bookmarkEnd w:id="1857"/>
      <w:r w:rsidRPr="00B64341">
        <w:rPr>
          <w:lang w:val="en-AU"/>
        </w:rPr>
        <w:t>7.3.2</w:t>
      </w:r>
      <w:r w:rsidRPr="00B64341">
        <w:rPr>
          <w:lang w:val="en-AU"/>
        </w:rPr>
        <w:tab/>
        <w:t>Appeals about assessments of eligibility</w:t>
      </w:r>
      <w:bookmarkEnd w:id="1858"/>
      <w:r w:rsidRPr="00B64341">
        <w:rPr>
          <w:lang w:val="en-AU"/>
        </w:rPr>
        <w:t xml:space="preserve"> and/or entitlement</w:t>
      </w:r>
      <w:bookmarkEnd w:id="1859"/>
      <w:bookmarkEnd w:id="1860"/>
      <w:bookmarkEnd w:id="1861"/>
      <w:bookmarkEnd w:id="1862"/>
    </w:p>
    <w:p w14:paraId="264324AD" w14:textId="77777777" w:rsidR="007031C8" w:rsidRPr="00B64341" w:rsidRDefault="00BC41B0" w:rsidP="00227FBA">
      <w:pPr>
        <w:pStyle w:val="Heading4"/>
      </w:pPr>
      <w:bookmarkStart w:id="1863" w:name="_Toc234129536"/>
      <w:r w:rsidRPr="00B64341">
        <w:t xml:space="preserve">7.3.2.1 </w:t>
      </w:r>
      <w:r w:rsidR="00B87143" w:rsidRPr="00B64341">
        <w:tab/>
      </w:r>
      <w:r w:rsidR="004343D9" w:rsidRPr="00B64341">
        <w:t xml:space="preserve">Appeals </w:t>
      </w:r>
      <w:r w:rsidR="004343D9" w:rsidRPr="00227FBA">
        <w:t xml:space="preserve">to the </w:t>
      </w:r>
      <w:hyperlink w:anchor="Minister" w:tooltip="Minister" w:history="1">
        <w:r w:rsidR="007031C8" w:rsidRPr="00227FBA">
          <w:rPr>
            <w:rStyle w:val="Hyperlink"/>
            <w:rFonts w:cs="Arial"/>
          </w:rPr>
          <w:t>Minister</w:t>
        </w:r>
        <w:bookmarkEnd w:id="1863"/>
      </w:hyperlink>
    </w:p>
    <w:p w14:paraId="78E2D30A" w14:textId="77777777" w:rsidR="007031C8" w:rsidRPr="00B64341" w:rsidRDefault="004343D9" w:rsidP="00BD2CD2">
      <w:pPr>
        <w:rPr>
          <w:lang w:val="en-AU"/>
        </w:rPr>
      </w:pPr>
      <w:r w:rsidRPr="00B64341">
        <w:rPr>
          <w:lang w:val="en-AU"/>
        </w:rPr>
        <w:t xml:space="preserve">If the applicant continues to disagree with a decision by a </w:t>
      </w:r>
      <w:hyperlink w:anchor="ReviewOfficer" w:tooltip="review officer" w:history="1">
        <w:r w:rsidRPr="00B64341">
          <w:rPr>
            <w:rStyle w:val="Hyperlink"/>
            <w:rFonts w:cs="Arial"/>
            <w:lang w:val="en-AU"/>
          </w:rPr>
          <w:t>review officer</w:t>
        </w:r>
      </w:hyperlink>
      <w:r w:rsidRPr="00B64341">
        <w:rPr>
          <w:lang w:val="en-AU"/>
        </w:rPr>
        <w:t xml:space="preserve"> they can appeal in writing to the </w:t>
      </w:r>
      <w:hyperlink w:anchor="Minister" w:tooltip="Minister" w:history="1">
        <w:r w:rsidRPr="00B64341">
          <w:rPr>
            <w:rStyle w:val="Hyperlink"/>
            <w:rFonts w:cs="Arial"/>
            <w:lang w:val="en-AU"/>
          </w:rPr>
          <w:t>Minister</w:t>
        </w:r>
      </w:hyperlink>
      <w:r w:rsidRPr="00B64341">
        <w:rPr>
          <w:lang w:val="en-AU"/>
        </w:rPr>
        <w:t>.</w:t>
      </w:r>
    </w:p>
    <w:p w14:paraId="30C730CD" w14:textId="77777777" w:rsidR="007031C8" w:rsidRPr="00B64341" w:rsidRDefault="004343D9" w:rsidP="00BD2CD2">
      <w:pPr>
        <w:rPr>
          <w:lang w:val="en-AU"/>
        </w:rPr>
      </w:pPr>
      <w:r w:rsidRPr="00B64341">
        <w:rPr>
          <w:lang w:val="en-AU"/>
        </w:rPr>
        <w:t xml:space="preserve">The Minister </w:t>
      </w:r>
      <w:r w:rsidR="009B3BA2" w:rsidRPr="00B64341">
        <w:rPr>
          <w:lang w:val="en-AU"/>
        </w:rPr>
        <w:t xml:space="preserve">or </w:t>
      </w:r>
      <w:r w:rsidR="006A300F">
        <w:rPr>
          <w:lang w:val="en-AU"/>
        </w:rPr>
        <w:t>a person authorised by</w:t>
      </w:r>
      <w:r w:rsidR="009B3BA2" w:rsidRPr="00B64341">
        <w:rPr>
          <w:lang w:val="en-AU"/>
        </w:rPr>
        <w:t xml:space="preserve"> the Minister </w:t>
      </w:r>
      <w:r w:rsidRPr="00B64341">
        <w:rPr>
          <w:lang w:val="en-AU"/>
        </w:rPr>
        <w:t>must consider all relevant circumstances of the appeal, including any new matters raised by the applicant</w:t>
      </w:r>
      <w:r w:rsidR="000658E2" w:rsidRPr="00B64341">
        <w:rPr>
          <w:lang w:val="en-AU"/>
        </w:rPr>
        <w:t xml:space="preserve">.  </w:t>
      </w:r>
      <w:r w:rsidRPr="00B64341">
        <w:rPr>
          <w:lang w:val="en-AU"/>
        </w:rPr>
        <w:t>Relevant factors include:</w:t>
      </w:r>
    </w:p>
    <w:p w14:paraId="64A80036"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the financial implications for the Australian Government if access to the AIC Scheme is granted</w:t>
      </w:r>
      <w:r w:rsidR="003C4C4E" w:rsidRPr="00B64341">
        <w:rPr>
          <w:rFonts w:cs="Arial"/>
          <w:lang w:val="en-AU"/>
        </w:rPr>
        <w:t>;</w:t>
      </w:r>
    </w:p>
    <w:p w14:paraId="1C1D0C5C"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whether granting access to the scheme would contravene any other government decision or requirement.</w:t>
      </w:r>
    </w:p>
    <w:p w14:paraId="6126D4F4" w14:textId="3B2FDAA2" w:rsidR="00E4776E" w:rsidRDefault="00E4776E" w:rsidP="004238B4">
      <w:pPr>
        <w:pStyle w:val="Bullet"/>
        <w:numPr>
          <w:ilvl w:val="0"/>
          <w:numId w:val="0"/>
        </w:numPr>
        <w:rPr>
          <w:lang w:val="en-AU" w:eastAsia="en-AU"/>
        </w:rPr>
      </w:pPr>
      <w:r>
        <w:t>The power to undertake reviews of decisions regarding A</w:t>
      </w:r>
      <w:r w:rsidR="00953783">
        <w:t>IC Scheme</w:t>
      </w:r>
      <w:r>
        <w:t xml:space="preserve"> eligibility and entitlement under A</w:t>
      </w:r>
      <w:r w:rsidR="00953783">
        <w:t>IC</w:t>
      </w:r>
      <w:r>
        <w:t xml:space="preserve"> policy has been authorised to the DSS Branch Manager with responsibility for A</w:t>
      </w:r>
      <w:r w:rsidR="00953783">
        <w:t>IC</w:t>
      </w:r>
      <w:r>
        <w:t xml:space="preserve">.  </w:t>
      </w:r>
    </w:p>
    <w:p w14:paraId="29C49166" w14:textId="08E491D0" w:rsidR="00E4776E" w:rsidRDefault="00E4776E" w:rsidP="004238B4">
      <w:pPr>
        <w:pStyle w:val="Bullet"/>
        <w:numPr>
          <w:ilvl w:val="0"/>
          <w:numId w:val="0"/>
        </w:numPr>
      </w:pPr>
      <w:r>
        <w:t>Requests for a review of an A</w:t>
      </w:r>
      <w:r w:rsidR="009340EF">
        <w:t>IC</w:t>
      </w:r>
      <w:r>
        <w:t xml:space="preserve"> decision can be made by writing to:</w:t>
      </w:r>
    </w:p>
    <w:p w14:paraId="750ABA16" w14:textId="77777777" w:rsidR="00E4776E" w:rsidRDefault="00E4776E" w:rsidP="004238B4">
      <w:pPr>
        <w:pStyle w:val="Bullet"/>
        <w:numPr>
          <w:ilvl w:val="0"/>
          <w:numId w:val="0"/>
        </w:numPr>
      </w:pPr>
      <w:r>
        <w:t>Branch Manager</w:t>
      </w:r>
      <w:r>
        <w:br/>
        <w:t>Work and Study Payments</w:t>
      </w:r>
      <w:r>
        <w:br/>
        <w:t>Department of Social Services</w:t>
      </w:r>
      <w:r>
        <w:br/>
        <w:t>GPO Box 9820</w:t>
      </w:r>
      <w:r>
        <w:br/>
        <w:t>Canberra  ACT  2601</w:t>
      </w:r>
    </w:p>
    <w:p w14:paraId="216FD8C0" w14:textId="77777777" w:rsidR="003C4C4E" w:rsidRPr="00B64341" w:rsidRDefault="003C4C4E" w:rsidP="002310DB">
      <w:pPr>
        <w:pStyle w:val="BulletLast"/>
        <w:numPr>
          <w:ilvl w:val="0"/>
          <w:numId w:val="0"/>
        </w:numPr>
        <w:tabs>
          <w:tab w:val="left" w:pos="1134"/>
        </w:tabs>
        <w:spacing w:after="120"/>
        <w:rPr>
          <w:rFonts w:cs="Arial"/>
          <w:lang w:val="en-AU"/>
        </w:rPr>
      </w:pPr>
    </w:p>
    <w:p w14:paraId="5ADB017C" w14:textId="77777777" w:rsidR="007031C8" w:rsidRPr="00B64341" w:rsidRDefault="00BC41B0" w:rsidP="00227FBA">
      <w:pPr>
        <w:pStyle w:val="Heading4"/>
      </w:pPr>
      <w:r w:rsidRPr="00B64341">
        <w:t xml:space="preserve">7.3.2.2 </w:t>
      </w:r>
      <w:bookmarkStart w:id="1864" w:name="_Toc234129537"/>
      <w:r w:rsidR="00B87143" w:rsidRPr="00B64341">
        <w:tab/>
      </w:r>
      <w:r w:rsidR="004343D9" w:rsidRPr="00B64341">
        <w:t>Appeals to the Administrative Appeals Tribunal</w:t>
      </w:r>
      <w:bookmarkEnd w:id="1864"/>
    </w:p>
    <w:p w14:paraId="1ED4D3AE" w14:textId="77777777" w:rsidR="00121855" w:rsidRPr="00E36D8F" w:rsidRDefault="00121855" w:rsidP="00121855">
      <w:pPr>
        <w:rPr>
          <w:lang w:val="en-AU"/>
        </w:rPr>
      </w:pPr>
      <w:r>
        <w:rPr>
          <w:lang w:val="en-AU"/>
        </w:rPr>
        <w:t>On</w:t>
      </w:r>
      <w:r w:rsidRPr="00E36D8F">
        <w:rPr>
          <w:lang w:val="en-AU"/>
        </w:rPr>
        <w:t xml:space="preserve"> 1 July 2015, the Social Security Appeals Tribunal (SSAT) </w:t>
      </w:r>
      <w:r>
        <w:rPr>
          <w:lang w:val="en-AU"/>
        </w:rPr>
        <w:t>and the</w:t>
      </w:r>
      <w:r w:rsidRPr="00E36D8F">
        <w:rPr>
          <w:lang w:val="en-AU"/>
        </w:rPr>
        <w:t xml:space="preserve"> Administrative Appeals Tribunal (AAT)</w:t>
      </w:r>
      <w:r>
        <w:rPr>
          <w:lang w:val="en-AU"/>
        </w:rPr>
        <w:t xml:space="preserve"> </w:t>
      </w:r>
      <w:r w:rsidRPr="00E36D8F">
        <w:t>amalgamated</w:t>
      </w:r>
      <w:r w:rsidRPr="00E36D8F">
        <w:rPr>
          <w:lang w:val="en-AU"/>
        </w:rPr>
        <w:t>.</w:t>
      </w:r>
      <w:r w:rsidR="006A300F">
        <w:rPr>
          <w:lang w:val="en-AU"/>
        </w:rPr>
        <w:t xml:space="preserve">  </w:t>
      </w:r>
      <w:r w:rsidR="006A300F">
        <w:t>From that date, all new reviews or current undecided reviews will be automatically transferred to and decided by the new AAT.</w:t>
      </w:r>
    </w:p>
    <w:p w14:paraId="65C987AF" w14:textId="77777777" w:rsidR="007031C8" w:rsidRPr="00B64341" w:rsidRDefault="004343D9" w:rsidP="00BD2CD2">
      <w:pPr>
        <w:rPr>
          <w:lang w:val="en-AU"/>
        </w:rPr>
      </w:pPr>
      <w:r w:rsidRPr="00B64341">
        <w:rPr>
          <w:lang w:val="en-AU"/>
        </w:rPr>
        <w:t xml:space="preserve">A decision by the </w:t>
      </w:r>
      <w:hyperlink w:anchor="Minister" w:tooltip="Minister" w:history="1">
        <w:r w:rsidRPr="00B64341">
          <w:rPr>
            <w:rStyle w:val="Hyperlink"/>
            <w:rFonts w:cs="Arial"/>
            <w:lang w:val="en-AU"/>
          </w:rPr>
          <w:t>Minister</w:t>
        </w:r>
      </w:hyperlink>
      <w:r w:rsidRPr="00B64341">
        <w:rPr>
          <w:lang w:val="en-AU"/>
        </w:rPr>
        <w:t xml:space="preserve"> relating to eligibility of payment cannot be appealed to the Administrative Appeals Tribunal (AAT).</w:t>
      </w:r>
    </w:p>
    <w:p w14:paraId="7F673DBB" w14:textId="77777777" w:rsidR="007031C8" w:rsidRPr="00B64341" w:rsidRDefault="004343D9" w:rsidP="00BD2CD2">
      <w:pPr>
        <w:rPr>
          <w:lang w:val="en-AU"/>
        </w:rPr>
      </w:pPr>
      <w:r w:rsidRPr="00B64341">
        <w:rPr>
          <w:lang w:val="en-AU"/>
        </w:rPr>
        <w:lastRenderedPageBreak/>
        <w:t>However, a dissatisfied applicant may seek a judicial review of an assessment decision by applying directly to the Federal Court or the High Court.</w:t>
      </w:r>
    </w:p>
    <w:p w14:paraId="36B8241F" w14:textId="77777777" w:rsidR="007031C8" w:rsidRPr="00B64341" w:rsidRDefault="007031C8" w:rsidP="00BD2CD2">
      <w:pPr>
        <w:rPr>
          <w:lang w:val="en-AU"/>
        </w:rPr>
      </w:pPr>
    </w:p>
    <w:p w14:paraId="514E9666" w14:textId="77777777" w:rsidR="007A24F6" w:rsidRDefault="007A24F6">
      <w:pPr>
        <w:spacing w:before="0" w:after="0"/>
        <w:rPr>
          <w:rFonts w:ascii="Georgia" w:hAnsi="Georgia"/>
          <w:color w:val="62B5CC"/>
          <w:sz w:val="28"/>
          <w:lang w:val="en-AU"/>
        </w:rPr>
      </w:pPr>
      <w:bookmarkStart w:id="1865" w:name="_7.3.3_Recovery_of"/>
      <w:bookmarkStart w:id="1866" w:name="_7.3.3_Recovery_of_debt"/>
      <w:bookmarkStart w:id="1867" w:name="_Toc161552393"/>
      <w:bookmarkStart w:id="1868" w:name="_Toc234129538"/>
      <w:bookmarkStart w:id="1869" w:name="_Toc264368553"/>
      <w:bookmarkStart w:id="1870" w:name="_Toc418251984"/>
      <w:bookmarkEnd w:id="1865"/>
      <w:bookmarkEnd w:id="1866"/>
      <w:r>
        <w:rPr>
          <w:lang w:val="en-AU"/>
        </w:rPr>
        <w:br w:type="page"/>
      </w:r>
    </w:p>
    <w:p w14:paraId="4EEC986D" w14:textId="77777777" w:rsidR="007031C8" w:rsidRPr="00B64341" w:rsidRDefault="004343D9" w:rsidP="002310DB">
      <w:pPr>
        <w:pStyle w:val="Heading3"/>
        <w:spacing w:before="120" w:after="120"/>
        <w:rPr>
          <w:lang w:val="en-AU"/>
        </w:rPr>
      </w:pPr>
      <w:bookmarkStart w:id="1871" w:name="_7.3.3_Recovery_of_1"/>
      <w:bookmarkEnd w:id="1871"/>
      <w:r w:rsidRPr="00B64341">
        <w:rPr>
          <w:lang w:val="en-AU"/>
        </w:rPr>
        <w:lastRenderedPageBreak/>
        <w:t>7.3.3</w:t>
      </w:r>
      <w:r w:rsidRPr="00B64341">
        <w:rPr>
          <w:lang w:val="en-AU"/>
        </w:rPr>
        <w:tab/>
        <w:t>Recovery of debt</w:t>
      </w:r>
      <w:bookmarkEnd w:id="1867"/>
      <w:bookmarkEnd w:id="1868"/>
      <w:bookmarkEnd w:id="1869"/>
      <w:bookmarkEnd w:id="1870"/>
    </w:p>
    <w:p w14:paraId="65A0717A" w14:textId="77777777" w:rsidR="007031C8" w:rsidRPr="00B64341" w:rsidRDefault="00BC41B0" w:rsidP="00227FBA">
      <w:pPr>
        <w:pStyle w:val="Heading4"/>
      </w:pPr>
      <w:bookmarkStart w:id="1872" w:name="_Toc171153952"/>
      <w:bookmarkStart w:id="1873" w:name="_Toc234129539"/>
      <w:r w:rsidRPr="00B64341">
        <w:t xml:space="preserve">7.3.3.1 </w:t>
      </w:r>
      <w:r w:rsidR="00B87143" w:rsidRPr="00B64341">
        <w:tab/>
      </w:r>
      <w:r w:rsidR="004343D9" w:rsidRPr="00B64341">
        <w:t>Government’s right to recover debt</w:t>
      </w:r>
      <w:bookmarkEnd w:id="1872"/>
      <w:bookmarkEnd w:id="1873"/>
    </w:p>
    <w:p w14:paraId="572E3407" w14:textId="77777777" w:rsidR="007031C8" w:rsidRPr="00B64341" w:rsidRDefault="004343D9" w:rsidP="00BD2CD2">
      <w:pPr>
        <w:rPr>
          <w:lang w:val="en-AU"/>
        </w:rPr>
      </w:pPr>
      <w:r w:rsidRPr="00B64341">
        <w:rPr>
          <w:lang w:val="en-AU"/>
        </w:rPr>
        <w:t xml:space="preserve">Under </w:t>
      </w:r>
      <w:hyperlink w:anchor="Act" w:tooltip="Student Assistance Act 1973" w:history="1">
        <w:r w:rsidRPr="00B64341">
          <w:rPr>
            <w:rStyle w:val="Hyperlink"/>
            <w:rFonts w:cs="Arial"/>
            <w:lang w:val="en-AU"/>
          </w:rPr>
          <w:t xml:space="preserve">the </w:t>
        </w:r>
        <w:bookmarkStart w:id="1874" w:name="_Hlt205716048"/>
        <w:r w:rsidRPr="00B64341">
          <w:rPr>
            <w:rStyle w:val="Hyperlink"/>
            <w:rFonts w:cs="Arial"/>
            <w:lang w:val="en-AU"/>
          </w:rPr>
          <w:t>A</w:t>
        </w:r>
        <w:bookmarkStart w:id="1875" w:name="_Hlt205716020"/>
        <w:bookmarkEnd w:id="1874"/>
        <w:r w:rsidRPr="00B64341">
          <w:rPr>
            <w:rStyle w:val="Hyperlink"/>
            <w:rFonts w:cs="Arial"/>
            <w:lang w:val="en-AU"/>
          </w:rPr>
          <w:t>c</w:t>
        </w:r>
        <w:bookmarkEnd w:id="1875"/>
        <w:r w:rsidRPr="00B64341">
          <w:rPr>
            <w:rStyle w:val="Hyperlink"/>
            <w:rFonts w:cs="Arial"/>
            <w:lang w:val="en-AU"/>
          </w:rPr>
          <w:t>t,</w:t>
        </w:r>
      </w:hyperlink>
      <w:r w:rsidRPr="00B64341">
        <w:rPr>
          <w:i/>
          <w:lang w:val="en-AU"/>
        </w:rPr>
        <w:t xml:space="preserve"> </w:t>
      </w:r>
      <w:r w:rsidRPr="00B64341">
        <w:rPr>
          <w:lang w:val="en-AU"/>
        </w:rPr>
        <w:t>recovery action may be taken where an overpayment has been made</w:t>
      </w:r>
      <w:r w:rsidR="000658E2" w:rsidRPr="00B64341">
        <w:rPr>
          <w:lang w:val="en-AU"/>
        </w:rPr>
        <w:t xml:space="preserve">.  </w:t>
      </w:r>
      <w:r w:rsidRPr="00B64341">
        <w:rPr>
          <w:lang w:val="en-AU"/>
        </w:rPr>
        <w:t xml:space="preserve">The power to make decisions about debt recovery is </w:t>
      </w:r>
      <w:r w:rsidR="00362674" w:rsidRPr="00B64341">
        <w:rPr>
          <w:lang w:val="en-AU"/>
        </w:rPr>
        <w:t xml:space="preserve">authorised </w:t>
      </w:r>
      <w:r w:rsidRPr="00B64341">
        <w:rPr>
          <w:lang w:val="en-AU"/>
        </w:rPr>
        <w:t xml:space="preserve">to certain </w:t>
      </w:r>
      <w:hyperlink w:anchor="Centrelink" w:history="1">
        <w:r w:rsidR="00FD5C0A" w:rsidRPr="00B64341">
          <w:rPr>
            <w:lang w:val="en-AU"/>
          </w:rPr>
          <w:t>DHS</w:t>
        </w:r>
      </w:hyperlink>
      <w:r w:rsidRPr="00B64341">
        <w:rPr>
          <w:lang w:val="en-AU"/>
        </w:rPr>
        <w:t xml:space="preserve"> officers.</w:t>
      </w:r>
    </w:p>
    <w:p w14:paraId="228EE12A" w14:textId="77777777" w:rsidR="007031C8" w:rsidRPr="00B64341" w:rsidRDefault="004343D9" w:rsidP="00BD2CD2">
      <w:pPr>
        <w:rPr>
          <w:lang w:val="en-AU"/>
        </w:rPr>
      </w:pPr>
      <w:r w:rsidRPr="00B64341">
        <w:rPr>
          <w:lang w:val="en-AU"/>
        </w:rPr>
        <w:t>Any person affected by a decision made under the Act can ask for an internal review of that decision.</w:t>
      </w:r>
    </w:p>
    <w:p w14:paraId="5E60BBF5" w14:textId="77777777" w:rsidR="007031C8" w:rsidRPr="00B64341" w:rsidRDefault="007031C8" w:rsidP="00BD2CD2">
      <w:pPr>
        <w:rPr>
          <w:lang w:val="en-AU"/>
        </w:rPr>
      </w:pPr>
    </w:p>
    <w:p w14:paraId="40178C95" w14:textId="77777777" w:rsidR="007031C8" w:rsidRPr="00B64341" w:rsidRDefault="00BC41B0" w:rsidP="00227FBA">
      <w:pPr>
        <w:pStyle w:val="Heading4"/>
      </w:pPr>
      <w:bookmarkStart w:id="1876" w:name="_Toc171153954"/>
      <w:bookmarkStart w:id="1877" w:name="_Toc234129540"/>
      <w:r w:rsidRPr="00B64341">
        <w:t xml:space="preserve">7.3.3.2 </w:t>
      </w:r>
      <w:r w:rsidR="00B87143" w:rsidRPr="00B64341">
        <w:tab/>
      </w:r>
      <w:r w:rsidR="004343D9" w:rsidRPr="00B64341">
        <w:t>Types of debt recovery decisions</w:t>
      </w:r>
      <w:bookmarkEnd w:id="1876"/>
      <w:bookmarkEnd w:id="1877"/>
    </w:p>
    <w:p w14:paraId="6278FD27" w14:textId="77777777" w:rsidR="007031C8" w:rsidRPr="00B64341" w:rsidRDefault="004343D9" w:rsidP="00BD2CD2">
      <w:pPr>
        <w:rPr>
          <w:lang w:val="en-AU"/>
        </w:rPr>
      </w:pPr>
      <w:r w:rsidRPr="00B64341">
        <w:rPr>
          <w:lang w:val="en-AU"/>
        </w:rPr>
        <w:t>Decisions about recovering a debt include:</w:t>
      </w:r>
    </w:p>
    <w:p w14:paraId="5694B6E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calculation of debts</w:t>
      </w:r>
      <w:r w:rsidR="003C4C4E" w:rsidRPr="00B64341">
        <w:rPr>
          <w:rFonts w:cs="Arial"/>
          <w:lang w:val="en-AU"/>
        </w:rPr>
        <w:t>;</w:t>
      </w:r>
    </w:p>
    <w:p w14:paraId="2238BD4B"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imposing late payment charges and/or interest</w:t>
      </w:r>
      <w:r w:rsidR="003C4C4E" w:rsidRPr="00B64341">
        <w:rPr>
          <w:rFonts w:cs="Arial"/>
          <w:lang w:val="en-AU"/>
        </w:rPr>
        <w:t>;</w:t>
      </w:r>
    </w:p>
    <w:p w14:paraId="75C29AC5"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allowing payment of debt by instalments</w:t>
      </w:r>
      <w:r w:rsidR="003C4C4E" w:rsidRPr="00B64341">
        <w:rPr>
          <w:rFonts w:cs="Arial"/>
          <w:lang w:val="en-AU"/>
        </w:rPr>
        <w:t>;</w:t>
      </w:r>
    </w:p>
    <w:p w14:paraId="45B85E1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writing off a debt</w:t>
      </w:r>
      <w:r w:rsidR="003C4C4E" w:rsidRPr="00B64341">
        <w:rPr>
          <w:rFonts w:cs="Arial"/>
          <w:lang w:val="en-AU"/>
        </w:rPr>
        <w:t>;</w:t>
      </w:r>
    </w:p>
    <w:p w14:paraId="4CFD9E99" w14:textId="77777777" w:rsidR="001D10A1"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waiving the right to recover a debt.</w:t>
      </w:r>
    </w:p>
    <w:p w14:paraId="38BA270E" w14:textId="77777777" w:rsidR="003C4C4E" w:rsidRPr="00B64341" w:rsidRDefault="003C4C4E" w:rsidP="002310DB">
      <w:pPr>
        <w:pStyle w:val="BulletLast"/>
        <w:numPr>
          <w:ilvl w:val="0"/>
          <w:numId w:val="0"/>
        </w:numPr>
        <w:tabs>
          <w:tab w:val="left" w:pos="1134"/>
        </w:tabs>
        <w:spacing w:after="120"/>
        <w:rPr>
          <w:rFonts w:cs="Arial"/>
          <w:lang w:val="en-AU"/>
        </w:rPr>
      </w:pPr>
    </w:p>
    <w:p w14:paraId="587904E6" w14:textId="77777777" w:rsidR="007031C8" w:rsidRPr="00B64341" w:rsidRDefault="00BC41B0" w:rsidP="00227FBA">
      <w:pPr>
        <w:pStyle w:val="Heading4"/>
      </w:pPr>
      <w:r w:rsidRPr="00B64341">
        <w:t xml:space="preserve">7.3.3.3 </w:t>
      </w:r>
      <w:bookmarkStart w:id="1878" w:name="_Toc171153956"/>
      <w:bookmarkStart w:id="1879" w:name="_Toc234129541"/>
      <w:r w:rsidR="00B87143" w:rsidRPr="00B64341">
        <w:tab/>
      </w:r>
      <w:r w:rsidR="004343D9" w:rsidRPr="00B64341">
        <w:t>Debt recovery after an unsuccessful appeal</w:t>
      </w:r>
      <w:bookmarkEnd w:id="1878"/>
      <w:bookmarkEnd w:id="1879"/>
    </w:p>
    <w:p w14:paraId="35BDC9F7" w14:textId="77777777" w:rsidR="007031C8" w:rsidRPr="00B64341" w:rsidRDefault="004343D9" w:rsidP="00BD2CD2">
      <w:pPr>
        <w:rPr>
          <w:lang w:val="en-AU"/>
        </w:rPr>
      </w:pPr>
      <w:r w:rsidRPr="00B64341">
        <w:rPr>
          <w:lang w:val="en-AU"/>
        </w:rPr>
        <w:t xml:space="preserve">Where an applicant appeals to the </w:t>
      </w:r>
      <w:hyperlink w:anchor="Minister" w:tooltip="Minister" w:history="1">
        <w:r w:rsidRPr="00B64341">
          <w:rPr>
            <w:rStyle w:val="Hyperlink"/>
            <w:rFonts w:cs="Arial"/>
            <w:lang w:val="en-AU"/>
          </w:rPr>
          <w:t>Minister</w:t>
        </w:r>
      </w:hyperlink>
      <w:r w:rsidRPr="00B64341">
        <w:rPr>
          <w:lang w:val="en-AU"/>
        </w:rPr>
        <w:t xml:space="preserve"> about an assessment decision that resulted in a debt and the appeal is not upheld, a</w:t>
      </w:r>
      <w:r w:rsidR="00A81064" w:rsidRPr="00B64341">
        <w:rPr>
          <w:lang w:val="en-AU"/>
        </w:rPr>
        <w:t xml:space="preserve"> </w:t>
      </w:r>
      <w:r w:rsidR="00FD5C0A" w:rsidRPr="00B64341">
        <w:rPr>
          <w:lang w:val="en-AU"/>
        </w:rPr>
        <w:t>DHS</w:t>
      </w:r>
      <w:r w:rsidRPr="00B64341">
        <w:rPr>
          <w:lang w:val="en-AU"/>
        </w:rPr>
        <w:t xml:space="preserve"> </w:t>
      </w:r>
      <w:hyperlink w:anchor="ReviewOfficer" w:tooltip="review officer" w:history="1">
        <w:r w:rsidRPr="00B64341">
          <w:rPr>
            <w:rStyle w:val="Hyperlink"/>
            <w:rFonts w:cs="Arial"/>
            <w:lang w:val="en-AU"/>
          </w:rPr>
          <w:t>review officer</w:t>
        </w:r>
      </w:hyperlink>
      <w:r w:rsidRPr="00B64341">
        <w:rPr>
          <w:lang w:val="en-AU"/>
        </w:rPr>
        <w:t xml:space="preserve"> will review the debt recovery decision</w:t>
      </w:r>
      <w:r w:rsidR="000658E2" w:rsidRPr="00B64341">
        <w:rPr>
          <w:lang w:val="en-AU"/>
        </w:rPr>
        <w:t xml:space="preserve">.  </w:t>
      </w:r>
      <w:r w:rsidRPr="00B64341">
        <w:rPr>
          <w:lang w:val="en-AU"/>
        </w:rPr>
        <w:t>This means the applicant or their agent does not have to lodge a formal request for an internal review of the debt recovery decision.</w:t>
      </w:r>
    </w:p>
    <w:p w14:paraId="4CF9DD79" w14:textId="77777777" w:rsidR="007031C8" w:rsidRPr="00B64341" w:rsidRDefault="004343D9" w:rsidP="00BD2CD2">
      <w:pPr>
        <w:rPr>
          <w:lang w:val="en-AU"/>
        </w:rPr>
      </w:pPr>
      <w:r w:rsidRPr="00B64341">
        <w:rPr>
          <w:lang w:val="en-AU"/>
        </w:rPr>
        <w:t xml:space="preserve">The outcome of this review will be notified in writing by </w:t>
      </w:r>
      <w:r w:rsidR="00FD5C0A" w:rsidRPr="00B64341">
        <w:rPr>
          <w:lang w:val="en-AU"/>
        </w:rPr>
        <w:t>DHS</w:t>
      </w:r>
      <w:r w:rsidRPr="00B64341">
        <w:rPr>
          <w:lang w:val="en-AU"/>
        </w:rPr>
        <w:t xml:space="preserve"> to the applicant.</w:t>
      </w:r>
    </w:p>
    <w:p w14:paraId="28B25582" w14:textId="77777777" w:rsidR="003C4C4E" w:rsidRPr="00B64341" w:rsidRDefault="003C4C4E" w:rsidP="00BD2CD2">
      <w:pPr>
        <w:rPr>
          <w:lang w:val="en-AU"/>
        </w:rPr>
      </w:pPr>
    </w:p>
    <w:p w14:paraId="5C871AF1" w14:textId="77777777" w:rsidR="007031C8" w:rsidRPr="00B64341" w:rsidRDefault="00BC41B0" w:rsidP="00227FBA">
      <w:pPr>
        <w:pStyle w:val="Heading4"/>
      </w:pPr>
      <w:bookmarkStart w:id="1880" w:name="_Toc171153957"/>
      <w:bookmarkStart w:id="1881" w:name="_Toc234129542"/>
      <w:r w:rsidRPr="00B64341">
        <w:t xml:space="preserve">7.3.3.4 </w:t>
      </w:r>
      <w:r w:rsidR="00B87143" w:rsidRPr="00B64341">
        <w:tab/>
      </w:r>
      <w:r w:rsidR="004343D9" w:rsidRPr="00B64341">
        <w:t>Internal review of debt recovery decisions</w:t>
      </w:r>
      <w:bookmarkEnd w:id="1880"/>
      <w:bookmarkEnd w:id="1881"/>
    </w:p>
    <w:p w14:paraId="46216AAA" w14:textId="77777777" w:rsidR="005807C8" w:rsidRPr="005807C8" w:rsidRDefault="004343D9" w:rsidP="005807C8">
      <w:pPr>
        <w:rPr>
          <w:lang w:val="en-AU"/>
        </w:rPr>
      </w:pPr>
      <w:r w:rsidRPr="00B64341">
        <w:rPr>
          <w:lang w:val="en-AU"/>
        </w:rPr>
        <w:t xml:space="preserve">An applicant who is dissatisfied with a debt recovery decision can apply </w:t>
      </w:r>
      <w:r w:rsidR="00A81064" w:rsidRPr="00B64341">
        <w:rPr>
          <w:lang w:val="en-AU"/>
        </w:rPr>
        <w:t xml:space="preserve">to </w:t>
      </w:r>
      <w:r w:rsidR="00FD5C0A" w:rsidRPr="00B64341">
        <w:rPr>
          <w:lang w:val="en-AU"/>
        </w:rPr>
        <w:t>DHS</w:t>
      </w:r>
      <w:r w:rsidR="00A81064" w:rsidRPr="00B64341">
        <w:rPr>
          <w:lang w:val="en-AU"/>
        </w:rPr>
        <w:t xml:space="preserve"> </w:t>
      </w:r>
      <w:r w:rsidRPr="00B64341">
        <w:rPr>
          <w:lang w:val="en-AU"/>
        </w:rPr>
        <w:t xml:space="preserve">for an internal review of the decision by phone, </w:t>
      </w:r>
      <w:r w:rsidR="002F10D3" w:rsidRPr="00B64341">
        <w:rPr>
          <w:lang w:val="en-AU"/>
        </w:rPr>
        <w:t xml:space="preserve">in person at any of their Service Centres or </w:t>
      </w:r>
      <w:r w:rsidRPr="00B64341">
        <w:rPr>
          <w:lang w:val="en-AU"/>
        </w:rPr>
        <w:t>in writing.</w:t>
      </w:r>
      <w:r w:rsidR="005807C8">
        <w:rPr>
          <w:lang w:val="en-AU"/>
        </w:rPr>
        <w:t xml:space="preserve">  </w:t>
      </w:r>
      <w:r w:rsidR="005807C8" w:rsidRPr="005807C8">
        <w:rPr>
          <w:lang w:val="en-AU"/>
        </w:rPr>
        <w:t xml:space="preserve">There is a 3-month time limit for requesting reviews under the </w:t>
      </w:r>
      <w:r w:rsidR="005807C8" w:rsidRPr="005807C8">
        <w:rPr>
          <w:i/>
          <w:iCs/>
          <w:lang w:val="en-AU"/>
        </w:rPr>
        <w:t>Student Assistance Act 1973</w:t>
      </w:r>
      <w:r w:rsidR="005807C8" w:rsidRPr="005807C8">
        <w:rPr>
          <w:lang w:val="en-AU"/>
        </w:rPr>
        <w:t>.</w:t>
      </w:r>
    </w:p>
    <w:p w14:paraId="0B05D0CE" w14:textId="77777777" w:rsidR="007031C8" w:rsidRPr="00B64341" w:rsidRDefault="004343D9" w:rsidP="00BD2CD2">
      <w:pPr>
        <w:rPr>
          <w:lang w:val="en-AU"/>
        </w:rPr>
      </w:pPr>
      <w:r w:rsidRPr="00B64341">
        <w:rPr>
          <w:lang w:val="en-AU"/>
        </w:rPr>
        <w:t xml:space="preserve">The debt recovery decision is not subject to review by the </w:t>
      </w:r>
      <w:hyperlink w:anchor="Minister" w:tooltip="Minister" w:history="1">
        <w:r w:rsidR="007031C8" w:rsidRPr="00B64341">
          <w:rPr>
            <w:rStyle w:val="Hyperlink"/>
            <w:rFonts w:cs="Arial"/>
            <w:lang w:val="en-AU"/>
          </w:rPr>
          <w:t>Minister</w:t>
        </w:r>
      </w:hyperlink>
      <w:r w:rsidRPr="00B64341">
        <w:rPr>
          <w:lang w:val="en-AU"/>
        </w:rPr>
        <w:t>.</w:t>
      </w:r>
    </w:p>
    <w:p w14:paraId="79282887" w14:textId="77777777" w:rsidR="007031C8" w:rsidRPr="00B64341" w:rsidRDefault="004343D9" w:rsidP="00BD2CD2">
      <w:pPr>
        <w:rPr>
          <w:lang w:val="en-AU"/>
        </w:rPr>
      </w:pPr>
      <w:r w:rsidRPr="00B64341">
        <w:rPr>
          <w:lang w:val="en-AU"/>
        </w:rPr>
        <w:t>The review officer must give the applicant a written notice of the decision that includes an explanation of the original decision and:</w:t>
      </w:r>
    </w:p>
    <w:p w14:paraId="14A7BE0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sets out the reasons for the decision</w:t>
      </w:r>
      <w:r w:rsidR="003C4C4E" w:rsidRPr="00B64341">
        <w:rPr>
          <w:rFonts w:cs="Arial"/>
          <w:lang w:val="en-AU"/>
        </w:rPr>
        <w:t>;</w:t>
      </w:r>
    </w:p>
    <w:p w14:paraId="0230E2B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sets out the findings on material questions of fact</w:t>
      </w:r>
      <w:r w:rsidR="003C4C4E" w:rsidRPr="00B64341">
        <w:rPr>
          <w:rFonts w:cs="Arial"/>
          <w:lang w:val="en-AU"/>
        </w:rPr>
        <w:t>;</w:t>
      </w:r>
    </w:p>
    <w:p w14:paraId="287547DD" w14:textId="77777777" w:rsidR="007031C8" w:rsidRPr="00B64341" w:rsidRDefault="004343D9" w:rsidP="00442E5C">
      <w:pPr>
        <w:pStyle w:val="Bullet"/>
        <w:numPr>
          <w:ilvl w:val="0"/>
          <w:numId w:val="0"/>
        </w:numPr>
        <w:tabs>
          <w:tab w:val="num" w:pos="567"/>
          <w:tab w:val="left" w:pos="1134"/>
        </w:tabs>
        <w:spacing w:after="120"/>
        <w:ind w:left="567"/>
        <w:rPr>
          <w:rFonts w:cs="Arial"/>
          <w:lang w:val="en-AU"/>
        </w:rPr>
      </w:pPr>
      <w:r w:rsidRPr="00B64341">
        <w:rPr>
          <w:rFonts w:cs="Arial"/>
          <w:lang w:val="en-AU"/>
        </w:rPr>
        <w:t>and</w:t>
      </w:r>
    </w:p>
    <w:p w14:paraId="3652BF88"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refers to the evidence or other material on which those findings were based.</w:t>
      </w:r>
    </w:p>
    <w:p w14:paraId="1F8A9183" w14:textId="77777777" w:rsidR="007031C8" w:rsidRPr="00B64341" w:rsidRDefault="004343D9" w:rsidP="00BD2CD2">
      <w:pPr>
        <w:rPr>
          <w:lang w:val="en-AU"/>
        </w:rPr>
      </w:pPr>
      <w:r w:rsidRPr="00B64341">
        <w:rPr>
          <w:lang w:val="en-AU"/>
        </w:rPr>
        <w:t xml:space="preserve">The notice must also advise the applicant that they may appeal against the decision to the </w:t>
      </w:r>
      <w:r w:rsidR="00FB4EFE">
        <w:rPr>
          <w:lang w:val="en-AU"/>
        </w:rPr>
        <w:t>AAT</w:t>
      </w:r>
      <w:r w:rsidRPr="00B64341">
        <w:rPr>
          <w:lang w:val="en-AU"/>
        </w:rPr>
        <w:t>.</w:t>
      </w:r>
    </w:p>
    <w:p w14:paraId="21FCFE8C" w14:textId="77777777" w:rsidR="003C4C4E" w:rsidRPr="00B64341" w:rsidRDefault="003C4C4E" w:rsidP="00BD2CD2">
      <w:pPr>
        <w:rPr>
          <w:lang w:val="en-AU"/>
        </w:rPr>
      </w:pPr>
    </w:p>
    <w:p w14:paraId="01BDFDEE" w14:textId="77777777" w:rsidR="007031C8" w:rsidRPr="00B64341" w:rsidRDefault="00BC41B0" w:rsidP="00227FBA">
      <w:pPr>
        <w:pStyle w:val="Heading4"/>
      </w:pPr>
      <w:bookmarkStart w:id="1882" w:name="_Toc171153959"/>
      <w:bookmarkStart w:id="1883" w:name="_Toc234129543"/>
      <w:r w:rsidRPr="00B64341">
        <w:t xml:space="preserve">7.3.3.5 </w:t>
      </w:r>
      <w:r w:rsidR="00B87143" w:rsidRPr="00B64341">
        <w:tab/>
      </w:r>
      <w:r w:rsidR="004343D9" w:rsidRPr="00B64341">
        <w:t>Appeals to the Administrative Appeals Tribunal about debt recovery</w:t>
      </w:r>
      <w:bookmarkEnd w:id="1882"/>
      <w:bookmarkEnd w:id="1883"/>
    </w:p>
    <w:p w14:paraId="70C3485C" w14:textId="77777777" w:rsidR="007031C8" w:rsidRPr="00B64341" w:rsidRDefault="004343D9" w:rsidP="00BD2CD2">
      <w:pPr>
        <w:rPr>
          <w:lang w:val="en-AU"/>
        </w:rPr>
      </w:pPr>
      <w:r w:rsidRPr="00B64341">
        <w:rPr>
          <w:lang w:val="en-AU"/>
        </w:rPr>
        <w:t xml:space="preserve">If the applicant receives an unfavourable decision from the internal review, they can seek an independent review by the </w:t>
      </w:r>
      <w:r w:rsidR="00121855">
        <w:rPr>
          <w:lang w:val="en-AU"/>
        </w:rPr>
        <w:t>AAT</w:t>
      </w:r>
      <w:r w:rsidRPr="00B64341">
        <w:rPr>
          <w:lang w:val="en-AU"/>
        </w:rPr>
        <w:t>.</w:t>
      </w:r>
    </w:p>
    <w:p w14:paraId="0EBBD468" w14:textId="77777777" w:rsidR="007031C8" w:rsidRPr="00B64341" w:rsidRDefault="004343D9" w:rsidP="00BD2CD2">
      <w:pPr>
        <w:rPr>
          <w:lang w:val="en-AU"/>
        </w:rPr>
      </w:pPr>
      <w:r w:rsidRPr="00B64341">
        <w:rPr>
          <w:lang w:val="en-AU"/>
        </w:rPr>
        <w:t xml:space="preserve">The applicant has three months after the day on which the review decision was made to lodge an appeal with the </w:t>
      </w:r>
      <w:r w:rsidR="00121855">
        <w:rPr>
          <w:lang w:val="en-AU"/>
        </w:rPr>
        <w:t>AAT</w:t>
      </w:r>
      <w:r w:rsidR="00121855" w:rsidRPr="00B64341">
        <w:rPr>
          <w:lang w:val="en-AU"/>
        </w:rPr>
        <w:t xml:space="preserve"> </w:t>
      </w:r>
      <w:r w:rsidRPr="00B64341">
        <w:rPr>
          <w:lang w:val="en-AU"/>
        </w:rPr>
        <w:t xml:space="preserve">(if there are special circumstances, </w:t>
      </w:r>
      <w:r w:rsidR="00FD5C0A" w:rsidRPr="00B64341">
        <w:rPr>
          <w:lang w:val="en-AU"/>
        </w:rPr>
        <w:t>DHS</w:t>
      </w:r>
      <w:r w:rsidR="002F10D3" w:rsidRPr="00B64341">
        <w:rPr>
          <w:lang w:val="en-AU"/>
        </w:rPr>
        <w:t xml:space="preserve"> </w:t>
      </w:r>
      <w:r w:rsidRPr="00B64341">
        <w:rPr>
          <w:lang w:val="en-AU"/>
        </w:rPr>
        <w:t>may extend the deadline).</w:t>
      </w:r>
    </w:p>
    <w:p w14:paraId="56D0623C" w14:textId="77777777" w:rsidR="007031C8" w:rsidRPr="00B64341" w:rsidRDefault="004343D9" w:rsidP="00BD2CD2">
      <w:pPr>
        <w:rPr>
          <w:lang w:val="en-AU"/>
        </w:rPr>
      </w:pPr>
      <w:r w:rsidRPr="00B64341">
        <w:rPr>
          <w:lang w:val="en-AU"/>
        </w:rPr>
        <w:t xml:space="preserve">Appeals to the AAT may be lodged directly with the tribunal or through </w:t>
      </w:r>
      <w:r w:rsidR="00FD5C0A" w:rsidRPr="00B64341">
        <w:rPr>
          <w:lang w:val="en-AU"/>
        </w:rPr>
        <w:t>DHS</w:t>
      </w:r>
      <w:r w:rsidRPr="00B64341">
        <w:rPr>
          <w:lang w:val="en-AU"/>
        </w:rPr>
        <w:t>.</w:t>
      </w:r>
    </w:p>
    <w:p w14:paraId="13558A71" w14:textId="77777777" w:rsidR="003C4C4E" w:rsidRPr="00B64341" w:rsidRDefault="003C4C4E" w:rsidP="00BD2CD2">
      <w:pPr>
        <w:rPr>
          <w:lang w:val="en-AU"/>
        </w:rPr>
      </w:pPr>
    </w:p>
    <w:p w14:paraId="53ACC114" w14:textId="77777777" w:rsidR="007031C8" w:rsidRPr="00B64341" w:rsidRDefault="00BC41B0" w:rsidP="00227FBA">
      <w:pPr>
        <w:pStyle w:val="Heading4"/>
      </w:pPr>
      <w:bookmarkStart w:id="1884" w:name="_Toc171153961"/>
      <w:bookmarkStart w:id="1885" w:name="_Toc234129544"/>
      <w:r w:rsidRPr="00B64341">
        <w:lastRenderedPageBreak/>
        <w:t xml:space="preserve">7.3.3.6 </w:t>
      </w:r>
      <w:r w:rsidR="00EA4F66" w:rsidRPr="00B64341">
        <w:tab/>
      </w:r>
      <w:r w:rsidR="004343D9" w:rsidRPr="00B64341">
        <w:t>Appeals to the Federal Court about debt recovery</w:t>
      </w:r>
      <w:bookmarkEnd w:id="1884"/>
      <w:bookmarkEnd w:id="1885"/>
    </w:p>
    <w:p w14:paraId="257806AA" w14:textId="77777777" w:rsidR="007031C8" w:rsidRPr="00B64341" w:rsidRDefault="004343D9" w:rsidP="00BD2CD2">
      <w:pPr>
        <w:rPr>
          <w:lang w:val="en-AU"/>
        </w:rPr>
      </w:pPr>
      <w:r w:rsidRPr="00B64341">
        <w:rPr>
          <w:lang w:val="en-AU"/>
        </w:rPr>
        <w:t>If the applicant disagrees with a debt recovery decision, they may appeal to the Federal Court on a matter of law</w:t>
      </w:r>
      <w:r w:rsidR="000658E2" w:rsidRPr="00B64341">
        <w:rPr>
          <w:lang w:val="en-AU"/>
        </w:rPr>
        <w:t xml:space="preserve">.  </w:t>
      </w:r>
      <w:r w:rsidRPr="00B64341">
        <w:rPr>
          <w:lang w:val="en-AU"/>
        </w:rPr>
        <w:t>When reviewing the legality of debt administration, the Federal Court can vary or set aside a decision, or substitute a new decision.</w:t>
      </w:r>
    </w:p>
    <w:p w14:paraId="08A47EE7" w14:textId="77777777" w:rsidR="003C4C4E" w:rsidRPr="00B64341" w:rsidRDefault="003C4C4E" w:rsidP="00BD2CD2">
      <w:pPr>
        <w:rPr>
          <w:lang w:val="en-AU"/>
        </w:rPr>
      </w:pPr>
    </w:p>
    <w:p w14:paraId="29A520E9" w14:textId="77777777" w:rsidR="007031C8" w:rsidRPr="00B64341" w:rsidRDefault="00BC41B0" w:rsidP="00227FBA">
      <w:pPr>
        <w:pStyle w:val="Heading4"/>
      </w:pPr>
      <w:r w:rsidRPr="00B64341">
        <w:t xml:space="preserve">7.3.3.7 </w:t>
      </w:r>
      <w:bookmarkStart w:id="1886" w:name="_Toc171153963"/>
      <w:bookmarkStart w:id="1887" w:name="_Toc234129545"/>
      <w:r w:rsidR="00EA4F66" w:rsidRPr="00B64341">
        <w:tab/>
      </w:r>
      <w:r w:rsidR="004343D9" w:rsidRPr="00B64341">
        <w:t>Waiver of the right to recover a debt</w:t>
      </w:r>
      <w:bookmarkEnd w:id="1886"/>
      <w:bookmarkEnd w:id="1887"/>
    </w:p>
    <w:p w14:paraId="3EEC5EF0" w14:textId="77777777" w:rsidR="007031C8" w:rsidRPr="00B64341" w:rsidRDefault="004343D9" w:rsidP="00BD2CD2">
      <w:pPr>
        <w:rPr>
          <w:lang w:val="en-AU"/>
        </w:rPr>
      </w:pPr>
      <w:r w:rsidRPr="00B64341">
        <w:rPr>
          <w:lang w:val="en-AU"/>
        </w:rPr>
        <w:t xml:space="preserve">Under </w:t>
      </w:r>
      <w:hyperlink w:anchor="Act" w:tooltip="Student Assistance Act 1973" w:history="1">
        <w:r w:rsidRPr="00B64341">
          <w:rPr>
            <w:rStyle w:val="Hyperlink"/>
            <w:rFonts w:cs="Arial"/>
            <w:lang w:val="en-AU"/>
          </w:rPr>
          <w:t>the Act</w:t>
        </w:r>
      </w:hyperlink>
      <w:r w:rsidRPr="00B64341">
        <w:rPr>
          <w:i/>
          <w:lang w:val="en-AU"/>
        </w:rPr>
        <w:t>,</w:t>
      </w:r>
      <w:r w:rsidRPr="00B64341">
        <w:rPr>
          <w:lang w:val="en-AU"/>
        </w:rPr>
        <w:t xml:space="preserve"> the D</w:t>
      </w:r>
      <w:r w:rsidR="00AF3336" w:rsidRPr="00B64341">
        <w:rPr>
          <w:lang w:val="en-AU"/>
        </w:rPr>
        <w:t>SS</w:t>
      </w:r>
      <w:r w:rsidRPr="00B64341">
        <w:rPr>
          <w:lang w:val="en-AU"/>
        </w:rPr>
        <w:t xml:space="preserve"> Secretary, or their delegate, can waive the Australian Government’s right to recover a debt or write off the debt, in whole or in part, including in cases:</w:t>
      </w:r>
    </w:p>
    <w:p w14:paraId="0D03044B"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 xml:space="preserve">of administrative error by </w:t>
      </w:r>
      <w:r w:rsidR="00FD5C0A" w:rsidRPr="00B64341">
        <w:rPr>
          <w:rFonts w:cs="Arial"/>
          <w:lang w:val="en-AU"/>
        </w:rPr>
        <w:t>DHS</w:t>
      </w:r>
      <w:r w:rsidRPr="00B64341">
        <w:rPr>
          <w:rFonts w:cs="Arial"/>
          <w:lang w:val="en-AU"/>
        </w:rPr>
        <w:t xml:space="preserve">, where this is the sole cause of the overpayment, as long as the person received the payments in good faith (this only applies where the debt was not raised within six weeks from the first payment that caused the debt or within six weeks of the person notifying </w:t>
      </w:r>
      <w:r w:rsidR="00FD5C0A" w:rsidRPr="00B64341">
        <w:rPr>
          <w:rFonts w:cs="Arial"/>
          <w:lang w:val="en-AU"/>
        </w:rPr>
        <w:t>DHS</w:t>
      </w:r>
      <w:r w:rsidRPr="00B64341">
        <w:rPr>
          <w:rFonts w:cs="Arial"/>
          <w:lang w:val="en-AU"/>
        </w:rPr>
        <w:t xml:space="preserve"> of a change in circumstance that affected their entitlement)</w:t>
      </w:r>
      <w:r w:rsidR="003C4C4E" w:rsidRPr="00B64341">
        <w:rPr>
          <w:rFonts w:cs="Arial"/>
          <w:lang w:val="en-AU"/>
        </w:rPr>
        <w:t>;</w:t>
      </w:r>
    </w:p>
    <w:p w14:paraId="47C86253"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a person has been convicted of an offence that gave rise to some or all of the debt and the court has imposed a larger custodial sentence on the person because they were unwilling or unable to pay the debt</w:t>
      </w:r>
      <w:r w:rsidR="003C4C4E" w:rsidRPr="00B64341">
        <w:rPr>
          <w:rFonts w:cs="Arial"/>
          <w:lang w:val="en-AU"/>
        </w:rPr>
        <w:t>;</w:t>
      </w:r>
    </w:p>
    <w:p w14:paraId="6D70E304"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the debt is less than $50 and it is not cost-effective for the Commonwealth to take action to recover it</w:t>
      </w:r>
      <w:r w:rsidR="003C4C4E" w:rsidRPr="00B64341">
        <w:rPr>
          <w:rFonts w:cs="Arial"/>
          <w:lang w:val="en-AU"/>
        </w:rPr>
        <w:t>;</w:t>
      </w:r>
    </w:p>
    <w:p w14:paraId="1EC1FAA1" w14:textId="77777777" w:rsidR="007031C8" w:rsidRPr="00B64341" w:rsidRDefault="004343D9" w:rsidP="00442E5C">
      <w:pPr>
        <w:pStyle w:val="Bullet"/>
        <w:tabs>
          <w:tab w:val="clear" w:pos="360"/>
          <w:tab w:val="num" w:pos="567"/>
          <w:tab w:val="left" w:pos="1134"/>
        </w:tabs>
        <w:spacing w:after="120"/>
        <w:ind w:left="567" w:hanging="567"/>
        <w:rPr>
          <w:rFonts w:cs="Arial"/>
          <w:lang w:val="en-AU"/>
        </w:rPr>
      </w:pPr>
      <w:r w:rsidRPr="00B64341">
        <w:rPr>
          <w:rFonts w:cs="Arial"/>
          <w:lang w:val="en-AU"/>
        </w:rPr>
        <w:t>where part of a debt has been repaid</w:t>
      </w:r>
      <w:r w:rsidR="003C4C4E" w:rsidRPr="00B64341">
        <w:rPr>
          <w:rFonts w:cs="Arial"/>
          <w:lang w:val="en-AU"/>
        </w:rPr>
        <w:t>;</w:t>
      </w:r>
    </w:p>
    <w:p w14:paraId="12B8B4CE" w14:textId="77777777" w:rsidR="007031C8" w:rsidRPr="00B64341" w:rsidRDefault="004343D9" w:rsidP="00442E5C">
      <w:pPr>
        <w:pStyle w:val="BulletLast"/>
        <w:tabs>
          <w:tab w:val="clear" w:pos="360"/>
          <w:tab w:val="num" w:pos="567"/>
          <w:tab w:val="left" w:pos="1134"/>
        </w:tabs>
        <w:spacing w:after="120"/>
        <w:ind w:left="567" w:hanging="567"/>
        <w:rPr>
          <w:rFonts w:cs="Arial"/>
          <w:lang w:val="en-AU"/>
        </w:rPr>
      </w:pPr>
      <w:r w:rsidRPr="00B64341">
        <w:rPr>
          <w:rFonts w:cs="Arial"/>
          <w:lang w:val="en-AU"/>
        </w:rPr>
        <w:t>where special circumstances (other than financial hardship alone) make it better to waive recovery than to write off the debt and the person or another person has not knowingly provided false information or failed to comply with a provision of the Act, and the resulting non-compliance gave rise to the debt.</w:t>
      </w:r>
    </w:p>
    <w:p w14:paraId="52FCECCC" w14:textId="77777777" w:rsidR="007031C8" w:rsidRPr="00B64341" w:rsidRDefault="007031C8" w:rsidP="002310DB">
      <w:pPr>
        <w:pStyle w:val="BulletLast"/>
        <w:numPr>
          <w:ilvl w:val="0"/>
          <w:numId w:val="0"/>
        </w:numPr>
        <w:tabs>
          <w:tab w:val="left" w:pos="1134"/>
        </w:tabs>
        <w:spacing w:after="120"/>
        <w:rPr>
          <w:rFonts w:cs="Arial"/>
          <w:lang w:val="en-AU"/>
        </w:rPr>
      </w:pPr>
    </w:p>
    <w:p w14:paraId="4C151D29" w14:textId="77777777" w:rsidR="007031C8" w:rsidRPr="005E1ABB" w:rsidRDefault="004343D9" w:rsidP="002310DB">
      <w:pPr>
        <w:pStyle w:val="Heading2"/>
        <w:spacing w:before="120" w:after="120"/>
      </w:pPr>
      <w:bookmarkStart w:id="1888" w:name="_7.4_Roles_and"/>
      <w:bookmarkStart w:id="1889" w:name="_7.4_Roles_and_responsibilities_for_"/>
      <w:bookmarkStart w:id="1890" w:name="_Toc161552176"/>
      <w:bookmarkStart w:id="1891" w:name="_Toc234129546"/>
      <w:bookmarkStart w:id="1892" w:name="_Toc264368554"/>
      <w:bookmarkStart w:id="1893" w:name="_Toc418251985"/>
      <w:bookmarkStart w:id="1894" w:name="_Toc469647197"/>
      <w:bookmarkStart w:id="1895" w:name="_Toc161552394"/>
      <w:bookmarkEnd w:id="1888"/>
      <w:bookmarkEnd w:id="1889"/>
      <w:r w:rsidRPr="005E1ABB">
        <w:t>7.4</w:t>
      </w:r>
      <w:r w:rsidRPr="005E1ABB">
        <w:tab/>
        <w:t>Roles and responsibilities for administration of the scheme</w:t>
      </w:r>
      <w:bookmarkEnd w:id="1890"/>
      <w:bookmarkEnd w:id="1891"/>
      <w:bookmarkEnd w:id="1892"/>
      <w:bookmarkEnd w:id="1893"/>
      <w:bookmarkEnd w:id="1894"/>
    </w:p>
    <w:p w14:paraId="610C7992" w14:textId="77777777" w:rsidR="007031C8" w:rsidRPr="00B64341" w:rsidRDefault="00AF3336" w:rsidP="00BD2CD2">
      <w:pPr>
        <w:rPr>
          <w:lang w:val="en-AU"/>
        </w:rPr>
      </w:pPr>
      <w:r w:rsidRPr="00B64341">
        <w:rPr>
          <w:lang w:val="en-AU"/>
        </w:rPr>
        <w:t xml:space="preserve">DSS </w:t>
      </w:r>
      <w:r w:rsidR="004343D9" w:rsidRPr="00B64341">
        <w:rPr>
          <w:lang w:val="en-AU"/>
        </w:rPr>
        <w:t>is responsible for AIC Scheme policy</w:t>
      </w:r>
      <w:r w:rsidR="000658E2" w:rsidRPr="00B64341">
        <w:rPr>
          <w:lang w:val="en-AU"/>
        </w:rPr>
        <w:t xml:space="preserve">.  </w:t>
      </w:r>
      <w:r w:rsidR="004343D9" w:rsidRPr="00B64341">
        <w:rPr>
          <w:lang w:val="en-AU"/>
        </w:rPr>
        <w:t xml:space="preserve">Policy changes are approved by the </w:t>
      </w:r>
      <w:hyperlink w:anchor="Minister" w:tooltip="Minister" w:history="1">
        <w:r w:rsidR="007031C8" w:rsidRPr="00B64341">
          <w:rPr>
            <w:rStyle w:val="Hyperlink"/>
            <w:rFonts w:cs="Arial"/>
            <w:lang w:val="en-AU"/>
          </w:rPr>
          <w:t>Minister</w:t>
        </w:r>
      </w:hyperlink>
      <w:r w:rsidR="004343D9" w:rsidRPr="00B64341">
        <w:rPr>
          <w:lang w:val="en-AU"/>
        </w:rPr>
        <w:t>.</w:t>
      </w:r>
    </w:p>
    <w:p w14:paraId="36A0C16A" w14:textId="77777777" w:rsidR="007031C8" w:rsidRPr="00B64341" w:rsidRDefault="004343D9" w:rsidP="00BD2CD2">
      <w:pPr>
        <w:rPr>
          <w:lang w:val="en-AU"/>
        </w:rPr>
      </w:pPr>
      <w:r w:rsidRPr="00B64341">
        <w:rPr>
          <w:lang w:val="en-AU"/>
        </w:rPr>
        <w:t xml:space="preserve">The </w:t>
      </w:r>
      <w:hyperlink w:anchor="Minister" w:tooltip="Minister" w:history="1">
        <w:r w:rsidRPr="00B64341">
          <w:rPr>
            <w:rStyle w:val="Hyperlink"/>
            <w:rFonts w:cs="Arial"/>
            <w:lang w:val="en-AU"/>
          </w:rPr>
          <w:t>Minister</w:t>
        </w:r>
      </w:hyperlink>
      <w:r w:rsidRPr="00B64341">
        <w:rPr>
          <w:lang w:val="en-AU"/>
        </w:rPr>
        <w:t xml:space="preserve"> has authority to review all AIC Scheme assessment decisions (see </w:t>
      </w:r>
      <w:hyperlink w:anchor="_7.3.2_Appeals_about" w:tooltip="Appeals about assessments of eligibility and/or entitlement" w:history="1">
        <w:r w:rsidRPr="00B64341">
          <w:rPr>
            <w:rStyle w:val="Hyperlink"/>
            <w:rFonts w:cs="Arial"/>
            <w:lang w:val="en-AU"/>
          </w:rPr>
          <w:t>7.3</w:t>
        </w:r>
        <w:bookmarkStart w:id="1896" w:name="_Hlt205716085"/>
        <w:r w:rsidRPr="00B64341">
          <w:rPr>
            <w:rStyle w:val="Hyperlink"/>
            <w:rFonts w:cs="Arial"/>
            <w:lang w:val="en-AU"/>
          </w:rPr>
          <w:t>.</w:t>
        </w:r>
        <w:bookmarkEnd w:id="1896"/>
        <w:r w:rsidRPr="00B64341">
          <w:rPr>
            <w:rStyle w:val="Hyperlink"/>
            <w:rFonts w:cs="Arial"/>
            <w:lang w:val="en-AU"/>
          </w:rPr>
          <w:t>2</w:t>
        </w:r>
      </w:hyperlink>
      <w:r w:rsidRPr="00B64341">
        <w:rPr>
          <w:lang w:val="en-AU"/>
        </w:rPr>
        <w:t>)</w:t>
      </w:r>
      <w:r w:rsidR="000658E2" w:rsidRPr="00B64341">
        <w:rPr>
          <w:lang w:val="en-AU"/>
        </w:rPr>
        <w:t xml:space="preserve">.  </w:t>
      </w:r>
      <w:r w:rsidRPr="00B64341">
        <w:rPr>
          <w:lang w:val="en-AU"/>
        </w:rPr>
        <w:t>Reviews can result in recommendations for policy changes.</w:t>
      </w:r>
    </w:p>
    <w:p w14:paraId="5028BE26" w14:textId="77777777" w:rsidR="007031C8" w:rsidRPr="00B64341" w:rsidRDefault="00AF3336" w:rsidP="00BD2CD2">
      <w:pPr>
        <w:rPr>
          <w:lang w:val="en-AU"/>
        </w:rPr>
      </w:pPr>
      <w:r w:rsidRPr="00B64341">
        <w:rPr>
          <w:lang w:val="en-AU"/>
        </w:rPr>
        <w:t xml:space="preserve">DHS </w:t>
      </w:r>
      <w:r w:rsidR="004343D9" w:rsidRPr="00B64341">
        <w:rPr>
          <w:lang w:val="en-AU"/>
        </w:rPr>
        <w:t xml:space="preserve">administers the scheme under </w:t>
      </w:r>
      <w:r w:rsidRPr="00B64341">
        <w:rPr>
          <w:lang w:val="en-AU"/>
        </w:rPr>
        <w:t>DSS</w:t>
      </w:r>
      <w:r w:rsidR="004343D9" w:rsidRPr="00B64341">
        <w:rPr>
          <w:lang w:val="en-AU"/>
        </w:rPr>
        <w:t>–</w:t>
      </w:r>
      <w:r w:rsidRPr="00B64341">
        <w:rPr>
          <w:lang w:val="en-AU"/>
        </w:rPr>
        <w:t xml:space="preserve">DHS </w:t>
      </w:r>
      <w:r w:rsidR="00E7467A" w:rsidRPr="00B64341">
        <w:rPr>
          <w:lang w:val="en-AU"/>
        </w:rPr>
        <w:t xml:space="preserve">Bilateral Management </w:t>
      </w:r>
      <w:r w:rsidR="00D65149" w:rsidRPr="00B64341">
        <w:rPr>
          <w:lang w:val="en-AU"/>
        </w:rPr>
        <w:t>Agreement and the Family Service Arrangement</w:t>
      </w:r>
      <w:r w:rsidR="00E7467A" w:rsidRPr="00B64341">
        <w:rPr>
          <w:lang w:val="en-AU"/>
        </w:rPr>
        <w:t xml:space="preserve">.  </w:t>
      </w:r>
      <w:r w:rsidR="00FD5C0A" w:rsidRPr="00B64341">
        <w:rPr>
          <w:lang w:val="en-AU"/>
        </w:rPr>
        <w:t>DHS</w:t>
      </w:r>
      <w:r w:rsidR="004343D9" w:rsidRPr="00B64341">
        <w:rPr>
          <w:lang w:val="en-AU"/>
        </w:rPr>
        <w:t xml:space="preserve"> conducts assessments, processes </w:t>
      </w:r>
      <w:hyperlink w:anchor="Claim" w:tooltip="claims" w:history="1">
        <w:r w:rsidR="007031C8" w:rsidRPr="00B64341">
          <w:rPr>
            <w:rStyle w:val="Hyperlink"/>
            <w:rFonts w:cs="Arial"/>
            <w:lang w:val="en-AU"/>
          </w:rPr>
          <w:t>claims</w:t>
        </w:r>
      </w:hyperlink>
      <w:r w:rsidR="004343D9" w:rsidRPr="00B64341">
        <w:rPr>
          <w:lang w:val="en-AU"/>
        </w:rPr>
        <w:t xml:space="preserve"> and makes payments.</w:t>
      </w:r>
    </w:p>
    <w:p w14:paraId="46138BF3" w14:textId="77777777" w:rsidR="007031C8" w:rsidRPr="00B64341" w:rsidRDefault="004343D9" w:rsidP="00BD2CD2">
      <w:pPr>
        <w:rPr>
          <w:lang w:val="en-AU"/>
        </w:rPr>
      </w:pPr>
      <w:r w:rsidRPr="00B64341">
        <w:rPr>
          <w:lang w:val="en-AU"/>
        </w:rPr>
        <w:t xml:space="preserve">Under </w:t>
      </w:r>
      <w:hyperlink w:anchor="Act" w:tooltip="Student Assistance Act 1973" w:history="1">
        <w:r w:rsidRPr="00B64341">
          <w:rPr>
            <w:rStyle w:val="Hyperlink"/>
            <w:rFonts w:cs="Arial"/>
            <w:lang w:val="en-AU"/>
          </w:rPr>
          <w:t>th</w:t>
        </w:r>
        <w:bookmarkStart w:id="1897" w:name="_Hlt205716094"/>
        <w:r w:rsidRPr="00B64341">
          <w:rPr>
            <w:rStyle w:val="Hyperlink"/>
            <w:rFonts w:cs="Arial"/>
            <w:lang w:val="en-AU"/>
          </w:rPr>
          <w:t>e</w:t>
        </w:r>
        <w:bookmarkEnd w:id="1897"/>
        <w:r w:rsidRPr="00B64341">
          <w:rPr>
            <w:rStyle w:val="Hyperlink"/>
            <w:rFonts w:cs="Arial"/>
            <w:lang w:val="en-AU"/>
          </w:rPr>
          <w:t xml:space="preserve"> Act</w:t>
        </w:r>
      </w:hyperlink>
      <w:r w:rsidRPr="00B64341">
        <w:rPr>
          <w:b/>
          <w:lang w:val="en-AU"/>
        </w:rPr>
        <w:t>,</w:t>
      </w:r>
      <w:r w:rsidRPr="00B64341">
        <w:rPr>
          <w:lang w:val="en-AU"/>
        </w:rPr>
        <w:t xml:space="preserve"> the D</w:t>
      </w:r>
      <w:r w:rsidR="00AF3336" w:rsidRPr="00B64341">
        <w:rPr>
          <w:lang w:val="en-AU"/>
        </w:rPr>
        <w:t>SS</w:t>
      </w:r>
      <w:r w:rsidRPr="00B64341">
        <w:rPr>
          <w:lang w:val="en-AU"/>
        </w:rPr>
        <w:t xml:space="preserve"> Secretary is responsible for general administration of AIC Scheme, subject to directions from the </w:t>
      </w:r>
      <w:hyperlink w:anchor="Minister" w:tooltip="Minister" w:history="1">
        <w:r w:rsidRPr="00B64341">
          <w:rPr>
            <w:rStyle w:val="Hyperlink"/>
            <w:rFonts w:cs="Arial"/>
            <w:lang w:val="en-AU"/>
          </w:rPr>
          <w:t>Minister</w:t>
        </w:r>
      </w:hyperlink>
      <w:r w:rsidR="000658E2" w:rsidRPr="00B64341">
        <w:rPr>
          <w:lang w:val="en-AU"/>
        </w:rPr>
        <w:t xml:space="preserve">.  </w:t>
      </w:r>
      <w:r w:rsidRPr="00B64341">
        <w:rPr>
          <w:lang w:val="en-AU"/>
        </w:rPr>
        <w:t xml:space="preserve">The Secretary has delegated all of their powers relating to the administration of the AIC Scheme to the </w:t>
      </w:r>
      <w:r w:rsidR="002F10D3" w:rsidRPr="00B64341">
        <w:rPr>
          <w:lang w:val="en-AU"/>
        </w:rPr>
        <w:t xml:space="preserve">Secretary of </w:t>
      </w:r>
      <w:r w:rsidR="00FD5C0A" w:rsidRPr="00B64341">
        <w:rPr>
          <w:lang w:val="en-AU"/>
        </w:rPr>
        <w:t>DHS</w:t>
      </w:r>
      <w:r w:rsidRPr="00B64341">
        <w:rPr>
          <w:lang w:val="en-AU"/>
        </w:rPr>
        <w:t>.  The</w:t>
      </w:r>
      <w:r w:rsidR="003C4C4E" w:rsidRPr="00B64341">
        <w:rPr>
          <w:lang w:val="en-AU"/>
        </w:rPr>
        <w:t> </w:t>
      </w:r>
      <w:r w:rsidR="00A81064" w:rsidRPr="00B64341">
        <w:rPr>
          <w:lang w:val="en-AU"/>
        </w:rPr>
        <w:t xml:space="preserve">Secretary of </w:t>
      </w:r>
      <w:r w:rsidR="00FD5C0A" w:rsidRPr="00B64341">
        <w:rPr>
          <w:lang w:val="en-AU"/>
        </w:rPr>
        <w:t>DHS</w:t>
      </w:r>
      <w:r w:rsidR="00A81064" w:rsidRPr="00B64341">
        <w:rPr>
          <w:lang w:val="en-AU"/>
        </w:rPr>
        <w:t xml:space="preserve"> </w:t>
      </w:r>
      <w:r w:rsidRPr="00B64341">
        <w:rPr>
          <w:lang w:val="en-AU"/>
        </w:rPr>
        <w:t xml:space="preserve">has subsequently conferred these powers onto certain </w:t>
      </w:r>
      <w:r w:rsidR="00FD5C0A" w:rsidRPr="00B64341">
        <w:rPr>
          <w:lang w:val="en-AU"/>
        </w:rPr>
        <w:t>DHS</w:t>
      </w:r>
      <w:r w:rsidRPr="00B64341">
        <w:rPr>
          <w:lang w:val="en-AU"/>
        </w:rPr>
        <w:t xml:space="preserve"> officers.</w:t>
      </w:r>
    </w:p>
    <w:p w14:paraId="76ECC270" w14:textId="77777777" w:rsidR="007031C8" w:rsidRPr="00B64341" w:rsidRDefault="004343D9" w:rsidP="00BD2CD2">
      <w:pPr>
        <w:rPr>
          <w:lang w:val="en-AU"/>
        </w:rPr>
      </w:pPr>
      <w:r w:rsidRPr="00B64341">
        <w:rPr>
          <w:lang w:val="en-AU"/>
        </w:rPr>
        <w:t xml:space="preserve">Under the </w:t>
      </w:r>
      <w:r w:rsidRPr="00B64341">
        <w:rPr>
          <w:i/>
          <w:lang w:val="en-AU"/>
        </w:rPr>
        <w:t>Financial Management and Accountability Act 1997</w:t>
      </w:r>
      <w:r w:rsidRPr="00B64341">
        <w:rPr>
          <w:lang w:val="en-AU"/>
        </w:rPr>
        <w:t>, the D</w:t>
      </w:r>
      <w:r w:rsidR="00AF3336" w:rsidRPr="00B64341">
        <w:rPr>
          <w:lang w:val="en-AU"/>
        </w:rPr>
        <w:t>SS</w:t>
      </w:r>
      <w:r w:rsidRPr="00B64341">
        <w:rPr>
          <w:lang w:val="en-AU"/>
        </w:rPr>
        <w:t xml:space="preserve"> Secretary has delegated to the </w:t>
      </w:r>
      <w:r w:rsidR="002F10D3" w:rsidRPr="00B64341">
        <w:rPr>
          <w:lang w:val="en-AU"/>
        </w:rPr>
        <w:t xml:space="preserve">Secretary of </w:t>
      </w:r>
      <w:r w:rsidR="00FD5C0A" w:rsidRPr="00B64341">
        <w:rPr>
          <w:lang w:val="en-AU"/>
        </w:rPr>
        <w:t>DHS</w:t>
      </w:r>
      <w:r w:rsidRPr="00B64341">
        <w:rPr>
          <w:lang w:val="en-AU"/>
        </w:rPr>
        <w:t xml:space="preserve"> the power to approve, cancel, vary or suspend proposals for expenditure of AIC Scheme funds</w:t>
      </w:r>
      <w:r w:rsidR="000658E2" w:rsidRPr="00B64341">
        <w:rPr>
          <w:lang w:val="en-AU"/>
        </w:rPr>
        <w:t xml:space="preserve">.  </w:t>
      </w:r>
      <w:r w:rsidRPr="00B64341">
        <w:rPr>
          <w:lang w:val="en-AU"/>
        </w:rPr>
        <w:t xml:space="preserve">The </w:t>
      </w:r>
      <w:r w:rsidR="002F10D3" w:rsidRPr="00B64341">
        <w:rPr>
          <w:lang w:val="en-AU"/>
        </w:rPr>
        <w:t xml:space="preserve">Secretary of </w:t>
      </w:r>
      <w:r w:rsidR="00FD5C0A" w:rsidRPr="00B64341">
        <w:rPr>
          <w:lang w:val="en-AU"/>
        </w:rPr>
        <w:t>DHS</w:t>
      </w:r>
      <w:r w:rsidRPr="00B64341">
        <w:rPr>
          <w:lang w:val="en-AU"/>
        </w:rPr>
        <w:t xml:space="preserve"> has subsequently conferred these powers on certain </w:t>
      </w:r>
      <w:r w:rsidR="00FD5C0A" w:rsidRPr="00B64341">
        <w:rPr>
          <w:lang w:val="en-AU"/>
        </w:rPr>
        <w:t>DHS</w:t>
      </w:r>
      <w:r w:rsidRPr="00B64341">
        <w:rPr>
          <w:lang w:val="en-AU"/>
        </w:rPr>
        <w:t xml:space="preserve"> officers.</w:t>
      </w:r>
    </w:p>
    <w:p w14:paraId="73EC48BB" w14:textId="77777777" w:rsidR="007031C8" w:rsidRPr="00B64341" w:rsidRDefault="004343D9" w:rsidP="00BD2CD2">
      <w:pPr>
        <w:rPr>
          <w:lang w:val="en-AU"/>
        </w:rPr>
      </w:pPr>
      <w:r w:rsidRPr="00B64341">
        <w:rPr>
          <w:lang w:val="en-AU"/>
        </w:rPr>
        <w:t xml:space="preserve">The AIC Scheme </w:t>
      </w:r>
      <w:r w:rsidR="00577BE9" w:rsidRPr="00B64341">
        <w:rPr>
          <w:lang w:val="en-AU"/>
        </w:rPr>
        <w:t>G</w:t>
      </w:r>
      <w:r w:rsidRPr="00B64341">
        <w:rPr>
          <w:lang w:val="en-AU"/>
        </w:rPr>
        <w:t>uidelines are published on D</w:t>
      </w:r>
      <w:r w:rsidR="00AF3336" w:rsidRPr="00B64341">
        <w:rPr>
          <w:lang w:val="en-AU"/>
        </w:rPr>
        <w:t>SS</w:t>
      </w:r>
      <w:r w:rsidR="002A7899" w:rsidRPr="00B64341">
        <w:rPr>
          <w:lang w:val="en-AU"/>
        </w:rPr>
        <w:t>’s</w:t>
      </w:r>
      <w:r w:rsidR="00AF3336" w:rsidRPr="00B64341">
        <w:rPr>
          <w:lang w:val="en-AU"/>
        </w:rPr>
        <w:t xml:space="preserve"> </w:t>
      </w:r>
      <w:r w:rsidRPr="00B64341">
        <w:rPr>
          <w:lang w:val="en-AU"/>
        </w:rPr>
        <w:t xml:space="preserve">website and provided to </w:t>
      </w:r>
      <w:r w:rsidR="00FD5C0A" w:rsidRPr="00B64341">
        <w:rPr>
          <w:lang w:val="en-AU"/>
        </w:rPr>
        <w:t>DHS</w:t>
      </w:r>
      <w:r w:rsidRPr="00B64341">
        <w:rPr>
          <w:lang w:val="en-AU"/>
        </w:rPr>
        <w:t xml:space="preserve"> in writing.</w:t>
      </w:r>
    </w:p>
    <w:p w14:paraId="4AAF2C7D" w14:textId="77777777" w:rsidR="007031C8" w:rsidRPr="00B64341" w:rsidRDefault="004343D9" w:rsidP="00BD2CD2">
      <w:pPr>
        <w:rPr>
          <w:lang w:val="en-AU"/>
        </w:rPr>
      </w:pPr>
      <w:r w:rsidRPr="00B64341">
        <w:rPr>
          <w:lang w:val="en-AU"/>
        </w:rPr>
        <w:t xml:space="preserve">Where the Minister approves a change to the </w:t>
      </w:r>
      <w:r w:rsidR="002F10D3" w:rsidRPr="00B64341">
        <w:rPr>
          <w:lang w:val="en-AU"/>
        </w:rPr>
        <w:t>G</w:t>
      </w:r>
      <w:r w:rsidRPr="00B64341">
        <w:rPr>
          <w:lang w:val="en-AU"/>
        </w:rPr>
        <w:t xml:space="preserve">uidelines (e.g. as a result of an appeal), that change should be taken into account in all current and later cases, including internal reviews of assessment decisions (see </w:t>
      </w:r>
      <w:hyperlink w:anchor="_7.3.1_Assessments,_reassessments" w:tooltip="Assessments, reassessments and reviews" w:history="1">
        <w:r w:rsidRPr="00B64341">
          <w:rPr>
            <w:rStyle w:val="Hyperlink"/>
            <w:rFonts w:cs="Arial"/>
            <w:lang w:val="en-AU"/>
          </w:rPr>
          <w:t>7.3.</w:t>
        </w:r>
        <w:bookmarkStart w:id="1898" w:name="_Hlt205716125"/>
        <w:r w:rsidRPr="00B64341">
          <w:rPr>
            <w:rStyle w:val="Hyperlink"/>
            <w:rFonts w:cs="Arial"/>
            <w:lang w:val="en-AU"/>
          </w:rPr>
          <w:t>1</w:t>
        </w:r>
        <w:bookmarkEnd w:id="1898"/>
      </w:hyperlink>
      <w:r w:rsidRPr="00B64341">
        <w:rPr>
          <w:lang w:val="en-AU"/>
        </w:rPr>
        <w:t xml:space="preserve">) and appeals to </w:t>
      </w:r>
      <w:r w:rsidR="009B3BA2" w:rsidRPr="00B64341">
        <w:rPr>
          <w:lang w:val="en-AU"/>
        </w:rPr>
        <w:t xml:space="preserve">the </w:t>
      </w:r>
      <w:r w:rsidRPr="00B64341">
        <w:rPr>
          <w:lang w:val="en-AU"/>
        </w:rPr>
        <w:t xml:space="preserve">Minister </w:t>
      </w:r>
      <w:r w:rsidR="006A300F">
        <w:rPr>
          <w:lang w:val="en-AU"/>
        </w:rPr>
        <w:t xml:space="preserve">or a person authorised by the Minister </w:t>
      </w:r>
      <w:r w:rsidRPr="00B64341">
        <w:rPr>
          <w:lang w:val="en-AU"/>
        </w:rPr>
        <w:t xml:space="preserve">about assessment decisions (see </w:t>
      </w:r>
      <w:hyperlink w:anchor="_7.3.2_Appeals_about" w:tooltip="Appeals about assessments of eligibility and/or entitlement" w:history="1">
        <w:r w:rsidR="007031C8" w:rsidRPr="00B64341">
          <w:rPr>
            <w:rStyle w:val="Hyperlink"/>
            <w:rFonts w:cs="Arial"/>
            <w:lang w:val="en-AU"/>
          </w:rPr>
          <w:t>7.3.2</w:t>
        </w:r>
      </w:hyperlink>
      <w:r w:rsidRPr="00B64341">
        <w:rPr>
          <w:lang w:val="en-AU"/>
        </w:rPr>
        <w:t>).</w:t>
      </w:r>
    </w:p>
    <w:bookmarkEnd w:id="1895"/>
    <w:p w14:paraId="3D4A894F" w14:textId="77777777" w:rsidR="007031C8" w:rsidRPr="00B64341" w:rsidRDefault="007031C8" w:rsidP="00BD2CD2">
      <w:pPr>
        <w:rPr>
          <w:lang w:val="en-AU"/>
        </w:rPr>
      </w:pPr>
    </w:p>
    <w:sectPr w:rsidR="007031C8" w:rsidRPr="00B64341" w:rsidSect="009033D6">
      <w:headerReference w:type="even" r:id="rId68"/>
      <w:headerReference w:type="default" r:id="rId69"/>
      <w:footerReference w:type="even" r:id="rId70"/>
      <w:footerReference w:type="default" r:id="rId71"/>
      <w:headerReference w:type="first" r:id="rId72"/>
      <w:type w:val="oddPage"/>
      <w:pgSz w:w="11909" w:h="16834" w:code="9"/>
      <w:pgMar w:top="674" w:right="1134" w:bottom="851" w:left="1134" w:header="283"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06521" w14:textId="77777777" w:rsidR="00D30BF4" w:rsidRDefault="00D30BF4">
      <w:r>
        <w:separator/>
      </w:r>
    </w:p>
  </w:endnote>
  <w:endnote w:type="continuationSeparator" w:id="0">
    <w:p w14:paraId="32500862" w14:textId="77777777" w:rsidR="00D30BF4" w:rsidRDefault="00D3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4F2D9"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AE9B2"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3664B" w14:textId="4D1972C5" w:rsidR="004238B4" w:rsidRPr="00AF1A3F" w:rsidRDefault="004238B4">
    <w:pPr>
      <w:pStyle w:val="Footer"/>
      <w:jc w:val="right"/>
      <w:rPr>
        <w:szCs w:val="18"/>
      </w:rPr>
    </w:pPr>
    <w:r w:rsidRPr="00AF1A3F">
      <w:rPr>
        <w:rStyle w:val="PageNumber"/>
        <w:sz w:val="18"/>
        <w:szCs w:val="18"/>
      </w:rPr>
      <w:t xml:space="preserve">General information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682C3B">
      <w:rPr>
        <w:rStyle w:val="PageNumber"/>
        <w:noProof/>
        <w:sz w:val="18"/>
        <w:szCs w:val="18"/>
      </w:rPr>
      <w:t>2</w:t>
    </w:r>
    <w:r w:rsidRPr="00AF1A3F">
      <w:rPr>
        <w:rStyle w:val="PageNumber"/>
        <w:sz w:val="18"/>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0BF25"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43424" w14:textId="3C8CA72C" w:rsidR="004238B4" w:rsidRPr="00AF1A3F" w:rsidRDefault="004238B4">
    <w:pPr>
      <w:pStyle w:val="Footer"/>
      <w:jc w:val="right"/>
      <w:rPr>
        <w:szCs w:val="18"/>
      </w:rPr>
    </w:pPr>
    <w:r w:rsidRPr="00AF1A3F">
      <w:rPr>
        <w:rStyle w:val="PageNumber"/>
        <w:sz w:val="18"/>
        <w:szCs w:val="18"/>
      </w:rPr>
      <w:t xml:space="preserve">Applicant eligibility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682C3B">
      <w:rPr>
        <w:rStyle w:val="PageNumber"/>
        <w:noProof/>
        <w:sz w:val="18"/>
        <w:szCs w:val="18"/>
      </w:rPr>
      <w:t>8</w:t>
    </w:r>
    <w:r w:rsidRPr="00AF1A3F">
      <w:rPr>
        <w:rStyle w:val="PageNumber"/>
        <w:sz w:val="18"/>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039EF" w14:textId="60DABF42" w:rsidR="004238B4" w:rsidRPr="00AF1A3F" w:rsidRDefault="004238B4">
    <w:pPr>
      <w:pStyle w:val="Footer"/>
      <w:jc w:val="right"/>
      <w:rPr>
        <w:szCs w:val="18"/>
      </w:rPr>
    </w:pPr>
    <w:r w:rsidRPr="00AF1A3F">
      <w:rPr>
        <w:rStyle w:val="PageNumber"/>
        <w:sz w:val="18"/>
        <w:szCs w:val="18"/>
      </w:rPr>
      <w:t xml:space="preserve">Student eligibility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682C3B">
      <w:rPr>
        <w:rStyle w:val="PageNumber"/>
        <w:noProof/>
        <w:sz w:val="18"/>
        <w:szCs w:val="18"/>
      </w:rPr>
      <w:t>10</w:t>
    </w:r>
    <w:r w:rsidRPr="00AF1A3F">
      <w:rPr>
        <w:rStyle w:val="PageNumber"/>
        <w:sz w:val="18"/>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D286E"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4DCAA" w14:textId="6B4D9F60" w:rsidR="004238B4" w:rsidRPr="00AF1A3F" w:rsidRDefault="004238B4">
    <w:pPr>
      <w:pStyle w:val="Footer"/>
      <w:jc w:val="right"/>
      <w:rPr>
        <w:szCs w:val="18"/>
      </w:rPr>
    </w:pPr>
    <w:r w:rsidRPr="00AF1A3F">
      <w:rPr>
        <w:rStyle w:val="PageNumber"/>
        <w:sz w:val="18"/>
        <w:szCs w:val="18"/>
      </w:rPr>
      <w:t xml:space="preserve">Isolation conditions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1264FE">
      <w:rPr>
        <w:rStyle w:val="PageNumber"/>
        <w:noProof/>
        <w:sz w:val="18"/>
        <w:szCs w:val="18"/>
      </w:rPr>
      <w:t>39</w:t>
    </w:r>
    <w:r w:rsidRPr="00AF1A3F">
      <w:rPr>
        <w:rStyle w:val="PageNumber"/>
        <w:sz w:val="18"/>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A70DD"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BE05" w14:textId="2A336065" w:rsidR="004238B4" w:rsidRPr="00E121B4" w:rsidRDefault="004238B4">
    <w:pPr>
      <w:pStyle w:val="Footer"/>
      <w:jc w:val="right"/>
      <w:rPr>
        <w:szCs w:val="18"/>
      </w:rPr>
    </w:pPr>
    <w:r w:rsidRPr="00E121B4">
      <w:rPr>
        <w:rStyle w:val="PageNumber"/>
        <w:sz w:val="18"/>
        <w:szCs w:val="18"/>
      </w:rPr>
      <w:t xml:space="preserve">AIC Allowances — </w:t>
    </w:r>
    <w:r w:rsidRPr="00E121B4">
      <w:rPr>
        <w:rStyle w:val="PageNumber"/>
        <w:sz w:val="18"/>
        <w:szCs w:val="18"/>
      </w:rPr>
      <w:fldChar w:fldCharType="begin"/>
    </w:r>
    <w:r w:rsidRPr="00E121B4">
      <w:rPr>
        <w:rStyle w:val="PageNumber"/>
        <w:sz w:val="18"/>
        <w:szCs w:val="18"/>
      </w:rPr>
      <w:instrText xml:space="preserve"> PAGE </w:instrText>
    </w:r>
    <w:r w:rsidRPr="00E121B4">
      <w:rPr>
        <w:rStyle w:val="PageNumber"/>
        <w:sz w:val="18"/>
        <w:szCs w:val="18"/>
      </w:rPr>
      <w:fldChar w:fldCharType="separate"/>
    </w:r>
    <w:r w:rsidR="00682C3B">
      <w:rPr>
        <w:rStyle w:val="PageNumber"/>
        <w:noProof/>
        <w:sz w:val="18"/>
        <w:szCs w:val="18"/>
      </w:rPr>
      <w:t>53</w:t>
    </w:r>
    <w:r w:rsidRPr="00E121B4">
      <w:rPr>
        <w:rStyle w:val="PageNumber"/>
        <w:sz w:val="18"/>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FF488"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Administrative information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46A1D" w14:textId="77777777" w:rsidR="004238B4" w:rsidRDefault="004238B4">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C5E8" w14:textId="3BDDF336" w:rsidR="004238B4" w:rsidRPr="00E121B4" w:rsidRDefault="004238B4">
    <w:pPr>
      <w:pStyle w:val="Footer"/>
      <w:jc w:val="right"/>
      <w:rPr>
        <w:szCs w:val="18"/>
      </w:rPr>
    </w:pPr>
    <w:r w:rsidRPr="00E121B4">
      <w:rPr>
        <w:rStyle w:val="PageNumber"/>
        <w:sz w:val="18"/>
        <w:szCs w:val="18"/>
      </w:rPr>
      <w:t xml:space="preserve">Administrative information — </w:t>
    </w:r>
    <w:r w:rsidRPr="00E121B4">
      <w:rPr>
        <w:rStyle w:val="PageNumber"/>
        <w:sz w:val="18"/>
        <w:szCs w:val="18"/>
      </w:rPr>
      <w:fldChar w:fldCharType="begin"/>
    </w:r>
    <w:r w:rsidRPr="00E121B4">
      <w:rPr>
        <w:rStyle w:val="PageNumber"/>
        <w:sz w:val="18"/>
        <w:szCs w:val="18"/>
      </w:rPr>
      <w:instrText xml:space="preserve"> PAGE </w:instrText>
    </w:r>
    <w:r w:rsidRPr="00E121B4">
      <w:rPr>
        <w:rStyle w:val="PageNumber"/>
        <w:sz w:val="18"/>
        <w:szCs w:val="18"/>
      </w:rPr>
      <w:fldChar w:fldCharType="separate"/>
    </w:r>
    <w:r w:rsidR="00682C3B">
      <w:rPr>
        <w:rStyle w:val="PageNumber"/>
        <w:noProof/>
        <w:sz w:val="18"/>
        <w:szCs w:val="18"/>
      </w:rPr>
      <w:t>62</w:t>
    </w:r>
    <w:r w:rsidRPr="00E121B4">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31E7F" w14:textId="77777777" w:rsidR="004238B4" w:rsidRDefault="004238B4" w:rsidP="00227FBA">
    <w:pPr>
      <w:pStyle w:val="Footer"/>
      <w:ind w:left="-993"/>
    </w:pPr>
    <w:r>
      <w:rPr>
        <w:noProof/>
        <w:lang w:val="en-AU" w:eastAsia="en-AU"/>
      </w:rPr>
      <w:drawing>
        <wp:inline distT="0" distB="0" distL="0" distR="0" wp14:anchorId="2EDAECD4" wp14:editId="1FBC4008">
          <wp:extent cx="7444596" cy="6203514"/>
          <wp:effectExtent l="0" t="0" r="4445" b="6985"/>
          <wp:docPr id="6" name="Picture 6" descr="illustrations of families, children, buildings and nature." title="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S report cover image blue.jpg"/>
                  <pic:cNvPicPr/>
                </pic:nvPicPr>
                <pic:blipFill>
                  <a:blip r:embed="rId1">
                    <a:extLst>
                      <a:ext uri="{28A0092B-C50C-407E-A947-70E740481C1C}">
                        <a14:useLocalDpi xmlns:a14="http://schemas.microsoft.com/office/drawing/2010/main" val="0"/>
                      </a:ext>
                    </a:extLst>
                  </a:blip>
                  <a:stretch>
                    <a:fillRect/>
                  </a:stretch>
                </pic:blipFill>
                <pic:spPr>
                  <a:xfrm>
                    <a:off x="0" y="0"/>
                    <a:ext cx="7449918" cy="6207949"/>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96153"/>
      <w:docPartObj>
        <w:docPartGallery w:val="Page Numbers (Bottom of Page)"/>
        <w:docPartUnique/>
      </w:docPartObj>
    </w:sdtPr>
    <w:sdtEndPr>
      <w:rPr>
        <w:noProof/>
      </w:rPr>
    </w:sdtEndPr>
    <w:sdtContent>
      <w:p w14:paraId="617B82FE" w14:textId="2A603C15" w:rsidR="004238B4" w:rsidRPr="0067537A" w:rsidRDefault="004238B4" w:rsidP="0067537A">
        <w:pPr>
          <w:pStyle w:val="Footer"/>
          <w:pBdr>
            <w:top w:val="single" w:sz="4" w:space="1" w:color="auto"/>
          </w:pBdr>
          <w:jc w:val="right"/>
        </w:pPr>
        <w:r>
          <w:t xml:space="preserve">Contents - </w:t>
        </w:r>
        <w:r>
          <w:fldChar w:fldCharType="begin"/>
        </w:r>
        <w:r>
          <w:instrText xml:space="preserve"> PAGE   \* MERGEFORMAT </w:instrText>
        </w:r>
        <w:r>
          <w:fldChar w:fldCharType="separate"/>
        </w:r>
        <w:r w:rsidR="00682C3B">
          <w:rPr>
            <w:noProof/>
          </w:rPr>
          <w:t>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9B15E" w14:textId="77777777" w:rsidR="004238B4" w:rsidRDefault="004238B4" w:rsidP="0067537A">
    <w:pPr>
      <w:pStyle w:val="Footer"/>
      <w:pBdr>
        <w:top w:val="single" w:sz="4" w:space="1" w:color="auto"/>
      </w:pBdr>
      <w:jc w:val="right"/>
    </w:pPr>
    <w:r>
      <w:t xml:space="preserve">Contents - </w:t>
    </w:r>
    <w:sdt>
      <w:sdtPr>
        <w:id w:val="9133553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3ECC8"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C6BE0" w14:textId="72113E78" w:rsidR="004238B4" w:rsidRPr="00AF1A3F" w:rsidRDefault="004238B4">
    <w:pPr>
      <w:pStyle w:val="Footer"/>
      <w:jc w:val="right"/>
      <w:rPr>
        <w:szCs w:val="18"/>
      </w:rPr>
    </w:pPr>
    <w:r w:rsidRPr="00AF1A3F">
      <w:rPr>
        <w:rStyle w:val="PageNumber"/>
        <w:sz w:val="18"/>
        <w:szCs w:val="18"/>
      </w:rPr>
      <w:t xml:space="preserve">Abbreviations and acronyms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682C3B">
      <w:rPr>
        <w:rStyle w:val="PageNumber"/>
        <w:noProof/>
        <w:sz w:val="18"/>
        <w:szCs w:val="18"/>
      </w:rPr>
      <w:t>iii</w:t>
    </w:r>
    <w:r w:rsidRPr="00AF1A3F">
      <w:rPr>
        <w:rStyle w:val="PageNumber"/>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CCF4EB" w14:textId="77777777" w:rsidR="004238B4" w:rsidRDefault="004238B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3FA63" w14:textId="404597B5" w:rsidR="004238B4" w:rsidRPr="00AF1A3F" w:rsidRDefault="004238B4">
    <w:pPr>
      <w:pStyle w:val="Footer"/>
      <w:jc w:val="right"/>
      <w:rPr>
        <w:szCs w:val="18"/>
      </w:rPr>
    </w:pPr>
    <w:r w:rsidRPr="00AF1A3F">
      <w:rPr>
        <w:szCs w:val="18"/>
      </w:rPr>
      <w:t>Definitions for these Guidelines</w:t>
    </w:r>
    <w:r w:rsidRPr="00AF1A3F">
      <w:rPr>
        <w:rStyle w:val="PageNumber"/>
        <w:sz w:val="18"/>
        <w:szCs w:val="18"/>
      </w:rPr>
      <w:t xml:space="preserve"> — </w:t>
    </w:r>
    <w:r w:rsidRPr="00AF1A3F">
      <w:rPr>
        <w:rStyle w:val="PageNumber"/>
        <w:sz w:val="18"/>
        <w:szCs w:val="18"/>
      </w:rPr>
      <w:fldChar w:fldCharType="begin"/>
    </w:r>
    <w:r w:rsidRPr="00AF1A3F">
      <w:rPr>
        <w:rStyle w:val="PageNumber"/>
        <w:sz w:val="18"/>
        <w:szCs w:val="18"/>
      </w:rPr>
      <w:instrText xml:space="preserve"> PAGE </w:instrText>
    </w:r>
    <w:r w:rsidRPr="00AF1A3F">
      <w:rPr>
        <w:rStyle w:val="PageNumber"/>
        <w:sz w:val="18"/>
        <w:szCs w:val="18"/>
      </w:rPr>
      <w:fldChar w:fldCharType="separate"/>
    </w:r>
    <w:r w:rsidR="00682C3B">
      <w:rPr>
        <w:rStyle w:val="PageNumber"/>
        <w:noProof/>
        <w:sz w:val="18"/>
        <w:szCs w:val="18"/>
      </w:rPr>
      <w:t>x</w:t>
    </w:r>
    <w:r w:rsidRPr="00AF1A3F">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38D76" w14:textId="77777777" w:rsidR="00D30BF4" w:rsidRDefault="00D30BF4">
      <w:r>
        <w:separator/>
      </w:r>
    </w:p>
  </w:footnote>
  <w:footnote w:type="continuationSeparator" w:id="0">
    <w:p w14:paraId="31E3689B" w14:textId="77777777" w:rsidR="00D30BF4" w:rsidRDefault="00D30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F8F2" w14:textId="734B4752" w:rsidR="004238B4" w:rsidRDefault="004238B4">
    <w:pPr>
      <w:pStyle w:val="Header"/>
    </w:pPr>
    <w:r>
      <w:rPr>
        <w:lang w:val="en-US"/>
      </w:rPr>
      <w:t>AIC Scheme:  Policy Guidelines</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EBE38" w14:textId="5EF7CD42" w:rsidR="004238B4" w:rsidRDefault="004238B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F04AD" w14:textId="638A584F" w:rsidR="004238B4" w:rsidRDefault="004238B4">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3B6F4" w14:textId="55209B6F" w:rsidR="004238B4" w:rsidRDefault="004238B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CD5D2" w14:textId="0FB3C91A" w:rsidR="004238B4" w:rsidRDefault="004238B4">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754B2" w14:textId="7F36A051" w:rsidR="004238B4" w:rsidRDefault="004238B4">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71046" w14:textId="4D6AA7CA" w:rsidR="004238B4" w:rsidRDefault="004238B4">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EC4AE" w14:textId="422F03D2" w:rsidR="004238B4" w:rsidRDefault="004238B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5DD63" w14:textId="20B27784" w:rsidR="004238B4" w:rsidRDefault="004238B4">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7D718" w14:textId="6DB13444" w:rsidR="004238B4" w:rsidRDefault="004238B4">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DC47F" w14:textId="02F4DFCC" w:rsidR="004238B4" w:rsidRDefault="004238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72657" w14:textId="29FC0CFA" w:rsidR="004238B4" w:rsidRPr="00E121B4" w:rsidRDefault="004238B4" w:rsidP="004D4264">
    <w:pPr>
      <w:pStyle w:val="Header"/>
      <w:pBdr>
        <w:bottom w:val="single" w:sz="12" w:space="1" w:color="auto"/>
      </w:pBdr>
      <w:rPr>
        <w:rFonts w:cs="Arial"/>
        <w:szCs w:val="18"/>
        <w:lang w:val="en-US"/>
      </w:rPr>
    </w:pPr>
    <w:r w:rsidRPr="00227FBA">
      <w:rPr>
        <w:rFonts w:ascii="Georgia" w:hAnsi="Georgia"/>
        <w:color w:val="24596E"/>
        <w:sz w:val="20"/>
        <w:szCs w:val="24"/>
        <w:lang w:val="en-AU" w:eastAsia="en-AU"/>
      </w:rPr>
      <w:t>AIC Scheme:  Policy Guidelines</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6F2C3" w14:textId="073A3841" w:rsidR="004238B4" w:rsidRDefault="004238B4">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F3BD2" w14:textId="799FCFD4" w:rsidR="004238B4" w:rsidRDefault="004238B4">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2CE2" w14:textId="3822337A" w:rsidR="004238B4" w:rsidRDefault="004238B4">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8C887" w14:textId="131DA69D" w:rsidR="004238B4" w:rsidRDefault="004238B4">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3FBD" w14:textId="5F8CD05C" w:rsidR="004238B4" w:rsidRDefault="004238B4">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B936F" w14:textId="1B3E92C9" w:rsidR="004238B4" w:rsidRDefault="004238B4">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604E0" w14:textId="4A91EA95" w:rsidR="004238B4" w:rsidRDefault="004238B4">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7F14C" w14:textId="738D9FF6" w:rsidR="004238B4" w:rsidRDefault="004238B4">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04F43" w14:textId="0B9B3309" w:rsidR="004238B4" w:rsidRDefault="004238B4">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F609" w14:textId="5C01A833" w:rsidR="004238B4" w:rsidRDefault="004238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246F0" w14:textId="0C92B58B" w:rsidR="004238B4" w:rsidRDefault="004238B4" w:rsidP="00D63C03">
    <w:pPr>
      <w:pStyle w:val="Header"/>
      <w:ind w:left="-709"/>
    </w:pPr>
    <w:r>
      <w:rPr>
        <w:noProof/>
        <w:lang w:val="en-AU" w:eastAsia="en-AU"/>
      </w:rPr>
      <w:drawing>
        <wp:inline distT="0" distB="0" distL="0" distR="0" wp14:anchorId="084F1D93" wp14:editId="5E2E3CAF">
          <wp:extent cx="3236400" cy="936000"/>
          <wp:effectExtent l="0" t="0" r="2540" b="0"/>
          <wp:docPr id="5" name="Picture 5" descr="Australian Government crest&#10;Department of Socia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_Template purple.jpg"/>
                  <pic:cNvPicPr/>
                </pic:nvPicPr>
                <pic:blipFill>
                  <a:blip r:embed="rId1">
                    <a:extLst>
                      <a:ext uri="{28A0092B-C50C-407E-A947-70E740481C1C}">
                        <a14:useLocalDpi xmlns:a14="http://schemas.microsoft.com/office/drawing/2010/main" val="0"/>
                      </a:ext>
                    </a:extLst>
                  </a:blip>
                  <a:stretch>
                    <a:fillRect/>
                  </a:stretch>
                </pic:blipFill>
                <pic:spPr>
                  <a:xfrm>
                    <a:off x="0" y="0"/>
                    <a:ext cx="3236400" cy="936000"/>
                  </a:xfrm>
                  <a:prstGeom prst="rect">
                    <a:avLst/>
                  </a:prstGeom>
                </pic:spPr>
              </pic:pic>
            </a:graphicData>
          </a:graphic>
        </wp:inline>
      </w:drawing>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FA4F4" w14:textId="5AE12D7E" w:rsidR="004238B4" w:rsidRDefault="004238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44E21" w14:textId="70544C00" w:rsidR="004238B4" w:rsidRDefault="004238B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A7E41" w14:textId="6CF48EDD" w:rsidR="004238B4" w:rsidRDefault="004238B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CEF85" w14:textId="458A93C8" w:rsidR="004238B4" w:rsidRDefault="004238B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60913" w14:textId="5B0ED51C" w:rsidR="004238B4" w:rsidRDefault="004238B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4071B" w14:textId="63126E5C" w:rsidR="004238B4" w:rsidRDefault="004238B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37870" w14:textId="7D199FA7" w:rsidR="004238B4" w:rsidRDefault="00423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5398"/>
    <w:multiLevelType w:val="hybridMultilevel"/>
    <w:tmpl w:val="45346EEC"/>
    <w:lvl w:ilvl="0" w:tplc="957A0CE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862C35"/>
    <w:multiLevelType w:val="hybridMultilevel"/>
    <w:tmpl w:val="EB9084C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15:restartNumberingAfterBreak="0">
    <w:nsid w:val="0644053D"/>
    <w:multiLevelType w:val="hybridMultilevel"/>
    <w:tmpl w:val="685C0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70E03"/>
    <w:multiLevelType w:val="hybridMultilevel"/>
    <w:tmpl w:val="F3B4D80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FF0E26"/>
    <w:multiLevelType w:val="hybridMultilevel"/>
    <w:tmpl w:val="15803A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E060B"/>
    <w:multiLevelType w:val="hybridMultilevel"/>
    <w:tmpl w:val="F28447F8"/>
    <w:lvl w:ilvl="0" w:tplc="0C090003">
      <w:start w:val="1"/>
      <w:numFmt w:val="bullet"/>
      <w:lvlText w:val="o"/>
      <w:lvlJc w:val="left"/>
      <w:pPr>
        <w:ind w:left="1434" w:hanging="360"/>
      </w:pPr>
      <w:rPr>
        <w:rFonts w:ascii="Courier New" w:hAnsi="Courier New" w:cs="Courier New" w:hint="default"/>
      </w:rPr>
    </w:lvl>
    <w:lvl w:ilvl="1" w:tplc="0C090003" w:tentative="1">
      <w:start w:val="1"/>
      <w:numFmt w:val="bullet"/>
      <w:lvlText w:val="o"/>
      <w:lvlJc w:val="left"/>
      <w:pPr>
        <w:ind w:left="2154" w:hanging="360"/>
      </w:pPr>
      <w:rPr>
        <w:rFonts w:ascii="Courier New" w:hAnsi="Courier New" w:cs="Courier New" w:hint="default"/>
      </w:rPr>
    </w:lvl>
    <w:lvl w:ilvl="2" w:tplc="0C090005" w:tentative="1">
      <w:start w:val="1"/>
      <w:numFmt w:val="bullet"/>
      <w:lvlText w:val=""/>
      <w:lvlJc w:val="left"/>
      <w:pPr>
        <w:ind w:left="2874" w:hanging="360"/>
      </w:pPr>
      <w:rPr>
        <w:rFonts w:ascii="Wingdings" w:hAnsi="Wingdings" w:hint="default"/>
      </w:rPr>
    </w:lvl>
    <w:lvl w:ilvl="3" w:tplc="0C090001" w:tentative="1">
      <w:start w:val="1"/>
      <w:numFmt w:val="bullet"/>
      <w:lvlText w:val=""/>
      <w:lvlJc w:val="left"/>
      <w:pPr>
        <w:ind w:left="3594" w:hanging="360"/>
      </w:pPr>
      <w:rPr>
        <w:rFonts w:ascii="Symbol" w:hAnsi="Symbol" w:hint="default"/>
      </w:rPr>
    </w:lvl>
    <w:lvl w:ilvl="4" w:tplc="0C090003" w:tentative="1">
      <w:start w:val="1"/>
      <w:numFmt w:val="bullet"/>
      <w:lvlText w:val="o"/>
      <w:lvlJc w:val="left"/>
      <w:pPr>
        <w:ind w:left="4314" w:hanging="360"/>
      </w:pPr>
      <w:rPr>
        <w:rFonts w:ascii="Courier New" w:hAnsi="Courier New" w:cs="Courier New" w:hint="default"/>
      </w:rPr>
    </w:lvl>
    <w:lvl w:ilvl="5" w:tplc="0C090005" w:tentative="1">
      <w:start w:val="1"/>
      <w:numFmt w:val="bullet"/>
      <w:lvlText w:val=""/>
      <w:lvlJc w:val="left"/>
      <w:pPr>
        <w:ind w:left="5034" w:hanging="360"/>
      </w:pPr>
      <w:rPr>
        <w:rFonts w:ascii="Wingdings" w:hAnsi="Wingdings" w:hint="default"/>
      </w:rPr>
    </w:lvl>
    <w:lvl w:ilvl="6" w:tplc="0C090001" w:tentative="1">
      <w:start w:val="1"/>
      <w:numFmt w:val="bullet"/>
      <w:lvlText w:val=""/>
      <w:lvlJc w:val="left"/>
      <w:pPr>
        <w:ind w:left="5754" w:hanging="360"/>
      </w:pPr>
      <w:rPr>
        <w:rFonts w:ascii="Symbol" w:hAnsi="Symbol" w:hint="default"/>
      </w:rPr>
    </w:lvl>
    <w:lvl w:ilvl="7" w:tplc="0C090003" w:tentative="1">
      <w:start w:val="1"/>
      <w:numFmt w:val="bullet"/>
      <w:lvlText w:val="o"/>
      <w:lvlJc w:val="left"/>
      <w:pPr>
        <w:ind w:left="6474" w:hanging="360"/>
      </w:pPr>
      <w:rPr>
        <w:rFonts w:ascii="Courier New" w:hAnsi="Courier New" w:cs="Courier New" w:hint="default"/>
      </w:rPr>
    </w:lvl>
    <w:lvl w:ilvl="8" w:tplc="0C090005" w:tentative="1">
      <w:start w:val="1"/>
      <w:numFmt w:val="bullet"/>
      <w:lvlText w:val=""/>
      <w:lvlJc w:val="left"/>
      <w:pPr>
        <w:ind w:left="7194" w:hanging="360"/>
      </w:pPr>
      <w:rPr>
        <w:rFonts w:ascii="Wingdings" w:hAnsi="Wingdings" w:hint="default"/>
      </w:rPr>
    </w:lvl>
  </w:abstractNum>
  <w:abstractNum w:abstractNumId="6" w15:restartNumberingAfterBreak="0">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7" w15:restartNumberingAfterBreak="0">
    <w:nsid w:val="22956B85"/>
    <w:multiLevelType w:val="hybridMultilevel"/>
    <w:tmpl w:val="C430F3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07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9" w15:restartNumberingAfterBreak="0">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10" w15:restartNumberingAfterBreak="0">
    <w:nsid w:val="29FA1243"/>
    <w:multiLevelType w:val="hybridMultilevel"/>
    <w:tmpl w:val="8C7A8CB8"/>
    <w:lvl w:ilvl="0" w:tplc="D4BCC4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FA3374E"/>
    <w:multiLevelType w:val="hybridMultilevel"/>
    <w:tmpl w:val="F9421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233D70"/>
    <w:multiLevelType w:val="hybridMultilevel"/>
    <w:tmpl w:val="75BAE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EA2828"/>
    <w:multiLevelType w:val="hybridMultilevel"/>
    <w:tmpl w:val="8398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1B639F"/>
    <w:multiLevelType w:val="multilevel"/>
    <w:tmpl w:val="302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41718"/>
    <w:multiLevelType w:val="hybridMultilevel"/>
    <w:tmpl w:val="8A7C46EC"/>
    <w:lvl w:ilvl="0" w:tplc="29201C4A">
      <w:start w:val="1"/>
      <w:numFmt w:val="decimal"/>
      <w:lvlText w:val="Rule %1:"/>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2CC3C47"/>
    <w:multiLevelType w:val="multilevel"/>
    <w:tmpl w:val="3F3653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33348EC"/>
    <w:multiLevelType w:val="hybridMultilevel"/>
    <w:tmpl w:val="6E10B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907839"/>
    <w:multiLevelType w:val="multilevel"/>
    <w:tmpl w:val="B6F42D44"/>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2759A"/>
    <w:multiLevelType w:val="hybridMultilevel"/>
    <w:tmpl w:val="A41669AC"/>
    <w:lvl w:ilvl="0" w:tplc="CAFA5C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8680380"/>
    <w:multiLevelType w:val="multilevel"/>
    <w:tmpl w:val="0B400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4462C"/>
    <w:multiLevelType w:val="hybridMultilevel"/>
    <w:tmpl w:val="B706F172"/>
    <w:lvl w:ilvl="0" w:tplc="957A0CE0">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50162534"/>
    <w:multiLevelType w:val="hybridMultilevel"/>
    <w:tmpl w:val="C9C0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25F494B"/>
    <w:multiLevelType w:val="hybridMultilevel"/>
    <w:tmpl w:val="552A89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5D702E"/>
    <w:multiLevelType w:val="hybridMultilevel"/>
    <w:tmpl w:val="E648EA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8CD0C5E"/>
    <w:multiLevelType w:val="hybridMultilevel"/>
    <w:tmpl w:val="22CA11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9332FB6"/>
    <w:multiLevelType w:val="hybridMultilevel"/>
    <w:tmpl w:val="3240359E"/>
    <w:lvl w:ilvl="0" w:tplc="0C090001">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15:restartNumberingAfterBreak="0">
    <w:nsid w:val="5AD7331F"/>
    <w:multiLevelType w:val="hybridMultilevel"/>
    <w:tmpl w:val="AF84DB78"/>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28" w15:restartNumberingAfterBreak="0">
    <w:nsid w:val="64445D15"/>
    <w:multiLevelType w:val="hybridMultilevel"/>
    <w:tmpl w:val="95F2E122"/>
    <w:lvl w:ilvl="0" w:tplc="0C090001">
      <w:start w:val="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58B43F4"/>
    <w:multiLevelType w:val="hybridMultilevel"/>
    <w:tmpl w:val="5B02CC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92A4190"/>
    <w:multiLevelType w:val="hybridMultilevel"/>
    <w:tmpl w:val="C99047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6A7E238C"/>
    <w:multiLevelType w:val="hybridMultilevel"/>
    <w:tmpl w:val="D3DC1FD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B9E6476"/>
    <w:multiLevelType w:val="hybridMultilevel"/>
    <w:tmpl w:val="BCFC9F6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BE1A4E"/>
    <w:multiLevelType w:val="hybridMultilevel"/>
    <w:tmpl w:val="90DA66A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A75350D"/>
    <w:multiLevelType w:val="hybridMultilevel"/>
    <w:tmpl w:val="FF8AEF2A"/>
    <w:lvl w:ilvl="0" w:tplc="957A0CE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7FBD5610"/>
    <w:multiLevelType w:val="hybridMultilevel"/>
    <w:tmpl w:val="EE68B586"/>
    <w:lvl w:ilvl="0" w:tplc="0C090003">
      <w:start w:val="1"/>
      <w:numFmt w:val="bullet"/>
      <w:lvlText w:val="o"/>
      <w:lvlJc w:val="left"/>
      <w:pPr>
        <w:ind w:left="1440" w:hanging="360"/>
      </w:pPr>
      <w:rPr>
        <w:rFonts w:ascii="Courier New" w:hAnsi="Courier New" w:cs="Courier New" w:hint="default"/>
        <w:sz w:val="16"/>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9"/>
  </w:num>
  <w:num w:numId="4">
    <w:abstractNumId w:val="25"/>
  </w:num>
  <w:num w:numId="5">
    <w:abstractNumId w:val="33"/>
  </w:num>
  <w:num w:numId="6">
    <w:abstractNumId w:val="3"/>
  </w:num>
  <w:num w:numId="7">
    <w:abstractNumId w:val="4"/>
  </w:num>
  <w:num w:numId="8">
    <w:abstractNumId w:val="32"/>
  </w:num>
  <w:num w:numId="9">
    <w:abstractNumId w:val="26"/>
  </w:num>
  <w:num w:numId="10">
    <w:abstractNumId w:val="31"/>
  </w:num>
  <w:num w:numId="11">
    <w:abstractNumId w:val="23"/>
  </w:num>
  <w:num w:numId="12">
    <w:abstractNumId w:val="7"/>
  </w:num>
  <w:num w:numId="13">
    <w:abstractNumId w:val="30"/>
  </w:num>
  <w:num w:numId="14">
    <w:abstractNumId w:val="11"/>
  </w:num>
  <w:num w:numId="15">
    <w:abstractNumId w:val="19"/>
  </w:num>
  <w:num w:numId="16">
    <w:abstractNumId w:val="5"/>
  </w:num>
  <w:num w:numId="17">
    <w:abstractNumId w:val="10"/>
  </w:num>
  <w:num w:numId="18">
    <w:abstractNumId w:val="15"/>
  </w:num>
  <w:num w:numId="19">
    <w:abstractNumId w:val="13"/>
  </w:num>
  <w:num w:numId="20">
    <w:abstractNumId w:val="35"/>
  </w:num>
  <w:num w:numId="21">
    <w:abstractNumId w:val="27"/>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6"/>
  </w:num>
  <w:num w:numId="26">
    <w:abstractNumId w:val="6"/>
  </w:num>
  <w:num w:numId="27">
    <w:abstractNumId w:val="6"/>
  </w:num>
  <w:num w:numId="28">
    <w:abstractNumId w:val="34"/>
  </w:num>
  <w:num w:numId="29">
    <w:abstractNumId w:val="12"/>
  </w:num>
  <w:num w:numId="30">
    <w:abstractNumId w:val="18"/>
  </w:num>
  <w:num w:numId="31">
    <w:abstractNumId w:val="17"/>
  </w:num>
  <w:num w:numId="32">
    <w:abstractNumId w:val="29"/>
  </w:num>
  <w:num w:numId="33">
    <w:abstractNumId w:val="24"/>
  </w:num>
  <w:num w:numId="34">
    <w:abstractNumId w:val="1"/>
  </w:num>
  <w:num w:numId="35">
    <w:abstractNumId w:val="6"/>
  </w:num>
  <w:num w:numId="36">
    <w:abstractNumId w:val="21"/>
  </w:num>
  <w:num w:numId="37">
    <w:abstractNumId w:val="0"/>
  </w:num>
  <w:num w:numId="38">
    <w:abstractNumId w:val="2"/>
  </w:num>
  <w:num w:numId="39">
    <w:abstractNumId w:val="6"/>
  </w:num>
  <w:num w:numId="40">
    <w:abstractNumId w:val="28"/>
  </w:num>
  <w:num w:numId="41">
    <w:abstractNumId w:val="22"/>
  </w:num>
  <w:num w:numId="42">
    <w:abstractNumId w:val="14"/>
  </w:num>
  <w:num w:numId="43">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DE, Rachael">
    <w15:presenceInfo w15:providerId="AD" w15:userId="S-1-5-21-1463861888-1148693830-2432142812-27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BB"/>
    <w:rsid w:val="00000A0B"/>
    <w:rsid w:val="00000C7B"/>
    <w:rsid w:val="000026EA"/>
    <w:rsid w:val="00002A81"/>
    <w:rsid w:val="00002E2C"/>
    <w:rsid w:val="0000749D"/>
    <w:rsid w:val="00010B4A"/>
    <w:rsid w:val="00011D6A"/>
    <w:rsid w:val="000129C3"/>
    <w:rsid w:val="0001396C"/>
    <w:rsid w:val="00014CB8"/>
    <w:rsid w:val="000157A6"/>
    <w:rsid w:val="0001597E"/>
    <w:rsid w:val="00022CEA"/>
    <w:rsid w:val="00025D35"/>
    <w:rsid w:val="00030433"/>
    <w:rsid w:val="00034C94"/>
    <w:rsid w:val="00034D7C"/>
    <w:rsid w:val="000367D2"/>
    <w:rsid w:val="00042841"/>
    <w:rsid w:val="00044773"/>
    <w:rsid w:val="0004487D"/>
    <w:rsid w:val="00045D88"/>
    <w:rsid w:val="0004696C"/>
    <w:rsid w:val="00047D49"/>
    <w:rsid w:val="00052C3B"/>
    <w:rsid w:val="00055C86"/>
    <w:rsid w:val="000568C8"/>
    <w:rsid w:val="00057F09"/>
    <w:rsid w:val="0006004B"/>
    <w:rsid w:val="0006055B"/>
    <w:rsid w:val="00061EDE"/>
    <w:rsid w:val="00064253"/>
    <w:rsid w:val="000658E2"/>
    <w:rsid w:val="00073227"/>
    <w:rsid w:val="0007329A"/>
    <w:rsid w:val="00074BC0"/>
    <w:rsid w:val="000757AE"/>
    <w:rsid w:val="0007649F"/>
    <w:rsid w:val="00076967"/>
    <w:rsid w:val="00083016"/>
    <w:rsid w:val="0008448A"/>
    <w:rsid w:val="00086693"/>
    <w:rsid w:val="00087784"/>
    <w:rsid w:val="00090376"/>
    <w:rsid w:val="0009629D"/>
    <w:rsid w:val="000A02FD"/>
    <w:rsid w:val="000A0477"/>
    <w:rsid w:val="000A0C6C"/>
    <w:rsid w:val="000A2E16"/>
    <w:rsid w:val="000A2F0F"/>
    <w:rsid w:val="000A3650"/>
    <w:rsid w:val="000A37FA"/>
    <w:rsid w:val="000A49C1"/>
    <w:rsid w:val="000A49EE"/>
    <w:rsid w:val="000A591E"/>
    <w:rsid w:val="000A62BA"/>
    <w:rsid w:val="000A6511"/>
    <w:rsid w:val="000A6FB1"/>
    <w:rsid w:val="000B1B79"/>
    <w:rsid w:val="000B250A"/>
    <w:rsid w:val="000B263B"/>
    <w:rsid w:val="000B3B99"/>
    <w:rsid w:val="000B4737"/>
    <w:rsid w:val="000B706A"/>
    <w:rsid w:val="000C466C"/>
    <w:rsid w:val="000C4EC2"/>
    <w:rsid w:val="000D068C"/>
    <w:rsid w:val="000D0C3A"/>
    <w:rsid w:val="000D1248"/>
    <w:rsid w:val="000D1300"/>
    <w:rsid w:val="000D2B2C"/>
    <w:rsid w:val="000D3123"/>
    <w:rsid w:val="000D4186"/>
    <w:rsid w:val="000D4CAB"/>
    <w:rsid w:val="000D58D8"/>
    <w:rsid w:val="000D686A"/>
    <w:rsid w:val="000D6A91"/>
    <w:rsid w:val="000D6F34"/>
    <w:rsid w:val="000D72C2"/>
    <w:rsid w:val="000E1626"/>
    <w:rsid w:val="000E1A39"/>
    <w:rsid w:val="000E3173"/>
    <w:rsid w:val="000E351B"/>
    <w:rsid w:val="000E4B34"/>
    <w:rsid w:val="000E59FF"/>
    <w:rsid w:val="000E5B98"/>
    <w:rsid w:val="000E6BF1"/>
    <w:rsid w:val="000E73EA"/>
    <w:rsid w:val="000F16CE"/>
    <w:rsid w:val="000F1AA5"/>
    <w:rsid w:val="000F5A98"/>
    <w:rsid w:val="000F639E"/>
    <w:rsid w:val="000F6B19"/>
    <w:rsid w:val="00101852"/>
    <w:rsid w:val="00104517"/>
    <w:rsid w:val="00105FCE"/>
    <w:rsid w:val="00106A64"/>
    <w:rsid w:val="0011025C"/>
    <w:rsid w:val="00111B5C"/>
    <w:rsid w:val="0011222B"/>
    <w:rsid w:val="00112271"/>
    <w:rsid w:val="00115F4C"/>
    <w:rsid w:val="0011608B"/>
    <w:rsid w:val="001165EA"/>
    <w:rsid w:val="00121855"/>
    <w:rsid w:val="00122998"/>
    <w:rsid w:val="00123C0E"/>
    <w:rsid w:val="001264FE"/>
    <w:rsid w:val="0012763B"/>
    <w:rsid w:val="00127DB5"/>
    <w:rsid w:val="00130072"/>
    <w:rsid w:val="00130B71"/>
    <w:rsid w:val="0013180D"/>
    <w:rsid w:val="00133139"/>
    <w:rsid w:val="00133525"/>
    <w:rsid w:val="001337F6"/>
    <w:rsid w:val="0013405A"/>
    <w:rsid w:val="00134D12"/>
    <w:rsid w:val="00136FA6"/>
    <w:rsid w:val="00141EED"/>
    <w:rsid w:val="00146152"/>
    <w:rsid w:val="00147D77"/>
    <w:rsid w:val="00150487"/>
    <w:rsid w:val="00152479"/>
    <w:rsid w:val="0015469C"/>
    <w:rsid w:val="00154D58"/>
    <w:rsid w:val="00156C49"/>
    <w:rsid w:val="0016095D"/>
    <w:rsid w:val="00160F6F"/>
    <w:rsid w:val="00162F52"/>
    <w:rsid w:val="00164107"/>
    <w:rsid w:val="00173205"/>
    <w:rsid w:val="00175F0B"/>
    <w:rsid w:val="0018445C"/>
    <w:rsid w:val="00184643"/>
    <w:rsid w:val="00191E2C"/>
    <w:rsid w:val="00194B67"/>
    <w:rsid w:val="001A00FB"/>
    <w:rsid w:val="001A0BBF"/>
    <w:rsid w:val="001A2A6B"/>
    <w:rsid w:val="001A3FFA"/>
    <w:rsid w:val="001A4B53"/>
    <w:rsid w:val="001B1C8C"/>
    <w:rsid w:val="001B2483"/>
    <w:rsid w:val="001B2C93"/>
    <w:rsid w:val="001B3FBB"/>
    <w:rsid w:val="001B484A"/>
    <w:rsid w:val="001B6326"/>
    <w:rsid w:val="001B66F1"/>
    <w:rsid w:val="001B6804"/>
    <w:rsid w:val="001B7467"/>
    <w:rsid w:val="001B7D1F"/>
    <w:rsid w:val="001C09B4"/>
    <w:rsid w:val="001C1A45"/>
    <w:rsid w:val="001C5F60"/>
    <w:rsid w:val="001C69B0"/>
    <w:rsid w:val="001D0B8E"/>
    <w:rsid w:val="001D10A1"/>
    <w:rsid w:val="001D12C1"/>
    <w:rsid w:val="001D1914"/>
    <w:rsid w:val="001D2047"/>
    <w:rsid w:val="001D4895"/>
    <w:rsid w:val="001E5B78"/>
    <w:rsid w:val="001E71EB"/>
    <w:rsid w:val="001F06AE"/>
    <w:rsid w:val="001F0B56"/>
    <w:rsid w:val="001F39BD"/>
    <w:rsid w:val="0020173C"/>
    <w:rsid w:val="002048E1"/>
    <w:rsid w:val="00206EDC"/>
    <w:rsid w:val="00210A37"/>
    <w:rsid w:val="002115C4"/>
    <w:rsid w:val="002127D3"/>
    <w:rsid w:val="00216524"/>
    <w:rsid w:val="00220C42"/>
    <w:rsid w:val="00222D3D"/>
    <w:rsid w:val="00227FBA"/>
    <w:rsid w:val="0023049A"/>
    <w:rsid w:val="002310DB"/>
    <w:rsid w:val="002317C8"/>
    <w:rsid w:val="00231EA6"/>
    <w:rsid w:val="002327E1"/>
    <w:rsid w:val="002341E0"/>
    <w:rsid w:val="00235D3B"/>
    <w:rsid w:val="00240DDC"/>
    <w:rsid w:val="002420C6"/>
    <w:rsid w:val="00242EE7"/>
    <w:rsid w:val="002465D5"/>
    <w:rsid w:val="00247B3B"/>
    <w:rsid w:val="002507EA"/>
    <w:rsid w:val="002514FB"/>
    <w:rsid w:val="00251A00"/>
    <w:rsid w:val="0025388B"/>
    <w:rsid w:val="00254224"/>
    <w:rsid w:val="002545A8"/>
    <w:rsid w:val="00256DD4"/>
    <w:rsid w:val="00260B7A"/>
    <w:rsid w:val="002632CE"/>
    <w:rsid w:val="0026341D"/>
    <w:rsid w:val="00264F5D"/>
    <w:rsid w:val="00265AC9"/>
    <w:rsid w:val="00267286"/>
    <w:rsid w:val="0027149C"/>
    <w:rsid w:val="002720DA"/>
    <w:rsid w:val="0027264E"/>
    <w:rsid w:val="002741F9"/>
    <w:rsid w:val="0027436F"/>
    <w:rsid w:val="00275C93"/>
    <w:rsid w:val="00276CB4"/>
    <w:rsid w:val="00281188"/>
    <w:rsid w:val="00281968"/>
    <w:rsid w:val="00281AF6"/>
    <w:rsid w:val="00283DB2"/>
    <w:rsid w:val="00283EA0"/>
    <w:rsid w:val="002862B6"/>
    <w:rsid w:val="00287FC3"/>
    <w:rsid w:val="00294EF4"/>
    <w:rsid w:val="00296E31"/>
    <w:rsid w:val="002A29B1"/>
    <w:rsid w:val="002A42CF"/>
    <w:rsid w:val="002A574C"/>
    <w:rsid w:val="002A6410"/>
    <w:rsid w:val="002A6443"/>
    <w:rsid w:val="002A73A7"/>
    <w:rsid w:val="002A7899"/>
    <w:rsid w:val="002B0AD1"/>
    <w:rsid w:val="002B58D6"/>
    <w:rsid w:val="002B7887"/>
    <w:rsid w:val="002C15FC"/>
    <w:rsid w:val="002C5848"/>
    <w:rsid w:val="002C7345"/>
    <w:rsid w:val="002D187D"/>
    <w:rsid w:val="002D7A9A"/>
    <w:rsid w:val="002E3017"/>
    <w:rsid w:val="002E30C4"/>
    <w:rsid w:val="002E3242"/>
    <w:rsid w:val="002E45FA"/>
    <w:rsid w:val="002E6274"/>
    <w:rsid w:val="002F10D3"/>
    <w:rsid w:val="002F2C2A"/>
    <w:rsid w:val="002F3735"/>
    <w:rsid w:val="002F4969"/>
    <w:rsid w:val="002F6C82"/>
    <w:rsid w:val="002F7A53"/>
    <w:rsid w:val="00300057"/>
    <w:rsid w:val="003020D0"/>
    <w:rsid w:val="00306267"/>
    <w:rsid w:val="00307A98"/>
    <w:rsid w:val="003100E1"/>
    <w:rsid w:val="003130DF"/>
    <w:rsid w:val="00316E27"/>
    <w:rsid w:val="00321872"/>
    <w:rsid w:val="003224A3"/>
    <w:rsid w:val="00323491"/>
    <w:rsid w:val="00323B2D"/>
    <w:rsid w:val="00325498"/>
    <w:rsid w:val="00325788"/>
    <w:rsid w:val="0032789D"/>
    <w:rsid w:val="00332373"/>
    <w:rsid w:val="0033295C"/>
    <w:rsid w:val="0033538B"/>
    <w:rsid w:val="00335AFC"/>
    <w:rsid w:val="00336670"/>
    <w:rsid w:val="00340B30"/>
    <w:rsid w:val="00340D43"/>
    <w:rsid w:val="00341435"/>
    <w:rsid w:val="00343537"/>
    <w:rsid w:val="00345293"/>
    <w:rsid w:val="00346DA5"/>
    <w:rsid w:val="00351AC2"/>
    <w:rsid w:val="00355A54"/>
    <w:rsid w:val="003568F2"/>
    <w:rsid w:val="00357CFA"/>
    <w:rsid w:val="00361680"/>
    <w:rsid w:val="00362036"/>
    <w:rsid w:val="00362112"/>
    <w:rsid w:val="00362674"/>
    <w:rsid w:val="00362C21"/>
    <w:rsid w:val="00363136"/>
    <w:rsid w:val="00377577"/>
    <w:rsid w:val="003778D0"/>
    <w:rsid w:val="0038028D"/>
    <w:rsid w:val="0038702C"/>
    <w:rsid w:val="0038767C"/>
    <w:rsid w:val="0039106D"/>
    <w:rsid w:val="00391C87"/>
    <w:rsid w:val="00391D23"/>
    <w:rsid w:val="00393EFF"/>
    <w:rsid w:val="00395970"/>
    <w:rsid w:val="00396BAD"/>
    <w:rsid w:val="003A207E"/>
    <w:rsid w:val="003A2E64"/>
    <w:rsid w:val="003A30CF"/>
    <w:rsid w:val="003A3BC4"/>
    <w:rsid w:val="003A4A23"/>
    <w:rsid w:val="003A5E29"/>
    <w:rsid w:val="003A6F05"/>
    <w:rsid w:val="003A7E28"/>
    <w:rsid w:val="003B22D5"/>
    <w:rsid w:val="003B7E7C"/>
    <w:rsid w:val="003C0258"/>
    <w:rsid w:val="003C0D08"/>
    <w:rsid w:val="003C348F"/>
    <w:rsid w:val="003C4C4E"/>
    <w:rsid w:val="003D190A"/>
    <w:rsid w:val="003D2735"/>
    <w:rsid w:val="003D3498"/>
    <w:rsid w:val="003E0208"/>
    <w:rsid w:val="003E0BEA"/>
    <w:rsid w:val="003E2050"/>
    <w:rsid w:val="003E26B0"/>
    <w:rsid w:val="003E4433"/>
    <w:rsid w:val="003E60A6"/>
    <w:rsid w:val="003E6BE8"/>
    <w:rsid w:val="003E77FE"/>
    <w:rsid w:val="003E7E03"/>
    <w:rsid w:val="003F0DC2"/>
    <w:rsid w:val="003F12A3"/>
    <w:rsid w:val="003F451B"/>
    <w:rsid w:val="003F53C3"/>
    <w:rsid w:val="003F6475"/>
    <w:rsid w:val="003F7257"/>
    <w:rsid w:val="00402409"/>
    <w:rsid w:val="00405581"/>
    <w:rsid w:val="00406964"/>
    <w:rsid w:val="00412352"/>
    <w:rsid w:val="00412A7D"/>
    <w:rsid w:val="00413141"/>
    <w:rsid w:val="00414B3D"/>
    <w:rsid w:val="0041526F"/>
    <w:rsid w:val="00415D74"/>
    <w:rsid w:val="00422764"/>
    <w:rsid w:val="004238B4"/>
    <w:rsid w:val="00424CD1"/>
    <w:rsid w:val="004318B2"/>
    <w:rsid w:val="004328C6"/>
    <w:rsid w:val="004343D9"/>
    <w:rsid w:val="0043666B"/>
    <w:rsid w:val="00437229"/>
    <w:rsid w:val="00442E5C"/>
    <w:rsid w:val="00446A12"/>
    <w:rsid w:val="00446B09"/>
    <w:rsid w:val="004474F1"/>
    <w:rsid w:val="00447B1F"/>
    <w:rsid w:val="00451CD6"/>
    <w:rsid w:val="00455337"/>
    <w:rsid w:val="00456013"/>
    <w:rsid w:val="0046080C"/>
    <w:rsid w:val="004615A1"/>
    <w:rsid w:val="00461631"/>
    <w:rsid w:val="00466D5F"/>
    <w:rsid w:val="00467F1A"/>
    <w:rsid w:val="00471554"/>
    <w:rsid w:val="00474635"/>
    <w:rsid w:val="00475739"/>
    <w:rsid w:val="00477CBA"/>
    <w:rsid w:val="0048425E"/>
    <w:rsid w:val="00485727"/>
    <w:rsid w:val="00486157"/>
    <w:rsid w:val="00495CA0"/>
    <w:rsid w:val="004971C4"/>
    <w:rsid w:val="00497FC6"/>
    <w:rsid w:val="004A0B40"/>
    <w:rsid w:val="004A18F3"/>
    <w:rsid w:val="004A4049"/>
    <w:rsid w:val="004A72CF"/>
    <w:rsid w:val="004B153C"/>
    <w:rsid w:val="004B3EAB"/>
    <w:rsid w:val="004B6DCD"/>
    <w:rsid w:val="004B6EF5"/>
    <w:rsid w:val="004C05B6"/>
    <w:rsid w:val="004C17D0"/>
    <w:rsid w:val="004C18AF"/>
    <w:rsid w:val="004C1F4F"/>
    <w:rsid w:val="004C5329"/>
    <w:rsid w:val="004C6199"/>
    <w:rsid w:val="004C7C59"/>
    <w:rsid w:val="004D0E65"/>
    <w:rsid w:val="004D121C"/>
    <w:rsid w:val="004D35FB"/>
    <w:rsid w:val="004D3F4E"/>
    <w:rsid w:val="004D4264"/>
    <w:rsid w:val="004D57D0"/>
    <w:rsid w:val="004D7CB3"/>
    <w:rsid w:val="004E1B93"/>
    <w:rsid w:val="004E5C14"/>
    <w:rsid w:val="004F0D70"/>
    <w:rsid w:val="004F1943"/>
    <w:rsid w:val="004F2EEC"/>
    <w:rsid w:val="004F3C7F"/>
    <w:rsid w:val="005055E8"/>
    <w:rsid w:val="00506BF7"/>
    <w:rsid w:val="00506F63"/>
    <w:rsid w:val="00506F85"/>
    <w:rsid w:val="00507C9E"/>
    <w:rsid w:val="005112CF"/>
    <w:rsid w:val="005121AE"/>
    <w:rsid w:val="00512627"/>
    <w:rsid w:val="00516012"/>
    <w:rsid w:val="005172B0"/>
    <w:rsid w:val="00524268"/>
    <w:rsid w:val="005277FE"/>
    <w:rsid w:val="00527877"/>
    <w:rsid w:val="00534189"/>
    <w:rsid w:val="00534212"/>
    <w:rsid w:val="005371CC"/>
    <w:rsid w:val="005406D3"/>
    <w:rsid w:val="00541DE8"/>
    <w:rsid w:val="00541EB0"/>
    <w:rsid w:val="00542D50"/>
    <w:rsid w:val="00542FCF"/>
    <w:rsid w:val="00543869"/>
    <w:rsid w:val="005469D8"/>
    <w:rsid w:val="005470CD"/>
    <w:rsid w:val="0054777D"/>
    <w:rsid w:val="00551397"/>
    <w:rsid w:val="005516C4"/>
    <w:rsid w:val="0055233D"/>
    <w:rsid w:val="00552BDA"/>
    <w:rsid w:val="0055475A"/>
    <w:rsid w:val="005550AF"/>
    <w:rsid w:val="0055673B"/>
    <w:rsid w:val="005579DE"/>
    <w:rsid w:val="005604F7"/>
    <w:rsid w:val="00561572"/>
    <w:rsid w:val="005629C7"/>
    <w:rsid w:val="0057556E"/>
    <w:rsid w:val="00577BE9"/>
    <w:rsid w:val="00580086"/>
    <w:rsid w:val="005807C8"/>
    <w:rsid w:val="00580FA0"/>
    <w:rsid w:val="0058385E"/>
    <w:rsid w:val="0059046D"/>
    <w:rsid w:val="0059075C"/>
    <w:rsid w:val="0059133F"/>
    <w:rsid w:val="0059142A"/>
    <w:rsid w:val="00592FA1"/>
    <w:rsid w:val="005A45D7"/>
    <w:rsid w:val="005A571C"/>
    <w:rsid w:val="005A62F4"/>
    <w:rsid w:val="005A6589"/>
    <w:rsid w:val="005B42B2"/>
    <w:rsid w:val="005B4CF4"/>
    <w:rsid w:val="005B60D9"/>
    <w:rsid w:val="005B7913"/>
    <w:rsid w:val="005C00D2"/>
    <w:rsid w:val="005C295F"/>
    <w:rsid w:val="005D13DC"/>
    <w:rsid w:val="005D4082"/>
    <w:rsid w:val="005D73D0"/>
    <w:rsid w:val="005D7F43"/>
    <w:rsid w:val="005E01C9"/>
    <w:rsid w:val="005E1ABB"/>
    <w:rsid w:val="005E3177"/>
    <w:rsid w:val="005E34A9"/>
    <w:rsid w:val="005E3F59"/>
    <w:rsid w:val="005E6ACE"/>
    <w:rsid w:val="005F102E"/>
    <w:rsid w:val="005F2BDD"/>
    <w:rsid w:val="005F4ACB"/>
    <w:rsid w:val="005F5F68"/>
    <w:rsid w:val="00600544"/>
    <w:rsid w:val="00600608"/>
    <w:rsid w:val="006041FB"/>
    <w:rsid w:val="00605FD2"/>
    <w:rsid w:val="0060793D"/>
    <w:rsid w:val="00611412"/>
    <w:rsid w:val="00611D30"/>
    <w:rsid w:val="00613449"/>
    <w:rsid w:val="006144AA"/>
    <w:rsid w:val="0061798F"/>
    <w:rsid w:val="006205EB"/>
    <w:rsid w:val="006221C9"/>
    <w:rsid w:val="00622973"/>
    <w:rsid w:val="00625A1C"/>
    <w:rsid w:val="00627B5D"/>
    <w:rsid w:val="00632BF4"/>
    <w:rsid w:val="00636049"/>
    <w:rsid w:val="00636C13"/>
    <w:rsid w:val="00637AE7"/>
    <w:rsid w:val="00637FA5"/>
    <w:rsid w:val="006405D3"/>
    <w:rsid w:val="00642215"/>
    <w:rsid w:val="00642DDD"/>
    <w:rsid w:val="00643E51"/>
    <w:rsid w:val="00643F32"/>
    <w:rsid w:val="006447DE"/>
    <w:rsid w:val="006458C2"/>
    <w:rsid w:val="00647843"/>
    <w:rsid w:val="006507E9"/>
    <w:rsid w:val="006510D3"/>
    <w:rsid w:val="00654DFB"/>
    <w:rsid w:val="0065558B"/>
    <w:rsid w:val="0066209B"/>
    <w:rsid w:val="00666390"/>
    <w:rsid w:val="00674354"/>
    <w:rsid w:val="0067537A"/>
    <w:rsid w:val="00675E6F"/>
    <w:rsid w:val="0067605F"/>
    <w:rsid w:val="00682C3B"/>
    <w:rsid w:val="006903D2"/>
    <w:rsid w:val="00692C96"/>
    <w:rsid w:val="00695654"/>
    <w:rsid w:val="00695F36"/>
    <w:rsid w:val="006A300F"/>
    <w:rsid w:val="006A3F1B"/>
    <w:rsid w:val="006A438A"/>
    <w:rsid w:val="006A4747"/>
    <w:rsid w:val="006A7013"/>
    <w:rsid w:val="006B38A8"/>
    <w:rsid w:val="006C16E7"/>
    <w:rsid w:val="006C257A"/>
    <w:rsid w:val="006C48AB"/>
    <w:rsid w:val="006C77E4"/>
    <w:rsid w:val="006D0A24"/>
    <w:rsid w:val="006D2ACE"/>
    <w:rsid w:val="006D575A"/>
    <w:rsid w:val="006D6161"/>
    <w:rsid w:val="006D65BE"/>
    <w:rsid w:val="006D6F2E"/>
    <w:rsid w:val="006D7482"/>
    <w:rsid w:val="006D78E1"/>
    <w:rsid w:val="006D7AD0"/>
    <w:rsid w:val="006D7CCC"/>
    <w:rsid w:val="006E01A1"/>
    <w:rsid w:val="006E042A"/>
    <w:rsid w:val="006E1E38"/>
    <w:rsid w:val="006E2D65"/>
    <w:rsid w:val="006E38C3"/>
    <w:rsid w:val="006E3BAD"/>
    <w:rsid w:val="006E47A6"/>
    <w:rsid w:val="006E48C4"/>
    <w:rsid w:val="006E7428"/>
    <w:rsid w:val="006F0B3A"/>
    <w:rsid w:val="006F0CCA"/>
    <w:rsid w:val="006F12D6"/>
    <w:rsid w:val="006F1608"/>
    <w:rsid w:val="006F430F"/>
    <w:rsid w:val="006F5F30"/>
    <w:rsid w:val="006F6560"/>
    <w:rsid w:val="00700A67"/>
    <w:rsid w:val="00700DAB"/>
    <w:rsid w:val="007031C8"/>
    <w:rsid w:val="007045BB"/>
    <w:rsid w:val="007049D9"/>
    <w:rsid w:val="00705AE7"/>
    <w:rsid w:val="007061E2"/>
    <w:rsid w:val="00707CF5"/>
    <w:rsid w:val="007110DE"/>
    <w:rsid w:val="0071246B"/>
    <w:rsid w:val="00712A1E"/>
    <w:rsid w:val="00721323"/>
    <w:rsid w:val="00721513"/>
    <w:rsid w:val="007227D8"/>
    <w:rsid w:val="00723CBB"/>
    <w:rsid w:val="00724552"/>
    <w:rsid w:val="0072529B"/>
    <w:rsid w:val="00725662"/>
    <w:rsid w:val="00725A30"/>
    <w:rsid w:val="00725AAB"/>
    <w:rsid w:val="0072766F"/>
    <w:rsid w:val="00731F2A"/>
    <w:rsid w:val="007322CD"/>
    <w:rsid w:val="00735368"/>
    <w:rsid w:val="0073600A"/>
    <w:rsid w:val="00736831"/>
    <w:rsid w:val="007373FC"/>
    <w:rsid w:val="00742DAC"/>
    <w:rsid w:val="00743D46"/>
    <w:rsid w:val="00750C04"/>
    <w:rsid w:val="00751B12"/>
    <w:rsid w:val="007521FA"/>
    <w:rsid w:val="00752453"/>
    <w:rsid w:val="00757119"/>
    <w:rsid w:val="00761371"/>
    <w:rsid w:val="0076241F"/>
    <w:rsid w:val="0076249E"/>
    <w:rsid w:val="00763509"/>
    <w:rsid w:val="0076379E"/>
    <w:rsid w:val="007650DA"/>
    <w:rsid w:val="00766554"/>
    <w:rsid w:val="007673EA"/>
    <w:rsid w:val="00767898"/>
    <w:rsid w:val="00771392"/>
    <w:rsid w:val="00781E66"/>
    <w:rsid w:val="00783E0B"/>
    <w:rsid w:val="007860BE"/>
    <w:rsid w:val="00786AA5"/>
    <w:rsid w:val="00786B94"/>
    <w:rsid w:val="00790461"/>
    <w:rsid w:val="00793C14"/>
    <w:rsid w:val="007948CD"/>
    <w:rsid w:val="00794B2C"/>
    <w:rsid w:val="00796258"/>
    <w:rsid w:val="007A1734"/>
    <w:rsid w:val="007A24F6"/>
    <w:rsid w:val="007A2A7D"/>
    <w:rsid w:val="007A68B3"/>
    <w:rsid w:val="007A7F12"/>
    <w:rsid w:val="007B09D0"/>
    <w:rsid w:val="007B2376"/>
    <w:rsid w:val="007B2D65"/>
    <w:rsid w:val="007B31D5"/>
    <w:rsid w:val="007B511D"/>
    <w:rsid w:val="007B5896"/>
    <w:rsid w:val="007C6679"/>
    <w:rsid w:val="007C6F97"/>
    <w:rsid w:val="007E03A2"/>
    <w:rsid w:val="007E274F"/>
    <w:rsid w:val="007E47D5"/>
    <w:rsid w:val="007E57DB"/>
    <w:rsid w:val="007E5C99"/>
    <w:rsid w:val="007F3ABB"/>
    <w:rsid w:val="007F3F85"/>
    <w:rsid w:val="007F44B5"/>
    <w:rsid w:val="007F5641"/>
    <w:rsid w:val="007F6614"/>
    <w:rsid w:val="007F798C"/>
    <w:rsid w:val="00802BDD"/>
    <w:rsid w:val="008043CF"/>
    <w:rsid w:val="00804E54"/>
    <w:rsid w:val="008103A4"/>
    <w:rsid w:val="00811235"/>
    <w:rsid w:val="00812802"/>
    <w:rsid w:val="00813562"/>
    <w:rsid w:val="00815BA6"/>
    <w:rsid w:val="0082066B"/>
    <w:rsid w:val="00824436"/>
    <w:rsid w:val="00826191"/>
    <w:rsid w:val="00827515"/>
    <w:rsid w:val="008347CE"/>
    <w:rsid w:val="008353A2"/>
    <w:rsid w:val="0084044A"/>
    <w:rsid w:val="008430F7"/>
    <w:rsid w:val="00846EC5"/>
    <w:rsid w:val="0084762D"/>
    <w:rsid w:val="008532C5"/>
    <w:rsid w:val="00860F0F"/>
    <w:rsid w:val="008611E3"/>
    <w:rsid w:val="00865E2C"/>
    <w:rsid w:val="008700A4"/>
    <w:rsid w:val="00870199"/>
    <w:rsid w:val="008739C0"/>
    <w:rsid w:val="00875228"/>
    <w:rsid w:val="00875D40"/>
    <w:rsid w:val="008818D9"/>
    <w:rsid w:val="008823C4"/>
    <w:rsid w:val="00886B14"/>
    <w:rsid w:val="008910AC"/>
    <w:rsid w:val="00895E70"/>
    <w:rsid w:val="008978D9"/>
    <w:rsid w:val="008A1D89"/>
    <w:rsid w:val="008A3263"/>
    <w:rsid w:val="008A407B"/>
    <w:rsid w:val="008A6042"/>
    <w:rsid w:val="008B2C46"/>
    <w:rsid w:val="008B610B"/>
    <w:rsid w:val="008B6A72"/>
    <w:rsid w:val="008C0189"/>
    <w:rsid w:val="008C2D93"/>
    <w:rsid w:val="008C51A1"/>
    <w:rsid w:val="008C7F85"/>
    <w:rsid w:val="008D0ADC"/>
    <w:rsid w:val="008D225A"/>
    <w:rsid w:val="008D28F7"/>
    <w:rsid w:val="008D6A56"/>
    <w:rsid w:val="008D7140"/>
    <w:rsid w:val="008D74FF"/>
    <w:rsid w:val="008E0CA9"/>
    <w:rsid w:val="008E0D6C"/>
    <w:rsid w:val="008E151D"/>
    <w:rsid w:val="008E1786"/>
    <w:rsid w:val="008E1C86"/>
    <w:rsid w:val="008E3146"/>
    <w:rsid w:val="008E32A1"/>
    <w:rsid w:val="008E558D"/>
    <w:rsid w:val="008E6F4E"/>
    <w:rsid w:val="008E796F"/>
    <w:rsid w:val="008E7B71"/>
    <w:rsid w:val="008F22FF"/>
    <w:rsid w:val="00902517"/>
    <w:rsid w:val="009033D6"/>
    <w:rsid w:val="00903B91"/>
    <w:rsid w:val="00903D48"/>
    <w:rsid w:val="009050F6"/>
    <w:rsid w:val="009064E1"/>
    <w:rsid w:val="0091005D"/>
    <w:rsid w:val="009145F6"/>
    <w:rsid w:val="0091502A"/>
    <w:rsid w:val="00915939"/>
    <w:rsid w:val="00915F4A"/>
    <w:rsid w:val="0091689C"/>
    <w:rsid w:val="009173CC"/>
    <w:rsid w:val="00917ECC"/>
    <w:rsid w:val="009207D7"/>
    <w:rsid w:val="00920BD7"/>
    <w:rsid w:val="00922648"/>
    <w:rsid w:val="00923379"/>
    <w:rsid w:val="009246B3"/>
    <w:rsid w:val="00926F13"/>
    <w:rsid w:val="00927AA6"/>
    <w:rsid w:val="00927C5F"/>
    <w:rsid w:val="00930B2E"/>
    <w:rsid w:val="00930F2F"/>
    <w:rsid w:val="00931459"/>
    <w:rsid w:val="009340EF"/>
    <w:rsid w:val="009355CA"/>
    <w:rsid w:val="00935E69"/>
    <w:rsid w:val="0093628D"/>
    <w:rsid w:val="00936565"/>
    <w:rsid w:val="0093659C"/>
    <w:rsid w:val="00936658"/>
    <w:rsid w:val="00936DFB"/>
    <w:rsid w:val="0093742F"/>
    <w:rsid w:val="0093751C"/>
    <w:rsid w:val="00937B0F"/>
    <w:rsid w:val="00940E55"/>
    <w:rsid w:val="00945FB4"/>
    <w:rsid w:val="00947359"/>
    <w:rsid w:val="00947E26"/>
    <w:rsid w:val="00953783"/>
    <w:rsid w:val="00954E20"/>
    <w:rsid w:val="00955552"/>
    <w:rsid w:val="00955C2A"/>
    <w:rsid w:val="009564DD"/>
    <w:rsid w:val="009569D3"/>
    <w:rsid w:val="0096039A"/>
    <w:rsid w:val="00961815"/>
    <w:rsid w:val="00961886"/>
    <w:rsid w:val="0096275A"/>
    <w:rsid w:val="0096496C"/>
    <w:rsid w:val="00964980"/>
    <w:rsid w:val="00965628"/>
    <w:rsid w:val="00965D45"/>
    <w:rsid w:val="0096795F"/>
    <w:rsid w:val="00971E2F"/>
    <w:rsid w:val="0097395B"/>
    <w:rsid w:val="009747A4"/>
    <w:rsid w:val="00975F2B"/>
    <w:rsid w:val="00977B69"/>
    <w:rsid w:val="0098196A"/>
    <w:rsid w:val="0098254D"/>
    <w:rsid w:val="00982AC8"/>
    <w:rsid w:val="00982B1C"/>
    <w:rsid w:val="00983CAD"/>
    <w:rsid w:val="00985952"/>
    <w:rsid w:val="00986792"/>
    <w:rsid w:val="00990ED5"/>
    <w:rsid w:val="0099184E"/>
    <w:rsid w:val="009925D4"/>
    <w:rsid w:val="00992951"/>
    <w:rsid w:val="0099416F"/>
    <w:rsid w:val="00997887"/>
    <w:rsid w:val="009B145D"/>
    <w:rsid w:val="009B14BE"/>
    <w:rsid w:val="009B3BA2"/>
    <w:rsid w:val="009B4524"/>
    <w:rsid w:val="009C2921"/>
    <w:rsid w:val="009C4B60"/>
    <w:rsid w:val="009C6F9B"/>
    <w:rsid w:val="009D085F"/>
    <w:rsid w:val="009D104C"/>
    <w:rsid w:val="009D26EF"/>
    <w:rsid w:val="009D47B3"/>
    <w:rsid w:val="009E0419"/>
    <w:rsid w:val="009E0B14"/>
    <w:rsid w:val="009E1862"/>
    <w:rsid w:val="009E1AB5"/>
    <w:rsid w:val="009E21A6"/>
    <w:rsid w:val="009E2476"/>
    <w:rsid w:val="009E2D6E"/>
    <w:rsid w:val="009E2E28"/>
    <w:rsid w:val="009E371E"/>
    <w:rsid w:val="009E3BCC"/>
    <w:rsid w:val="009E659B"/>
    <w:rsid w:val="009F0164"/>
    <w:rsid w:val="009F2E4C"/>
    <w:rsid w:val="009F3CDD"/>
    <w:rsid w:val="009F3EA2"/>
    <w:rsid w:val="009F3FE4"/>
    <w:rsid w:val="009F42AF"/>
    <w:rsid w:val="009F4BBB"/>
    <w:rsid w:val="009F537E"/>
    <w:rsid w:val="00A056A8"/>
    <w:rsid w:val="00A05A1C"/>
    <w:rsid w:val="00A06197"/>
    <w:rsid w:val="00A067E8"/>
    <w:rsid w:val="00A107C2"/>
    <w:rsid w:val="00A10C08"/>
    <w:rsid w:val="00A125AF"/>
    <w:rsid w:val="00A128EC"/>
    <w:rsid w:val="00A12B00"/>
    <w:rsid w:val="00A13566"/>
    <w:rsid w:val="00A1359D"/>
    <w:rsid w:val="00A171A2"/>
    <w:rsid w:val="00A17D51"/>
    <w:rsid w:val="00A20F98"/>
    <w:rsid w:val="00A21C0A"/>
    <w:rsid w:val="00A24B77"/>
    <w:rsid w:val="00A24F30"/>
    <w:rsid w:val="00A275AF"/>
    <w:rsid w:val="00A278C5"/>
    <w:rsid w:val="00A322FB"/>
    <w:rsid w:val="00A35945"/>
    <w:rsid w:val="00A35AEA"/>
    <w:rsid w:val="00A35E8F"/>
    <w:rsid w:val="00A36DF5"/>
    <w:rsid w:val="00A376BC"/>
    <w:rsid w:val="00A419FB"/>
    <w:rsid w:val="00A41ED0"/>
    <w:rsid w:val="00A421F6"/>
    <w:rsid w:val="00A443DD"/>
    <w:rsid w:val="00A4521C"/>
    <w:rsid w:val="00A462AC"/>
    <w:rsid w:val="00A51910"/>
    <w:rsid w:val="00A5290B"/>
    <w:rsid w:val="00A53575"/>
    <w:rsid w:val="00A53ADF"/>
    <w:rsid w:val="00A53E49"/>
    <w:rsid w:val="00A54125"/>
    <w:rsid w:val="00A54BE7"/>
    <w:rsid w:val="00A57127"/>
    <w:rsid w:val="00A57B55"/>
    <w:rsid w:val="00A619C6"/>
    <w:rsid w:val="00A625C7"/>
    <w:rsid w:val="00A62723"/>
    <w:rsid w:val="00A62A4D"/>
    <w:rsid w:val="00A64A40"/>
    <w:rsid w:val="00A65383"/>
    <w:rsid w:val="00A6630D"/>
    <w:rsid w:val="00A66D9D"/>
    <w:rsid w:val="00A66F4C"/>
    <w:rsid w:val="00A7187D"/>
    <w:rsid w:val="00A7211B"/>
    <w:rsid w:val="00A73A40"/>
    <w:rsid w:val="00A76B2E"/>
    <w:rsid w:val="00A81064"/>
    <w:rsid w:val="00A82FA7"/>
    <w:rsid w:val="00A86064"/>
    <w:rsid w:val="00A900CE"/>
    <w:rsid w:val="00A908CB"/>
    <w:rsid w:val="00A90D16"/>
    <w:rsid w:val="00A9256B"/>
    <w:rsid w:val="00A934FA"/>
    <w:rsid w:val="00A9494B"/>
    <w:rsid w:val="00AA12DA"/>
    <w:rsid w:val="00AA42EA"/>
    <w:rsid w:val="00AB371C"/>
    <w:rsid w:val="00AB655D"/>
    <w:rsid w:val="00AC0986"/>
    <w:rsid w:val="00AC0A63"/>
    <w:rsid w:val="00AC596C"/>
    <w:rsid w:val="00AC5AF7"/>
    <w:rsid w:val="00AC7169"/>
    <w:rsid w:val="00AD1177"/>
    <w:rsid w:val="00AD2F6B"/>
    <w:rsid w:val="00AD5C53"/>
    <w:rsid w:val="00AD5EC6"/>
    <w:rsid w:val="00AD7788"/>
    <w:rsid w:val="00AE0190"/>
    <w:rsid w:val="00AE04D4"/>
    <w:rsid w:val="00AE390A"/>
    <w:rsid w:val="00AE7057"/>
    <w:rsid w:val="00AF1602"/>
    <w:rsid w:val="00AF1A3F"/>
    <w:rsid w:val="00AF3336"/>
    <w:rsid w:val="00AF475C"/>
    <w:rsid w:val="00AF50D9"/>
    <w:rsid w:val="00AF612D"/>
    <w:rsid w:val="00AF7BE1"/>
    <w:rsid w:val="00B001E8"/>
    <w:rsid w:val="00B04EF7"/>
    <w:rsid w:val="00B066D4"/>
    <w:rsid w:val="00B06A53"/>
    <w:rsid w:val="00B10C98"/>
    <w:rsid w:val="00B10E0C"/>
    <w:rsid w:val="00B113D8"/>
    <w:rsid w:val="00B11B21"/>
    <w:rsid w:val="00B138D0"/>
    <w:rsid w:val="00B13ACC"/>
    <w:rsid w:val="00B14B4A"/>
    <w:rsid w:val="00B158B7"/>
    <w:rsid w:val="00B15EC3"/>
    <w:rsid w:val="00B1716E"/>
    <w:rsid w:val="00B17A9B"/>
    <w:rsid w:val="00B20384"/>
    <w:rsid w:val="00B21D5B"/>
    <w:rsid w:val="00B22E3B"/>
    <w:rsid w:val="00B22FB3"/>
    <w:rsid w:val="00B2373F"/>
    <w:rsid w:val="00B25E2C"/>
    <w:rsid w:val="00B37A96"/>
    <w:rsid w:val="00B37B59"/>
    <w:rsid w:val="00B42EDD"/>
    <w:rsid w:val="00B43166"/>
    <w:rsid w:val="00B432A4"/>
    <w:rsid w:val="00B458FE"/>
    <w:rsid w:val="00B4591B"/>
    <w:rsid w:val="00B47150"/>
    <w:rsid w:val="00B539BB"/>
    <w:rsid w:val="00B54608"/>
    <w:rsid w:val="00B5565B"/>
    <w:rsid w:val="00B622D0"/>
    <w:rsid w:val="00B636D5"/>
    <w:rsid w:val="00B64341"/>
    <w:rsid w:val="00B6580B"/>
    <w:rsid w:val="00B72072"/>
    <w:rsid w:val="00B74A26"/>
    <w:rsid w:val="00B75EDE"/>
    <w:rsid w:val="00B818D2"/>
    <w:rsid w:val="00B81C48"/>
    <w:rsid w:val="00B835C7"/>
    <w:rsid w:val="00B87143"/>
    <w:rsid w:val="00B87C35"/>
    <w:rsid w:val="00B946EA"/>
    <w:rsid w:val="00B9534D"/>
    <w:rsid w:val="00B96547"/>
    <w:rsid w:val="00B97C48"/>
    <w:rsid w:val="00BA3F1C"/>
    <w:rsid w:val="00BA49AA"/>
    <w:rsid w:val="00BA512D"/>
    <w:rsid w:val="00BA5E01"/>
    <w:rsid w:val="00BA6A2D"/>
    <w:rsid w:val="00BA70A6"/>
    <w:rsid w:val="00BB0565"/>
    <w:rsid w:val="00BB62B5"/>
    <w:rsid w:val="00BB6F93"/>
    <w:rsid w:val="00BC0240"/>
    <w:rsid w:val="00BC31AB"/>
    <w:rsid w:val="00BC41B0"/>
    <w:rsid w:val="00BC77D6"/>
    <w:rsid w:val="00BD1798"/>
    <w:rsid w:val="00BD2CD2"/>
    <w:rsid w:val="00BD5F01"/>
    <w:rsid w:val="00BE028F"/>
    <w:rsid w:val="00BE38D6"/>
    <w:rsid w:val="00BE45C0"/>
    <w:rsid w:val="00BE4B6A"/>
    <w:rsid w:val="00BE5457"/>
    <w:rsid w:val="00BE663F"/>
    <w:rsid w:val="00BE79F6"/>
    <w:rsid w:val="00BF1E15"/>
    <w:rsid w:val="00BF3A4B"/>
    <w:rsid w:val="00BF5EB1"/>
    <w:rsid w:val="00BF6155"/>
    <w:rsid w:val="00BF6957"/>
    <w:rsid w:val="00BF7727"/>
    <w:rsid w:val="00C00115"/>
    <w:rsid w:val="00C020E6"/>
    <w:rsid w:val="00C0240B"/>
    <w:rsid w:val="00C02D2D"/>
    <w:rsid w:val="00C02DFF"/>
    <w:rsid w:val="00C076CD"/>
    <w:rsid w:val="00C07A7A"/>
    <w:rsid w:val="00C107E5"/>
    <w:rsid w:val="00C10A41"/>
    <w:rsid w:val="00C10CA4"/>
    <w:rsid w:val="00C14E8B"/>
    <w:rsid w:val="00C164DB"/>
    <w:rsid w:val="00C1668C"/>
    <w:rsid w:val="00C20C82"/>
    <w:rsid w:val="00C21A46"/>
    <w:rsid w:val="00C224D2"/>
    <w:rsid w:val="00C22D5C"/>
    <w:rsid w:val="00C23B19"/>
    <w:rsid w:val="00C248F9"/>
    <w:rsid w:val="00C2564D"/>
    <w:rsid w:val="00C25D31"/>
    <w:rsid w:val="00C25F56"/>
    <w:rsid w:val="00C2627F"/>
    <w:rsid w:val="00C305F0"/>
    <w:rsid w:val="00C32510"/>
    <w:rsid w:val="00C33342"/>
    <w:rsid w:val="00C334A9"/>
    <w:rsid w:val="00C3508F"/>
    <w:rsid w:val="00C3512F"/>
    <w:rsid w:val="00C35DB9"/>
    <w:rsid w:val="00C3619B"/>
    <w:rsid w:val="00C37355"/>
    <w:rsid w:val="00C40994"/>
    <w:rsid w:val="00C42708"/>
    <w:rsid w:val="00C42C5A"/>
    <w:rsid w:val="00C44380"/>
    <w:rsid w:val="00C4554E"/>
    <w:rsid w:val="00C45C2F"/>
    <w:rsid w:val="00C518E2"/>
    <w:rsid w:val="00C539F1"/>
    <w:rsid w:val="00C575A8"/>
    <w:rsid w:val="00C60D53"/>
    <w:rsid w:val="00C66203"/>
    <w:rsid w:val="00C66EC3"/>
    <w:rsid w:val="00C71B17"/>
    <w:rsid w:val="00C71F93"/>
    <w:rsid w:val="00C720C3"/>
    <w:rsid w:val="00C74A1B"/>
    <w:rsid w:val="00C77E62"/>
    <w:rsid w:val="00C80EB5"/>
    <w:rsid w:val="00C819FB"/>
    <w:rsid w:val="00C83C4A"/>
    <w:rsid w:val="00C83E1F"/>
    <w:rsid w:val="00C90BCC"/>
    <w:rsid w:val="00C923AA"/>
    <w:rsid w:val="00C92651"/>
    <w:rsid w:val="00C95BE3"/>
    <w:rsid w:val="00C963AC"/>
    <w:rsid w:val="00C964E5"/>
    <w:rsid w:val="00CA3A47"/>
    <w:rsid w:val="00CB55D0"/>
    <w:rsid w:val="00CB60AE"/>
    <w:rsid w:val="00CB6E97"/>
    <w:rsid w:val="00CB70CB"/>
    <w:rsid w:val="00CB7ED9"/>
    <w:rsid w:val="00CC0475"/>
    <w:rsid w:val="00CC1290"/>
    <w:rsid w:val="00CC14E0"/>
    <w:rsid w:val="00CC4AF9"/>
    <w:rsid w:val="00CC649E"/>
    <w:rsid w:val="00CC69AA"/>
    <w:rsid w:val="00CD134D"/>
    <w:rsid w:val="00CD63FA"/>
    <w:rsid w:val="00CD79FF"/>
    <w:rsid w:val="00CD7A6F"/>
    <w:rsid w:val="00CD7AAB"/>
    <w:rsid w:val="00CE3A3C"/>
    <w:rsid w:val="00CF006A"/>
    <w:rsid w:val="00CF28C3"/>
    <w:rsid w:val="00CF4734"/>
    <w:rsid w:val="00D00ECB"/>
    <w:rsid w:val="00D00F8F"/>
    <w:rsid w:val="00D01304"/>
    <w:rsid w:val="00D02926"/>
    <w:rsid w:val="00D04DBE"/>
    <w:rsid w:val="00D05F4C"/>
    <w:rsid w:val="00D06445"/>
    <w:rsid w:val="00D07705"/>
    <w:rsid w:val="00D13157"/>
    <w:rsid w:val="00D15B76"/>
    <w:rsid w:val="00D17006"/>
    <w:rsid w:val="00D2091C"/>
    <w:rsid w:val="00D20D04"/>
    <w:rsid w:val="00D2140C"/>
    <w:rsid w:val="00D2598E"/>
    <w:rsid w:val="00D30BF4"/>
    <w:rsid w:val="00D32F02"/>
    <w:rsid w:val="00D34DAD"/>
    <w:rsid w:val="00D35536"/>
    <w:rsid w:val="00D35E98"/>
    <w:rsid w:val="00D4167B"/>
    <w:rsid w:val="00D42440"/>
    <w:rsid w:val="00D443FA"/>
    <w:rsid w:val="00D44407"/>
    <w:rsid w:val="00D44FC8"/>
    <w:rsid w:val="00D45B1F"/>
    <w:rsid w:val="00D45D7A"/>
    <w:rsid w:val="00D47414"/>
    <w:rsid w:val="00D5237C"/>
    <w:rsid w:val="00D52AE6"/>
    <w:rsid w:val="00D56CDE"/>
    <w:rsid w:val="00D6058F"/>
    <w:rsid w:val="00D605FC"/>
    <w:rsid w:val="00D63C03"/>
    <w:rsid w:val="00D64B00"/>
    <w:rsid w:val="00D65149"/>
    <w:rsid w:val="00D65D1A"/>
    <w:rsid w:val="00D65E8B"/>
    <w:rsid w:val="00D6758A"/>
    <w:rsid w:val="00D67C7E"/>
    <w:rsid w:val="00D71A4B"/>
    <w:rsid w:val="00D7459F"/>
    <w:rsid w:val="00D771E3"/>
    <w:rsid w:val="00D8083C"/>
    <w:rsid w:val="00D8531B"/>
    <w:rsid w:val="00D85F48"/>
    <w:rsid w:val="00D86D41"/>
    <w:rsid w:val="00D878D1"/>
    <w:rsid w:val="00D91AA4"/>
    <w:rsid w:val="00D931E9"/>
    <w:rsid w:val="00D939AD"/>
    <w:rsid w:val="00D940CD"/>
    <w:rsid w:val="00D9574C"/>
    <w:rsid w:val="00D96447"/>
    <w:rsid w:val="00DA05C6"/>
    <w:rsid w:val="00DA0CF4"/>
    <w:rsid w:val="00DA581A"/>
    <w:rsid w:val="00DB538A"/>
    <w:rsid w:val="00DB5AF6"/>
    <w:rsid w:val="00DC09F6"/>
    <w:rsid w:val="00DC0B3A"/>
    <w:rsid w:val="00DC28D6"/>
    <w:rsid w:val="00DD179E"/>
    <w:rsid w:val="00DD2CC6"/>
    <w:rsid w:val="00DD3FE4"/>
    <w:rsid w:val="00DD6666"/>
    <w:rsid w:val="00DD6B95"/>
    <w:rsid w:val="00DE0469"/>
    <w:rsid w:val="00DE0D8F"/>
    <w:rsid w:val="00DE162E"/>
    <w:rsid w:val="00DE1C94"/>
    <w:rsid w:val="00DE3660"/>
    <w:rsid w:val="00DE36D4"/>
    <w:rsid w:val="00DE4E62"/>
    <w:rsid w:val="00DE5CF9"/>
    <w:rsid w:val="00DE7D63"/>
    <w:rsid w:val="00DF61A7"/>
    <w:rsid w:val="00E008C7"/>
    <w:rsid w:val="00E046D6"/>
    <w:rsid w:val="00E0693B"/>
    <w:rsid w:val="00E076BB"/>
    <w:rsid w:val="00E07756"/>
    <w:rsid w:val="00E07873"/>
    <w:rsid w:val="00E07FC7"/>
    <w:rsid w:val="00E100A1"/>
    <w:rsid w:val="00E10655"/>
    <w:rsid w:val="00E108F0"/>
    <w:rsid w:val="00E10DF3"/>
    <w:rsid w:val="00E121B4"/>
    <w:rsid w:val="00E15241"/>
    <w:rsid w:val="00E15B52"/>
    <w:rsid w:val="00E23F87"/>
    <w:rsid w:val="00E248E8"/>
    <w:rsid w:val="00E25A14"/>
    <w:rsid w:val="00E30357"/>
    <w:rsid w:val="00E33BAF"/>
    <w:rsid w:val="00E345FF"/>
    <w:rsid w:val="00E346AB"/>
    <w:rsid w:val="00E36D8F"/>
    <w:rsid w:val="00E40041"/>
    <w:rsid w:val="00E40B9B"/>
    <w:rsid w:val="00E410DF"/>
    <w:rsid w:val="00E41F17"/>
    <w:rsid w:val="00E44463"/>
    <w:rsid w:val="00E45678"/>
    <w:rsid w:val="00E4776E"/>
    <w:rsid w:val="00E50094"/>
    <w:rsid w:val="00E5031B"/>
    <w:rsid w:val="00E52290"/>
    <w:rsid w:val="00E5332B"/>
    <w:rsid w:val="00E7373C"/>
    <w:rsid w:val="00E7467A"/>
    <w:rsid w:val="00E75A09"/>
    <w:rsid w:val="00E75CA4"/>
    <w:rsid w:val="00E76179"/>
    <w:rsid w:val="00E761CF"/>
    <w:rsid w:val="00E76637"/>
    <w:rsid w:val="00E76CEC"/>
    <w:rsid w:val="00E77878"/>
    <w:rsid w:val="00E81030"/>
    <w:rsid w:val="00E81473"/>
    <w:rsid w:val="00E84B43"/>
    <w:rsid w:val="00E85891"/>
    <w:rsid w:val="00E85DEB"/>
    <w:rsid w:val="00E86556"/>
    <w:rsid w:val="00E87964"/>
    <w:rsid w:val="00E9165D"/>
    <w:rsid w:val="00E91AB4"/>
    <w:rsid w:val="00E92CB5"/>
    <w:rsid w:val="00E94A37"/>
    <w:rsid w:val="00E954E7"/>
    <w:rsid w:val="00E959FE"/>
    <w:rsid w:val="00E95F35"/>
    <w:rsid w:val="00E96478"/>
    <w:rsid w:val="00EA1554"/>
    <w:rsid w:val="00EA182D"/>
    <w:rsid w:val="00EA4F66"/>
    <w:rsid w:val="00EA6343"/>
    <w:rsid w:val="00EA69CB"/>
    <w:rsid w:val="00EA7D92"/>
    <w:rsid w:val="00EB22FF"/>
    <w:rsid w:val="00EB2FC6"/>
    <w:rsid w:val="00EB591E"/>
    <w:rsid w:val="00EB6708"/>
    <w:rsid w:val="00EB7130"/>
    <w:rsid w:val="00EB7AE2"/>
    <w:rsid w:val="00EC0ACB"/>
    <w:rsid w:val="00EC0E65"/>
    <w:rsid w:val="00EC11F6"/>
    <w:rsid w:val="00EC1666"/>
    <w:rsid w:val="00EC6184"/>
    <w:rsid w:val="00EC6327"/>
    <w:rsid w:val="00ED09EA"/>
    <w:rsid w:val="00ED25B8"/>
    <w:rsid w:val="00ED4937"/>
    <w:rsid w:val="00ED5567"/>
    <w:rsid w:val="00EE08ED"/>
    <w:rsid w:val="00EE3A41"/>
    <w:rsid w:val="00EE6B5D"/>
    <w:rsid w:val="00EF1068"/>
    <w:rsid w:val="00EF1BFA"/>
    <w:rsid w:val="00EF29E4"/>
    <w:rsid w:val="00EF2C2F"/>
    <w:rsid w:val="00EF491B"/>
    <w:rsid w:val="00EF7F8F"/>
    <w:rsid w:val="00F019A8"/>
    <w:rsid w:val="00F07E37"/>
    <w:rsid w:val="00F1054A"/>
    <w:rsid w:val="00F120E0"/>
    <w:rsid w:val="00F13821"/>
    <w:rsid w:val="00F159C4"/>
    <w:rsid w:val="00F15CD2"/>
    <w:rsid w:val="00F17E3E"/>
    <w:rsid w:val="00F20CBD"/>
    <w:rsid w:val="00F22118"/>
    <w:rsid w:val="00F248FC"/>
    <w:rsid w:val="00F3013C"/>
    <w:rsid w:val="00F3039D"/>
    <w:rsid w:val="00F30CB1"/>
    <w:rsid w:val="00F31C36"/>
    <w:rsid w:val="00F32D81"/>
    <w:rsid w:val="00F3402B"/>
    <w:rsid w:val="00F37351"/>
    <w:rsid w:val="00F40497"/>
    <w:rsid w:val="00F44160"/>
    <w:rsid w:val="00F52878"/>
    <w:rsid w:val="00F54FFD"/>
    <w:rsid w:val="00F5647A"/>
    <w:rsid w:val="00F564C0"/>
    <w:rsid w:val="00F56911"/>
    <w:rsid w:val="00F573CD"/>
    <w:rsid w:val="00F57651"/>
    <w:rsid w:val="00F6015C"/>
    <w:rsid w:val="00F60B8C"/>
    <w:rsid w:val="00F60C82"/>
    <w:rsid w:val="00F6354E"/>
    <w:rsid w:val="00F67BFC"/>
    <w:rsid w:val="00F70B48"/>
    <w:rsid w:val="00F722C2"/>
    <w:rsid w:val="00F8181C"/>
    <w:rsid w:val="00F844A3"/>
    <w:rsid w:val="00F87416"/>
    <w:rsid w:val="00F90AD2"/>
    <w:rsid w:val="00F91886"/>
    <w:rsid w:val="00F92006"/>
    <w:rsid w:val="00F928F2"/>
    <w:rsid w:val="00F94827"/>
    <w:rsid w:val="00F96772"/>
    <w:rsid w:val="00F96A43"/>
    <w:rsid w:val="00FA1BC3"/>
    <w:rsid w:val="00FA3F44"/>
    <w:rsid w:val="00FA6FF5"/>
    <w:rsid w:val="00FA7BF4"/>
    <w:rsid w:val="00FB0F1B"/>
    <w:rsid w:val="00FB3C3C"/>
    <w:rsid w:val="00FB4569"/>
    <w:rsid w:val="00FB4902"/>
    <w:rsid w:val="00FB4EFE"/>
    <w:rsid w:val="00FB5427"/>
    <w:rsid w:val="00FB6EEE"/>
    <w:rsid w:val="00FC040D"/>
    <w:rsid w:val="00FC0424"/>
    <w:rsid w:val="00FC42AC"/>
    <w:rsid w:val="00FC7512"/>
    <w:rsid w:val="00FC75BC"/>
    <w:rsid w:val="00FD036B"/>
    <w:rsid w:val="00FD110B"/>
    <w:rsid w:val="00FD24AD"/>
    <w:rsid w:val="00FD3699"/>
    <w:rsid w:val="00FD4228"/>
    <w:rsid w:val="00FD4673"/>
    <w:rsid w:val="00FD5C0A"/>
    <w:rsid w:val="00FD7388"/>
    <w:rsid w:val="00FD762C"/>
    <w:rsid w:val="00FE14FF"/>
    <w:rsid w:val="00FE1758"/>
    <w:rsid w:val="00FE228D"/>
    <w:rsid w:val="00FE22C4"/>
    <w:rsid w:val="00FE266D"/>
    <w:rsid w:val="00FE6176"/>
    <w:rsid w:val="00FE6A25"/>
    <w:rsid w:val="00FE6A4C"/>
    <w:rsid w:val="00FE785C"/>
    <w:rsid w:val="00FE7940"/>
    <w:rsid w:val="00FF064D"/>
    <w:rsid w:val="00FF17B1"/>
    <w:rsid w:val="00FF29DA"/>
    <w:rsid w:val="00FF434F"/>
    <w:rsid w:val="00FF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D553F"/>
  <w15:docId w15:val="{15671D1A-BDE2-4251-BD8C-21464454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CD2"/>
    <w:pPr>
      <w:spacing w:before="120" w:after="120"/>
    </w:pPr>
    <w:rPr>
      <w:rFonts w:ascii="Arial" w:hAnsi="Arial"/>
      <w:sz w:val="22"/>
      <w:lang w:val="en-GB" w:eastAsia="en-US"/>
    </w:rPr>
  </w:style>
  <w:style w:type="paragraph" w:styleId="Heading1">
    <w:name w:val="heading 1"/>
    <w:next w:val="Normal"/>
    <w:qFormat/>
    <w:rsid w:val="00227FBA"/>
    <w:pPr>
      <w:keepNext/>
      <w:pageBreakBefore/>
      <w:pBdr>
        <w:bottom w:val="single" w:sz="4" w:space="6" w:color="auto"/>
      </w:pBdr>
      <w:tabs>
        <w:tab w:val="left" w:pos="1134"/>
      </w:tabs>
      <w:spacing w:after="240"/>
      <w:ind w:left="1134" w:hanging="1134"/>
      <w:outlineLvl w:val="0"/>
    </w:pPr>
    <w:rPr>
      <w:rFonts w:ascii="Georgia" w:hAnsi="Georgia"/>
      <w:color w:val="215868" w:themeColor="accent5" w:themeShade="80"/>
      <w:kern w:val="28"/>
      <w:sz w:val="36"/>
      <w:szCs w:val="40"/>
      <w:lang w:val="en-GB" w:eastAsia="en-US"/>
    </w:rPr>
  </w:style>
  <w:style w:type="paragraph" w:styleId="Heading2">
    <w:name w:val="heading 2"/>
    <w:next w:val="Normal"/>
    <w:qFormat/>
    <w:rsid w:val="00227FBA"/>
    <w:pPr>
      <w:keepNext/>
      <w:tabs>
        <w:tab w:val="left" w:pos="1134"/>
      </w:tabs>
      <w:spacing w:after="180"/>
      <w:ind w:left="1134" w:hanging="1134"/>
      <w:outlineLvl w:val="1"/>
    </w:pPr>
    <w:rPr>
      <w:rFonts w:ascii="Georgia" w:hAnsi="Georgia"/>
      <w:color w:val="31849B" w:themeColor="accent5" w:themeShade="BF"/>
      <w:sz w:val="32"/>
      <w:lang w:val="en-GB" w:eastAsia="en-US"/>
    </w:rPr>
  </w:style>
  <w:style w:type="paragraph" w:styleId="Heading3">
    <w:name w:val="heading 3"/>
    <w:next w:val="Normal"/>
    <w:qFormat/>
    <w:rsid w:val="0000749D"/>
    <w:pPr>
      <w:keepNext/>
      <w:tabs>
        <w:tab w:val="left" w:pos="1134"/>
      </w:tabs>
      <w:spacing w:after="180"/>
      <w:ind w:left="1134" w:hanging="1134"/>
      <w:outlineLvl w:val="2"/>
    </w:pPr>
    <w:rPr>
      <w:rFonts w:ascii="Georgia" w:hAnsi="Georgia"/>
      <w:color w:val="62B5CC"/>
      <w:sz w:val="28"/>
      <w:lang w:val="en-GB" w:eastAsia="en-US"/>
    </w:rPr>
  </w:style>
  <w:style w:type="paragraph" w:styleId="Heading4">
    <w:name w:val="heading 4"/>
    <w:next w:val="Normal"/>
    <w:qFormat/>
    <w:rsid w:val="00227FBA"/>
    <w:pPr>
      <w:keepNext/>
      <w:tabs>
        <w:tab w:val="left" w:pos="1134"/>
      </w:tabs>
      <w:spacing w:before="120" w:after="120"/>
      <w:ind w:left="1134" w:hanging="1134"/>
      <w:outlineLvl w:val="3"/>
    </w:pPr>
    <w:rPr>
      <w:rFonts w:ascii="Georgia" w:hAnsi="Georgia"/>
      <w:sz w:val="24"/>
      <w:lang w:eastAsia="en-US"/>
    </w:rPr>
  </w:style>
  <w:style w:type="paragraph" w:styleId="Heading5">
    <w:name w:val="heading 5"/>
    <w:next w:val="Normal"/>
    <w:qFormat/>
    <w:rsid w:val="00090376"/>
    <w:pPr>
      <w:keepNext/>
      <w:spacing w:after="240"/>
      <w:outlineLvl w:val="4"/>
    </w:pPr>
    <w:rPr>
      <w:i/>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090376"/>
    <w:pPr>
      <w:spacing w:after="0"/>
    </w:pPr>
    <w:rPr>
      <w:lang w:val="en-AU"/>
    </w:rPr>
  </w:style>
  <w:style w:type="character" w:styleId="PageNumber">
    <w:name w:val="page number"/>
    <w:basedOn w:val="DefaultParagraphFont"/>
    <w:rsid w:val="00090376"/>
    <w:rPr>
      <w:sz w:val="20"/>
    </w:rPr>
  </w:style>
  <w:style w:type="paragraph" w:styleId="Quote">
    <w:name w:val="Quote"/>
    <w:basedOn w:val="Normal"/>
    <w:qFormat/>
    <w:rsid w:val="00090376"/>
    <w:pPr>
      <w:ind w:left="720" w:right="720"/>
    </w:pPr>
  </w:style>
  <w:style w:type="paragraph" w:customStyle="1" w:styleId="ReportName">
    <w:name w:val="ReportName"/>
    <w:basedOn w:val="Normal"/>
    <w:rsid w:val="00090376"/>
    <w:pPr>
      <w:tabs>
        <w:tab w:val="left" w:pos="3828"/>
      </w:tabs>
      <w:jc w:val="center"/>
    </w:pPr>
    <w:rPr>
      <w:b/>
      <w:sz w:val="40"/>
    </w:rPr>
  </w:style>
  <w:style w:type="paragraph" w:customStyle="1" w:styleId="TableName">
    <w:name w:val="TableName"/>
    <w:basedOn w:val="TableText"/>
    <w:next w:val="Normal"/>
    <w:rsid w:val="00090376"/>
    <w:pPr>
      <w:spacing w:before="180" w:after="120"/>
      <w:ind w:left="1440" w:hanging="1440"/>
    </w:pPr>
    <w:rPr>
      <w:b/>
      <w:sz w:val="22"/>
    </w:rPr>
  </w:style>
  <w:style w:type="paragraph" w:customStyle="1" w:styleId="TableText">
    <w:name w:val="TableText"/>
    <w:rsid w:val="00090376"/>
    <w:pPr>
      <w:keepNext/>
      <w:spacing w:before="40" w:after="40"/>
    </w:pPr>
    <w:rPr>
      <w:rFonts w:ascii="Arial" w:hAnsi="Arial"/>
      <w:lang w:val="en-GB" w:eastAsia="en-US"/>
    </w:rPr>
  </w:style>
  <w:style w:type="paragraph" w:styleId="TOC1">
    <w:name w:val="toc 1"/>
    <w:basedOn w:val="Normal"/>
    <w:next w:val="Normal"/>
    <w:autoRedefine/>
    <w:uiPriority w:val="39"/>
    <w:qFormat/>
    <w:rsid w:val="00F92006"/>
    <w:pPr>
      <w:keepNext/>
      <w:tabs>
        <w:tab w:val="left" w:pos="567"/>
        <w:tab w:val="right" w:pos="9498"/>
      </w:tabs>
      <w:spacing w:before="100" w:after="60"/>
      <w:ind w:left="1701" w:right="143" w:hanging="1701"/>
    </w:pPr>
    <w:rPr>
      <w:b/>
      <w:noProof/>
      <w:sz w:val="26"/>
    </w:rPr>
  </w:style>
  <w:style w:type="paragraph" w:styleId="TOC2">
    <w:name w:val="toc 2"/>
    <w:basedOn w:val="Normal"/>
    <w:next w:val="Normal"/>
    <w:autoRedefine/>
    <w:uiPriority w:val="39"/>
    <w:qFormat/>
    <w:rsid w:val="00F92006"/>
    <w:pPr>
      <w:tabs>
        <w:tab w:val="left" w:pos="1276"/>
        <w:tab w:val="right" w:leader="dot" w:pos="9498"/>
      </w:tabs>
      <w:spacing w:after="40"/>
      <w:ind w:left="1276" w:right="143" w:hanging="709"/>
    </w:pPr>
    <w:rPr>
      <w:noProof/>
    </w:rPr>
  </w:style>
  <w:style w:type="paragraph" w:styleId="TOC3">
    <w:name w:val="toc 3"/>
    <w:basedOn w:val="Normal"/>
    <w:next w:val="Normal"/>
    <w:autoRedefine/>
    <w:uiPriority w:val="39"/>
    <w:qFormat/>
    <w:rsid w:val="00F92006"/>
    <w:pPr>
      <w:tabs>
        <w:tab w:val="left" w:pos="1276"/>
        <w:tab w:val="left" w:pos="2127"/>
        <w:tab w:val="right" w:leader="dot" w:pos="9498"/>
      </w:tabs>
      <w:spacing w:after="60"/>
      <w:ind w:left="2127" w:right="143" w:hanging="851"/>
    </w:pPr>
    <w:rPr>
      <w:noProof/>
    </w:rPr>
  </w:style>
  <w:style w:type="paragraph" w:customStyle="1" w:styleId="Bullet">
    <w:name w:val="Bullet"/>
    <w:basedOn w:val="Normal"/>
    <w:rsid w:val="00090376"/>
    <w:pPr>
      <w:numPr>
        <w:numId w:val="1"/>
      </w:numPr>
      <w:spacing w:after="80"/>
    </w:pPr>
  </w:style>
  <w:style w:type="paragraph" w:customStyle="1" w:styleId="Dash">
    <w:name w:val="Dash"/>
    <w:basedOn w:val="Normal"/>
    <w:rsid w:val="00090376"/>
    <w:pPr>
      <w:spacing w:after="80"/>
    </w:pPr>
  </w:style>
  <w:style w:type="paragraph" w:styleId="Footer">
    <w:name w:val="footer"/>
    <w:basedOn w:val="Normal"/>
    <w:link w:val="FooterChar"/>
    <w:uiPriority w:val="99"/>
    <w:rsid w:val="00090376"/>
    <w:pPr>
      <w:spacing w:after="0"/>
    </w:pPr>
    <w:rPr>
      <w:sz w:val="18"/>
    </w:rPr>
  </w:style>
  <w:style w:type="paragraph" w:styleId="Header">
    <w:name w:val="header"/>
    <w:basedOn w:val="Normal"/>
    <w:link w:val="HeaderChar"/>
    <w:uiPriority w:val="99"/>
    <w:rsid w:val="00090376"/>
    <w:pPr>
      <w:tabs>
        <w:tab w:val="right" w:pos="8280"/>
      </w:tabs>
      <w:spacing w:after="0"/>
    </w:pPr>
    <w:rPr>
      <w:sz w:val="18"/>
    </w:rPr>
  </w:style>
  <w:style w:type="paragraph" w:customStyle="1" w:styleId="Heading1a">
    <w:name w:val="Heading 1a"/>
    <w:basedOn w:val="Heading1"/>
    <w:next w:val="Normal"/>
    <w:rsid w:val="00090376"/>
  </w:style>
  <w:style w:type="paragraph" w:customStyle="1" w:styleId="TableHeading">
    <w:name w:val="TableHeading"/>
    <w:basedOn w:val="TableText"/>
    <w:rsid w:val="00090376"/>
    <w:rPr>
      <w:b/>
    </w:rPr>
  </w:style>
  <w:style w:type="paragraph" w:customStyle="1" w:styleId="TableNotes">
    <w:name w:val="TableNotes"/>
    <w:basedOn w:val="TableText"/>
    <w:rsid w:val="00090376"/>
    <w:pPr>
      <w:keepNext w:val="0"/>
      <w:keepLines/>
      <w:tabs>
        <w:tab w:val="left" w:pos="284"/>
      </w:tabs>
      <w:ind w:left="284" w:hanging="284"/>
    </w:pPr>
    <w:rPr>
      <w:sz w:val="16"/>
    </w:rPr>
  </w:style>
  <w:style w:type="paragraph" w:styleId="TOC4">
    <w:name w:val="toc 4"/>
    <w:basedOn w:val="Normal"/>
    <w:next w:val="Normal"/>
    <w:autoRedefine/>
    <w:uiPriority w:val="39"/>
    <w:rsid w:val="00090376"/>
    <w:pPr>
      <w:tabs>
        <w:tab w:val="right" w:leader="dot" w:pos="8497"/>
      </w:tabs>
      <w:spacing w:after="40"/>
      <w:ind w:left="2126" w:right="567"/>
    </w:pPr>
  </w:style>
  <w:style w:type="paragraph" w:customStyle="1" w:styleId="Heading2a">
    <w:name w:val="Heading 2a"/>
    <w:basedOn w:val="Heading2"/>
    <w:next w:val="Normal"/>
    <w:rsid w:val="00090376"/>
  </w:style>
  <w:style w:type="paragraph" w:customStyle="1" w:styleId="Heading3a">
    <w:name w:val="Heading 3a"/>
    <w:basedOn w:val="Heading3"/>
    <w:next w:val="Normal"/>
    <w:rsid w:val="00090376"/>
    <w:pPr>
      <w:numPr>
        <w:numId w:val="2"/>
      </w:numPr>
      <w:tabs>
        <w:tab w:val="clear" w:pos="227"/>
      </w:tabs>
      <w:ind w:left="1134" w:hanging="1134"/>
    </w:pPr>
  </w:style>
  <w:style w:type="paragraph" w:customStyle="1" w:styleId="TableBullet">
    <w:name w:val="TableBullet"/>
    <w:basedOn w:val="Normal"/>
    <w:rsid w:val="00300057"/>
    <w:pPr>
      <w:keepNext/>
      <w:tabs>
        <w:tab w:val="num" w:pos="227"/>
      </w:tabs>
      <w:spacing w:before="40" w:after="40"/>
      <w:ind w:left="227" w:hanging="227"/>
    </w:pPr>
  </w:style>
  <w:style w:type="paragraph" w:customStyle="1" w:styleId="Heading1wpb">
    <w:name w:val="Heading 1 wpb"/>
    <w:basedOn w:val="Heading1"/>
    <w:rsid w:val="00090376"/>
    <w:pPr>
      <w:pageBreakBefore w:val="0"/>
    </w:pPr>
  </w:style>
  <w:style w:type="paragraph" w:customStyle="1" w:styleId="TableNamea">
    <w:name w:val="TableNamea"/>
    <w:basedOn w:val="TableName"/>
    <w:next w:val="Normal"/>
    <w:rsid w:val="00090376"/>
  </w:style>
  <w:style w:type="paragraph" w:customStyle="1" w:styleId="HeadingPART">
    <w:name w:val="Heading PART"/>
    <w:basedOn w:val="Heading1"/>
    <w:rsid w:val="00090376"/>
    <w:rPr>
      <w:color w:val="808080"/>
      <w:sz w:val="48"/>
      <w:szCs w:val="48"/>
    </w:rPr>
  </w:style>
  <w:style w:type="paragraph" w:customStyle="1" w:styleId="Definition">
    <w:name w:val="Definition"/>
    <w:aliases w:val="dd"/>
    <w:basedOn w:val="Normal"/>
    <w:rsid w:val="00090376"/>
    <w:pPr>
      <w:spacing w:before="180" w:after="0"/>
      <w:ind w:left="1134"/>
    </w:pPr>
    <w:rPr>
      <w:szCs w:val="24"/>
      <w:lang w:val="en-AU" w:eastAsia="en-AU"/>
    </w:rPr>
  </w:style>
  <w:style w:type="paragraph" w:customStyle="1" w:styleId="paragraph">
    <w:name w:val="paragraph"/>
    <w:aliases w:val="a"/>
    <w:rsid w:val="00090376"/>
    <w:pPr>
      <w:tabs>
        <w:tab w:val="right" w:pos="1531"/>
      </w:tabs>
      <w:spacing w:before="40"/>
      <w:ind w:left="1644" w:hanging="1644"/>
    </w:pPr>
    <w:rPr>
      <w:sz w:val="22"/>
      <w:szCs w:val="24"/>
    </w:rPr>
  </w:style>
  <w:style w:type="paragraph" w:styleId="TableofFigures">
    <w:name w:val="table of figures"/>
    <w:basedOn w:val="Normal"/>
    <w:next w:val="Normal"/>
    <w:semiHidden/>
    <w:rsid w:val="00300057"/>
    <w:pPr>
      <w:tabs>
        <w:tab w:val="left" w:pos="1134"/>
        <w:tab w:val="right" w:pos="8505"/>
      </w:tabs>
      <w:ind w:left="1134" w:right="567" w:hanging="1134"/>
    </w:pPr>
  </w:style>
  <w:style w:type="paragraph" w:customStyle="1" w:styleId="Designer">
    <w:name w:val="Designer"/>
    <w:basedOn w:val="Normal"/>
    <w:rsid w:val="00090376"/>
    <w:rPr>
      <w:b/>
      <w:color w:val="0000FF"/>
      <w:lang w:val="en-AU"/>
    </w:rPr>
  </w:style>
  <w:style w:type="paragraph" w:styleId="DocumentMap">
    <w:name w:val="Document Map"/>
    <w:basedOn w:val="Normal"/>
    <w:semiHidden/>
    <w:rsid w:val="00090376"/>
    <w:pPr>
      <w:shd w:val="clear" w:color="auto" w:fill="000080"/>
    </w:pPr>
    <w:rPr>
      <w:rFonts w:ascii="Tahoma" w:hAnsi="Tahoma" w:cs="Tahoma"/>
    </w:rPr>
  </w:style>
  <w:style w:type="paragraph" w:customStyle="1" w:styleId="FigureName">
    <w:name w:val="FigureName"/>
    <w:basedOn w:val="TableName"/>
    <w:next w:val="Normal"/>
    <w:rsid w:val="00090376"/>
  </w:style>
  <w:style w:type="paragraph" w:styleId="TOC5">
    <w:name w:val="toc 5"/>
    <w:basedOn w:val="Normal"/>
    <w:next w:val="Normal"/>
    <w:autoRedefine/>
    <w:uiPriority w:val="39"/>
    <w:rsid w:val="00090376"/>
    <w:pPr>
      <w:tabs>
        <w:tab w:val="right" w:leader="dot" w:pos="8497"/>
      </w:tabs>
      <w:ind w:left="2552" w:right="567"/>
    </w:pPr>
  </w:style>
  <w:style w:type="character" w:styleId="Hyperlink">
    <w:name w:val="Hyperlink"/>
    <w:basedOn w:val="DefaultParagraphFont"/>
    <w:uiPriority w:val="99"/>
    <w:rsid w:val="00090376"/>
    <w:rPr>
      <w:color w:val="0000FF"/>
      <w:u w:val="single"/>
    </w:rPr>
  </w:style>
  <w:style w:type="paragraph" w:customStyle="1" w:styleId="BulletIntro">
    <w:name w:val="BulletIntro"/>
    <w:basedOn w:val="Normal"/>
    <w:rsid w:val="00090376"/>
    <w:pPr>
      <w:keepNext/>
      <w:spacing w:after="80"/>
    </w:pPr>
  </w:style>
  <w:style w:type="character" w:customStyle="1" w:styleId="BulletIntroChar">
    <w:name w:val="BulletIntro Char"/>
    <w:basedOn w:val="DefaultParagraphFont"/>
    <w:rsid w:val="00090376"/>
    <w:rPr>
      <w:sz w:val="24"/>
      <w:lang w:val="en-GB" w:eastAsia="en-US" w:bidi="ar-SA"/>
    </w:rPr>
  </w:style>
  <w:style w:type="paragraph" w:customStyle="1" w:styleId="BulletLast">
    <w:name w:val="BulletLast"/>
    <w:basedOn w:val="Bullet"/>
    <w:rsid w:val="00090376"/>
    <w:pPr>
      <w:spacing w:after="180"/>
    </w:pPr>
  </w:style>
  <w:style w:type="paragraph" w:customStyle="1" w:styleId="DashLast">
    <w:name w:val="DashLast"/>
    <w:basedOn w:val="Dash"/>
    <w:rsid w:val="00090376"/>
    <w:pPr>
      <w:spacing w:after="180"/>
    </w:pPr>
  </w:style>
  <w:style w:type="paragraph" w:styleId="BalloonText">
    <w:name w:val="Balloon Text"/>
    <w:basedOn w:val="Normal"/>
    <w:semiHidden/>
    <w:rsid w:val="00090376"/>
    <w:rPr>
      <w:rFonts w:ascii="Tahoma" w:hAnsi="Tahoma" w:cs="Tahoma"/>
      <w:sz w:val="16"/>
      <w:szCs w:val="16"/>
    </w:rPr>
  </w:style>
  <w:style w:type="paragraph" w:customStyle="1" w:styleId="BulletTab2">
    <w:name w:val="BulletTab2"/>
    <w:basedOn w:val="Bullet"/>
    <w:rsid w:val="00090376"/>
    <w:pPr>
      <w:tabs>
        <w:tab w:val="left" w:pos="1134"/>
      </w:tabs>
    </w:pPr>
  </w:style>
  <w:style w:type="paragraph" w:customStyle="1" w:styleId="BulletTab2Last">
    <w:name w:val="BulletTab2Last"/>
    <w:basedOn w:val="BulletTab2"/>
    <w:rsid w:val="00090376"/>
    <w:pPr>
      <w:spacing w:after="180"/>
    </w:pPr>
  </w:style>
  <w:style w:type="paragraph" w:styleId="TOC6">
    <w:name w:val="toc 6"/>
    <w:basedOn w:val="Normal"/>
    <w:next w:val="Normal"/>
    <w:autoRedefine/>
    <w:uiPriority w:val="39"/>
    <w:rsid w:val="00090376"/>
    <w:pPr>
      <w:spacing w:after="0"/>
      <w:ind w:left="1200"/>
    </w:pPr>
    <w:rPr>
      <w:szCs w:val="24"/>
      <w:lang w:val="en-AU" w:eastAsia="en-AU"/>
    </w:rPr>
  </w:style>
  <w:style w:type="paragraph" w:customStyle="1" w:styleId="ExampleText">
    <w:name w:val="ExampleText"/>
    <w:basedOn w:val="Normal"/>
    <w:rsid w:val="00090376"/>
    <w:pPr>
      <w:spacing w:after="60"/>
    </w:pPr>
    <w:rPr>
      <w:rFonts w:ascii="Arial Narrow" w:hAnsi="Arial Narrow" w:cs="Arial"/>
    </w:rPr>
  </w:style>
  <w:style w:type="paragraph" w:customStyle="1" w:styleId="andor">
    <w:name w:val="and/or"/>
    <w:basedOn w:val="Normal"/>
    <w:rsid w:val="00090376"/>
    <w:pPr>
      <w:spacing w:after="80"/>
      <w:ind w:left="357"/>
    </w:pPr>
  </w:style>
  <w:style w:type="character" w:styleId="FollowedHyperlink">
    <w:name w:val="FollowedHyperlink"/>
    <w:basedOn w:val="DefaultParagraphFont"/>
    <w:rsid w:val="00090376"/>
    <w:rPr>
      <w:color w:val="606420"/>
      <w:u w:val="single"/>
    </w:rPr>
  </w:style>
  <w:style w:type="paragraph" w:styleId="NormalWeb">
    <w:name w:val="Normal (Web)"/>
    <w:basedOn w:val="Normal"/>
    <w:rsid w:val="00090376"/>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090376"/>
    <w:pPr>
      <w:spacing w:after="0"/>
      <w:ind w:left="100"/>
    </w:pPr>
    <w:rPr>
      <w:color w:val="000000"/>
      <w:lang w:val="en-AU"/>
    </w:rPr>
  </w:style>
  <w:style w:type="paragraph" w:customStyle="1" w:styleId="warning">
    <w:name w:val="warning"/>
    <w:basedOn w:val="Normal"/>
    <w:rsid w:val="00090376"/>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090376"/>
  </w:style>
  <w:style w:type="paragraph" w:styleId="BodyTextIndent3">
    <w:name w:val="Body Text Indent 3"/>
    <w:basedOn w:val="Normal"/>
    <w:rsid w:val="00090376"/>
    <w:pPr>
      <w:ind w:left="283"/>
    </w:pPr>
    <w:rPr>
      <w:sz w:val="16"/>
      <w:szCs w:val="16"/>
    </w:rPr>
  </w:style>
  <w:style w:type="paragraph" w:styleId="BodyTextIndent">
    <w:name w:val="Body Text Indent"/>
    <w:basedOn w:val="Normal"/>
    <w:rsid w:val="00090376"/>
    <w:pPr>
      <w:ind w:left="283"/>
    </w:pPr>
  </w:style>
  <w:style w:type="paragraph" w:customStyle="1" w:styleId="P2">
    <w:name w:val="P2"/>
    <w:aliases w:val="(i)"/>
    <w:basedOn w:val="Normal"/>
    <w:rsid w:val="00090376"/>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090376"/>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090376"/>
    <w:pPr>
      <w:keepNext/>
      <w:tabs>
        <w:tab w:val="right" w:pos="794"/>
      </w:tabs>
      <w:autoSpaceDE w:val="0"/>
      <w:autoSpaceDN w:val="0"/>
      <w:spacing w:after="0" w:line="260" w:lineRule="exact"/>
      <w:ind w:left="964" w:hanging="964"/>
      <w:jc w:val="both"/>
    </w:pPr>
    <w:rPr>
      <w:szCs w:val="24"/>
      <w:lang w:val="en-AU" w:eastAsia="en-AU"/>
    </w:rPr>
  </w:style>
  <w:style w:type="paragraph" w:customStyle="1" w:styleId="sub-paraxChar">
    <w:name w:val="sub-para (x) Char"/>
    <w:basedOn w:val="Normal"/>
    <w:rsid w:val="00090376"/>
    <w:pPr>
      <w:keepLines/>
      <w:numPr>
        <w:numId w:val="3"/>
      </w:numPr>
      <w:spacing w:after="0"/>
    </w:pPr>
    <w:rPr>
      <w:lang w:val="en-AU"/>
    </w:rPr>
  </w:style>
  <w:style w:type="paragraph" w:customStyle="1" w:styleId="sub-parai">
    <w:name w:val="sub-para(i)"/>
    <w:basedOn w:val="Normal"/>
    <w:rsid w:val="00090376"/>
    <w:pPr>
      <w:keepLines/>
      <w:numPr>
        <w:ilvl w:val="1"/>
        <w:numId w:val="3"/>
      </w:numPr>
      <w:spacing w:after="0"/>
    </w:pPr>
    <w:rPr>
      <w:lang w:val="en-AU"/>
    </w:rPr>
  </w:style>
  <w:style w:type="paragraph" w:customStyle="1" w:styleId="CharCharChar0">
    <w:name w:val="Char Char Char"/>
    <w:basedOn w:val="Normal"/>
    <w:rsid w:val="00090376"/>
    <w:pPr>
      <w:spacing w:after="0"/>
    </w:pPr>
    <w:rPr>
      <w:lang w:val="en-AU"/>
    </w:rPr>
  </w:style>
  <w:style w:type="paragraph" w:styleId="CommentText">
    <w:name w:val="annotation text"/>
    <w:basedOn w:val="Normal"/>
    <w:semiHidden/>
    <w:rsid w:val="00090376"/>
  </w:style>
  <w:style w:type="paragraph" w:styleId="CommentSubject">
    <w:name w:val="annotation subject"/>
    <w:basedOn w:val="CommentText"/>
    <w:next w:val="CommentText"/>
    <w:semiHidden/>
    <w:rsid w:val="00090376"/>
    <w:rPr>
      <w:b/>
      <w:bCs/>
    </w:rPr>
  </w:style>
  <w:style w:type="paragraph" w:styleId="TOC7">
    <w:name w:val="toc 7"/>
    <w:basedOn w:val="Normal"/>
    <w:next w:val="Normal"/>
    <w:autoRedefine/>
    <w:uiPriority w:val="39"/>
    <w:rsid w:val="00090376"/>
    <w:pPr>
      <w:spacing w:after="0"/>
      <w:ind w:left="1440"/>
    </w:pPr>
    <w:rPr>
      <w:szCs w:val="24"/>
      <w:lang w:val="en-AU" w:eastAsia="en-AU"/>
    </w:rPr>
  </w:style>
  <w:style w:type="paragraph" w:styleId="TOC8">
    <w:name w:val="toc 8"/>
    <w:basedOn w:val="Normal"/>
    <w:next w:val="Normal"/>
    <w:autoRedefine/>
    <w:uiPriority w:val="39"/>
    <w:rsid w:val="00090376"/>
    <w:pPr>
      <w:spacing w:after="0"/>
      <w:ind w:left="1680"/>
    </w:pPr>
    <w:rPr>
      <w:szCs w:val="24"/>
      <w:lang w:val="en-AU" w:eastAsia="en-AU"/>
    </w:rPr>
  </w:style>
  <w:style w:type="paragraph" w:styleId="TOC9">
    <w:name w:val="toc 9"/>
    <w:basedOn w:val="Normal"/>
    <w:next w:val="Normal"/>
    <w:autoRedefine/>
    <w:uiPriority w:val="39"/>
    <w:rsid w:val="00090376"/>
    <w:pPr>
      <w:spacing w:after="0"/>
      <w:ind w:left="1920"/>
    </w:pPr>
    <w:rPr>
      <w:szCs w:val="24"/>
      <w:lang w:val="en-AU" w:eastAsia="en-AU"/>
    </w:rPr>
  </w:style>
  <w:style w:type="character" w:customStyle="1" w:styleId="aspnet-detailsview-value2">
    <w:name w:val="aspnet-detailsview-value2"/>
    <w:basedOn w:val="DefaultParagraphFont"/>
    <w:rsid w:val="00090376"/>
  </w:style>
  <w:style w:type="character" w:styleId="CommentReference">
    <w:name w:val="annotation reference"/>
    <w:basedOn w:val="DefaultParagraphFont"/>
    <w:semiHidden/>
    <w:rsid w:val="00090376"/>
    <w:rPr>
      <w:sz w:val="16"/>
      <w:szCs w:val="16"/>
    </w:rPr>
  </w:style>
  <w:style w:type="paragraph" w:customStyle="1" w:styleId="blocktextarial">
    <w:name w:val="blocktextarial"/>
    <w:basedOn w:val="Normal"/>
    <w:rsid w:val="00090376"/>
    <w:pPr>
      <w:spacing w:after="30"/>
    </w:pPr>
    <w:rPr>
      <w:rFonts w:eastAsia="Arial Unicode MS" w:cs="Arial"/>
      <w:color w:val="000000"/>
      <w:szCs w:val="24"/>
      <w:lang w:val="en-AU"/>
    </w:rPr>
  </w:style>
  <w:style w:type="character" w:styleId="Strong">
    <w:name w:val="Strong"/>
    <w:basedOn w:val="DefaultParagraphFont"/>
    <w:uiPriority w:val="22"/>
    <w:qFormat/>
    <w:rsid w:val="00090376"/>
    <w:rPr>
      <w:b/>
      <w:bCs/>
    </w:rPr>
  </w:style>
  <w:style w:type="paragraph" w:customStyle="1" w:styleId="referencearialstyle">
    <w:name w:val="referencearialstyle"/>
    <w:basedOn w:val="Normal"/>
    <w:rsid w:val="00090376"/>
    <w:pPr>
      <w:spacing w:after="30"/>
    </w:pPr>
    <w:rPr>
      <w:rFonts w:eastAsia="Arial Unicode MS" w:cs="Arial"/>
      <w:color w:val="000000"/>
      <w:szCs w:val="24"/>
      <w:lang w:val="en-AU"/>
    </w:rPr>
  </w:style>
  <w:style w:type="paragraph" w:customStyle="1" w:styleId="egexplain">
    <w:name w:val="egexplain"/>
    <w:basedOn w:val="Normal"/>
    <w:rsid w:val="00090376"/>
    <w:pPr>
      <w:spacing w:after="30"/>
      <w:ind w:left="15" w:right="15"/>
    </w:pPr>
    <w:rPr>
      <w:rFonts w:eastAsia="Arial Unicode MS" w:cs="Arial"/>
      <w:b/>
      <w:bCs/>
      <w:i/>
      <w:iCs/>
      <w:color w:val="000080"/>
      <w:szCs w:val="24"/>
      <w:lang w:val="en-AU"/>
    </w:rPr>
  </w:style>
  <w:style w:type="character" w:styleId="Emphasis">
    <w:name w:val="Emphasis"/>
    <w:basedOn w:val="DefaultParagraphFont"/>
    <w:uiPriority w:val="20"/>
    <w:qFormat/>
    <w:rsid w:val="00090376"/>
    <w:rPr>
      <w:i/>
      <w:iCs/>
    </w:rPr>
  </w:style>
  <w:style w:type="paragraph" w:styleId="ListParagraph">
    <w:name w:val="List Paragraph"/>
    <w:basedOn w:val="Normal"/>
    <w:link w:val="ListParagraphChar"/>
    <w:uiPriority w:val="34"/>
    <w:qFormat/>
    <w:rsid w:val="00CB55D0"/>
    <w:pPr>
      <w:ind w:left="720"/>
      <w:contextualSpacing/>
    </w:pPr>
  </w:style>
  <w:style w:type="paragraph" w:styleId="TOCHeading">
    <w:name w:val="TOC Heading"/>
    <w:basedOn w:val="Heading1"/>
    <w:next w:val="Normal"/>
    <w:uiPriority w:val="39"/>
    <w:unhideWhenUsed/>
    <w:qFormat/>
    <w:rsid w:val="00EC1666"/>
    <w:pPr>
      <w:keepLines/>
      <w:pageBreakBefore w:val="0"/>
      <w:pBdr>
        <w:bottom w:val="none" w:sz="0" w:space="0" w:color="auto"/>
      </w:pBdr>
      <w:tabs>
        <w:tab w:val="clear" w:pos="1134"/>
      </w:tabs>
      <w:spacing w:before="480" w:after="0" w:line="276" w:lineRule="auto"/>
      <w:ind w:left="0" w:firstLine="0"/>
      <w:outlineLvl w:val="9"/>
    </w:pPr>
    <w:rPr>
      <w:rFonts w:asciiTheme="majorHAnsi" w:eastAsiaTheme="majorEastAsia" w:hAnsiTheme="majorHAnsi" w:cstheme="majorBidi"/>
      <w:bCs/>
      <w:color w:val="365F91" w:themeColor="accent1" w:themeShade="BF"/>
      <w:kern w:val="0"/>
      <w:sz w:val="28"/>
      <w:szCs w:val="28"/>
      <w:lang w:val="en-US"/>
    </w:rPr>
  </w:style>
  <w:style w:type="paragraph" w:customStyle="1" w:styleId="CharCharChar1">
    <w:name w:val="Char Char Char"/>
    <w:basedOn w:val="Normal"/>
    <w:rsid w:val="00300057"/>
    <w:pPr>
      <w:spacing w:after="0"/>
    </w:pPr>
    <w:rPr>
      <w:lang w:val="en-AU"/>
    </w:rPr>
  </w:style>
  <w:style w:type="paragraph" w:customStyle="1" w:styleId="tabletextarial-left">
    <w:name w:val="tabletextarial-left"/>
    <w:basedOn w:val="Normal"/>
    <w:rsid w:val="00E76179"/>
    <w:pPr>
      <w:spacing w:after="30"/>
    </w:pPr>
    <w:rPr>
      <w:rFonts w:cs="Arial"/>
      <w:color w:val="000000"/>
      <w:szCs w:val="24"/>
      <w:lang w:val="en-AU" w:eastAsia="en-AU"/>
    </w:rPr>
  </w:style>
  <w:style w:type="character" w:customStyle="1" w:styleId="HeaderChar">
    <w:name w:val="Header Char"/>
    <w:basedOn w:val="DefaultParagraphFont"/>
    <w:link w:val="Header"/>
    <w:uiPriority w:val="99"/>
    <w:rsid w:val="004D4264"/>
    <w:rPr>
      <w:rFonts w:ascii="Arial" w:hAnsi="Arial"/>
      <w:sz w:val="18"/>
      <w:lang w:val="en-GB" w:eastAsia="en-US"/>
    </w:rPr>
  </w:style>
  <w:style w:type="character" w:customStyle="1" w:styleId="FooterChar">
    <w:name w:val="Footer Char"/>
    <w:basedOn w:val="DefaultParagraphFont"/>
    <w:link w:val="Footer"/>
    <w:uiPriority w:val="99"/>
    <w:rsid w:val="004D4264"/>
    <w:rPr>
      <w:rFonts w:ascii="Arial" w:hAnsi="Arial"/>
      <w:sz w:val="18"/>
      <w:lang w:val="en-GB" w:eastAsia="en-US"/>
    </w:rPr>
  </w:style>
  <w:style w:type="paragraph" w:styleId="Title">
    <w:name w:val="Title"/>
    <w:basedOn w:val="Normal"/>
    <w:next w:val="Normal"/>
    <w:link w:val="TitleChar"/>
    <w:uiPriority w:val="10"/>
    <w:qFormat/>
    <w:rsid w:val="00D63C03"/>
    <w:pPr>
      <w:spacing w:before="1680"/>
      <w:contextualSpacing/>
    </w:pPr>
    <w:rPr>
      <w:rFonts w:ascii="Georgia" w:eastAsiaTheme="majorEastAsia" w:hAnsi="Georgia" w:cstheme="majorBidi"/>
      <w:color w:val="500778"/>
      <w:spacing w:val="5"/>
      <w:sz w:val="70"/>
      <w:szCs w:val="52"/>
      <w:lang w:val="en-AU" w:eastAsia="en-AU"/>
    </w:rPr>
  </w:style>
  <w:style w:type="character" w:customStyle="1" w:styleId="TitleChar">
    <w:name w:val="Title Char"/>
    <w:basedOn w:val="DefaultParagraphFont"/>
    <w:link w:val="Title"/>
    <w:uiPriority w:val="10"/>
    <w:rsid w:val="00D63C03"/>
    <w:rPr>
      <w:rFonts w:ascii="Georgia" w:eastAsiaTheme="majorEastAsia" w:hAnsi="Georgia" w:cstheme="majorBidi"/>
      <w:color w:val="500778"/>
      <w:spacing w:val="5"/>
      <w:sz w:val="70"/>
      <w:szCs w:val="52"/>
    </w:rPr>
  </w:style>
  <w:style w:type="character" w:styleId="BookTitle">
    <w:name w:val="Book Title"/>
    <w:uiPriority w:val="33"/>
    <w:qFormat/>
    <w:rsid w:val="00D63C03"/>
    <w:rPr>
      <w:i/>
      <w:iCs/>
      <w:smallCaps/>
      <w:spacing w:val="5"/>
    </w:rPr>
  </w:style>
  <w:style w:type="paragraph" w:styleId="Subtitle">
    <w:name w:val="Subtitle"/>
    <w:basedOn w:val="Normal"/>
    <w:next w:val="Normal"/>
    <w:link w:val="SubtitleChar"/>
    <w:uiPriority w:val="11"/>
    <w:qFormat/>
    <w:rsid w:val="00D63C03"/>
    <w:pPr>
      <w:spacing w:before="240" w:after="240"/>
    </w:pPr>
    <w:rPr>
      <w:rFonts w:ascii="Georgia" w:eastAsiaTheme="majorEastAsia" w:hAnsi="Georgia" w:cstheme="majorBidi"/>
      <w:iCs/>
      <w:color w:val="500778"/>
      <w:spacing w:val="13"/>
      <w:sz w:val="26"/>
      <w:szCs w:val="24"/>
      <w:lang w:val="en-AU" w:eastAsia="en-AU"/>
    </w:rPr>
  </w:style>
  <w:style w:type="character" w:customStyle="1" w:styleId="SubtitleChar">
    <w:name w:val="Subtitle Char"/>
    <w:basedOn w:val="DefaultParagraphFont"/>
    <w:link w:val="Subtitle"/>
    <w:uiPriority w:val="11"/>
    <w:rsid w:val="00D63C03"/>
    <w:rPr>
      <w:rFonts w:ascii="Georgia" w:eastAsiaTheme="majorEastAsia" w:hAnsi="Georgia" w:cstheme="majorBidi"/>
      <w:iCs/>
      <w:color w:val="500778"/>
      <w:spacing w:val="13"/>
      <w:sz w:val="26"/>
      <w:szCs w:val="24"/>
    </w:rPr>
  </w:style>
  <w:style w:type="paragraph" w:customStyle="1" w:styleId="Links">
    <w:name w:val="Links"/>
    <w:basedOn w:val="ListParagraph"/>
    <w:link w:val="LinksChar"/>
    <w:qFormat/>
    <w:rsid w:val="00E248E8"/>
    <w:pPr>
      <w:tabs>
        <w:tab w:val="left" w:pos="1701"/>
      </w:tabs>
      <w:ind w:left="2268" w:hanging="1701"/>
    </w:pPr>
    <w:rPr>
      <w:rFonts w:cs="Arial"/>
      <w:lang w:val="en-AU"/>
    </w:rPr>
  </w:style>
  <w:style w:type="character" w:customStyle="1" w:styleId="ListParagraphChar">
    <w:name w:val="List Paragraph Char"/>
    <w:basedOn w:val="DefaultParagraphFont"/>
    <w:link w:val="ListParagraph"/>
    <w:uiPriority w:val="34"/>
    <w:rsid w:val="005E1ABB"/>
    <w:rPr>
      <w:rFonts w:ascii="Arial" w:hAnsi="Arial"/>
      <w:lang w:val="en-GB" w:eastAsia="en-US"/>
    </w:rPr>
  </w:style>
  <w:style w:type="character" w:customStyle="1" w:styleId="LinksChar">
    <w:name w:val="Links Char"/>
    <w:basedOn w:val="ListParagraphChar"/>
    <w:link w:val="Links"/>
    <w:rsid w:val="00E248E8"/>
    <w:rPr>
      <w:rFonts w:ascii="Arial" w:hAnsi="Arial" w:cs="Arial"/>
      <w:lang w:val="en-GB" w:eastAsia="en-US"/>
    </w:rPr>
  </w:style>
  <w:style w:type="table" w:styleId="TableGrid">
    <w:name w:val="Table Grid"/>
    <w:basedOn w:val="TableNormal"/>
    <w:rsid w:val="004F0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C48AB"/>
    <w:rPr>
      <w:rFonts w:ascii="Arial" w:hAnsi="Arial"/>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0327">
      <w:bodyDiv w:val="1"/>
      <w:marLeft w:val="0"/>
      <w:marRight w:val="0"/>
      <w:marTop w:val="0"/>
      <w:marBottom w:val="0"/>
      <w:divBdr>
        <w:top w:val="none" w:sz="0" w:space="0" w:color="auto"/>
        <w:left w:val="none" w:sz="0" w:space="0" w:color="auto"/>
        <w:bottom w:val="none" w:sz="0" w:space="0" w:color="auto"/>
        <w:right w:val="none" w:sz="0" w:space="0" w:color="auto"/>
      </w:divBdr>
    </w:div>
    <w:div w:id="167597594">
      <w:bodyDiv w:val="1"/>
      <w:marLeft w:val="0"/>
      <w:marRight w:val="0"/>
      <w:marTop w:val="0"/>
      <w:marBottom w:val="0"/>
      <w:divBdr>
        <w:top w:val="none" w:sz="0" w:space="0" w:color="auto"/>
        <w:left w:val="none" w:sz="0" w:space="0" w:color="auto"/>
        <w:bottom w:val="none" w:sz="0" w:space="0" w:color="auto"/>
        <w:right w:val="none" w:sz="0" w:space="0" w:color="auto"/>
      </w:divBdr>
    </w:div>
    <w:div w:id="370376703">
      <w:bodyDiv w:val="1"/>
      <w:marLeft w:val="0"/>
      <w:marRight w:val="0"/>
      <w:marTop w:val="0"/>
      <w:marBottom w:val="0"/>
      <w:divBdr>
        <w:top w:val="none" w:sz="0" w:space="0" w:color="auto"/>
        <w:left w:val="none" w:sz="0" w:space="0" w:color="auto"/>
        <w:bottom w:val="none" w:sz="0" w:space="0" w:color="auto"/>
        <w:right w:val="none" w:sz="0" w:space="0" w:color="auto"/>
      </w:divBdr>
    </w:div>
    <w:div w:id="650400938">
      <w:bodyDiv w:val="1"/>
      <w:marLeft w:val="0"/>
      <w:marRight w:val="0"/>
      <w:marTop w:val="0"/>
      <w:marBottom w:val="0"/>
      <w:divBdr>
        <w:top w:val="none" w:sz="0" w:space="0" w:color="auto"/>
        <w:left w:val="none" w:sz="0" w:space="0" w:color="auto"/>
        <w:bottom w:val="none" w:sz="0" w:space="0" w:color="auto"/>
        <w:right w:val="none" w:sz="0" w:space="0" w:color="auto"/>
      </w:divBdr>
    </w:div>
    <w:div w:id="828907179">
      <w:bodyDiv w:val="1"/>
      <w:marLeft w:val="0"/>
      <w:marRight w:val="0"/>
      <w:marTop w:val="0"/>
      <w:marBottom w:val="0"/>
      <w:divBdr>
        <w:top w:val="none" w:sz="0" w:space="0" w:color="auto"/>
        <w:left w:val="none" w:sz="0" w:space="0" w:color="auto"/>
        <w:bottom w:val="none" w:sz="0" w:space="0" w:color="auto"/>
        <w:right w:val="none" w:sz="0" w:space="0" w:color="auto"/>
      </w:divBdr>
    </w:div>
    <w:div w:id="1266890679">
      <w:bodyDiv w:val="1"/>
      <w:marLeft w:val="0"/>
      <w:marRight w:val="0"/>
      <w:marTop w:val="0"/>
      <w:marBottom w:val="0"/>
      <w:divBdr>
        <w:top w:val="none" w:sz="0" w:space="0" w:color="auto"/>
        <w:left w:val="none" w:sz="0" w:space="0" w:color="auto"/>
        <w:bottom w:val="none" w:sz="0" w:space="0" w:color="auto"/>
        <w:right w:val="none" w:sz="0" w:space="0" w:color="auto"/>
      </w:divBdr>
      <w:divsChild>
        <w:div w:id="76219728">
          <w:marLeft w:val="0"/>
          <w:marRight w:val="0"/>
          <w:marTop w:val="0"/>
          <w:marBottom w:val="0"/>
          <w:divBdr>
            <w:top w:val="none" w:sz="0" w:space="0" w:color="auto"/>
            <w:left w:val="none" w:sz="0" w:space="0" w:color="auto"/>
            <w:bottom w:val="none" w:sz="0" w:space="0" w:color="auto"/>
            <w:right w:val="none" w:sz="0" w:space="0" w:color="auto"/>
          </w:divBdr>
          <w:divsChild>
            <w:div w:id="1446315719">
              <w:marLeft w:val="0"/>
              <w:marRight w:val="0"/>
              <w:marTop w:val="0"/>
              <w:marBottom w:val="0"/>
              <w:divBdr>
                <w:top w:val="none" w:sz="0" w:space="0" w:color="auto"/>
                <w:left w:val="none" w:sz="0" w:space="0" w:color="auto"/>
                <w:bottom w:val="none" w:sz="0" w:space="0" w:color="auto"/>
                <w:right w:val="none" w:sz="0" w:space="0" w:color="auto"/>
              </w:divBdr>
              <w:divsChild>
                <w:div w:id="1591620617">
                  <w:marLeft w:val="0"/>
                  <w:marRight w:val="0"/>
                  <w:marTop w:val="0"/>
                  <w:marBottom w:val="0"/>
                  <w:divBdr>
                    <w:top w:val="none" w:sz="0" w:space="0" w:color="auto"/>
                    <w:left w:val="none" w:sz="0" w:space="0" w:color="auto"/>
                    <w:bottom w:val="none" w:sz="0" w:space="0" w:color="auto"/>
                    <w:right w:val="none" w:sz="0" w:space="0" w:color="auto"/>
                  </w:divBdr>
                  <w:divsChild>
                    <w:div w:id="1231573374">
                      <w:marLeft w:val="0"/>
                      <w:marRight w:val="0"/>
                      <w:marTop w:val="0"/>
                      <w:marBottom w:val="0"/>
                      <w:divBdr>
                        <w:top w:val="none" w:sz="0" w:space="0" w:color="auto"/>
                        <w:left w:val="none" w:sz="0" w:space="0" w:color="auto"/>
                        <w:bottom w:val="none" w:sz="0" w:space="0" w:color="auto"/>
                        <w:right w:val="none" w:sz="0" w:space="0" w:color="auto"/>
                      </w:divBdr>
                      <w:divsChild>
                        <w:div w:id="2072845112">
                          <w:marLeft w:val="0"/>
                          <w:marRight w:val="0"/>
                          <w:marTop w:val="0"/>
                          <w:marBottom w:val="0"/>
                          <w:divBdr>
                            <w:top w:val="none" w:sz="0" w:space="0" w:color="auto"/>
                            <w:left w:val="none" w:sz="0" w:space="0" w:color="auto"/>
                            <w:bottom w:val="none" w:sz="0" w:space="0" w:color="auto"/>
                            <w:right w:val="none" w:sz="0" w:space="0" w:color="auto"/>
                          </w:divBdr>
                          <w:divsChild>
                            <w:div w:id="929508401">
                              <w:marLeft w:val="0"/>
                              <w:marRight w:val="0"/>
                              <w:marTop w:val="0"/>
                              <w:marBottom w:val="0"/>
                              <w:divBdr>
                                <w:top w:val="none" w:sz="0" w:space="0" w:color="auto"/>
                                <w:left w:val="none" w:sz="0" w:space="0" w:color="auto"/>
                                <w:bottom w:val="none" w:sz="0" w:space="0" w:color="auto"/>
                                <w:right w:val="none" w:sz="0" w:space="0" w:color="auto"/>
                              </w:divBdr>
                              <w:divsChild>
                                <w:div w:id="1119646659">
                                  <w:marLeft w:val="0"/>
                                  <w:marRight w:val="0"/>
                                  <w:marTop w:val="0"/>
                                  <w:marBottom w:val="0"/>
                                  <w:divBdr>
                                    <w:top w:val="none" w:sz="0" w:space="0" w:color="auto"/>
                                    <w:left w:val="none" w:sz="0" w:space="0" w:color="auto"/>
                                    <w:bottom w:val="none" w:sz="0" w:space="0" w:color="auto"/>
                                    <w:right w:val="none" w:sz="0" w:space="0" w:color="auto"/>
                                  </w:divBdr>
                                  <w:divsChild>
                                    <w:div w:id="1897280337">
                                      <w:marLeft w:val="0"/>
                                      <w:marRight w:val="0"/>
                                      <w:marTop w:val="0"/>
                                      <w:marBottom w:val="0"/>
                                      <w:divBdr>
                                        <w:top w:val="none" w:sz="0" w:space="0" w:color="auto"/>
                                        <w:left w:val="none" w:sz="0" w:space="0" w:color="auto"/>
                                        <w:bottom w:val="none" w:sz="0" w:space="0" w:color="auto"/>
                                        <w:right w:val="none" w:sz="0" w:space="0" w:color="auto"/>
                                      </w:divBdr>
                                      <w:divsChild>
                                        <w:div w:id="127668018">
                                          <w:marLeft w:val="0"/>
                                          <w:marRight w:val="0"/>
                                          <w:marTop w:val="0"/>
                                          <w:marBottom w:val="0"/>
                                          <w:divBdr>
                                            <w:top w:val="none" w:sz="0" w:space="0" w:color="auto"/>
                                            <w:left w:val="none" w:sz="0" w:space="0" w:color="auto"/>
                                            <w:bottom w:val="none" w:sz="0" w:space="0" w:color="auto"/>
                                            <w:right w:val="none" w:sz="0" w:space="0" w:color="auto"/>
                                          </w:divBdr>
                                          <w:divsChild>
                                            <w:div w:id="2362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1644242">
      <w:bodyDiv w:val="1"/>
      <w:marLeft w:val="0"/>
      <w:marRight w:val="0"/>
      <w:marTop w:val="0"/>
      <w:marBottom w:val="0"/>
      <w:divBdr>
        <w:top w:val="none" w:sz="0" w:space="0" w:color="auto"/>
        <w:left w:val="none" w:sz="0" w:space="0" w:color="auto"/>
        <w:bottom w:val="none" w:sz="0" w:space="0" w:color="auto"/>
        <w:right w:val="none" w:sz="0" w:space="0" w:color="auto"/>
      </w:divBdr>
    </w:div>
    <w:div w:id="1372613058">
      <w:bodyDiv w:val="1"/>
      <w:marLeft w:val="0"/>
      <w:marRight w:val="0"/>
      <w:marTop w:val="0"/>
      <w:marBottom w:val="0"/>
      <w:divBdr>
        <w:top w:val="none" w:sz="0" w:space="0" w:color="auto"/>
        <w:left w:val="none" w:sz="0" w:space="0" w:color="auto"/>
        <w:bottom w:val="none" w:sz="0" w:space="0" w:color="auto"/>
        <w:right w:val="none" w:sz="0" w:space="0" w:color="auto"/>
      </w:divBdr>
    </w:div>
    <w:div w:id="1449348351">
      <w:bodyDiv w:val="1"/>
      <w:marLeft w:val="0"/>
      <w:marRight w:val="0"/>
      <w:marTop w:val="0"/>
      <w:marBottom w:val="0"/>
      <w:divBdr>
        <w:top w:val="none" w:sz="0" w:space="0" w:color="auto"/>
        <w:left w:val="none" w:sz="0" w:space="0" w:color="auto"/>
        <w:bottom w:val="none" w:sz="0" w:space="0" w:color="auto"/>
        <w:right w:val="none" w:sz="0" w:space="0" w:color="auto"/>
      </w:divBdr>
    </w:div>
    <w:div w:id="1520771905">
      <w:bodyDiv w:val="1"/>
      <w:marLeft w:val="0"/>
      <w:marRight w:val="0"/>
      <w:marTop w:val="0"/>
      <w:marBottom w:val="0"/>
      <w:divBdr>
        <w:top w:val="none" w:sz="0" w:space="0" w:color="auto"/>
        <w:left w:val="none" w:sz="0" w:space="0" w:color="auto"/>
        <w:bottom w:val="none" w:sz="0" w:space="0" w:color="auto"/>
        <w:right w:val="none" w:sz="0" w:space="0" w:color="auto"/>
      </w:divBdr>
    </w:div>
    <w:div w:id="1815021755">
      <w:bodyDiv w:val="1"/>
      <w:marLeft w:val="0"/>
      <w:marRight w:val="0"/>
      <w:marTop w:val="0"/>
      <w:marBottom w:val="0"/>
      <w:divBdr>
        <w:top w:val="none" w:sz="0" w:space="0" w:color="auto"/>
        <w:left w:val="none" w:sz="0" w:space="0" w:color="auto"/>
        <w:bottom w:val="none" w:sz="0" w:space="0" w:color="auto"/>
        <w:right w:val="none" w:sz="0" w:space="0" w:color="auto"/>
      </w:divBdr>
    </w:div>
    <w:div w:id="1853493565">
      <w:bodyDiv w:val="1"/>
      <w:marLeft w:val="0"/>
      <w:marRight w:val="0"/>
      <w:marTop w:val="0"/>
      <w:marBottom w:val="0"/>
      <w:divBdr>
        <w:top w:val="none" w:sz="0" w:space="0" w:color="auto"/>
        <w:left w:val="none" w:sz="0" w:space="0" w:color="auto"/>
        <w:bottom w:val="none" w:sz="0" w:space="0" w:color="auto"/>
        <w:right w:val="none" w:sz="0" w:space="0" w:color="auto"/>
      </w:divBdr>
    </w:div>
    <w:div w:id="1965387451">
      <w:bodyDiv w:val="1"/>
      <w:marLeft w:val="0"/>
      <w:marRight w:val="0"/>
      <w:marTop w:val="0"/>
      <w:marBottom w:val="0"/>
      <w:divBdr>
        <w:top w:val="none" w:sz="0" w:space="0" w:color="auto"/>
        <w:left w:val="none" w:sz="0" w:space="0" w:color="auto"/>
        <w:bottom w:val="none" w:sz="0" w:space="0" w:color="auto"/>
        <w:right w:val="none" w:sz="0" w:space="0" w:color="auto"/>
      </w:divBdr>
      <w:divsChild>
        <w:div w:id="495460026">
          <w:marLeft w:val="0"/>
          <w:marRight w:val="0"/>
          <w:marTop w:val="0"/>
          <w:marBottom w:val="0"/>
          <w:divBdr>
            <w:top w:val="none" w:sz="0" w:space="0" w:color="auto"/>
            <w:left w:val="none" w:sz="0" w:space="0" w:color="auto"/>
            <w:bottom w:val="none" w:sz="0" w:space="0" w:color="auto"/>
            <w:right w:val="none" w:sz="0" w:space="0" w:color="auto"/>
          </w:divBdr>
        </w:div>
        <w:div w:id="1978143895">
          <w:marLeft w:val="0"/>
          <w:marRight w:val="0"/>
          <w:marTop w:val="0"/>
          <w:marBottom w:val="0"/>
          <w:divBdr>
            <w:top w:val="none" w:sz="0" w:space="0" w:color="auto"/>
            <w:left w:val="none" w:sz="0" w:space="0" w:color="auto"/>
            <w:bottom w:val="none" w:sz="0" w:space="0" w:color="auto"/>
            <w:right w:val="none" w:sz="0" w:space="0" w:color="auto"/>
          </w:divBdr>
          <w:divsChild>
            <w:div w:id="1631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0191">
      <w:bodyDiv w:val="1"/>
      <w:marLeft w:val="0"/>
      <w:marRight w:val="0"/>
      <w:marTop w:val="0"/>
      <w:marBottom w:val="0"/>
      <w:divBdr>
        <w:top w:val="none" w:sz="0" w:space="0" w:color="auto"/>
        <w:left w:val="none" w:sz="0" w:space="0" w:color="auto"/>
        <w:bottom w:val="none" w:sz="0" w:space="0" w:color="auto"/>
        <w:right w:val="none" w:sz="0" w:space="0" w:color="auto"/>
      </w:divBdr>
      <w:divsChild>
        <w:div w:id="148354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eader" Target="header18.xml"/><Relationship Id="rId21" Type="http://schemas.openxmlformats.org/officeDocument/2006/relationships/header" Target="header8.xml"/><Relationship Id="rId34" Type="http://schemas.openxmlformats.org/officeDocument/2006/relationships/header" Target="header15.xml"/><Relationship Id="rId42" Type="http://schemas.openxmlformats.org/officeDocument/2006/relationships/footer" Target="footer14.xml"/><Relationship Id="rId47" Type="http://schemas.openxmlformats.org/officeDocument/2006/relationships/footer" Target="footer16.xml"/><Relationship Id="rId50" Type="http://schemas.openxmlformats.org/officeDocument/2006/relationships/hyperlink" Target="http://www.humanservices.gov.au/corporate/publications-and-resources/a-guide-to-australian-government-payments" TargetMode="External"/><Relationship Id="rId55" Type="http://schemas.openxmlformats.org/officeDocument/2006/relationships/header" Target="header26.xml"/><Relationship Id="rId63" Type="http://schemas.openxmlformats.org/officeDocument/2006/relationships/hyperlink" Target="http://guides.dss.gov.au/guide-social-security-law/4/2/8/10" TargetMode="External"/><Relationship Id="rId68" Type="http://schemas.openxmlformats.org/officeDocument/2006/relationships/header" Target="header28.xml"/><Relationship Id="rId7" Type="http://schemas.openxmlformats.org/officeDocument/2006/relationships/endnotes" Target="endnotes.xml"/><Relationship Id="rId71" Type="http://schemas.openxmlformats.org/officeDocument/2006/relationships/footer" Target="footer2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hyperlink" Target="http://www.humanservices.gov.au/corporate/publications-and-resources/a-guide-to-australian-government-payments" TargetMode="External"/><Relationship Id="rId58" Type="http://schemas.openxmlformats.org/officeDocument/2006/relationships/header" Target="header27.xml"/><Relationship Id="rId66" Type="http://schemas.openxmlformats.org/officeDocument/2006/relationships/hyperlink" Target="http://guides.dss.gov.au/family-assistance-guide/3/1/7" TargetMode="External"/><Relationship Id="rId7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eader" Target="header17.xml"/><Relationship Id="rId49" Type="http://schemas.openxmlformats.org/officeDocument/2006/relationships/hyperlink" Target="http://www.humanservices.gov.au/corporate/publications-and-resources/a-guide-to-australian-government-payments" TargetMode="External"/><Relationship Id="rId57" Type="http://schemas.openxmlformats.org/officeDocument/2006/relationships/footer" Target="footer18.xml"/><Relationship Id="rId61" Type="http://schemas.openxmlformats.org/officeDocument/2006/relationships/hyperlink" Target="http://www.comlaw.gov.au/Series/C2004A00490"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4.xml"/><Relationship Id="rId44" Type="http://schemas.openxmlformats.org/officeDocument/2006/relationships/header" Target="header22.xml"/><Relationship Id="rId52" Type="http://schemas.openxmlformats.org/officeDocument/2006/relationships/hyperlink" Target="http://www.humanservices.gov.au/corporate/publications-and-resources/a-guide-to-australian-government-payments" TargetMode="External"/><Relationship Id="rId60" Type="http://schemas.openxmlformats.org/officeDocument/2006/relationships/hyperlink" Target="http://www.ato.gov.au/" TargetMode="External"/><Relationship Id="rId65" Type="http://schemas.openxmlformats.org/officeDocument/2006/relationships/hyperlink" Target="http://www.comlaw.gov.au/Series/C2004A0049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header" Target="header21.xml"/><Relationship Id="rId48" Type="http://schemas.openxmlformats.org/officeDocument/2006/relationships/header" Target="header24.xml"/><Relationship Id="rId56" Type="http://schemas.openxmlformats.org/officeDocument/2006/relationships/footer" Target="footer17.xml"/><Relationship Id="rId64" Type="http://schemas.openxmlformats.org/officeDocument/2006/relationships/hyperlink" Target="http://www.humanservices.gov.au/corporate/publications-and-resources/a-guide-to-australian-government-payments" TargetMode="External"/><Relationship Id="rId69" Type="http://schemas.openxmlformats.org/officeDocument/2006/relationships/header" Target="header29.xml"/><Relationship Id="rId8" Type="http://schemas.openxmlformats.org/officeDocument/2006/relationships/hyperlink" Target="http://www.humanservices.gov.au/customer/services/centrelink/assistance-for-isolated-children" TargetMode="External"/><Relationship Id="rId51" Type="http://schemas.openxmlformats.org/officeDocument/2006/relationships/hyperlink" Target="http://www.humanservices.gov.au/corporate/publications-and-resources/a-guide-to-australian-government-payments" TargetMode="External"/><Relationship Id="rId72" Type="http://schemas.openxmlformats.org/officeDocument/2006/relationships/header" Target="header30.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footer" Target="footer15.xml"/><Relationship Id="rId59" Type="http://schemas.openxmlformats.org/officeDocument/2006/relationships/hyperlink" Target="http://www.humanservices.gov.au/corporate/publications-and-resources/a-guide-to-australian-government-payments" TargetMode="External"/><Relationship Id="rId67" Type="http://schemas.openxmlformats.org/officeDocument/2006/relationships/hyperlink" Target="http://www.humanservices.gov.au/corporate/freedom-of-information/" TargetMode="External"/><Relationship Id="rId20" Type="http://schemas.openxmlformats.org/officeDocument/2006/relationships/header" Target="header7.xml"/><Relationship Id="rId41" Type="http://schemas.openxmlformats.org/officeDocument/2006/relationships/header" Target="header20.xml"/><Relationship Id="rId54" Type="http://schemas.openxmlformats.org/officeDocument/2006/relationships/header" Target="header25.xml"/><Relationship Id="rId62" Type="http://schemas.openxmlformats.org/officeDocument/2006/relationships/hyperlink" Target="https://www.ato.gov.au/" TargetMode="External"/><Relationship Id="rId70" Type="http://schemas.openxmlformats.org/officeDocument/2006/relationships/footer" Target="footer19.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C3BF4-D5BE-423E-AD04-F61A9722E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105</Pages>
  <Words>44065</Words>
  <Characters>251176</Characters>
  <Application>Microsoft Office Word</Application>
  <DocSecurity>0</DocSecurity>
  <Lines>2093</Lines>
  <Paragraphs>589</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294652</CharactersWithSpaces>
  <SharedDoc>false</SharedDoc>
  <HLinks>
    <vt:vector size="5946" baseType="variant">
      <vt:variant>
        <vt:i4>5177393</vt:i4>
      </vt:variant>
      <vt:variant>
        <vt:i4>3534</vt:i4>
      </vt:variant>
      <vt:variant>
        <vt:i4>0</vt:i4>
      </vt:variant>
      <vt:variant>
        <vt:i4>5</vt:i4>
      </vt:variant>
      <vt:variant>
        <vt:lpwstr/>
      </vt:variant>
      <vt:variant>
        <vt:lpwstr>_7.3.2_Appeals_about</vt:lpwstr>
      </vt:variant>
      <vt:variant>
        <vt:i4>6946888</vt:i4>
      </vt:variant>
      <vt:variant>
        <vt:i4>3531</vt:i4>
      </vt:variant>
      <vt:variant>
        <vt:i4>0</vt:i4>
      </vt:variant>
      <vt:variant>
        <vt:i4>5</vt:i4>
      </vt:variant>
      <vt:variant>
        <vt:lpwstr/>
      </vt:variant>
      <vt:variant>
        <vt:lpwstr>_7.3.1_Assessments,_reassessments</vt:lpwstr>
      </vt:variant>
      <vt:variant>
        <vt:i4>393237</vt:i4>
      </vt:variant>
      <vt:variant>
        <vt:i4>3528</vt:i4>
      </vt:variant>
      <vt:variant>
        <vt:i4>0</vt:i4>
      </vt:variant>
      <vt:variant>
        <vt:i4>5</vt:i4>
      </vt:variant>
      <vt:variant>
        <vt:lpwstr/>
      </vt:variant>
      <vt:variant>
        <vt:lpwstr>Minister</vt:lpwstr>
      </vt:variant>
      <vt:variant>
        <vt:i4>6488161</vt:i4>
      </vt:variant>
      <vt:variant>
        <vt:i4>3525</vt:i4>
      </vt:variant>
      <vt:variant>
        <vt:i4>0</vt:i4>
      </vt:variant>
      <vt:variant>
        <vt:i4>5</vt:i4>
      </vt:variant>
      <vt:variant>
        <vt:lpwstr/>
      </vt:variant>
      <vt:variant>
        <vt:lpwstr>Act</vt:lpwstr>
      </vt:variant>
      <vt:variant>
        <vt:i4>327682</vt:i4>
      </vt:variant>
      <vt:variant>
        <vt:i4>3522</vt:i4>
      </vt:variant>
      <vt:variant>
        <vt:i4>0</vt:i4>
      </vt:variant>
      <vt:variant>
        <vt:i4>5</vt:i4>
      </vt:variant>
      <vt:variant>
        <vt:lpwstr/>
      </vt:variant>
      <vt:variant>
        <vt:lpwstr>Claim</vt:lpwstr>
      </vt:variant>
      <vt:variant>
        <vt:i4>7733373</vt:i4>
      </vt:variant>
      <vt:variant>
        <vt:i4>3519</vt:i4>
      </vt:variant>
      <vt:variant>
        <vt:i4>0</vt:i4>
      </vt:variant>
      <vt:variant>
        <vt:i4>5</vt:i4>
      </vt:variant>
      <vt:variant>
        <vt:lpwstr/>
      </vt:variant>
      <vt:variant>
        <vt:lpwstr>Centrelink</vt:lpwstr>
      </vt:variant>
      <vt:variant>
        <vt:i4>5177393</vt:i4>
      </vt:variant>
      <vt:variant>
        <vt:i4>3516</vt:i4>
      </vt:variant>
      <vt:variant>
        <vt:i4>0</vt:i4>
      </vt:variant>
      <vt:variant>
        <vt:i4>5</vt:i4>
      </vt:variant>
      <vt:variant>
        <vt:lpwstr/>
      </vt:variant>
      <vt:variant>
        <vt:lpwstr>_7.3.2_Appeals_about</vt:lpwstr>
      </vt:variant>
      <vt:variant>
        <vt:i4>393237</vt:i4>
      </vt:variant>
      <vt:variant>
        <vt:i4>3513</vt:i4>
      </vt:variant>
      <vt:variant>
        <vt:i4>0</vt:i4>
      </vt:variant>
      <vt:variant>
        <vt:i4>5</vt:i4>
      </vt:variant>
      <vt:variant>
        <vt:lpwstr/>
      </vt:variant>
      <vt:variant>
        <vt:lpwstr>Minister</vt:lpwstr>
      </vt:variant>
      <vt:variant>
        <vt:i4>393237</vt:i4>
      </vt:variant>
      <vt:variant>
        <vt:i4>3510</vt:i4>
      </vt:variant>
      <vt:variant>
        <vt:i4>0</vt:i4>
      </vt:variant>
      <vt:variant>
        <vt:i4>5</vt:i4>
      </vt:variant>
      <vt:variant>
        <vt:lpwstr/>
      </vt:variant>
      <vt:variant>
        <vt:lpwstr>Minister</vt:lpwstr>
      </vt:variant>
      <vt:variant>
        <vt:i4>393237</vt:i4>
      </vt:variant>
      <vt:variant>
        <vt:i4>3507</vt:i4>
      </vt:variant>
      <vt:variant>
        <vt:i4>0</vt:i4>
      </vt:variant>
      <vt:variant>
        <vt:i4>5</vt:i4>
      </vt:variant>
      <vt:variant>
        <vt:lpwstr/>
      </vt:variant>
      <vt:variant>
        <vt:lpwstr>Minister</vt:lpwstr>
      </vt:variant>
      <vt:variant>
        <vt:i4>1114123</vt:i4>
      </vt:variant>
      <vt:variant>
        <vt:i4>3504</vt:i4>
      </vt:variant>
      <vt:variant>
        <vt:i4>0</vt:i4>
      </vt:variant>
      <vt:variant>
        <vt:i4>5</vt:i4>
      </vt:variant>
      <vt:variant>
        <vt:lpwstr/>
      </vt:variant>
      <vt:variant>
        <vt:lpwstr>ReviewOfficer</vt:lpwstr>
      </vt:variant>
      <vt:variant>
        <vt:i4>393237</vt:i4>
      </vt:variant>
      <vt:variant>
        <vt:i4>3501</vt:i4>
      </vt:variant>
      <vt:variant>
        <vt:i4>0</vt:i4>
      </vt:variant>
      <vt:variant>
        <vt:i4>5</vt:i4>
      </vt:variant>
      <vt:variant>
        <vt:lpwstr/>
      </vt:variant>
      <vt:variant>
        <vt:lpwstr>Minister</vt:lpwstr>
      </vt:variant>
      <vt:variant>
        <vt:i4>7733373</vt:i4>
      </vt:variant>
      <vt:variant>
        <vt:i4>3498</vt:i4>
      </vt:variant>
      <vt:variant>
        <vt:i4>0</vt:i4>
      </vt:variant>
      <vt:variant>
        <vt:i4>5</vt:i4>
      </vt:variant>
      <vt:variant>
        <vt:lpwstr/>
      </vt:variant>
      <vt:variant>
        <vt:lpwstr>Centrelink</vt:lpwstr>
      </vt:variant>
      <vt:variant>
        <vt:i4>6488161</vt:i4>
      </vt:variant>
      <vt:variant>
        <vt:i4>3495</vt:i4>
      </vt:variant>
      <vt:variant>
        <vt:i4>0</vt:i4>
      </vt:variant>
      <vt:variant>
        <vt:i4>5</vt:i4>
      </vt:variant>
      <vt:variant>
        <vt:lpwstr/>
      </vt:variant>
      <vt:variant>
        <vt:lpwstr>Act</vt:lpwstr>
      </vt:variant>
      <vt:variant>
        <vt:i4>1900611</vt:i4>
      </vt:variant>
      <vt:variant>
        <vt:i4>3492</vt:i4>
      </vt:variant>
      <vt:variant>
        <vt:i4>0</vt:i4>
      </vt:variant>
      <vt:variant>
        <vt:i4>5</vt:i4>
      </vt:variant>
      <vt:variant>
        <vt:lpwstr/>
      </vt:variant>
      <vt:variant>
        <vt:lpwstr>_7.3.3_Recovery_of_debt</vt:lpwstr>
      </vt:variant>
      <vt:variant>
        <vt:i4>393237</vt:i4>
      </vt:variant>
      <vt:variant>
        <vt:i4>3489</vt:i4>
      </vt:variant>
      <vt:variant>
        <vt:i4>0</vt:i4>
      </vt:variant>
      <vt:variant>
        <vt:i4>5</vt:i4>
      </vt:variant>
      <vt:variant>
        <vt:lpwstr/>
      </vt:variant>
      <vt:variant>
        <vt:lpwstr>Minister</vt:lpwstr>
      </vt:variant>
      <vt:variant>
        <vt:i4>393237</vt:i4>
      </vt:variant>
      <vt:variant>
        <vt:i4>3486</vt:i4>
      </vt:variant>
      <vt:variant>
        <vt:i4>0</vt:i4>
      </vt:variant>
      <vt:variant>
        <vt:i4>5</vt:i4>
      </vt:variant>
      <vt:variant>
        <vt:lpwstr/>
      </vt:variant>
      <vt:variant>
        <vt:lpwstr>Minister</vt:lpwstr>
      </vt:variant>
      <vt:variant>
        <vt:i4>1114123</vt:i4>
      </vt:variant>
      <vt:variant>
        <vt:i4>3483</vt:i4>
      </vt:variant>
      <vt:variant>
        <vt:i4>0</vt:i4>
      </vt:variant>
      <vt:variant>
        <vt:i4>5</vt:i4>
      </vt:variant>
      <vt:variant>
        <vt:lpwstr/>
      </vt:variant>
      <vt:variant>
        <vt:lpwstr>ReviewOfficer</vt:lpwstr>
      </vt:variant>
      <vt:variant>
        <vt:i4>393237</vt:i4>
      </vt:variant>
      <vt:variant>
        <vt:i4>3480</vt:i4>
      </vt:variant>
      <vt:variant>
        <vt:i4>0</vt:i4>
      </vt:variant>
      <vt:variant>
        <vt:i4>5</vt:i4>
      </vt:variant>
      <vt:variant>
        <vt:lpwstr/>
      </vt:variant>
      <vt:variant>
        <vt:lpwstr>Minister</vt:lpwstr>
      </vt:variant>
      <vt:variant>
        <vt:i4>393237</vt:i4>
      </vt:variant>
      <vt:variant>
        <vt:i4>3477</vt:i4>
      </vt:variant>
      <vt:variant>
        <vt:i4>0</vt:i4>
      </vt:variant>
      <vt:variant>
        <vt:i4>5</vt:i4>
      </vt:variant>
      <vt:variant>
        <vt:lpwstr/>
      </vt:variant>
      <vt:variant>
        <vt:lpwstr>Minister</vt:lpwstr>
      </vt:variant>
      <vt:variant>
        <vt:i4>1114123</vt:i4>
      </vt:variant>
      <vt:variant>
        <vt:i4>3474</vt:i4>
      </vt:variant>
      <vt:variant>
        <vt:i4>0</vt:i4>
      </vt:variant>
      <vt:variant>
        <vt:i4>5</vt:i4>
      </vt:variant>
      <vt:variant>
        <vt:lpwstr/>
      </vt:variant>
      <vt:variant>
        <vt:lpwstr>ReviewOfficer</vt:lpwstr>
      </vt:variant>
      <vt:variant>
        <vt:i4>7733373</vt:i4>
      </vt:variant>
      <vt:variant>
        <vt:i4>3471</vt:i4>
      </vt:variant>
      <vt:variant>
        <vt:i4>0</vt:i4>
      </vt:variant>
      <vt:variant>
        <vt:i4>5</vt:i4>
      </vt:variant>
      <vt:variant>
        <vt:lpwstr/>
      </vt:variant>
      <vt:variant>
        <vt:lpwstr>Centrelink</vt:lpwstr>
      </vt:variant>
      <vt:variant>
        <vt:i4>327682</vt:i4>
      </vt:variant>
      <vt:variant>
        <vt:i4>3468</vt:i4>
      </vt:variant>
      <vt:variant>
        <vt:i4>0</vt:i4>
      </vt:variant>
      <vt:variant>
        <vt:i4>5</vt:i4>
      </vt:variant>
      <vt:variant>
        <vt:lpwstr/>
      </vt:variant>
      <vt:variant>
        <vt:lpwstr>Claim</vt:lpwstr>
      </vt:variant>
      <vt:variant>
        <vt:i4>983069</vt:i4>
      </vt:variant>
      <vt:variant>
        <vt:i4>3465</vt:i4>
      </vt:variant>
      <vt:variant>
        <vt:i4>0</vt:i4>
      </vt:variant>
      <vt:variant>
        <vt:i4>5</vt:i4>
      </vt:variant>
      <vt:variant>
        <vt:lpwstr/>
      </vt:variant>
      <vt:variant>
        <vt:lpwstr>DecisionMaker</vt:lpwstr>
      </vt:variant>
      <vt:variant>
        <vt:i4>1769593</vt:i4>
      </vt:variant>
      <vt:variant>
        <vt:i4>3462</vt:i4>
      </vt:variant>
      <vt:variant>
        <vt:i4>0</vt:i4>
      </vt:variant>
      <vt:variant>
        <vt:i4>5</vt:i4>
      </vt:variant>
      <vt:variant>
        <vt:lpwstr/>
      </vt:variant>
      <vt:variant>
        <vt:lpwstr>_7.3.3_Recovery_of</vt:lpwstr>
      </vt:variant>
      <vt:variant>
        <vt:i4>5177393</vt:i4>
      </vt:variant>
      <vt:variant>
        <vt:i4>3459</vt:i4>
      </vt:variant>
      <vt:variant>
        <vt:i4>0</vt:i4>
      </vt:variant>
      <vt:variant>
        <vt:i4>5</vt:i4>
      </vt:variant>
      <vt:variant>
        <vt:lpwstr/>
      </vt:variant>
      <vt:variant>
        <vt:lpwstr>_7.3.2_Appeals_about</vt:lpwstr>
      </vt:variant>
      <vt:variant>
        <vt:i4>6946888</vt:i4>
      </vt:variant>
      <vt:variant>
        <vt:i4>3456</vt:i4>
      </vt:variant>
      <vt:variant>
        <vt:i4>0</vt:i4>
      </vt:variant>
      <vt:variant>
        <vt:i4>5</vt:i4>
      </vt:variant>
      <vt:variant>
        <vt:lpwstr/>
      </vt:variant>
      <vt:variant>
        <vt:lpwstr>_7.3.1_Assessments,_reassessments</vt:lpwstr>
      </vt:variant>
      <vt:variant>
        <vt:i4>1900558</vt:i4>
      </vt:variant>
      <vt:variant>
        <vt:i4>3453</vt:i4>
      </vt:variant>
      <vt:variant>
        <vt:i4>0</vt:i4>
      </vt:variant>
      <vt:variant>
        <vt:i4>5</vt:i4>
      </vt:variant>
      <vt:variant>
        <vt:lpwstr>http://www.centrelink.gov.au/internet/internet.nsf/legal/FOI.htm</vt:lpwstr>
      </vt:variant>
      <vt:variant>
        <vt:lpwstr/>
      </vt:variant>
      <vt:variant>
        <vt:i4>7733373</vt:i4>
      </vt:variant>
      <vt:variant>
        <vt:i4>3450</vt:i4>
      </vt:variant>
      <vt:variant>
        <vt:i4>0</vt:i4>
      </vt:variant>
      <vt:variant>
        <vt:i4>5</vt:i4>
      </vt:variant>
      <vt:variant>
        <vt:lpwstr/>
      </vt:variant>
      <vt:variant>
        <vt:lpwstr>Centrelink</vt:lpwstr>
      </vt:variant>
      <vt:variant>
        <vt:i4>7733373</vt:i4>
      </vt:variant>
      <vt:variant>
        <vt:i4>3447</vt:i4>
      </vt:variant>
      <vt:variant>
        <vt:i4>0</vt:i4>
      </vt:variant>
      <vt:variant>
        <vt:i4>5</vt:i4>
      </vt:variant>
      <vt:variant>
        <vt:lpwstr/>
      </vt:variant>
      <vt:variant>
        <vt:lpwstr>Centrelink</vt:lpwstr>
      </vt:variant>
      <vt:variant>
        <vt:i4>6488161</vt:i4>
      </vt:variant>
      <vt:variant>
        <vt:i4>3444</vt:i4>
      </vt:variant>
      <vt:variant>
        <vt:i4>0</vt:i4>
      </vt:variant>
      <vt:variant>
        <vt:i4>5</vt:i4>
      </vt:variant>
      <vt:variant>
        <vt:lpwstr/>
      </vt:variant>
      <vt:variant>
        <vt:lpwstr>Act</vt:lpwstr>
      </vt:variant>
      <vt:variant>
        <vt:i4>196619</vt:i4>
      </vt:variant>
      <vt:variant>
        <vt:i4>3441</vt:i4>
      </vt:variant>
      <vt:variant>
        <vt:i4>0</vt:i4>
      </vt:variant>
      <vt:variant>
        <vt:i4>5</vt:i4>
      </vt:variant>
      <vt:variant>
        <vt:lpwstr/>
      </vt:variant>
      <vt:variant>
        <vt:lpwstr>_1.1_Definitions_for_these Guideline</vt:lpwstr>
      </vt:variant>
      <vt:variant>
        <vt:i4>7208972</vt:i4>
      </vt:variant>
      <vt:variant>
        <vt:i4>3438</vt:i4>
      </vt:variant>
      <vt:variant>
        <vt:i4>0</vt:i4>
      </vt:variant>
      <vt:variant>
        <vt:i4>5</vt:i4>
      </vt:variant>
      <vt:variant>
        <vt:lpwstr>mailto:privacy@dest.gov.au</vt:lpwstr>
      </vt:variant>
      <vt:variant>
        <vt:lpwstr/>
      </vt:variant>
      <vt:variant>
        <vt:i4>7733373</vt:i4>
      </vt:variant>
      <vt:variant>
        <vt:i4>3435</vt:i4>
      </vt:variant>
      <vt:variant>
        <vt:i4>0</vt:i4>
      </vt:variant>
      <vt:variant>
        <vt:i4>5</vt:i4>
      </vt:variant>
      <vt:variant>
        <vt:lpwstr/>
      </vt:variant>
      <vt:variant>
        <vt:lpwstr>Centrelink</vt:lpwstr>
      </vt:variant>
      <vt:variant>
        <vt:i4>1769593</vt:i4>
      </vt:variant>
      <vt:variant>
        <vt:i4>3432</vt:i4>
      </vt:variant>
      <vt:variant>
        <vt:i4>0</vt:i4>
      </vt:variant>
      <vt:variant>
        <vt:i4>5</vt:i4>
      </vt:variant>
      <vt:variant>
        <vt:lpwstr/>
      </vt:variant>
      <vt:variant>
        <vt:lpwstr>_7.3.3_Recovery_of</vt:lpwstr>
      </vt:variant>
      <vt:variant>
        <vt:i4>6488161</vt:i4>
      </vt:variant>
      <vt:variant>
        <vt:i4>3429</vt:i4>
      </vt:variant>
      <vt:variant>
        <vt:i4>0</vt:i4>
      </vt:variant>
      <vt:variant>
        <vt:i4>5</vt:i4>
      </vt:variant>
      <vt:variant>
        <vt:lpwstr/>
      </vt:variant>
      <vt:variant>
        <vt:lpwstr>Act</vt:lpwstr>
      </vt:variant>
      <vt:variant>
        <vt:i4>327682</vt:i4>
      </vt:variant>
      <vt:variant>
        <vt:i4>3426</vt:i4>
      </vt:variant>
      <vt:variant>
        <vt:i4>0</vt:i4>
      </vt:variant>
      <vt:variant>
        <vt:i4>5</vt:i4>
      </vt:variant>
      <vt:variant>
        <vt:lpwstr/>
      </vt:variant>
      <vt:variant>
        <vt:lpwstr>Claim</vt:lpwstr>
      </vt:variant>
      <vt:variant>
        <vt:i4>7340140</vt:i4>
      </vt:variant>
      <vt:variant>
        <vt:i4>3423</vt:i4>
      </vt:variant>
      <vt:variant>
        <vt:i4>0</vt:i4>
      </vt:variant>
      <vt:variant>
        <vt:i4>5</vt:i4>
      </vt:variant>
      <vt:variant>
        <vt:lpwstr/>
      </vt:variant>
      <vt:variant>
        <vt:lpwstr>Partner</vt:lpwstr>
      </vt:variant>
      <vt:variant>
        <vt:i4>1376284</vt:i4>
      </vt:variant>
      <vt:variant>
        <vt:i4>3420</vt:i4>
      </vt:variant>
      <vt:variant>
        <vt:i4>0</vt:i4>
      </vt:variant>
      <vt:variant>
        <vt:i4>5</vt:i4>
      </vt:variant>
      <vt:variant>
        <vt:lpwstr/>
      </vt:variant>
      <vt:variant>
        <vt:lpwstr>SecondFamilyHome</vt:lpwstr>
      </vt:variant>
      <vt:variant>
        <vt:i4>7733368</vt:i4>
      </vt:variant>
      <vt:variant>
        <vt:i4>3417</vt:i4>
      </vt:variant>
      <vt:variant>
        <vt:i4>0</vt:i4>
      </vt:variant>
      <vt:variant>
        <vt:i4>5</vt:i4>
      </vt:variant>
      <vt:variant>
        <vt:lpwstr/>
      </vt:variant>
      <vt:variant>
        <vt:lpwstr>PrincipalFamilyHome</vt:lpwstr>
      </vt:variant>
      <vt:variant>
        <vt:i4>7340140</vt:i4>
      </vt:variant>
      <vt:variant>
        <vt:i4>3414</vt:i4>
      </vt:variant>
      <vt:variant>
        <vt:i4>0</vt:i4>
      </vt:variant>
      <vt:variant>
        <vt:i4>5</vt:i4>
      </vt:variant>
      <vt:variant>
        <vt:lpwstr/>
      </vt:variant>
      <vt:variant>
        <vt:lpwstr>Parent</vt:lpwstr>
      </vt:variant>
      <vt:variant>
        <vt:i4>983050</vt:i4>
      </vt:variant>
      <vt:variant>
        <vt:i4>3411</vt:i4>
      </vt:variant>
      <vt:variant>
        <vt:i4>0</vt:i4>
      </vt:variant>
      <vt:variant>
        <vt:i4>5</vt:i4>
      </vt:variant>
      <vt:variant>
        <vt:lpwstr/>
      </vt:variant>
      <vt:variant>
        <vt:lpwstr>DistanceEducationMethods</vt:lpwstr>
      </vt:variant>
      <vt:variant>
        <vt:i4>8257635</vt:i4>
      </vt:variant>
      <vt:variant>
        <vt:i4>3408</vt:i4>
      </vt:variant>
      <vt:variant>
        <vt:i4>0</vt:i4>
      </vt:variant>
      <vt:variant>
        <vt:i4>5</vt:i4>
      </vt:variant>
      <vt:variant>
        <vt:lpwstr/>
      </vt:variant>
      <vt:variant>
        <vt:lpwstr>Student</vt:lpwstr>
      </vt:variant>
      <vt:variant>
        <vt:i4>7340140</vt:i4>
      </vt:variant>
      <vt:variant>
        <vt:i4>3405</vt:i4>
      </vt:variant>
      <vt:variant>
        <vt:i4>0</vt:i4>
      </vt:variant>
      <vt:variant>
        <vt:i4>5</vt:i4>
      </vt:variant>
      <vt:variant>
        <vt:lpwstr/>
      </vt:variant>
      <vt:variant>
        <vt:lpwstr>Partner</vt:lpwstr>
      </vt:variant>
      <vt:variant>
        <vt:i4>7733373</vt:i4>
      </vt:variant>
      <vt:variant>
        <vt:i4>3402</vt:i4>
      </vt:variant>
      <vt:variant>
        <vt:i4>0</vt:i4>
      </vt:variant>
      <vt:variant>
        <vt:i4>5</vt:i4>
      </vt:variant>
      <vt:variant>
        <vt:lpwstr/>
      </vt:variant>
      <vt:variant>
        <vt:lpwstr>Centrelink</vt:lpwstr>
      </vt:variant>
      <vt:variant>
        <vt:i4>327682</vt:i4>
      </vt:variant>
      <vt:variant>
        <vt:i4>3399</vt:i4>
      </vt:variant>
      <vt:variant>
        <vt:i4>0</vt:i4>
      </vt:variant>
      <vt:variant>
        <vt:i4>5</vt:i4>
      </vt:variant>
      <vt:variant>
        <vt:lpwstr/>
      </vt:variant>
      <vt:variant>
        <vt:lpwstr>Claim</vt:lpwstr>
      </vt:variant>
      <vt:variant>
        <vt:i4>4784172</vt:i4>
      </vt:variant>
      <vt:variant>
        <vt:i4>3396</vt:i4>
      </vt:variant>
      <vt:variant>
        <vt:i4>0</vt:i4>
      </vt:variant>
      <vt:variant>
        <vt:i4>5</vt:i4>
      </vt:variant>
      <vt:variant>
        <vt:lpwstr/>
      </vt:variant>
      <vt:variant>
        <vt:lpwstr>_7.2.3_Use_of</vt:lpwstr>
      </vt:variant>
      <vt:variant>
        <vt:i4>6684678</vt:i4>
      </vt:variant>
      <vt:variant>
        <vt:i4>3393</vt:i4>
      </vt:variant>
      <vt:variant>
        <vt:i4>0</vt:i4>
      </vt:variant>
      <vt:variant>
        <vt:i4>5</vt:i4>
      </vt:variant>
      <vt:variant>
        <vt:lpwstr/>
      </vt:variant>
      <vt:variant>
        <vt:lpwstr>_7.2.2_Rights_to</vt:lpwstr>
      </vt:variant>
      <vt:variant>
        <vt:i4>3670125</vt:i4>
      </vt:variant>
      <vt:variant>
        <vt:i4>3390</vt:i4>
      </vt:variant>
      <vt:variant>
        <vt:i4>0</vt:i4>
      </vt:variant>
      <vt:variant>
        <vt:i4>5</vt:i4>
      </vt:variant>
      <vt:variant>
        <vt:lpwstr/>
      </vt:variant>
      <vt:variant>
        <vt:lpwstr>_7.2.1_Obligations</vt:lpwstr>
      </vt:variant>
      <vt:variant>
        <vt:i4>327682</vt:i4>
      </vt:variant>
      <vt:variant>
        <vt:i4>3387</vt:i4>
      </vt:variant>
      <vt:variant>
        <vt:i4>0</vt:i4>
      </vt:variant>
      <vt:variant>
        <vt:i4>5</vt:i4>
      </vt:variant>
      <vt:variant>
        <vt:lpwstr/>
      </vt:variant>
      <vt:variant>
        <vt:lpwstr>Claim</vt:lpwstr>
      </vt:variant>
      <vt:variant>
        <vt:i4>1245284</vt:i4>
      </vt:variant>
      <vt:variant>
        <vt:i4>3384</vt:i4>
      </vt:variant>
      <vt:variant>
        <vt:i4>0</vt:i4>
      </vt:variant>
      <vt:variant>
        <vt:i4>5</vt:i4>
      </vt:variant>
      <vt:variant>
        <vt:lpwstr/>
      </vt:variant>
      <vt:variant>
        <vt:lpwstr>_7.3_Reviews_and</vt:lpwstr>
      </vt:variant>
      <vt:variant>
        <vt:i4>8257635</vt:i4>
      </vt:variant>
      <vt:variant>
        <vt:i4>3381</vt:i4>
      </vt:variant>
      <vt:variant>
        <vt:i4>0</vt:i4>
      </vt:variant>
      <vt:variant>
        <vt:i4>5</vt:i4>
      </vt:variant>
      <vt:variant>
        <vt:lpwstr/>
      </vt:variant>
      <vt:variant>
        <vt:lpwstr>Student</vt:lpwstr>
      </vt:variant>
      <vt:variant>
        <vt:i4>7733373</vt:i4>
      </vt:variant>
      <vt:variant>
        <vt:i4>3378</vt:i4>
      </vt:variant>
      <vt:variant>
        <vt:i4>0</vt:i4>
      </vt:variant>
      <vt:variant>
        <vt:i4>5</vt:i4>
      </vt:variant>
      <vt:variant>
        <vt:lpwstr/>
      </vt:variant>
      <vt:variant>
        <vt:lpwstr>Centrelink</vt:lpwstr>
      </vt:variant>
      <vt:variant>
        <vt:i4>327682</vt:i4>
      </vt:variant>
      <vt:variant>
        <vt:i4>3375</vt:i4>
      </vt:variant>
      <vt:variant>
        <vt:i4>0</vt:i4>
      </vt:variant>
      <vt:variant>
        <vt:i4>5</vt:i4>
      </vt:variant>
      <vt:variant>
        <vt:lpwstr/>
      </vt:variant>
      <vt:variant>
        <vt:lpwstr>Claim</vt:lpwstr>
      </vt:variant>
      <vt:variant>
        <vt:i4>8257635</vt:i4>
      </vt:variant>
      <vt:variant>
        <vt:i4>3372</vt:i4>
      </vt:variant>
      <vt:variant>
        <vt:i4>0</vt:i4>
      </vt:variant>
      <vt:variant>
        <vt:i4>5</vt:i4>
      </vt:variant>
      <vt:variant>
        <vt:lpwstr/>
      </vt:variant>
      <vt:variant>
        <vt:lpwstr>Student</vt:lpwstr>
      </vt:variant>
      <vt:variant>
        <vt:i4>327682</vt:i4>
      </vt:variant>
      <vt:variant>
        <vt:i4>3369</vt:i4>
      </vt:variant>
      <vt:variant>
        <vt:i4>0</vt:i4>
      </vt:variant>
      <vt:variant>
        <vt:i4>5</vt:i4>
      </vt:variant>
      <vt:variant>
        <vt:lpwstr/>
      </vt:variant>
      <vt:variant>
        <vt:lpwstr>Claim</vt:lpwstr>
      </vt:variant>
      <vt:variant>
        <vt:i4>5046317</vt:i4>
      </vt:variant>
      <vt:variant>
        <vt:i4>3366</vt:i4>
      </vt:variant>
      <vt:variant>
        <vt:i4>0</vt:i4>
      </vt:variant>
      <vt:variant>
        <vt:i4>5</vt:i4>
      </vt:variant>
      <vt:variant>
        <vt:lpwstr/>
      </vt:variant>
      <vt:variant>
        <vt:lpwstr>_6.8.2_Special_assessment</vt:lpwstr>
      </vt:variant>
      <vt:variant>
        <vt:i4>1048595</vt:i4>
      </vt:variant>
      <vt:variant>
        <vt:i4>3363</vt:i4>
      </vt:variant>
      <vt:variant>
        <vt:i4>0</vt:i4>
      </vt:variant>
      <vt:variant>
        <vt:i4>5</vt:i4>
      </vt:variant>
      <vt:variant>
        <vt:lpwstr/>
      </vt:variant>
      <vt:variant>
        <vt:lpwstr>SpecialAssessment</vt:lpwstr>
      </vt:variant>
      <vt:variant>
        <vt:i4>327682</vt:i4>
      </vt:variant>
      <vt:variant>
        <vt:i4>3360</vt:i4>
      </vt:variant>
      <vt:variant>
        <vt:i4>0</vt:i4>
      </vt:variant>
      <vt:variant>
        <vt:i4>5</vt:i4>
      </vt:variant>
      <vt:variant>
        <vt:lpwstr/>
      </vt:variant>
      <vt:variant>
        <vt:lpwstr>Claim</vt:lpwstr>
      </vt:variant>
      <vt:variant>
        <vt:i4>589836</vt:i4>
      </vt:variant>
      <vt:variant>
        <vt:i4>3357</vt:i4>
      </vt:variant>
      <vt:variant>
        <vt:i4>0</vt:i4>
      </vt:variant>
      <vt:variant>
        <vt:i4>5</vt:i4>
      </vt:variant>
      <vt:variant>
        <vt:lpwstr/>
      </vt:variant>
      <vt:variant>
        <vt:lpwstr>Australia</vt:lpwstr>
      </vt:variant>
      <vt:variant>
        <vt:i4>8257635</vt:i4>
      </vt:variant>
      <vt:variant>
        <vt:i4>3354</vt:i4>
      </vt:variant>
      <vt:variant>
        <vt:i4>0</vt:i4>
      </vt:variant>
      <vt:variant>
        <vt:i4>5</vt:i4>
      </vt:variant>
      <vt:variant>
        <vt:lpwstr/>
      </vt:variant>
      <vt:variant>
        <vt:lpwstr>Student</vt:lpwstr>
      </vt:variant>
      <vt:variant>
        <vt:i4>7733373</vt:i4>
      </vt:variant>
      <vt:variant>
        <vt:i4>3351</vt:i4>
      </vt:variant>
      <vt:variant>
        <vt:i4>0</vt:i4>
      </vt:variant>
      <vt:variant>
        <vt:i4>5</vt:i4>
      </vt:variant>
      <vt:variant>
        <vt:lpwstr/>
      </vt:variant>
      <vt:variant>
        <vt:lpwstr>Centrelink</vt:lpwstr>
      </vt:variant>
      <vt:variant>
        <vt:i4>7340140</vt:i4>
      </vt:variant>
      <vt:variant>
        <vt:i4>3348</vt:i4>
      </vt:variant>
      <vt:variant>
        <vt:i4>0</vt:i4>
      </vt:variant>
      <vt:variant>
        <vt:i4>5</vt:i4>
      </vt:variant>
      <vt:variant>
        <vt:lpwstr/>
      </vt:variant>
      <vt:variant>
        <vt:lpwstr>Partner</vt:lpwstr>
      </vt:variant>
      <vt:variant>
        <vt:i4>6488161</vt:i4>
      </vt:variant>
      <vt:variant>
        <vt:i4>3345</vt:i4>
      </vt:variant>
      <vt:variant>
        <vt:i4>0</vt:i4>
      </vt:variant>
      <vt:variant>
        <vt:i4>5</vt:i4>
      </vt:variant>
      <vt:variant>
        <vt:lpwstr/>
      </vt:variant>
      <vt:variant>
        <vt:lpwstr>Act</vt:lpwstr>
      </vt:variant>
      <vt:variant>
        <vt:i4>2949210</vt:i4>
      </vt:variant>
      <vt:variant>
        <vt:i4>3342</vt:i4>
      </vt:variant>
      <vt:variant>
        <vt:i4>0</vt:i4>
      </vt:variant>
      <vt:variant>
        <vt:i4>5</vt:i4>
      </vt:variant>
      <vt:variant>
        <vt:lpwstr/>
      </vt:variant>
      <vt:variant>
        <vt:lpwstr>_2.1_Requirements_for</vt:lpwstr>
      </vt:variant>
      <vt:variant>
        <vt:i4>65538</vt:i4>
      </vt:variant>
      <vt:variant>
        <vt:i4>3339</vt:i4>
      </vt:variant>
      <vt:variant>
        <vt:i4>0</vt:i4>
      </vt:variant>
      <vt:variant>
        <vt:i4>5</vt:i4>
      </vt:variant>
      <vt:variant>
        <vt:lpwstr/>
      </vt:variant>
      <vt:variant>
        <vt:lpwstr>ApprovedApplicant</vt:lpwstr>
      </vt:variant>
      <vt:variant>
        <vt:i4>327682</vt:i4>
      </vt:variant>
      <vt:variant>
        <vt:i4>3336</vt:i4>
      </vt:variant>
      <vt:variant>
        <vt:i4>0</vt:i4>
      </vt:variant>
      <vt:variant>
        <vt:i4>5</vt:i4>
      </vt:variant>
      <vt:variant>
        <vt:lpwstr/>
      </vt:variant>
      <vt:variant>
        <vt:lpwstr>Claim</vt:lpwstr>
      </vt:variant>
      <vt:variant>
        <vt:i4>7733373</vt:i4>
      </vt:variant>
      <vt:variant>
        <vt:i4>3333</vt:i4>
      </vt:variant>
      <vt:variant>
        <vt:i4>0</vt:i4>
      </vt:variant>
      <vt:variant>
        <vt:i4>5</vt:i4>
      </vt:variant>
      <vt:variant>
        <vt:lpwstr/>
      </vt:variant>
      <vt:variant>
        <vt:lpwstr>Centrelink</vt:lpwstr>
      </vt:variant>
      <vt:variant>
        <vt:i4>327682</vt:i4>
      </vt:variant>
      <vt:variant>
        <vt:i4>3330</vt:i4>
      </vt:variant>
      <vt:variant>
        <vt:i4>0</vt:i4>
      </vt:variant>
      <vt:variant>
        <vt:i4>5</vt:i4>
      </vt:variant>
      <vt:variant>
        <vt:lpwstr/>
      </vt:variant>
      <vt:variant>
        <vt:lpwstr>Claim</vt:lpwstr>
      </vt:variant>
      <vt:variant>
        <vt:i4>7340140</vt:i4>
      </vt:variant>
      <vt:variant>
        <vt:i4>3327</vt:i4>
      </vt:variant>
      <vt:variant>
        <vt:i4>0</vt:i4>
      </vt:variant>
      <vt:variant>
        <vt:i4>5</vt:i4>
      </vt:variant>
      <vt:variant>
        <vt:lpwstr/>
      </vt:variant>
      <vt:variant>
        <vt:lpwstr>Partner</vt:lpwstr>
      </vt:variant>
      <vt:variant>
        <vt:i4>65538</vt:i4>
      </vt:variant>
      <vt:variant>
        <vt:i4>3324</vt:i4>
      </vt:variant>
      <vt:variant>
        <vt:i4>0</vt:i4>
      </vt:variant>
      <vt:variant>
        <vt:i4>5</vt:i4>
      </vt:variant>
      <vt:variant>
        <vt:lpwstr/>
      </vt:variant>
      <vt:variant>
        <vt:lpwstr>ApprovedApplicant</vt:lpwstr>
      </vt:variant>
      <vt:variant>
        <vt:i4>327682</vt:i4>
      </vt:variant>
      <vt:variant>
        <vt:i4>3321</vt:i4>
      </vt:variant>
      <vt:variant>
        <vt:i4>0</vt:i4>
      </vt:variant>
      <vt:variant>
        <vt:i4>5</vt:i4>
      </vt:variant>
      <vt:variant>
        <vt:lpwstr/>
      </vt:variant>
      <vt:variant>
        <vt:lpwstr>Claim</vt:lpwstr>
      </vt:variant>
      <vt:variant>
        <vt:i4>983069</vt:i4>
      </vt:variant>
      <vt:variant>
        <vt:i4>3318</vt:i4>
      </vt:variant>
      <vt:variant>
        <vt:i4>0</vt:i4>
      </vt:variant>
      <vt:variant>
        <vt:i4>5</vt:i4>
      </vt:variant>
      <vt:variant>
        <vt:lpwstr/>
      </vt:variant>
      <vt:variant>
        <vt:lpwstr>DecisionMaker</vt:lpwstr>
      </vt:variant>
      <vt:variant>
        <vt:i4>7340044</vt:i4>
      </vt:variant>
      <vt:variant>
        <vt:i4>3315</vt:i4>
      </vt:variant>
      <vt:variant>
        <vt:i4>0</vt:i4>
      </vt:variant>
      <vt:variant>
        <vt:i4>5</vt:i4>
      </vt:variant>
      <vt:variant>
        <vt:lpwstr/>
      </vt:variant>
      <vt:variant>
        <vt:lpwstr>_7.1.6_Notice_of</vt:lpwstr>
      </vt:variant>
      <vt:variant>
        <vt:i4>196723</vt:i4>
      </vt:variant>
      <vt:variant>
        <vt:i4>3312</vt:i4>
      </vt:variant>
      <vt:variant>
        <vt:i4>0</vt:i4>
      </vt:variant>
      <vt:variant>
        <vt:i4>5</vt:i4>
      </vt:variant>
      <vt:variant>
        <vt:lpwstr/>
      </vt:variant>
      <vt:variant>
        <vt:lpwstr>_7.1.5_Supporting_evidence</vt:lpwstr>
      </vt:variant>
      <vt:variant>
        <vt:i4>3407959</vt:i4>
      </vt:variant>
      <vt:variant>
        <vt:i4>3309</vt:i4>
      </vt:variant>
      <vt:variant>
        <vt:i4>0</vt:i4>
      </vt:variant>
      <vt:variant>
        <vt:i4>5</vt:i4>
      </vt:variant>
      <vt:variant>
        <vt:lpwstr/>
      </vt:variant>
      <vt:variant>
        <vt:lpwstr>_7.1.4_Tax_file</vt:lpwstr>
      </vt:variant>
      <vt:variant>
        <vt:i4>2097238</vt:i4>
      </vt:variant>
      <vt:variant>
        <vt:i4>3306</vt:i4>
      </vt:variant>
      <vt:variant>
        <vt:i4>0</vt:i4>
      </vt:variant>
      <vt:variant>
        <vt:i4>5</vt:i4>
      </vt:variant>
      <vt:variant>
        <vt:lpwstr/>
      </vt:variant>
      <vt:variant>
        <vt:lpwstr>_7.1.3_Who_can</vt:lpwstr>
      </vt:variant>
      <vt:variant>
        <vt:i4>7929862</vt:i4>
      </vt:variant>
      <vt:variant>
        <vt:i4>3303</vt:i4>
      </vt:variant>
      <vt:variant>
        <vt:i4>0</vt:i4>
      </vt:variant>
      <vt:variant>
        <vt:i4>5</vt:i4>
      </vt:variant>
      <vt:variant>
        <vt:lpwstr/>
      </vt:variant>
      <vt:variant>
        <vt:lpwstr>_7.1.2_When_a</vt:lpwstr>
      </vt:variant>
      <vt:variant>
        <vt:i4>5242916</vt:i4>
      </vt:variant>
      <vt:variant>
        <vt:i4>3300</vt:i4>
      </vt:variant>
      <vt:variant>
        <vt:i4>0</vt:i4>
      </vt:variant>
      <vt:variant>
        <vt:i4>5</vt:i4>
      </vt:variant>
      <vt:variant>
        <vt:lpwstr/>
      </vt:variant>
      <vt:variant>
        <vt:lpwstr>_7.1.1_Initial_assessment</vt:lpwstr>
      </vt:variant>
      <vt:variant>
        <vt:i4>327682</vt:i4>
      </vt:variant>
      <vt:variant>
        <vt:i4>3297</vt:i4>
      </vt:variant>
      <vt:variant>
        <vt:i4>0</vt:i4>
      </vt:variant>
      <vt:variant>
        <vt:i4>5</vt:i4>
      </vt:variant>
      <vt:variant>
        <vt:lpwstr/>
      </vt:variant>
      <vt:variant>
        <vt:lpwstr>Claim</vt:lpwstr>
      </vt:variant>
      <vt:variant>
        <vt:i4>7471225</vt:i4>
      </vt:variant>
      <vt:variant>
        <vt:i4>3294</vt:i4>
      </vt:variant>
      <vt:variant>
        <vt:i4>0</vt:i4>
      </vt:variant>
      <vt:variant>
        <vt:i4>5</vt:i4>
      </vt:variant>
      <vt:variant>
        <vt:lpwstr/>
      </vt:variant>
      <vt:variant>
        <vt:lpwstr>CurrentTaxYear</vt:lpwstr>
      </vt:variant>
      <vt:variant>
        <vt:i4>8192120</vt:i4>
      </vt:variant>
      <vt:variant>
        <vt:i4>3291</vt:i4>
      </vt:variant>
      <vt:variant>
        <vt:i4>0</vt:i4>
      </vt:variant>
      <vt:variant>
        <vt:i4>5</vt:i4>
      </vt:variant>
      <vt:variant>
        <vt:lpwstr/>
      </vt:variant>
      <vt:variant>
        <vt:lpwstr>BaseTaxYear</vt:lpwstr>
      </vt:variant>
      <vt:variant>
        <vt:i4>7864433</vt:i4>
      </vt:variant>
      <vt:variant>
        <vt:i4>3288</vt:i4>
      </vt:variant>
      <vt:variant>
        <vt:i4>0</vt:i4>
      </vt:variant>
      <vt:variant>
        <vt:i4>5</vt:i4>
      </vt:variant>
      <vt:variant>
        <vt:lpwstr/>
      </vt:variant>
      <vt:variant>
        <vt:lpwstr>_6.8.3_Duration_of_special assessmen</vt:lpwstr>
      </vt:variant>
      <vt:variant>
        <vt:i4>1048595</vt:i4>
      </vt:variant>
      <vt:variant>
        <vt:i4>3285</vt:i4>
      </vt:variant>
      <vt:variant>
        <vt:i4>0</vt:i4>
      </vt:variant>
      <vt:variant>
        <vt:i4>5</vt:i4>
      </vt:variant>
      <vt:variant>
        <vt:lpwstr/>
      </vt:variant>
      <vt:variant>
        <vt:lpwstr>SpecialAssessment</vt:lpwstr>
      </vt:variant>
      <vt:variant>
        <vt:i4>5046317</vt:i4>
      </vt:variant>
      <vt:variant>
        <vt:i4>3282</vt:i4>
      </vt:variant>
      <vt:variant>
        <vt:i4>0</vt:i4>
      </vt:variant>
      <vt:variant>
        <vt:i4>5</vt:i4>
      </vt:variant>
      <vt:variant>
        <vt:lpwstr/>
      </vt:variant>
      <vt:variant>
        <vt:lpwstr>_6.8.2_Special_assessment</vt:lpwstr>
      </vt:variant>
      <vt:variant>
        <vt:i4>7340140</vt:i4>
      </vt:variant>
      <vt:variant>
        <vt:i4>3279</vt:i4>
      </vt:variant>
      <vt:variant>
        <vt:i4>0</vt:i4>
      </vt:variant>
      <vt:variant>
        <vt:i4>5</vt:i4>
      </vt:variant>
      <vt:variant>
        <vt:lpwstr/>
      </vt:variant>
      <vt:variant>
        <vt:lpwstr>Partner</vt:lpwstr>
      </vt:variant>
      <vt:variant>
        <vt:i4>1048595</vt:i4>
      </vt:variant>
      <vt:variant>
        <vt:i4>3276</vt:i4>
      </vt:variant>
      <vt:variant>
        <vt:i4>0</vt:i4>
      </vt:variant>
      <vt:variant>
        <vt:i4>5</vt:i4>
      </vt:variant>
      <vt:variant>
        <vt:lpwstr/>
      </vt:variant>
      <vt:variant>
        <vt:lpwstr>SpecialAssessment</vt:lpwstr>
      </vt:variant>
      <vt:variant>
        <vt:i4>65538</vt:i4>
      </vt:variant>
      <vt:variant>
        <vt:i4>3273</vt:i4>
      </vt:variant>
      <vt:variant>
        <vt:i4>0</vt:i4>
      </vt:variant>
      <vt:variant>
        <vt:i4>5</vt:i4>
      </vt:variant>
      <vt:variant>
        <vt:lpwstr/>
      </vt:variant>
      <vt:variant>
        <vt:lpwstr>ApprovedApplicant</vt:lpwstr>
      </vt:variant>
      <vt:variant>
        <vt:i4>393327</vt:i4>
      </vt:variant>
      <vt:variant>
        <vt:i4>3270</vt:i4>
      </vt:variant>
      <vt:variant>
        <vt:i4>0</vt:i4>
      </vt:variant>
      <vt:variant>
        <vt:i4>5</vt:i4>
      </vt:variant>
      <vt:variant>
        <vt:lpwstr/>
      </vt:variant>
      <vt:variant>
        <vt:lpwstr>_5.2.2_Additional_Boarding</vt:lpwstr>
      </vt:variant>
      <vt:variant>
        <vt:i4>6750318</vt:i4>
      </vt:variant>
      <vt:variant>
        <vt:i4>3267</vt:i4>
      </vt:variant>
      <vt:variant>
        <vt:i4>0</vt:i4>
      </vt:variant>
      <vt:variant>
        <vt:i4>5</vt:i4>
      </vt:variant>
      <vt:variant>
        <vt:lpwstr/>
      </vt:variant>
      <vt:variant>
        <vt:lpwstr>StateAuthorisedCare</vt:lpwstr>
      </vt:variant>
      <vt:variant>
        <vt:i4>7340140</vt:i4>
      </vt:variant>
      <vt:variant>
        <vt:i4>3264</vt:i4>
      </vt:variant>
      <vt:variant>
        <vt:i4>0</vt:i4>
      </vt:variant>
      <vt:variant>
        <vt:i4>5</vt:i4>
      </vt:variant>
      <vt:variant>
        <vt:lpwstr/>
      </vt:variant>
      <vt:variant>
        <vt:lpwstr>Parent</vt:lpwstr>
      </vt:variant>
      <vt:variant>
        <vt:i4>7340140</vt:i4>
      </vt:variant>
      <vt:variant>
        <vt:i4>3261</vt:i4>
      </vt:variant>
      <vt:variant>
        <vt:i4>0</vt:i4>
      </vt:variant>
      <vt:variant>
        <vt:i4>5</vt:i4>
      </vt:variant>
      <vt:variant>
        <vt:lpwstr/>
      </vt:variant>
      <vt:variant>
        <vt:lpwstr>Partner</vt:lpwstr>
      </vt:variant>
      <vt:variant>
        <vt:i4>8257635</vt:i4>
      </vt:variant>
      <vt:variant>
        <vt:i4>3258</vt:i4>
      </vt:variant>
      <vt:variant>
        <vt:i4>0</vt:i4>
      </vt:variant>
      <vt:variant>
        <vt:i4>5</vt:i4>
      </vt:variant>
      <vt:variant>
        <vt:lpwstr/>
      </vt:variant>
      <vt:variant>
        <vt:lpwstr>Student</vt:lpwstr>
      </vt:variant>
      <vt:variant>
        <vt:i4>7340140</vt:i4>
      </vt:variant>
      <vt:variant>
        <vt:i4>3255</vt:i4>
      </vt:variant>
      <vt:variant>
        <vt:i4>0</vt:i4>
      </vt:variant>
      <vt:variant>
        <vt:i4>5</vt:i4>
      </vt:variant>
      <vt:variant>
        <vt:lpwstr/>
      </vt:variant>
      <vt:variant>
        <vt:lpwstr>Partner</vt:lpwstr>
      </vt:variant>
      <vt:variant>
        <vt:i4>1048595</vt:i4>
      </vt:variant>
      <vt:variant>
        <vt:i4>3252</vt:i4>
      </vt:variant>
      <vt:variant>
        <vt:i4>0</vt:i4>
      </vt:variant>
      <vt:variant>
        <vt:i4>5</vt:i4>
      </vt:variant>
      <vt:variant>
        <vt:lpwstr/>
      </vt:variant>
      <vt:variant>
        <vt:lpwstr>SpecialAssessment</vt:lpwstr>
      </vt:variant>
      <vt:variant>
        <vt:i4>5046317</vt:i4>
      </vt:variant>
      <vt:variant>
        <vt:i4>3249</vt:i4>
      </vt:variant>
      <vt:variant>
        <vt:i4>0</vt:i4>
      </vt:variant>
      <vt:variant>
        <vt:i4>5</vt:i4>
      </vt:variant>
      <vt:variant>
        <vt:lpwstr/>
      </vt:variant>
      <vt:variant>
        <vt:lpwstr>_6.8.2_Special_assessment</vt:lpwstr>
      </vt:variant>
      <vt:variant>
        <vt:i4>65538</vt:i4>
      </vt:variant>
      <vt:variant>
        <vt:i4>3246</vt:i4>
      </vt:variant>
      <vt:variant>
        <vt:i4>0</vt:i4>
      </vt:variant>
      <vt:variant>
        <vt:i4>5</vt:i4>
      </vt:variant>
      <vt:variant>
        <vt:lpwstr/>
      </vt:variant>
      <vt:variant>
        <vt:lpwstr>ApprovedApplicant</vt:lpwstr>
      </vt:variant>
      <vt:variant>
        <vt:i4>5046317</vt:i4>
      </vt:variant>
      <vt:variant>
        <vt:i4>3243</vt:i4>
      </vt:variant>
      <vt:variant>
        <vt:i4>0</vt:i4>
      </vt:variant>
      <vt:variant>
        <vt:i4>5</vt:i4>
      </vt:variant>
      <vt:variant>
        <vt:lpwstr/>
      </vt:variant>
      <vt:variant>
        <vt:lpwstr>_6.8.2_Special_assessment</vt:lpwstr>
      </vt:variant>
      <vt:variant>
        <vt:i4>8257635</vt:i4>
      </vt:variant>
      <vt:variant>
        <vt:i4>3240</vt:i4>
      </vt:variant>
      <vt:variant>
        <vt:i4>0</vt:i4>
      </vt:variant>
      <vt:variant>
        <vt:i4>5</vt:i4>
      </vt:variant>
      <vt:variant>
        <vt:lpwstr/>
      </vt:variant>
      <vt:variant>
        <vt:lpwstr>Student</vt:lpwstr>
      </vt:variant>
      <vt:variant>
        <vt:i4>393237</vt:i4>
      </vt:variant>
      <vt:variant>
        <vt:i4>3237</vt:i4>
      </vt:variant>
      <vt:variant>
        <vt:i4>0</vt:i4>
      </vt:variant>
      <vt:variant>
        <vt:i4>5</vt:i4>
      </vt:variant>
      <vt:variant>
        <vt:lpwstr/>
      </vt:variant>
      <vt:variant>
        <vt:lpwstr>Minister</vt:lpwstr>
      </vt:variant>
      <vt:variant>
        <vt:i4>7340140</vt:i4>
      </vt:variant>
      <vt:variant>
        <vt:i4>3234</vt:i4>
      </vt:variant>
      <vt:variant>
        <vt:i4>0</vt:i4>
      </vt:variant>
      <vt:variant>
        <vt:i4>5</vt:i4>
      </vt:variant>
      <vt:variant>
        <vt:lpwstr/>
      </vt:variant>
      <vt:variant>
        <vt:lpwstr>Partner</vt:lpwstr>
      </vt:variant>
      <vt:variant>
        <vt:i4>5046317</vt:i4>
      </vt:variant>
      <vt:variant>
        <vt:i4>3231</vt:i4>
      </vt:variant>
      <vt:variant>
        <vt:i4>0</vt:i4>
      </vt:variant>
      <vt:variant>
        <vt:i4>5</vt:i4>
      </vt:variant>
      <vt:variant>
        <vt:lpwstr/>
      </vt:variant>
      <vt:variant>
        <vt:lpwstr>_6.8.2_Special_assessment</vt:lpwstr>
      </vt:variant>
      <vt:variant>
        <vt:i4>1048595</vt:i4>
      </vt:variant>
      <vt:variant>
        <vt:i4>3228</vt:i4>
      </vt:variant>
      <vt:variant>
        <vt:i4>0</vt:i4>
      </vt:variant>
      <vt:variant>
        <vt:i4>5</vt:i4>
      </vt:variant>
      <vt:variant>
        <vt:lpwstr/>
      </vt:variant>
      <vt:variant>
        <vt:lpwstr>SpecialAssessment</vt:lpwstr>
      </vt:variant>
      <vt:variant>
        <vt:i4>7733252</vt:i4>
      </vt:variant>
      <vt:variant>
        <vt:i4>3225</vt:i4>
      </vt:variant>
      <vt:variant>
        <vt:i4>0</vt:i4>
      </vt:variant>
      <vt:variant>
        <vt:i4>5</vt:i4>
      </vt:variant>
      <vt:variant>
        <vt:lpwstr/>
      </vt:variant>
      <vt:variant>
        <vt:lpwstr>_6.8.4_Reassessment_after</vt:lpwstr>
      </vt:variant>
      <vt:variant>
        <vt:i4>589948</vt:i4>
      </vt:variant>
      <vt:variant>
        <vt:i4>3222</vt:i4>
      </vt:variant>
      <vt:variant>
        <vt:i4>0</vt:i4>
      </vt:variant>
      <vt:variant>
        <vt:i4>5</vt:i4>
      </vt:variant>
      <vt:variant>
        <vt:lpwstr/>
      </vt:variant>
      <vt:variant>
        <vt:lpwstr>_6.8.3_Duration_of</vt:lpwstr>
      </vt:variant>
      <vt:variant>
        <vt:i4>1048595</vt:i4>
      </vt:variant>
      <vt:variant>
        <vt:i4>3219</vt:i4>
      </vt:variant>
      <vt:variant>
        <vt:i4>0</vt:i4>
      </vt:variant>
      <vt:variant>
        <vt:i4>5</vt:i4>
      </vt:variant>
      <vt:variant>
        <vt:lpwstr/>
      </vt:variant>
      <vt:variant>
        <vt:lpwstr>SpecialAssessment</vt:lpwstr>
      </vt:variant>
      <vt:variant>
        <vt:i4>5046317</vt:i4>
      </vt:variant>
      <vt:variant>
        <vt:i4>3216</vt:i4>
      </vt:variant>
      <vt:variant>
        <vt:i4>0</vt:i4>
      </vt:variant>
      <vt:variant>
        <vt:i4>5</vt:i4>
      </vt:variant>
      <vt:variant>
        <vt:lpwstr/>
      </vt:variant>
      <vt:variant>
        <vt:lpwstr>_6.8.2_Special_assessment</vt:lpwstr>
      </vt:variant>
      <vt:variant>
        <vt:i4>2359368</vt:i4>
      </vt:variant>
      <vt:variant>
        <vt:i4>3213</vt:i4>
      </vt:variant>
      <vt:variant>
        <vt:i4>0</vt:i4>
      </vt:variant>
      <vt:variant>
        <vt:i4>5</vt:i4>
      </vt:variant>
      <vt:variant>
        <vt:lpwstr/>
      </vt:variant>
      <vt:variant>
        <vt:lpwstr>_6.8.1_Reasons_for</vt:lpwstr>
      </vt:variant>
      <vt:variant>
        <vt:i4>3407957</vt:i4>
      </vt:variant>
      <vt:variant>
        <vt:i4>3210</vt:i4>
      </vt:variant>
      <vt:variant>
        <vt:i4>0</vt:i4>
      </vt:variant>
      <vt:variant>
        <vt:i4>5</vt:i4>
      </vt:variant>
      <vt:variant>
        <vt:lpwstr/>
      </vt:variant>
      <vt:variant>
        <vt:lpwstr>_6.4_Parental_Income</vt:lpwstr>
      </vt:variant>
      <vt:variant>
        <vt:i4>6553711</vt:i4>
      </vt:variant>
      <vt:variant>
        <vt:i4>3207</vt:i4>
      </vt:variant>
      <vt:variant>
        <vt:i4>0</vt:i4>
      </vt:variant>
      <vt:variant>
        <vt:i4>5</vt:i4>
      </vt:variant>
      <vt:variant>
        <vt:lpwstr/>
      </vt:variant>
      <vt:variant>
        <vt:lpwstr>dependentchild</vt:lpwstr>
      </vt:variant>
      <vt:variant>
        <vt:i4>8257635</vt:i4>
      </vt:variant>
      <vt:variant>
        <vt:i4>3204</vt:i4>
      </vt:variant>
      <vt:variant>
        <vt:i4>0</vt:i4>
      </vt:variant>
      <vt:variant>
        <vt:i4>5</vt:i4>
      </vt:variant>
      <vt:variant>
        <vt:lpwstr/>
      </vt:variant>
      <vt:variant>
        <vt:lpwstr>Student</vt:lpwstr>
      </vt:variant>
      <vt:variant>
        <vt:i4>3080260</vt:i4>
      </vt:variant>
      <vt:variant>
        <vt:i4>3201</vt:i4>
      </vt:variant>
      <vt:variant>
        <vt:i4>0</vt:i4>
      </vt:variant>
      <vt:variant>
        <vt:i4>5</vt:i4>
      </vt:variant>
      <vt:variant>
        <vt:lpwstr/>
      </vt:variant>
      <vt:variant>
        <vt:lpwstr>_6.3.4_Other_dependent</vt:lpwstr>
      </vt:variant>
      <vt:variant>
        <vt:i4>8257635</vt:i4>
      </vt:variant>
      <vt:variant>
        <vt:i4>3198</vt:i4>
      </vt:variant>
      <vt:variant>
        <vt:i4>0</vt:i4>
      </vt:variant>
      <vt:variant>
        <vt:i4>5</vt:i4>
      </vt:variant>
      <vt:variant>
        <vt:lpwstr/>
      </vt:variant>
      <vt:variant>
        <vt:lpwstr>Student</vt:lpwstr>
      </vt:variant>
      <vt:variant>
        <vt:i4>3080260</vt:i4>
      </vt:variant>
      <vt:variant>
        <vt:i4>3195</vt:i4>
      </vt:variant>
      <vt:variant>
        <vt:i4>0</vt:i4>
      </vt:variant>
      <vt:variant>
        <vt:i4>5</vt:i4>
      </vt:variant>
      <vt:variant>
        <vt:lpwstr/>
      </vt:variant>
      <vt:variant>
        <vt:lpwstr>_6.3.4_Other_dependent</vt:lpwstr>
      </vt:variant>
      <vt:variant>
        <vt:i4>8257635</vt:i4>
      </vt:variant>
      <vt:variant>
        <vt:i4>3192</vt:i4>
      </vt:variant>
      <vt:variant>
        <vt:i4>0</vt:i4>
      </vt:variant>
      <vt:variant>
        <vt:i4>5</vt:i4>
      </vt:variant>
      <vt:variant>
        <vt:lpwstr/>
      </vt:variant>
      <vt:variant>
        <vt:lpwstr>Student</vt:lpwstr>
      </vt:variant>
      <vt:variant>
        <vt:i4>8257635</vt:i4>
      </vt:variant>
      <vt:variant>
        <vt:i4>3189</vt:i4>
      </vt:variant>
      <vt:variant>
        <vt:i4>0</vt:i4>
      </vt:variant>
      <vt:variant>
        <vt:i4>5</vt:i4>
      </vt:variant>
      <vt:variant>
        <vt:lpwstr/>
      </vt:variant>
      <vt:variant>
        <vt:lpwstr>Student</vt:lpwstr>
      </vt:variant>
      <vt:variant>
        <vt:i4>6553624</vt:i4>
      </vt:variant>
      <vt:variant>
        <vt:i4>3186</vt:i4>
      </vt:variant>
      <vt:variant>
        <vt:i4>0</vt:i4>
      </vt:variant>
      <vt:variant>
        <vt:i4>5</vt:i4>
      </vt:variant>
      <vt:variant>
        <vt:lpwstr/>
      </vt:variant>
      <vt:variant>
        <vt:lpwstr>_6.8.3_Effect_of</vt:lpwstr>
      </vt:variant>
      <vt:variant>
        <vt:i4>2883659</vt:i4>
      </vt:variant>
      <vt:variant>
        <vt:i4>3183</vt:i4>
      </vt:variant>
      <vt:variant>
        <vt:i4>0</vt:i4>
      </vt:variant>
      <vt:variant>
        <vt:i4>5</vt:i4>
      </vt:variant>
      <vt:variant>
        <vt:lpwstr/>
      </vt:variant>
      <vt:variant>
        <vt:lpwstr>_6.8.2_Upper_Income</vt:lpwstr>
      </vt:variant>
      <vt:variant>
        <vt:i4>589947</vt:i4>
      </vt:variant>
      <vt:variant>
        <vt:i4>3180</vt:i4>
      </vt:variant>
      <vt:variant>
        <vt:i4>0</vt:i4>
      </vt:variant>
      <vt:variant>
        <vt:i4>5</vt:i4>
      </vt:variant>
      <vt:variant>
        <vt:lpwstr/>
      </vt:variant>
      <vt:variant>
        <vt:lpwstr>_6.8.1_Parental_Income</vt:lpwstr>
      </vt:variant>
      <vt:variant>
        <vt:i4>1835024</vt:i4>
      </vt:variant>
      <vt:variant>
        <vt:i4>3177</vt:i4>
      </vt:variant>
      <vt:variant>
        <vt:i4>0</vt:i4>
      </vt:variant>
      <vt:variant>
        <vt:i4>5</vt:i4>
      </vt:variant>
      <vt:variant>
        <vt:lpwstr/>
      </vt:variant>
      <vt:variant>
        <vt:lpwstr>EligibilityPeriod</vt:lpwstr>
      </vt:variant>
      <vt:variant>
        <vt:i4>65659</vt:i4>
      </vt:variant>
      <vt:variant>
        <vt:i4>3174</vt:i4>
      </vt:variant>
      <vt:variant>
        <vt:i4>0</vt:i4>
      </vt:variant>
      <vt:variant>
        <vt:i4>5</vt:i4>
      </vt:variant>
      <vt:variant>
        <vt:lpwstr/>
      </vt:variant>
      <vt:variant>
        <vt:lpwstr>_6.3.2_Parental_Income</vt:lpwstr>
      </vt:variant>
      <vt:variant>
        <vt:i4>8192120</vt:i4>
      </vt:variant>
      <vt:variant>
        <vt:i4>3171</vt:i4>
      </vt:variant>
      <vt:variant>
        <vt:i4>0</vt:i4>
      </vt:variant>
      <vt:variant>
        <vt:i4>5</vt:i4>
      </vt:variant>
      <vt:variant>
        <vt:lpwstr/>
      </vt:variant>
      <vt:variant>
        <vt:lpwstr>BaseTaxYear</vt:lpwstr>
      </vt:variant>
      <vt:variant>
        <vt:i4>7471225</vt:i4>
      </vt:variant>
      <vt:variant>
        <vt:i4>3168</vt:i4>
      </vt:variant>
      <vt:variant>
        <vt:i4>0</vt:i4>
      </vt:variant>
      <vt:variant>
        <vt:i4>5</vt:i4>
      </vt:variant>
      <vt:variant>
        <vt:lpwstr/>
      </vt:variant>
      <vt:variant>
        <vt:lpwstr>CurrentTaxYear</vt:lpwstr>
      </vt:variant>
      <vt:variant>
        <vt:i4>7471225</vt:i4>
      </vt:variant>
      <vt:variant>
        <vt:i4>3165</vt:i4>
      </vt:variant>
      <vt:variant>
        <vt:i4>0</vt:i4>
      </vt:variant>
      <vt:variant>
        <vt:i4>5</vt:i4>
      </vt:variant>
      <vt:variant>
        <vt:lpwstr/>
      </vt:variant>
      <vt:variant>
        <vt:lpwstr>CurrentTaxYear</vt:lpwstr>
      </vt:variant>
      <vt:variant>
        <vt:i4>7340140</vt:i4>
      </vt:variant>
      <vt:variant>
        <vt:i4>3162</vt:i4>
      </vt:variant>
      <vt:variant>
        <vt:i4>0</vt:i4>
      </vt:variant>
      <vt:variant>
        <vt:i4>5</vt:i4>
      </vt:variant>
      <vt:variant>
        <vt:lpwstr/>
      </vt:variant>
      <vt:variant>
        <vt:lpwstr>Partner</vt:lpwstr>
      </vt:variant>
      <vt:variant>
        <vt:i4>2555973</vt:i4>
      </vt:variant>
      <vt:variant>
        <vt:i4>3159</vt:i4>
      </vt:variant>
      <vt:variant>
        <vt:i4>0</vt:i4>
      </vt:variant>
      <vt:variant>
        <vt:i4>5</vt:i4>
      </vt:variant>
      <vt:variant>
        <vt:lpwstr/>
      </vt:variant>
      <vt:variant>
        <vt:lpwstr>_6.7.5_Reverse_current</vt:lpwstr>
      </vt:variant>
      <vt:variant>
        <vt:i4>8192120</vt:i4>
      </vt:variant>
      <vt:variant>
        <vt:i4>3156</vt:i4>
      </vt:variant>
      <vt:variant>
        <vt:i4>0</vt:i4>
      </vt:variant>
      <vt:variant>
        <vt:i4>5</vt:i4>
      </vt:variant>
      <vt:variant>
        <vt:lpwstr/>
      </vt:variant>
      <vt:variant>
        <vt:lpwstr>BaseTaxYear</vt:lpwstr>
      </vt:variant>
      <vt:variant>
        <vt:i4>2228290</vt:i4>
      </vt:variant>
      <vt:variant>
        <vt:i4>3153</vt:i4>
      </vt:variant>
      <vt:variant>
        <vt:i4>0</vt:i4>
      </vt:variant>
      <vt:variant>
        <vt:i4>5</vt:i4>
      </vt:variant>
      <vt:variant>
        <vt:lpwstr/>
      </vt:variant>
      <vt:variant>
        <vt:lpwstr>_6.1.3_Proof_of</vt:lpwstr>
      </vt:variant>
      <vt:variant>
        <vt:i4>7471225</vt:i4>
      </vt:variant>
      <vt:variant>
        <vt:i4>3150</vt:i4>
      </vt:variant>
      <vt:variant>
        <vt:i4>0</vt:i4>
      </vt:variant>
      <vt:variant>
        <vt:i4>5</vt:i4>
      </vt:variant>
      <vt:variant>
        <vt:lpwstr/>
      </vt:variant>
      <vt:variant>
        <vt:lpwstr>CurrentTaxYear</vt:lpwstr>
      </vt:variant>
      <vt:variant>
        <vt:i4>1900661</vt:i4>
      </vt:variant>
      <vt:variant>
        <vt:i4>3147</vt:i4>
      </vt:variant>
      <vt:variant>
        <vt:i4>0</vt:i4>
      </vt:variant>
      <vt:variant>
        <vt:i4>5</vt:i4>
      </vt:variant>
      <vt:variant>
        <vt:lpwstr/>
      </vt:variant>
      <vt:variant>
        <vt:lpwstr>_6.3_Calculating_parental</vt:lpwstr>
      </vt:variant>
      <vt:variant>
        <vt:i4>1835024</vt:i4>
      </vt:variant>
      <vt:variant>
        <vt:i4>3144</vt:i4>
      </vt:variant>
      <vt:variant>
        <vt:i4>0</vt:i4>
      </vt:variant>
      <vt:variant>
        <vt:i4>5</vt:i4>
      </vt:variant>
      <vt:variant>
        <vt:lpwstr/>
      </vt:variant>
      <vt:variant>
        <vt:lpwstr>EligibilityPeriod</vt:lpwstr>
      </vt:variant>
      <vt:variant>
        <vt:i4>3735616</vt:i4>
      </vt:variant>
      <vt:variant>
        <vt:i4>3141</vt:i4>
      </vt:variant>
      <vt:variant>
        <vt:i4>0</vt:i4>
      </vt:variant>
      <vt:variant>
        <vt:i4>5</vt:i4>
      </vt:variant>
      <vt:variant>
        <vt:lpwstr/>
      </vt:variant>
      <vt:variant>
        <vt:lpwstr>_6.7.3_Estimated_income</vt:lpwstr>
      </vt:variant>
      <vt:variant>
        <vt:i4>7340140</vt:i4>
      </vt:variant>
      <vt:variant>
        <vt:i4>3138</vt:i4>
      </vt:variant>
      <vt:variant>
        <vt:i4>0</vt:i4>
      </vt:variant>
      <vt:variant>
        <vt:i4>5</vt:i4>
      </vt:variant>
      <vt:variant>
        <vt:lpwstr/>
      </vt:variant>
      <vt:variant>
        <vt:lpwstr>Parent</vt:lpwstr>
      </vt:variant>
      <vt:variant>
        <vt:i4>327682</vt:i4>
      </vt:variant>
      <vt:variant>
        <vt:i4>3135</vt:i4>
      </vt:variant>
      <vt:variant>
        <vt:i4>0</vt:i4>
      </vt:variant>
      <vt:variant>
        <vt:i4>5</vt:i4>
      </vt:variant>
      <vt:variant>
        <vt:lpwstr/>
      </vt:variant>
      <vt:variant>
        <vt:lpwstr>Claim</vt:lpwstr>
      </vt:variant>
      <vt:variant>
        <vt:i4>7340140</vt:i4>
      </vt:variant>
      <vt:variant>
        <vt:i4>3132</vt:i4>
      </vt:variant>
      <vt:variant>
        <vt:i4>0</vt:i4>
      </vt:variant>
      <vt:variant>
        <vt:i4>5</vt:i4>
      </vt:variant>
      <vt:variant>
        <vt:lpwstr/>
      </vt:variant>
      <vt:variant>
        <vt:lpwstr>Partner</vt:lpwstr>
      </vt:variant>
      <vt:variant>
        <vt:i4>7667819</vt:i4>
      </vt:variant>
      <vt:variant>
        <vt:i4>3129</vt:i4>
      </vt:variant>
      <vt:variant>
        <vt:i4>0</vt:i4>
      </vt:variant>
      <vt:variant>
        <vt:i4>5</vt:i4>
      </vt:variant>
      <vt:variant>
        <vt:lpwstr/>
      </vt:variant>
      <vt:variant>
        <vt:lpwstr>Likely</vt:lpwstr>
      </vt:variant>
      <vt:variant>
        <vt:i4>8192120</vt:i4>
      </vt:variant>
      <vt:variant>
        <vt:i4>3126</vt:i4>
      </vt:variant>
      <vt:variant>
        <vt:i4>0</vt:i4>
      </vt:variant>
      <vt:variant>
        <vt:i4>5</vt:i4>
      </vt:variant>
      <vt:variant>
        <vt:lpwstr/>
      </vt:variant>
      <vt:variant>
        <vt:lpwstr>BaseTaxYear</vt:lpwstr>
      </vt:variant>
      <vt:variant>
        <vt:i4>7471225</vt:i4>
      </vt:variant>
      <vt:variant>
        <vt:i4>3123</vt:i4>
      </vt:variant>
      <vt:variant>
        <vt:i4>0</vt:i4>
      </vt:variant>
      <vt:variant>
        <vt:i4>5</vt:i4>
      </vt:variant>
      <vt:variant>
        <vt:lpwstr/>
      </vt:variant>
      <vt:variant>
        <vt:lpwstr>CurrentTaxYear</vt:lpwstr>
      </vt:variant>
      <vt:variant>
        <vt:i4>2555973</vt:i4>
      </vt:variant>
      <vt:variant>
        <vt:i4>3120</vt:i4>
      </vt:variant>
      <vt:variant>
        <vt:i4>0</vt:i4>
      </vt:variant>
      <vt:variant>
        <vt:i4>5</vt:i4>
      </vt:variant>
      <vt:variant>
        <vt:lpwstr/>
      </vt:variant>
      <vt:variant>
        <vt:lpwstr>_6.7.5_Reverse_current</vt:lpwstr>
      </vt:variant>
      <vt:variant>
        <vt:i4>8192120</vt:i4>
      </vt:variant>
      <vt:variant>
        <vt:i4>3117</vt:i4>
      </vt:variant>
      <vt:variant>
        <vt:i4>0</vt:i4>
      </vt:variant>
      <vt:variant>
        <vt:i4>5</vt:i4>
      </vt:variant>
      <vt:variant>
        <vt:lpwstr/>
      </vt:variant>
      <vt:variant>
        <vt:lpwstr>BaseTaxYear</vt:lpwstr>
      </vt:variant>
      <vt:variant>
        <vt:i4>524392</vt:i4>
      </vt:variant>
      <vt:variant>
        <vt:i4>3114</vt:i4>
      </vt:variant>
      <vt:variant>
        <vt:i4>0</vt:i4>
      </vt:variant>
      <vt:variant>
        <vt:i4>5</vt:i4>
      </vt:variant>
      <vt:variant>
        <vt:lpwstr/>
      </vt:variant>
      <vt:variant>
        <vt:lpwstr>_6.7.2_Parental_current</vt:lpwstr>
      </vt:variant>
      <vt:variant>
        <vt:i4>7340140</vt:i4>
      </vt:variant>
      <vt:variant>
        <vt:i4>3111</vt:i4>
      </vt:variant>
      <vt:variant>
        <vt:i4>0</vt:i4>
      </vt:variant>
      <vt:variant>
        <vt:i4>5</vt:i4>
      </vt:variant>
      <vt:variant>
        <vt:lpwstr/>
      </vt:variant>
      <vt:variant>
        <vt:lpwstr>Partner</vt:lpwstr>
      </vt:variant>
      <vt:variant>
        <vt:i4>7471225</vt:i4>
      </vt:variant>
      <vt:variant>
        <vt:i4>3108</vt:i4>
      </vt:variant>
      <vt:variant>
        <vt:i4>0</vt:i4>
      </vt:variant>
      <vt:variant>
        <vt:i4>5</vt:i4>
      </vt:variant>
      <vt:variant>
        <vt:lpwstr/>
      </vt:variant>
      <vt:variant>
        <vt:lpwstr>CurrentTaxYear</vt:lpwstr>
      </vt:variant>
      <vt:variant>
        <vt:i4>2555973</vt:i4>
      </vt:variant>
      <vt:variant>
        <vt:i4>3105</vt:i4>
      </vt:variant>
      <vt:variant>
        <vt:i4>0</vt:i4>
      </vt:variant>
      <vt:variant>
        <vt:i4>5</vt:i4>
      </vt:variant>
      <vt:variant>
        <vt:lpwstr/>
      </vt:variant>
      <vt:variant>
        <vt:lpwstr>_6.7.5_Reverse_current</vt:lpwstr>
      </vt:variant>
      <vt:variant>
        <vt:i4>1245303</vt:i4>
      </vt:variant>
      <vt:variant>
        <vt:i4>3102</vt:i4>
      </vt:variant>
      <vt:variant>
        <vt:i4>0</vt:i4>
      </vt:variant>
      <vt:variant>
        <vt:i4>5</vt:i4>
      </vt:variant>
      <vt:variant>
        <vt:lpwstr/>
      </vt:variant>
      <vt:variant>
        <vt:lpwstr>_6.7.4_Approval_of</vt:lpwstr>
      </vt:variant>
      <vt:variant>
        <vt:i4>3735616</vt:i4>
      </vt:variant>
      <vt:variant>
        <vt:i4>3099</vt:i4>
      </vt:variant>
      <vt:variant>
        <vt:i4>0</vt:i4>
      </vt:variant>
      <vt:variant>
        <vt:i4>5</vt:i4>
      </vt:variant>
      <vt:variant>
        <vt:lpwstr/>
      </vt:variant>
      <vt:variant>
        <vt:lpwstr>_6.7.3_Estimated_income</vt:lpwstr>
      </vt:variant>
      <vt:variant>
        <vt:i4>524392</vt:i4>
      </vt:variant>
      <vt:variant>
        <vt:i4>3096</vt:i4>
      </vt:variant>
      <vt:variant>
        <vt:i4>0</vt:i4>
      </vt:variant>
      <vt:variant>
        <vt:i4>5</vt:i4>
      </vt:variant>
      <vt:variant>
        <vt:lpwstr/>
      </vt:variant>
      <vt:variant>
        <vt:lpwstr>_6.7.2_Parental_current</vt:lpwstr>
      </vt:variant>
      <vt:variant>
        <vt:i4>7471225</vt:i4>
      </vt:variant>
      <vt:variant>
        <vt:i4>3093</vt:i4>
      </vt:variant>
      <vt:variant>
        <vt:i4>0</vt:i4>
      </vt:variant>
      <vt:variant>
        <vt:i4>5</vt:i4>
      </vt:variant>
      <vt:variant>
        <vt:lpwstr/>
      </vt:variant>
      <vt:variant>
        <vt:lpwstr>CurrentTaxYear</vt:lpwstr>
      </vt:variant>
      <vt:variant>
        <vt:i4>589925</vt:i4>
      </vt:variant>
      <vt:variant>
        <vt:i4>3090</vt:i4>
      </vt:variant>
      <vt:variant>
        <vt:i4>0</vt:i4>
      </vt:variant>
      <vt:variant>
        <vt:i4>5</vt:i4>
      </vt:variant>
      <vt:variant>
        <vt:lpwstr/>
      </vt:variant>
      <vt:variant>
        <vt:lpwstr>_6.7.1_Assessment_based</vt:lpwstr>
      </vt:variant>
      <vt:variant>
        <vt:i4>3866740</vt:i4>
      </vt:variant>
      <vt:variant>
        <vt:i4>3087</vt:i4>
      </vt:variant>
      <vt:variant>
        <vt:i4>0</vt:i4>
      </vt:variant>
      <vt:variant>
        <vt:i4>5</vt:i4>
      </vt:variant>
      <vt:variant>
        <vt:lpwstr/>
      </vt:variant>
      <vt:variant>
        <vt:lpwstr>_6.3.9_Income_earned_or received fro</vt:lpwstr>
      </vt:variant>
      <vt:variant>
        <vt:i4>7340140</vt:i4>
      </vt:variant>
      <vt:variant>
        <vt:i4>3084</vt:i4>
      </vt:variant>
      <vt:variant>
        <vt:i4>0</vt:i4>
      </vt:variant>
      <vt:variant>
        <vt:i4>5</vt:i4>
      </vt:variant>
      <vt:variant>
        <vt:lpwstr/>
      </vt:variant>
      <vt:variant>
        <vt:lpwstr>Partner</vt:lpwstr>
      </vt:variant>
      <vt:variant>
        <vt:i4>7471225</vt:i4>
      </vt:variant>
      <vt:variant>
        <vt:i4>3081</vt:i4>
      </vt:variant>
      <vt:variant>
        <vt:i4>0</vt:i4>
      </vt:variant>
      <vt:variant>
        <vt:i4>5</vt:i4>
      </vt:variant>
      <vt:variant>
        <vt:lpwstr/>
      </vt:variant>
      <vt:variant>
        <vt:lpwstr>CurrentTaxYear</vt:lpwstr>
      </vt:variant>
      <vt:variant>
        <vt:i4>8192120</vt:i4>
      </vt:variant>
      <vt:variant>
        <vt:i4>3078</vt:i4>
      </vt:variant>
      <vt:variant>
        <vt:i4>0</vt:i4>
      </vt:variant>
      <vt:variant>
        <vt:i4>5</vt:i4>
      </vt:variant>
      <vt:variant>
        <vt:lpwstr/>
      </vt:variant>
      <vt:variant>
        <vt:lpwstr>BaseTaxYear</vt:lpwstr>
      </vt:variant>
      <vt:variant>
        <vt:i4>4128857</vt:i4>
      </vt:variant>
      <vt:variant>
        <vt:i4>3075</vt:i4>
      </vt:variant>
      <vt:variant>
        <vt:i4>0</vt:i4>
      </vt:variant>
      <vt:variant>
        <vt:i4>5</vt:i4>
      </vt:variant>
      <vt:variant>
        <vt:lpwstr/>
      </vt:variant>
      <vt:variant>
        <vt:lpwstr>_6.6.6_Ministers_of</vt:lpwstr>
      </vt:variant>
      <vt:variant>
        <vt:i4>721018</vt:i4>
      </vt:variant>
      <vt:variant>
        <vt:i4>3072</vt:i4>
      </vt:variant>
      <vt:variant>
        <vt:i4>0</vt:i4>
      </vt:variant>
      <vt:variant>
        <vt:i4>5</vt:i4>
      </vt:variant>
      <vt:variant>
        <vt:lpwstr/>
      </vt:variant>
      <vt:variant>
        <vt:lpwstr>_6.6.5_Overseas_fringe</vt:lpwstr>
      </vt:variant>
      <vt:variant>
        <vt:i4>7077956</vt:i4>
      </vt:variant>
      <vt:variant>
        <vt:i4>3069</vt:i4>
      </vt:variant>
      <vt:variant>
        <vt:i4>0</vt:i4>
      </vt:variant>
      <vt:variant>
        <vt:i4>5</vt:i4>
      </vt:variant>
      <vt:variant>
        <vt:lpwstr/>
      </vt:variant>
      <vt:variant>
        <vt:lpwstr>_6.6.4_First_$1,000</vt:lpwstr>
      </vt:variant>
      <vt:variant>
        <vt:i4>5177401</vt:i4>
      </vt:variant>
      <vt:variant>
        <vt:i4>3066</vt:i4>
      </vt:variant>
      <vt:variant>
        <vt:i4>0</vt:i4>
      </vt:variant>
      <vt:variant>
        <vt:i4>5</vt:i4>
      </vt:variant>
      <vt:variant>
        <vt:lpwstr/>
      </vt:variant>
      <vt:variant>
        <vt:lpwstr>_6.6.3_Valuing_fringe</vt:lpwstr>
      </vt:variant>
      <vt:variant>
        <vt:i4>2752579</vt:i4>
      </vt:variant>
      <vt:variant>
        <vt:i4>3063</vt:i4>
      </vt:variant>
      <vt:variant>
        <vt:i4>0</vt:i4>
      </vt:variant>
      <vt:variant>
        <vt:i4>5</vt:i4>
      </vt:variant>
      <vt:variant>
        <vt:lpwstr/>
      </vt:variant>
      <vt:variant>
        <vt:lpwstr>_6.6.2_Types_of</vt:lpwstr>
      </vt:variant>
      <vt:variant>
        <vt:i4>3473506</vt:i4>
      </vt:variant>
      <vt:variant>
        <vt:i4>3060</vt:i4>
      </vt:variant>
      <vt:variant>
        <vt:i4>0</vt:i4>
      </vt:variant>
      <vt:variant>
        <vt:i4>5</vt:i4>
      </vt:variant>
      <vt:variant>
        <vt:lpwstr/>
      </vt:variant>
      <vt:variant>
        <vt:lpwstr>_6.6.1_Definitions</vt:lpwstr>
      </vt:variant>
      <vt:variant>
        <vt:i4>7733373</vt:i4>
      </vt:variant>
      <vt:variant>
        <vt:i4>3057</vt:i4>
      </vt:variant>
      <vt:variant>
        <vt:i4>0</vt:i4>
      </vt:variant>
      <vt:variant>
        <vt:i4>5</vt:i4>
      </vt:variant>
      <vt:variant>
        <vt:lpwstr/>
      </vt:variant>
      <vt:variant>
        <vt:lpwstr>Centrelink</vt:lpwstr>
      </vt:variant>
      <vt:variant>
        <vt:i4>7340140</vt:i4>
      </vt:variant>
      <vt:variant>
        <vt:i4>3054</vt:i4>
      </vt:variant>
      <vt:variant>
        <vt:i4>0</vt:i4>
      </vt:variant>
      <vt:variant>
        <vt:i4>5</vt:i4>
      </vt:variant>
      <vt:variant>
        <vt:lpwstr/>
      </vt:variant>
      <vt:variant>
        <vt:lpwstr>Partner</vt:lpwstr>
      </vt:variant>
      <vt:variant>
        <vt:i4>7340140</vt:i4>
      </vt:variant>
      <vt:variant>
        <vt:i4>3051</vt:i4>
      </vt:variant>
      <vt:variant>
        <vt:i4>0</vt:i4>
      </vt:variant>
      <vt:variant>
        <vt:i4>5</vt:i4>
      </vt:variant>
      <vt:variant>
        <vt:lpwstr/>
      </vt:variant>
      <vt:variant>
        <vt:lpwstr>Partner</vt:lpwstr>
      </vt:variant>
      <vt:variant>
        <vt:i4>7471225</vt:i4>
      </vt:variant>
      <vt:variant>
        <vt:i4>3048</vt:i4>
      </vt:variant>
      <vt:variant>
        <vt:i4>0</vt:i4>
      </vt:variant>
      <vt:variant>
        <vt:i4>5</vt:i4>
      </vt:variant>
      <vt:variant>
        <vt:lpwstr/>
      </vt:variant>
      <vt:variant>
        <vt:lpwstr>CurrentTaxYear</vt:lpwstr>
      </vt:variant>
      <vt:variant>
        <vt:i4>6684793</vt:i4>
      </vt:variant>
      <vt:variant>
        <vt:i4>3045</vt:i4>
      </vt:variant>
      <vt:variant>
        <vt:i4>0</vt:i4>
      </vt:variant>
      <vt:variant>
        <vt:i4>5</vt:i4>
      </vt:variant>
      <vt:variant>
        <vt:lpwstr/>
      </vt:variant>
      <vt:variant>
        <vt:lpwstr>TotalNetInvestmentLoss</vt:lpwstr>
      </vt:variant>
      <vt:variant>
        <vt:i4>7340140</vt:i4>
      </vt:variant>
      <vt:variant>
        <vt:i4>3042</vt:i4>
      </vt:variant>
      <vt:variant>
        <vt:i4>0</vt:i4>
      </vt:variant>
      <vt:variant>
        <vt:i4>5</vt:i4>
      </vt:variant>
      <vt:variant>
        <vt:lpwstr/>
      </vt:variant>
      <vt:variant>
        <vt:lpwstr>Partner</vt:lpwstr>
      </vt:variant>
      <vt:variant>
        <vt:i4>5505122</vt:i4>
      </vt:variant>
      <vt:variant>
        <vt:i4>3039</vt:i4>
      </vt:variant>
      <vt:variant>
        <vt:i4>0</vt:i4>
      </vt:variant>
      <vt:variant>
        <vt:i4>5</vt:i4>
      </vt:variant>
      <vt:variant>
        <vt:lpwstr/>
      </vt:variant>
      <vt:variant>
        <vt:lpwstr>_6.5.4_Self-declaration_and</vt:lpwstr>
      </vt:variant>
      <vt:variant>
        <vt:i4>5832756</vt:i4>
      </vt:variant>
      <vt:variant>
        <vt:i4>3036</vt:i4>
      </vt:variant>
      <vt:variant>
        <vt:i4>0</vt:i4>
      </vt:variant>
      <vt:variant>
        <vt:i4>5</vt:i4>
      </vt:variant>
      <vt:variant>
        <vt:lpwstr/>
      </vt:variant>
      <vt:variant>
        <vt:lpwstr>_6.5.3_Valuing_rental</vt:lpwstr>
      </vt:variant>
      <vt:variant>
        <vt:i4>3473506</vt:i4>
      </vt:variant>
      <vt:variant>
        <vt:i4>3033</vt:i4>
      </vt:variant>
      <vt:variant>
        <vt:i4>0</vt:i4>
      </vt:variant>
      <vt:variant>
        <vt:i4>5</vt:i4>
      </vt:variant>
      <vt:variant>
        <vt:lpwstr/>
      </vt:variant>
      <vt:variant>
        <vt:lpwstr>_6.5.2_Definitions</vt:lpwstr>
      </vt:variant>
      <vt:variant>
        <vt:i4>7012376</vt:i4>
      </vt:variant>
      <vt:variant>
        <vt:i4>3030</vt:i4>
      </vt:variant>
      <vt:variant>
        <vt:i4>0</vt:i4>
      </vt:variant>
      <vt:variant>
        <vt:i4>5</vt:i4>
      </vt:variant>
      <vt:variant>
        <vt:lpwstr/>
      </vt:variant>
      <vt:variant>
        <vt:lpwstr>_6.5.1_Effect_of</vt:lpwstr>
      </vt:variant>
      <vt:variant>
        <vt:i4>6553711</vt:i4>
      </vt:variant>
      <vt:variant>
        <vt:i4>3027</vt:i4>
      </vt:variant>
      <vt:variant>
        <vt:i4>0</vt:i4>
      </vt:variant>
      <vt:variant>
        <vt:i4>5</vt:i4>
      </vt:variant>
      <vt:variant>
        <vt:lpwstr/>
      </vt:variant>
      <vt:variant>
        <vt:lpwstr>dependentchild</vt:lpwstr>
      </vt:variant>
      <vt:variant>
        <vt:i4>5046364</vt:i4>
      </vt:variant>
      <vt:variant>
        <vt:i4>3024</vt:i4>
      </vt:variant>
      <vt:variant>
        <vt:i4>0</vt:i4>
      </vt:variant>
      <vt:variant>
        <vt:i4>5</vt:i4>
      </vt:variant>
      <vt:variant>
        <vt:lpwstr/>
      </vt:variant>
      <vt:variant>
        <vt:lpwstr>_Boarding_costs</vt:lpwstr>
      </vt:variant>
      <vt:variant>
        <vt:i4>393339</vt:i4>
      </vt:variant>
      <vt:variant>
        <vt:i4>3021</vt:i4>
      </vt:variant>
      <vt:variant>
        <vt:i4>0</vt:i4>
      </vt:variant>
      <vt:variant>
        <vt:i4>5</vt:i4>
      </vt:variant>
      <vt:variant>
        <vt:lpwstr/>
      </vt:variant>
      <vt:variant>
        <vt:lpwstr>_6.4.2_Parental_income</vt:lpwstr>
      </vt:variant>
      <vt:variant>
        <vt:i4>7995454</vt:i4>
      </vt:variant>
      <vt:variant>
        <vt:i4>3018</vt:i4>
      </vt:variant>
      <vt:variant>
        <vt:i4>0</vt:i4>
      </vt:variant>
      <vt:variant>
        <vt:i4>5</vt:i4>
      </vt:variant>
      <vt:variant>
        <vt:lpwstr>http://www.ato.gov.au/</vt:lpwstr>
      </vt:variant>
      <vt:variant>
        <vt:lpwstr/>
      </vt:variant>
      <vt:variant>
        <vt:i4>3473506</vt:i4>
      </vt:variant>
      <vt:variant>
        <vt:i4>3015</vt:i4>
      </vt:variant>
      <vt:variant>
        <vt:i4>0</vt:i4>
      </vt:variant>
      <vt:variant>
        <vt:i4>5</vt:i4>
      </vt:variant>
      <vt:variant>
        <vt:lpwstr/>
      </vt:variant>
      <vt:variant>
        <vt:lpwstr>_6.6.1_Definitions</vt:lpwstr>
      </vt:variant>
      <vt:variant>
        <vt:i4>7340140</vt:i4>
      </vt:variant>
      <vt:variant>
        <vt:i4>3012</vt:i4>
      </vt:variant>
      <vt:variant>
        <vt:i4>0</vt:i4>
      </vt:variant>
      <vt:variant>
        <vt:i4>5</vt:i4>
      </vt:variant>
      <vt:variant>
        <vt:lpwstr/>
      </vt:variant>
      <vt:variant>
        <vt:lpwstr>Partner</vt:lpwstr>
      </vt:variant>
      <vt:variant>
        <vt:i4>5046317</vt:i4>
      </vt:variant>
      <vt:variant>
        <vt:i4>3009</vt:i4>
      </vt:variant>
      <vt:variant>
        <vt:i4>0</vt:i4>
      </vt:variant>
      <vt:variant>
        <vt:i4>5</vt:i4>
      </vt:variant>
      <vt:variant>
        <vt:lpwstr/>
      </vt:variant>
      <vt:variant>
        <vt:lpwstr>_6.8.2_Special_assessment</vt:lpwstr>
      </vt:variant>
      <vt:variant>
        <vt:i4>1048595</vt:i4>
      </vt:variant>
      <vt:variant>
        <vt:i4>3006</vt:i4>
      </vt:variant>
      <vt:variant>
        <vt:i4>0</vt:i4>
      </vt:variant>
      <vt:variant>
        <vt:i4>5</vt:i4>
      </vt:variant>
      <vt:variant>
        <vt:lpwstr/>
      </vt:variant>
      <vt:variant>
        <vt:lpwstr>SpecialAssessment</vt:lpwstr>
      </vt:variant>
      <vt:variant>
        <vt:i4>8257635</vt:i4>
      </vt:variant>
      <vt:variant>
        <vt:i4>3003</vt:i4>
      </vt:variant>
      <vt:variant>
        <vt:i4>0</vt:i4>
      </vt:variant>
      <vt:variant>
        <vt:i4>5</vt:i4>
      </vt:variant>
      <vt:variant>
        <vt:lpwstr/>
      </vt:variant>
      <vt:variant>
        <vt:lpwstr>Student</vt:lpwstr>
      </vt:variant>
      <vt:variant>
        <vt:i4>7340140</vt:i4>
      </vt:variant>
      <vt:variant>
        <vt:i4>3000</vt:i4>
      </vt:variant>
      <vt:variant>
        <vt:i4>0</vt:i4>
      </vt:variant>
      <vt:variant>
        <vt:i4>5</vt:i4>
      </vt:variant>
      <vt:variant>
        <vt:lpwstr/>
      </vt:variant>
      <vt:variant>
        <vt:lpwstr>Partner</vt:lpwstr>
      </vt:variant>
      <vt:variant>
        <vt:i4>6750318</vt:i4>
      </vt:variant>
      <vt:variant>
        <vt:i4>2997</vt:i4>
      </vt:variant>
      <vt:variant>
        <vt:i4>0</vt:i4>
      </vt:variant>
      <vt:variant>
        <vt:i4>5</vt:i4>
      </vt:variant>
      <vt:variant>
        <vt:lpwstr/>
      </vt:variant>
      <vt:variant>
        <vt:lpwstr>StateAuthorisedCare</vt:lpwstr>
      </vt:variant>
      <vt:variant>
        <vt:i4>6553624</vt:i4>
      </vt:variant>
      <vt:variant>
        <vt:i4>2994</vt:i4>
      </vt:variant>
      <vt:variant>
        <vt:i4>0</vt:i4>
      </vt:variant>
      <vt:variant>
        <vt:i4>5</vt:i4>
      </vt:variant>
      <vt:variant>
        <vt:lpwstr/>
      </vt:variant>
      <vt:variant>
        <vt:lpwstr>_6.8.3_Effect_of</vt:lpwstr>
      </vt:variant>
      <vt:variant>
        <vt:i4>7405671</vt:i4>
      </vt:variant>
      <vt:variant>
        <vt:i4>2991</vt:i4>
      </vt:variant>
      <vt:variant>
        <vt:i4>0</vt:i4>
      </vt:variant>
      <vt:variant>
        <vt:i4>5</vt:i4>
      </vt:variant>
      <vt:variant>
        <vt:lpwstr/>
      </vt:variant>
      <vt:variant>
        <vt:lpwstr>Family</vt:lpwstr>
      </vt:variant>
      <vt:variant>
        <vt:i4>5111855</vt:i4>
      </vt:variant>
      <vt:variant>
        <vt:i4>2988</vt:i4>
      </vt:variant>
      <vt:variant>
        <vt:i4>0</vt:i4>
      </vt:variant>
      <vt:variant>
        <vt:i4>5</vt:i4>
      </vt:variant>
      <vt:variant>
        <vt:lpwstr/>
      </vt:variant>
      <vt:variant>
        <vt:lpwstr>_2.1.3_Parents_as</vt:lpwstr>
      </vt:variant>
      <vt:variant>
        <vt:i4>7340140</vt:i4>
      </vt:variant>
      <vt:variant>
        <vt:i4>2985</vt:i4>
      </vt:variant>
      <vt:variant>
        <vt:i4>0</vt:i4>
      </vt:variant>
      <vt:variant>
        <vt:i4>5</vt:i4>
      </vt:variant>
      <vt:variant>
        <vt:lpwstr/>
      </vt:variant>
      <vt:variant>
        <vt:lpwstr>Partner</vt:lpwstr>
      </vt:variant>
      <vt:variant>
        <vt:i4>8257635</vt:i4>
      </vt:variant>
      <vt:variant>
        <vt:i4>2982</vt:i4>
      </vt:variant>
      <vt:variant>
        <vt:i4>0</vt:i4>
      </vt:variant>
      <vt:variant>
        <vt:i4>5</vt:i4>
      </vt:variant>
      <vt:variant>
        <vt:lpwstr/>
      </vt:variant>
      <vt:variant>
        <vt:lpwstr>Student</vt:lpwstr>
      </vt:variant>
      <vt:variant>
        <vt:i4>3080260</vt:i4>
      </vt:variant>
      <vt:variant>
        <vt:i4>2979</vt:i4>
      </vt:variant>
      <vt:variant>
        <vt:i4>0</vt:i4>
      </vt:variant>
      <vt:variant>
        <vt:i4>5</vt:i4>
      </vt:variant>
      <vt:variant>
        <vt:lpwstr/>
      </vt:variant>
      <vt:variant>
        <vt:lpwstr>_6.3.4_Other_dependent</vt:lpwstr>
      </vt:variant>
      <vt:variant>
        <vt:i4>8257635</vt:i4>
      </vt:variant>
      <vt:variant>
        <vt:i4>2976</vt:i4>
      </vt:variant>
      <vt:variant>
        <vt:i4>0</vt:i4>
      </vt:variant>
      <vt:variant>
        <vt:i4>5</vt:i4>
      </vt:variant>
      <vt:variant>
        <vt:lpwstr/>
      </vt:variant>
      <vt:variant>
        <vt:lpwstr>Student</vt:lpwstr>
      </vt:variant>
      <vt:variant>
        <vt:i4>8126511</vt:i4>
      </vt:variant>
      <vt:variant>
        <vt:i4>2973</vt:i4>
      </vt:variant>
      <vt:variant>
        <vt:i4>0</vt:i4>
      </vt:variant>
      <vt:variant>
        <vt:i4>5</vt:i4>
      </vt:variant>
      <vt:variant>
        <vt:lpwstr/>
      </vt:variant>
      <vt:variant>
        <vt:lpwstr>_6.7.2_Upper_Income_Limit</vt:lpwstr>
      </vt:variant>
      <vt:variant>
        <vt:i4>3407957</vt:i4>
      </vt:variant>
      <vt:variant>
        <vt:i4>2970</vt:i4>
      </vt:variant>
      <vt:variant>
        <vt:i4>0</vt:i4>
      </vt:variant>
      <vt:variant>
        <vt:i4>5</vt:i4>
      </vt:variant>
      <vt:variant>
        <vt:lpwstr/>
      </vt:variant>
      <vt:variant>
        <vt:lpwstr>_6.4_Parental_Income</vt:lpwstr>
      </vt:variant>
      <vt:variant>
        <vt:i4>524411</vt:i4>
      </vt:variant>
      <vt:variant>
        <vt:i4>2967</vt:i4>
      </vt:variant>
      <vt:variant>
        <vt:i4>0</vt:i4>
      </vt:variant>
      <vt:variant>
        <vt:i4>5</vt:i4>
      </vt:variant>
      <vt:variant>
        <vt:lpwstr/>
      </vt:variant>
      <vt:variant>
        <vt:lpwstr>_6.9.1_Parental_Income</vt:lpwstr>
      </vt:variant>
      <vt:variant>
        <vt:i4>3080260</vt:i4>
      </vt:variant>
      <vt:variant>
        <vt:i4>2964</vt:i4>
      </vt:variant>
      <vt:variant>
        <vt:i4>0</vt:i4>
      </vt:variant>
      <vt:variant>
        <vt:i4>5</vt:i4>
      </vt:variant>
      <vt:variant>
        <vt:lpwstr/>
      </vt:variant>
      <vt:variant>
        <vt:lpwstr>_6.3.4_Other_dependent</vt:lpwstr>
      </vt:variant>
      <vt:variant>
        <vt:i4>7405671</vt:i4>
      </vt:variant>
      <vt:variant>
        <vt:i4>2961</vt:i4>
      </vt:variant>
      <vt:variant>
        <vt:i4>0</vt:i4>
      </vt:variant>
      <vt:variant>
        <vt:i4>5</vt:i4>
      </vt:variant>
      <vt:variant>
        <vt:lpwstr/>
      </vt:variant>
      <vt:variant>
        <vt:lpwstr>Family</vt:lpwstr>
      </vt:variant>
      <vt:variant>
        <vt:i4>8257635</vt:i4>
      </vt:variant>
      <vt:variant>
        <vt:i4>2958</vt:i4>
      </vt:variant>
      <vt:variant>
        <vt:i4>0</vt:i4>
      </vt:variant>
      <vt:variant>
        <vt:i4>5</vt:i4>
      </vt:variant>
      <vt:variant>
        <vt:lpwstr/>
      </vt:variant>
      <vt:variant>
        <vt:lpwstr>Student</vt:lpwstr>
      </vt:variant>
      <vt:variant>
        <vt:i4>6684793</vt:i4>
      </vt:variant>
      <vt:variant>
        <vt:i4>2955</vt:i4>
      </vt:variant>
      <vt:variant>
        <vt:i4>0</vt:i4>
      </vt:variant>
      <vt:variant>
        <vt:i4>5</vt:i4>
      </vt:variant>
      <vt:variant>
        <vt:lpwstr/>
      </vt:variant>
      <vt:variant>
        <vt:lpwstr>TotalNetInvestmentLoss</vt:lpwstr>
      </vt:variant>
      <vt:variant>
        <vt:i4>8257635</vt:i4>
      </vt:variant>
      <vt:variant>
        <vt:i4>2952</vt:i4>
      </vt:variant>
      <vt:variant>
        <vt:i4>0</vt:i4>
      </vt:variant>
      <vt:variant>
        <vt:i4>5</vt:i4>
      </vt:variant>
      <vt:variant>
        <vt:lpwstr/>
      </vt:variant>
      <vt:variant>
        <vt:lpwstr>Student</vt:lpwstr>
      </vt:variant>
      <vt:variant>
        <vt:i4>3997781</vt:i4>
      </vt:variant>
      <vt:variant>
        <vt:i4>2949</vt:i4>
      </vt:variant>
      <vt:variant>
        <vt:i4>0</vt:i4>
      </vt:variant>
      <vt:variant>
        <vt:i4>5</vt:i4>
      </vt:variant>
      <vt:variant>
        <vt:lpwstr/>
      </vt:variant>
      <vt:variant>
        <vt:lpwstr>_6.3.5_Maintenance_payments</vt:lpwstr>
      </vt:variant>
      <vt:variant>
        <vt:i4>3997781</vt:i4>
      </vt:variant>
      <vt:variant>
        <vt:i4>2946</vt:i4>
      </vt:variant>
      <vt:variant>
        <vt:i4>0</vt:i4>
      </vt:variant>
      <vt:variant>
        <vt:i4>5</vt:i4>
      </vt:variant>
      <vt:variant>
        <vt:lpwstr/>
      </vt:variant>
      <vt:variant>
        <vt:lpwstr>_6.3.5_Maintenance_payments</vt:lpwstr>
      </vt:variant>
      <vt:variant>
        <vt:i4>7340140</vt:i4>
      </vt:variant>
      <vt:variant>
        <vt:i4>2943</vt:i4>
      </vt:variant>
      <vt:variant>
        <vt:i4>0</vt:i4>
      </vt:variant>
      <vt:variant>
        <vt:i4>5</vt:i4>
      </vt:variant>
      <vt:variant>
        <vt:lpwstr/>
      </vt:variant>
      <vt:variant>
        <vt:lpwstr>Parent</vt:lpwstr>
      </vt:variant>
      <vt:variant>
        <vt:i4>7340140</vt:i4>
      </vt:variant>
      <vt:variant>
        <vt:i4>2940</vt:i4>
      </vt:variant>
      <vt:variant>
        <vt:i4>0</vt:i4>
      </vt:variant>
      <vt:variant>
        <vt:i4>5</vt:i4>
      </vt:variant>
      <vt:variant>
        <vt:lpwstr/>
      </vt:variant>
      <vt:variant>
        <vt:lpwstr>Partner</vt:lpwstr>
      </vt:variant>
      <vt:variant>
        <vt:i4>7274518</vt:i4>
      </vt:variant>
      <vt:variant>
        <vt:i4>2937</vt:i4>
      </vt:variant>
      <vt:variant>
        <vt:i4>0</vt:i4>
      </vt:variant>
      <vt:variant>
        <vt:i4>5</vt:i4>
      </vt:variant>
      <vt:variant>
        <vt:lpwstr/>
      </vt:variant>
      <vt:variant>
        <vt:lpwstr>_6.3.9_Income_earned</vt:lpwstr>
      </vt:variant>
      <vt:variant>
        <vt:i4>7274518</vt:i4>
      </vt:variant>
      <vt:variant>
        <vt:i4>2934</vt:i4>
      </vt:variant>
      <vt:variant>
        <vt:i4>0</vt:i4>
      </vt:variant>
      <vt:variant>
        <vt:i4>5</vt:i4>
      </vt:variant>
      <vt:variant>
        <vt:lpwstr/>
      </vt:variant>
      <vt:variant>
        <vt:lpwstr>_6.3.9_Income_earned</vt:lpwstr>
      </vt:variant>
      <vt:variant>
        <vt:i4>524392</vt:i4>
      </vt:variant>
      <vt:variant>
        <vt:i4>2931</vt:i4>
      </vt:variant>
      <vt:variant>
        <vt:i4>0</vt:i4>
      </vt:variant>
      <vt:variant>
        <vt:i4>5</vt:i4>
      </vt:variant>
      <vt:variant>
        <vt:lpwstr/>
      </vt:variant>
      <vt:variant>
        <vt:lpwstr>_6.3.8_Income_averaging</vt:lpwstr>
      </vt:variant>
      <vt:variant>
        <vt:i4>2687055</vt:i4>
      </vt:variant>
      <vt:variant>
        <vt:i4>2928</vt:i4>
      </vt:variant>
      <vt:variant>
        <vt:i4>0</vt:i4>
      </vt:variant>
      <vt:variant>
        <vt:i4>5</vt:i4>
      </vt:variant>
      <vt:variant>
        <vt:lpwstr/>
      </vt:variant>
      <vt:variant>
        <vt:lpwstr>_6.3.7_Treatment_of</vt:lpwstr>
      </vt:variant>
      <vt:variant>
        <vt:i4>1376288</vt:i4>
      </vt:variant>
      <vt:variant>
        <vt:i4>2925</vt:i4>
      </vt:variant>
      <vt:variant>
        <vt:i4>0</vt:i4>
      </vt:variant>
      <vt:variant>
        <vt:i4>5</vt:i4>
      </vt:variant>
      <vt:variant>
        <vt:lpwstr/>
      </vt:variant>
      <vt:variant>
        <vt:lpwstr>_6.3.6_Textiles,_Clothing</vt:lpwstr>
      </vt:variant>
      <vt:variant>
        <vt:i4>3997781</vt:i4>
      </vt:variant>
      <vt:variant>
        <vt:i4>2922</vt:i4>
      </vt:variant>
      <vt:variant>
        <vt:i4>0</vt:i4>
      </vt:variant>
      <vt:variant>
        <vt:i4>5</vt:i4>
      </vt:variant>
      <vt:variant>
        <vt:lpwstr/>
      </vt:variant>
      <vt:variant>
        <vt:lpwstr>_6.3.5_Maintenance_payments</vt:lpwstr>
      </vt:variant>
      <vt:variant>
        <vt:i4>8257635</vt:i4>
      </vt:variant>
      <vt:variant>
        <vt:i4>2919</vt:i4>
      </vt:variant>
      <vt:variant>
        <vt:i4>0</vt:i4>
      </vt:variant>
      <vt:variant>
        <vt:i4>5</vt:i4>
      </vt:variant>
      <vt:variant>
        <vt:lpwstr/>
      </vt:variant>
      <vt:variant>
        <vt:lpwstr>Student</vt:lpwstr>
      </vt:variant>
      <vt:variant>
        <vt:i4>3080260</vt:i4>
      </vt:variant>
      <vt:variant>
        <vt:i4>2916</vt:i4>
      </vt:variant>
      <vt:variant>
        <vt:i4>0</vt:i4>
      </vt:variant>
      <vt:variant>
        <vt:i4>5</vt:i4>
      </vt:variant>
      <vt:variant>
        <vt:lpwstr/>
      </vt:variant>
      <vt:variant>
        <vt:lpwstr>_6.3.4_Other_dependent</vt:lpwstr>
      </vt:variant>
      <vt:variant>
        <vt:i4>2490443</vt:i4>
      </vt:variant>
      <vt:variant>
        <vt:i4>2913</vt:i4>
      </vt:variant>
      <vt:variant>
        <vt:i4>0</vt:i4>
      </vt:variant>
      <vt:variant>
        <vt:i4>5</vt:i4>
      </vt:variant>
      <vt:variant>
        <vt:lpwstr/>
      </vt:variant>
      <vt:variant>
        <vt:lpwstr>_6.3.3_Upper_Income</vt:lpwstr>
      </vt:variant>
      <vt:variant>
        <vt:i4>65659</vt:i4>
      </vt:variant>
      <vt:variant>
        <vt:i4>2910</vt:i4>
      </vt:variant>
      <vt:variant>
        <vt:i4>0</vt:i4>
      </vt:variant>
      <vt:variant>
        <vt:i4>5</vt:i4>
      </vt:variant>
      <vt:variant>
        <vt:lpwstr/>
      </vt:variant>
      <vt:variant>
        <vt:lpwstr>_6.3.2_Parental_Income</vt:lpwstr>
      </vt:variant>
      <vt:variant>
        <vt:i4>5898274</vt:i4>
      </vt:variant>
      <vt:variant>
        <vt:i4>2907</vt:i4>
      </vt:variant>
      <vt:variant>
        <vt:i4>0</vt:i4>
      </vt:variant>
      <vt:variant>
        <vt:i4>5</vt:i4>
      </vt:variant>
      <vt:variant>
        <vt:lpwstr/>
      </vt:variant>
      <vt:variant>
        <vt:lpwstr>_6.3.1_Basic_calculation</vt:lpwstr>
      </vt:variant>
      <vt:variant>
        <vt:i4>7471225</vt:i4>
      </vt:variant>
      <vt:variant>
        <vt:i4>2904</vt:i4>
      </vt:variant>
      <vt:variant>
        <vt:i4>0</vt:i4>
      </vt:variant>
      <vt:variant>
        <vt:i4>5</vt:i4>
      </vt:variant>
      <vt:variant>
        <vt:lpwstr/>
      </vt:variant>
      <vt:variant>
        <vt:lpwstr>CurrentTaxYear</vt:lpwstr>
      </vt:variant>
      <vt:variant>
        <vt:i4>5046317</vt:i4>
      </vt:variant>
      <vt:variant>
        <vt:i4>2901</vt:i4>
      </vt:variant>
      <vt:variant>
        <vt:i4>0</vt:i4>
      </vt:variant>
      <vt:variant>
        <vt:i4>5</vt:i4>
      </vt:variant>
      <vt:variant>
        <vt:lpwstr/>
      </vt:variant>
      <vt:variant>
        <vt:lpwstr>_6.8.2_Special_assessment</vt:lpwstr>
      </vt:variant>
      <vt:variant>
        <vt:i4>1048595</vt:i4>
      </vt:variant>
      <vt:variant>
        <vt:i4>2898</vt:i4>
      </vt:variant>
      <vt:variant>
        <vt:i4>0</vt:i4>
      </vt:variant>
      <vt:variant>
        <vt:i4>5</vt:i4>
      </vt:variant>
      <vt:variant>
        <vt:lpwstr/>
      </vt:variant>
      <vt:variant>
        <vt:lpwstr>SpecialAssessment</vt:lpwstr>
      </vt:variant>
      <vt:variant>
        <vt:i4>2162779</vt:i4>
      </vt:variant>
      <vt:variant>
        <vt:i4>2895</vt:i4>
      </vt:variant>
      <vt:variant>
        <vt:i4>0</vt:i4>
      </vt:variant>
      <vt:variant>
        <vt:i4>5</vt:i4>
      </vt:variant>
      <vt:variant>
        <vt:lpwstr/>
      </vt:variant>
      <vt:variant>
        <vt:lpwstr>_6.1.2_Tax_year</vt:lpwstr>
      </vt:variant>
      <vt:variant>
        <vt:i4>8192120</vt:i4>
      </vt:variant>
      <vt:variant>
        <vt:i4>2892</vt:i4>
      </vt:variant>
      <vt:variant>
        <vt:i4>0</vt:i4>
      </vt:variant>
      <vt:variant>
        <vt:i4>5</vt:i4>
      </vt:variant>
      <vt:variant>
        <vt:lpwstr/>
      </vt:variant>
      <vt:variant>
        <vt:lpwstr>BaseTaxYear</vt:lpwstr>
      </vt:variant>
      <vt:variant>
        <vt:i4>1835024</vt:i4>
      </vt:variant>
      <vt:variant>
        <vt:i4>2889</vt:i4>
      </vt:variant>
      <vt:variant>
        <vt:i4>0</vt:i4>
      </vt:variant>
      <vt:variant>
        <vt:i4>5</vt:i4>
      </vt:variant>
      <vt:variant>
        <vt:lpwstr/>
      </vt:variant>
      <vt:variant>
        <vt:lpwstr>EligibilityPeriod</vt:lpwstr>
      </vt:variant>
      <vt:variant>
        <vt:i4>7340140</vt:i4>
      </vt:variant>
      <vt:variant>
        <vt:i4>2886</vt:i4>
      </vt:variant>
      <vt:variant>
        <vt:i4>0</vt:i4>
      </vt:variant>
      <vt:variant>
        <vt:i4>5</vt:i4>
      </vt:variant>
      <vt:variant>
        <vt:lpwstr/>
      </vt:variant>
      <vt:variant>
        <vt:lpwstr>Partner</vt:lpwstr>
      </vt:variant>
      <vt:variant>
        <vt:i4>65538</vt:i4>
      </vt:variant>
      <vt:variant>
        <vt:i4>2883</vt:i4>
      </vt:variant>
      <vt:variant>
        <vt:i4>0</vt:i4>
      </vt:variant>
      <vt:variant>
        <vt:i4>5</vt:i4>
      </vt:variant>
      <vt:variant>
        <vt:lpwstr/>
      </vt:variant>
      <vt:variant>
        <vt:lpwstr>ApprovedApplicant</vt:lpwstr>
      </vt:variant>
      <vt:variant>
        <vt:i4>7340140</vt:i4>
      </vt:variant>
      <vt:variant>
        <vt:i4>2880</vt:i4>
      </vt:variant>
      <vt:variant>
        <vt:i4>0</vt:i4>
      </vt:variant>
      <vt:variant>
        <vt:i4>5</vt:i4>
      </vt:variant>
      <vt:variant>
        <vt:lpwstr/>
      </vt:variant>
      <vt:variant>
        <vt:lpwstr>Partner</vt:lpwstr>
      </vt:variant>
      <vt:variant>
        <vt:i4>6619263</vt:i4>
      </vt:variant>
      <vt:variant>
        <vt:i4>2877</vt:i4>
      </vt:variant>
      <vt:variant>
        <vt:i4>0</vt:i4>
      </vt:variant>
      <vt:variant>
        <vt:i4>5</vt:i4>
      </vt:variant>
      <vt:variant>
        <vt:lpwstr/>
      </vt:variant>
      <vt:variant>
        <vt:lpwstr>Custody</vt:lpwstr>
      </vt:variant>
      <vt:variant>
        <vt:i4>7340140</vt:i4>
      </vt:variant>
      <vt:variant>
        <vt:i4>2874</vt:i4>
      </vt:variant>
      <vt:variant>
        <vt:i4>0</vt:i4>
      </vt:variant>
      <vt:variant>
        <vt:i4>5</vt:i4>
      </vt:variant>
      <vt:variant>
        <vt:lpwstr/>
      </vt:variant>
      <vt:variant>
        <vt:lpwstr>Parent</vt:lpwstr>
      </vt:variant>
      <vt:variant>
        <vt:i4>8257635</vt:i4>
      </vt:variant>
      <vt:variant>
        <vt:i4>2871</vt:i4>
      </vt:variant>
      <vt:variant>
        <vt:i4>0</vt:i4>
      </vt:variant>
      <vt:variant>
        <vt:i4>5</vt:i4>
      </vt:variant>
      <vt:variant>
        <vt:lpwstr/>
      </vt:variant>
      <vt:variant>
        <vt:lpwstr>Student</vt:lpwstr>
      </vt:variant>
      <vt:variant>
        <vt:i4>65538</vt:i4>
      </vt:variant>
      <vt:variant>
        <vt:i4>2868</vt:i4>
      </vt:variant>
      <vt:variant>
        <vt:i4>0</vt:i4>
      </vt:variant>
      <vt:variant>
        <vt:i4>5</vt:i4>
      </vt:variant>
      <vt:variant>
        <vt:lpwstr/>
      </vt:variant>
      <vt:variant>
        <vt:lpwstr>ApprovedApplicant</vt:lpwstr>
      </vt:variant>
      <vt:variant>
        <vt:i4>7340140</vt:i4>
      </vt:variant>
      <vt:variant>
        <vt:i4>2865</vt:i4>
      </vt:variant>
      <vt:variant>
        <vt:i4>0</vt:i4>
      </vt:variant>
      <vt:variant>
        <vt:i4>5</vt:i4>
      </vt:variant>
      <vt:variant>
        <vt:lpwstr/>
      </vt:variant>
      <vt:variant>
        <vt:lpwstr>Partner</vt:lpwstr>
      </vt:variant>
      <vt:variant>
        <vt:i4>6619263</vt:i4>
      </vt:variant>
      <vt:variant>
        <vt:i4>2862</vt:i4>
      </vt:variant>
      <vt:variant>
        <vt:i4>0</vt:i4>
      </vt:variant>
      <vt:variant>
        <vt:i4>5</vt:i4>
      </vt:variant>
      <vt:variant>
        <vt:lpwstr/>
      </vt:variant>
      <vt:variant>
        <vt:lpwstr>Custody</vt:lpwstr>
      </vt:variant>
      <vt:variant>
        <vt:i4>7340140</vt:i4>
      </vt:variant>
      <vt:variant>
        <vt:i4>2859</vt:i4>
      </vt:variant>
      <vt:variant>
        <vt:i4>0</vt:i4>
      </vt:variant>
      <vt:variant>
        <vt:i4>5</vt:i4>
      </vt:variant>
      <vt:variant>
        <vt:lpwstr/>
      </vt:variant>
      <vt:variant>
        <vt:lpwstr>Parent</vt:lpwstr>
      </vt:variant>
      <vt:variant>
        <vt:i4>8257635</vt:i4>
      </vt:variant>
      <vt:variant>
        <vt:i4>2856</vt:i4>
      </vt:variant>
      <vt:variant>
        <vt:i4>0</vt:i4>
      </vt:variant>
      <vt:variant>
        <vt:i4>5</vt:i4>
      </vt:variant>
      <vt:variant>
        <vt:lpwstr/>
      </vt:variant>
      <vt:variant>
        <vt:lpwstr>Student</vt:lpwstr>
      </vt:variant>
      <vt:variant>
        <vt:i4>7340140</vt:i4>
      </vt:variant>
      <vt:variant>
        <vt:i4>2853</vt:i4>
      </vt:variant>
      <vt:variant>
        <vt:i4>0</vt:i4>
      </vt:variant>
      <vt:variant>
        <vt:i4>5</vt:i4>
      </vt:variant>
      <vt:variant>
        <vt:lpwstr/>
      </vt:variant>
      <vt:variant>
        <vt:lpwstr>Partner</vt:lpwstr>
      </vt:variant>
      <vt:variant>
        <vt:i4>6815765</vt:i4>
      </vt:variant>
      <vt:variant>
        <vt:i4>2850</vt:i4>
      </vt:variant>
      <vt:variant>
        <vt:i4>0</vt:i4>
      </vt:variant>
      <vt:variant>
        <vt:i4>5</vt:i4>
      </vt:variant>
      <vt:variant>
        <vt:lpwstr/>
      </vt:variant>
      <vt:variant>
        <vt:lpwstr>_2.1.1_Applicants_who</vt:lpwstr>
      </vt:variant>
      <vt:variant>
        <vt:i4>65538</vt:i4>
      </vt:variant>
      <vt:variant>
        <vt:i4>2847</vt:i4>
      </vt:variant>
      <vt:variant>
        <vt:i4>0</vt:i4>
      </vt:variant>
      <vt:variant>
        <vt:i4>5</vt:i4>
      </vt:variant>
      <vt:variant>
        <vt:lpwstr/>
      </vt:variant>
      <vt:variant>
        <vt:lpwstr>ApprovedApplicant</vt:lpwstr>
      </vt:variant>
      <vt:variant>
        <vt:i4>131187</vt:i4>
      </vt:variant>
      <vt:variant>
        <vt:i4>2844</vt:i4>
      </vt:variant>
      <vt:variant>
        <vt:i4>0</vt:i4>
      </vt:variant>
      <vt:variant>
        <vt:i4>5</vt:i4>
      </vt:variant>
      <vt:variant>
        <vt:lpwstr/>
      </vt:variant>
      <vt:variant>
        <vt:lpwstr>_6.2.4_Loss_or</vt:lpwstr>
      </vt:variant>
      <vt:variant>
        <vt:i4>3153970</vt:i4>
      </vt:variant>
      <vt:variant>
        <vt:i4>2841</vt:i4>
      </vt:variant>
      <vt:variant>
        <vt:i4>0</vt:i4>
      </vt:variant>
      <vt:variant>
        <vt:i4>5</vt:i4>
      </vt:variant>
      <vt:variant>
        <vt:lpwstr/>
      </vt:variant>
      <vt:variant>
        <vt:lpwstr>_6.2.3_Applicant’s_new</vt:lpwstr>
      </vt:variant>
      <vt:variant>
        <vt:i4>7340140</vt:i4>
      </vt:variant>
      <vt:variant>
        <vt:i4>2838</vt:i4>
      </vt:variant>
      <vt:variant>
        <vt:i4>0</vt:i4>
      </vt:variant>
      <vt:variant>
        <vt:i4>5</vt:i4>
      </vt:variant>
      <vt:variant>
        <vt:lpwstr/>
      </vt:variant>
      <vt:variant>
        <vt:lpwstr>Parent</vt:lpwstr>
      </vt:variant>
      <vt:variant>
        <vt:i4>3670111</vt:i4>
      </vt:variant>
      <vt:variant>
        <vt:i4>2835</vt:i4>
      </vt:variant>
      <vt:variant>
        <vt:i4>0</vt:i4>
      </vt:variant>
      <vt:variant>
        <vt:i4>5</vt:i4>
      </vt:variant>
      <vt:variant>
        <vt:lpwstr/>
      </vt:variant>
      <vt:variant>
        <vt:lpwstr>_6.2.2_Separated_or</vt:lpwstr>
      </vt:variant>
      <vt:variant>
        <vt:i4>7340140</vt:i4>
      </vt:variant>
      <vt:variant>
        <vt:i4>2832</vt:i4>
      </vt:variant>
      <vt:variant>
        <vt:i4>0</vt:i4>
      </vt:variant>
      <vt:variant>
        <vt:i4>5</vt:i4>
      </vt:variant>
      <vt:variant>
        <vt:lpwstr/>
      </vt:variant>
      <vt:variant>
        <vt:lpwstr>Partner</vt:lpwstr>
      </vt:variant>
      <vt:variant>
        <vt:i4>6094880</vt:i4>
      </vt:variant>
      <vt:variant>
        <vt:i4>2829</vt:i4>
      </vt:variant>
      <vt:variant>
        <vt:i4>0</vt:i4>
      </vt:variant>
      <vt:variant>
        <vt:i4>5</vt:i4>
      </vt:variant>
      <vt:variant>
        <vt:lpwstr/>
      </vt:variant>
      <vt:variant>
        <vt:lpwstr>_6.2.1_Applicant_and</vt:lpwstr>
      </vt:variant>
      <vt:variant>
        <vt:i4>327682</vt:i4>
      </vt:variant>
      <vt:variant>
        <vt:i4>2826</vt:i4>
      </vt:variant>
      <vt:variant>
        <vt:i4>0</vt:i4>
      </vt:variant>
      <vt:variant>
        <vt:i4>5</vt:i4>
      </vt:variant>
      <vt:variant>
        <vt:lpwstr/>
      </vt:variant>
      <vt:variant>
        <vt:lpwstr>Claim</vt:lpwstr>
      </vt:variant>
      <vt:variant>
        <vt:i4>7340140</vt:i4>
      </vt:variant>
      <vt:variant>
        <vt:i4>2823</vt:i4>
      </vt:variant>
      <vt:variant>
        <vt:i4>0</vt:i4>
      </vt:variant>
      <vt:variant>
        <vt:i4>5</vt:i4>
      </vt:variant>
      <vt:variant>
        <vt:lpwstr/>
      </vt:variant>
      <vt:variant>
        <vt:lpwstr>Partner</vt:lpwstr>
      </vt:variant>
      <vt:variant>
        <vt:i4>7340140</vt:i4>
      </vt:variant>
      <vt:variant>
        <vt:i4>2820</vt:i4>
      </vt:variant>
      <vt:variant>
        <vt:i4>0</vt:i4>
      </vt:variant>
      <vt:variant>
        <vt:i4>5</vt:i4>
      </vt:variant>
      <vt:variant>
        <vt:lpwstr/>
      </vt:variant>
      <vt:variant>
        <vt:lpwstr>Partner</vt:lpwstr>
      </vt:variant>
      <vt:variant>
        <vt:i4>8192120</vt:i4>
      </vt:variant>
      <vt:variant>
        <vt:i4>2817</vt:i4>
      </vt:variant>
      <vt:variant>
        <vt:i4>0</vt:i4>
      </vt:variant>
      <vt:variant>
        <vt:i4>5</vt:i4>
      </vt:variant>
      <vt:variant>
        <vt:lpwstr/>
      </vt:variant>
      <vt:variant>
        <vt:lpwstr>BaseTaxYear</vt:lpwstr>
      </vt:variant>
      <vt:variant>
        <vt:i4>2228290</vt:i4>
      </vt:variant>
      <vt:variant>
        <vt:i4>2814</vt:i4>
      </vt:variant>
      <vt:variant>
        <vt:i4>0</vt:i4>
      </vt:variant>
      <vt:variant>
        <vt:i4>5</vt:i4>
      </vt:variant>
      <vt:variant>
        <vt:lpwstr/>
      </vt:variant>
      <vt:variant>
        <vt:lpwstr>_6.1.3_Proof_of</vt:lpwstr>
      </vt:variant>
      <vt:variant>
        <vt:i4>2162779</vt:i4>
      </vt:variant>
      <vt:variant>
        <vt:i4>2811</vt:i4>
      </vt:variant>
      <vt:variant>
        <vt:i4>0</vt:i4>
      </vt:variant>
      <vt:variant>
        <vt:i4>5</vt:i4>
      </vt:variant>
      <vt:variant>
        <vt:lpwstr/>
      </vt:variant>
      <vt:variant>
        <vt:lpwstr>_6.1.2_Tax_year</vt:lpwstr>
      </vt:variant>
      <vt:variant>
        <vt:i4>3866695</vt:i4>
      </vt:variant>
      <vt:variant>
        <vt:i4>2808</vt:i4>
      </vt:variant>
      <vt:variant>
        <vt:i4>0</vt:i4>
      </vt:variant>
      <vt:variant>
        <vt:i4>5</vt:i4>
      </vt:variant>
      <vt:variant>
        <vt:lpwstr/>
      </vt:variant>
      <vt:variant>
        <vt:lpwstr>_6.1.1_Purpose_and</vt:lpwstr>
      </vt:variant>
      <vt:variant>
        <vt:i4>7471210</vt:i4>
      </vt:variant>
      <vt:variant>
        <vt:i4>2805</vt:i4>
      </vt:variant>
      <vt:variant>
        <vt:i4>0</vt:i4>
      </vt:variant>
      <vt:variant>
        <vt:i4>5</vt:i4>
      </vt:variant>
      <vt:variant>
        <vt:lpwstr/>
      </vt:variant>
      <vt:variant>
        <vt:lpwstr>EligibleStudent</vt:lpwstr>
      </vt:variant>
      <vt:variant>
        <vt:i4>7471210</vt:i4>
      </vt:variant>
      <vt:variant>
        <vt:i4>2802</vt:i4>
      </vt:variant>
      <vt:variant>
        <vt:i4>0</vt:i4>
      </vt:variant>
      <vt:variant>
        <vt:i4>5</vt:i4>
      </vt:variant>
      <vt:variant>
        <vt:lpwstr/>
      </vt:variant>
      <vt:variant>
        <vt:lpwstr>EligibleStudent</vt:lpwstr>
      </vt:variant>
      <vt:variant>
        <vt:i4>8257635</vt:i4>
      </vt:variant>
      <vt:variant>
        <vt:i4>2799</vt:i4>
      </vt:variant>
      <vt:variant>
        <vt:i4>0</vt:i4>
      </vt:variant>
      <vt:variant>
        <vt:i4>5</vt:i4>
      </vt:variant>
      <vt:variant>
        <vt:lpwstr/>
      </vt:variant>
      <vt:variant>
        <vt:lpwstr>Student</vt:lpwstr>
      </vt:variant>
      <vt:variant>
        <vt:i4>7471210</vt:i4>
      </vt:variant>
      <vt:variant>
        <vt:i4>2796</vt:i4>
      </vt:variant>
      <vt:variant>
        <vt:i4>0</vt:i4>
      </vt:variant>
      <vt:variant>
        <vt:i4>5</vt:i4>
      </vt:variant>
      <vt:variant>
        <vt:lpwstr/>
      </vt:variant>
      <vt:variant>
        <vt:lpwstr>EligibleStudent</vt:lpwstr>
      </vt:variant>
      <vt:variant>
        <vt:i4>4522026</vt:i4>
      </vt:variant>
      <vt:variant>
        <vt:i4>2793</vt:i4>
      </vt:variant>
      <vt:variant>
        <vt:i4>0</vt:i4>
      </vt:variant>
      <vt:variant>
        <vt:i4>5</vt:i4>
      </vt:variant>
      <vt:variant>
        <vt:lpwstr/>
      </vt:variant>
      <vt:variant>
        <vt:lpwstr>_5.1.2_Calculation_of</vt:lpwstr>
      </vt:variant>
      <vt:variant>
        <vt:i4>8257635</vt:i4>
      </vt:variant>
      <vt:variant>
        <vt:i4>2790</vt:i4>
      </vt:variant>
      <vt:variant>
        <vt:i4>0</vt:i4>
      </vt:variant>
      <vt:variant>
        <vt:i4>5</vt:i4>
      </vt:variant>
      <vt:variant>
        <vt:lpwstr/>
      </vt:variant>
      <vt:variant>
        <vt:lpwstr>Student</vt:lpwstr>
      </vt:variant>
      <vt:variant>
        <vt:i4>786547</vt:i4>
      </vt:variant>
      <vt:variant>
        <vt:i4>2787</vt:i4>
      </vt:variant>
      <vt:variant>
        <vt:i4>0</vt:i4>
      </vt:variant>
      <vt:variant>
        <vt:i4>5</vt:i4>
      </vt:variant>
      <vt:variant>
        <vt:lpwstr/>
      </vt:variant>
      <vt:variant>
        <vt:lpwstr>_5.2.3_Actual_boarding</vt:lpwstr>
      </vt:variant>
      <vt:variant>
        <vt:i4>7995518</vt:i4>
      </vt:variant>
      <vt:variant>
        <vt:i4>2784</vt:i4>
      </vt:variant>
      <vt:variant>
        <vt:i4>0</vt:i4>
      </vt:variant>
      <vt:variant>
        <vt:i4>5</vt:i4>
      </vt:variant>
      <vt:variant>
        <vt:lpwstr/>
      </vt:variant>
      <vt:variant>
        <vt:lpwstr>SectionPIT</vt:lpwstr>
      </vt:variant>
      <vt:variant>
        <vt:i4>786547</vt:i4>
      </vt:variant>
      <vt:variant>
        <vt:i4>2781</vt:i4>
      </vt:variant>
      <vt:variant>
        <vt:i4>0</vt:i4>
      </vt:variant>
      <vt:variant>
        <vt:i4>5</vt:i4>
      </vt:variant>
      <vt:variant>
        <vt:lpwstr/>
      </vt:variant>
      <vt:variant>
        <vt:lpwstr>_5.2.3_Actual_boarding</vt:lpwstr>
      </vt:variant>
      <vt:variant>
        <vt:i4>4522026</vt:i4>
      </vt:variant>
      <vt:variant>
        <vt:i4>2778</vt:i4>
      </vt:variant>
      <vt:variant>
        <vt:i4>0</vt:i4>
      </vt:variant>
      <vt:variant>
        <vt:i4>5</vt:i4>
      </vt:variant>
      <vt:variant>
        <vt:lpwstr/>
      </vt:variant>
      <vt:variant>
        <vt:lpwstr>_5.1.2_Calculation_of</vt:lpwstr>
      </vt:variant>
      <vt:variant>
        <vt:i4>8257635</vt:i4>
      </vt:variant>
      <vt:variant>
        <vt:i4>2775</vt:i4>
      </vt:variant>
      <vt:variant>
        <vt:i4>0</vt:i4>
      </vt:variant>
      <vt:variant>
        <vt:i4>5</vt:i4>
      </vt:variant>
      <vt:variant>
        <vt:lpwstr/>
      </vt:variant>
      <vt:variant>
        <vt:lpwstr>Student</vt:lpwstr>
      </vt:variant>
      <vt:variant>
        <vt:i4>4456453</vt:i4>
      </vt:variant>
      <vt:variant>
        <vt:i4>2772</vt:i4>
      </vt:variant>
      <vt:variant>
        <vt:i4>0</vt:i4>
      </vt:variant>
      <vt:variant>
        <vt:i4>5</vt:i4>
      </vt:variant>
      <vt:variant>
        <vt:lpwstr/>
      </vt:variant>
      <vt:variant>
        <vt:lpwstr>_5.6.6_Pensioner_Education_Supplemen</vt:lpwstr>
      </vt:variant>
      <vt:variant>
        <vt:i4>6357006</vt:i4>
      </vt:variant>
      <vt:variant>
        <vt:i4>2769</vt:i4>
      </vt:variant>
      <vt:variant>
        <vt:i4>0</vt:i4>
      </vt:variant>
      <vt:variant>
        <vt:i4>5</vt:i4>
      </vt:variant>
      <vt:variant>
        <vt:lpwstr/>
      </vt:variant>
      <vt:variant>
        <vt:lpwstr>_5.6.4_Distance_Education</vt:lpwstr>
      </vt:variant>
      <vt:variant>
        <vt:i4>1769579</vt:i4>
      </vt:variant>
      <vt:variant>
        <vt:i4>2766</vt:i4>
      </vt:variant>
      <vt:variant>
        <vt:i4>0</vt:i4>
      </vt:variant>
      <vt:variant>
        <vt:i4>5</vt:i4>
      </vt:variant>
      <vt:variant>
        <vt:lpwstr/>
      </vt:variant>
      <vt:variant>
        <vt:lpwstr>_5.6.3_Second_Home</vt:lpwstr>
      </vt:variant>
      <vt:variant>
        <vt:i4>131183</vt:i4>
      </vt:variant>
      <vt:variant>
        <vt:i4>2763</vt:i4>
      </vt:variant>
      <vt:variant>
        <vt:i4>0</vt:i4>
      </vt:variant>
      <vt:variant>
        <vt:i4>5</vt:i4>
      </vt:variant>
      <vt:variant>
        <vt:lpwstr/>
      </vt:variant>
      <vt:variant>
        <vt:lpwstr>_5.6.2_Additional_Boarding</vt:lpwstr>
      </vt:variant>
      <vt:variant>
        <vt:i4>6619143</vt:i4>
      </vt:variant>
      <vt:variant>
        <vt:i4>2760</vt:i4>
      </vt:variant>
      <vt:variant>
        <vt:i4>0</vt:i4>
      </vt:variant>
      <vt:variant>
        <vt:i4>5</vt:i4>
      </vt:variant>
      <vt:variant>
        <vt:lpwstr/>
      </vt:variant>
      <vt:variant>
        <vt:lpwstr>_5.6.1_Boarding_Allowance</vt:lpwstr>
      </vt:variant>
      <vt:variant>
        <vt:i4>4063326</vt:i4>
      </vt:variant>
      <vt:variant>
        <vt:i4>2757</vt:i4>
      </vt:variant>
      <vt:variant>
        <vt:i4>0</vt:i4>
      </vt:variant>
      <vt:variant>
        <vt:i4>5</vt:i4>
      </vt:variant>
      <vt:variant>
        <vt:lpwstr/>
      </vt:variant>
      <vt:variant>
        <vt:lpwstr>_3.3.2_Extension_to</vt:lpwstr>
      </vt:variant>
      <vt:variant>
        <vt:i4>7798794</vt:i4>
      </vt:variant>
      <vt:variant>
        <vt:i4>2754</vt:i4>
      </vt:variant>
      <vt:variant>
        <vt:i4>0</vt:i4>
      </vt:variant>
      <vt:variant>
        <vt:i4>5</vt:i4>
      </vt:variant>
      <vt:variant>
        <vt:lpwstr/>
      </vt:variant>
      <vt:variant>
        <vt:lpwstr>_3.4.4_Approved_level</vt:lpwstr>
      </vt:variant>
      <vt:variant>
        <vt:i4>3604555</vt:i4>
      </vt:variant>
      <vt:variant>
        <vt:i4>2751</vt:i4>
      </vt:variant>
      <vt:variant>
        <vt:i4>0</vt:i4>
      </vt:variant>
      <vt:variant>
        <vt:i4>5</vt:i4>
      </vt:variant>
      <vt:variant>
        <vt:lpwstr/>
      </vt:variant>
      <vt:variant>
        <vt:lpwstr>_4_Isolation_conditions</vt:lpwstr>
      </vt:variant>
      <vt:variant>
        <vt:i4>3670096</vt:i4>
      </vt:variant>
      <vt:variant>
        <vt:i4>2748</vt:i4>
      </vt:variant>
      <vt:variant>
        <vt:i4>0</vt:i4>
      </vt:variant>
      <vt:variant>
        <vt:i4>5</vt:i4>
      </vt:variant>
      <vt:variant>
        <vt:lpwstr/>
      </vt:variant>
      <vt:variant>
        <vt:lpwstr>_3_Student_eligibility</vt:lpwstr>
      </vt:variant>
      <vt:variant>
        <vt:i4>4390975</vt:i4>
      </vt:variant>
      <vt:variant>
        <vt:i4>2745</vt:i4>
      </vt:variant>
      <vt:variant>
        <vt:i4>0</vt:i4>
      </vt:variant>
      <vt:variant>
        <vt:i4>5</vt:i4>
      </vt:variant>
      <vt:variant>
        <vt:lpwstr/>
      </vt:variant>
      <vt:variant>
        <vt:lpwstr>_2_Applicant_eligibility</vt:lpwstr>
      </vt:variant>
      <vt:variant>
        <vt:i4>8257635</vt:i4>
      </vt:variant>
      <vt:variant>
        <vt:i4>2742</vt:i4>
      </vt:variant>
      <vt:variant>
        <vt:i4>0</vt:i4>
      </vt:variant>
      <vt:variant>
        <vt:i4>5</vt:i4>
      </vt:variant>
      <vt:variant>
        <vt:lpwstr/>
      </vt:variant>
      <vt:variant>
        <vt:lpwstr>Student</vt:lpwstr>
      </vt:variant>
      <vt:variant>
        <vt:i4>8257635</vt:i4>
      </vt:variant>
      <vt:variant>
        <vt:i4>2739</vt:i4>
      </vt:variant>
      <vt:variant>
        <vt:i4>0</vt:i4>
      </vt:variant>
      <vt:variant>
        <vt:i4>5</vt:i4>
      </vt:variant>
      <vt:variant>
        <vt:lpwstr/>
      </vt:variant>
      <vt:variant>
        <vt:lpwstr>Student</vt:lpwstr>
      </vt:variant>
      <vt:variant>
        <vt:i4>7340140</vt:i4>
      </vt:variant>
      <vt:variant>
        <vt:i4>2736</vt:i4>
      </vt:variant>
      <vt:variant>
        <vt:i4>0</vt:i4>
      </vt:variant>
      <vt:variant>
        <vt:i4>5</vt:i4>
      </vt:variant>
      <vt:variant>
        <vt:lpwstr/>
      </vt:variant>
      <vt:variant>
        <vt:lpwstr>Parent</vt:lpwstr>
      </vt:variant>
      <vt:variant>
        <vt:i4>3014769</vt:i4>
      </vt:variant>
      <vt:variant>
        <vt:i4>2733</vt:i4>
      </vt:variant>
      <vt:variant>
        <vt:i4>0</vt:i4>
      </vt:variant>
      <vt:variant>
        <vt:i4>5</vt:i4>
      </vt:variant>
      <vt:variant>
        <vt:lpwstr/>
      </vt:variant>
      <vt:variant>
        <vt:lpwstr>_5.5.2_Eligibility</vt:lpwstr>
      </vt:variant>
      <vt:variant>
        <vt:i4>3735670</vt:i4>
      </vt:variant>
      <vt:variant>
        <vt:i4>2730</vt:i4>
      </vt:variant>
      <vt:variant>
        <vt:i4>0</vt:i4>
      </vt:variant>
      <vt:variant>
        <vt:i4>5</vt:i4>
      </vt:variant>
      <vt:variant>
        <vt:lpwstr/>
      </vt:variant>
      <vt:variant>
        <vt:lpwstr>_5.5.1_Purpose</vt:lpwstr>
      </vt:variant>
      <vt:variant>
        <vt:i4>2818143</vt:i4>
      </vt:variant>
      <vt:variant>
        <vt:i4>2727</vt:i4>
      </vt:variant>
      <vt:variant>
        <vt:i4>0</vt:i4>
      </vt:variant>
      <vt:variant>
        <vt:i4>5</vt:i4>
      </vt:variant>
      <vt:variant>
        <vt:lpwstr/>
      </vt:variant>
      <vt:variant>
        <vt:lpwstr>_5.6.5_Pensioner_Education</vt:lpwstr>
      </vt:variant>
      <vt:variant>
        <vt:i4>8257635</vt:i4>
      </vt:variant>
      <vt:variant>
        <vt:i4>2724</vt:i4>
      </vt:variant>
      <vt:variant>
        <vt:i4>0</vt:i4>
      </vt:variant>
      <vt:variant>
        <vt:i4>5</vt:i4>
      </vt:variant>
      <vt:variant>
        <vt:lpwstr/>
      </vt:variant>
      <vt:variant>
        <vt:lpwstr>Student</vt:lpwstr>
      </vt:variant>
      <vt:variant>
        <vt:i4>8257635</vt:i4>
      </vt:variant>
      <vt:variant>
        <vt:i4>2721</vt:i4>
      </vt:variant>
      <vt:variant>
        <vt:i4>0</vt:i4>
      </vt:variant>
      <vt:variant>
        <vt:i4>5</vt:i4>
      </vt:variant>
      <vt:variant>
        <vt:lpwstr/>
      </vt:variant>
      <vt:variant>
        <vt:lpwstr>Student</vt:lpwstr>
      </vt:variant>
      <vt:variant>
        <vt:i4>1900657</vt:i4>
      </vt:variant>
      <vt:variant>
        <vt:i4>2718</vt:i4>
      </vt:variant>
      <vt:variant>
        <vt:i4>0</vt:i4>
      </vt:variant>
      <vt:variant>
        <vt:i4>5</vt:i4>
      </vt:variant>
      <vt:variant>
        <vt:lpwstr/>
      </vt:variant>
      <vt:variant>
        <vt:lpwstr>_5.5_Pensioner_Education</vt:lpwstr>
      </vt:variant>
      <vt:variant>
        <vt:i4>524405</vt:i4>
      </vt:variant>
      <vt:variant>
        <vt:i4>2715</vt:i4>
      </vt:variant>
      <vt:variant>
        <vt:i4>0</vt:i4>
      </vt:variant>
      <vt:variant>
        <vt:i4>5</vt:i4>
      </vt:variant>
      <vt:variant>
        <vt:lpwstr/>
      </vt:variant>
      <vt:variant>
        <vt:lpwstr>_3.4.3_Approved_course</vt:lpwstr>
      </vt:variant>
      <vt:variant>
        <vt:i4>131187</vt:i4>
      </vt:variant>
      <vt:variant>
        <vt:i4>2712</vt:i4>
      </vt:variant>
      <vt:variant>
        <vt:i4>0</vt:i4>
      </vt:variant>
      <vt:variant>
        <vt:i4>5</vt:i4>
      </vt:variant>
      <vt:variant>
        <vt:lpwstr/>
      </vt:variant>
      <vt:variant>
        <vt:lpwstr>_5.4.3_Acceptable_study</vt:lpwstr>
      </vt:variant>
      <vt:variant>
        <vt:i4>3604555</vt:i4>
      </vt:variant>
      <vt:variant>
        <vt:i4>2709</vt:i4>
      </vt:variant>
      <vt:variant>
        <vt:i4>0</vt:i4>
      </vt:variant>
      <vt:variant>
        <vt:i4>5</vt:i4>
      </vt:variant>
      <vt:variant>
        <vt:lpwstr/>
      </vt:variant>
      <vt:variant>
        <vt:lpwstr>_4_Isolation_conditions</vt:lpwstr>
      </vt:variant>
      <vt:variant>
        <vt:i4>3670096</vt:i4>
      </vt:variant>
      <vt:variant>
        <vt:i4>2706</vt:i4>
      </vt:variant>
      <vt:variant>
        <vt:i4>0</vt:i4>
      </vt:variant>
      <vt:variant>
        <vt:i4>5</vt:i4>
      </vt:variant>
      <vt:variant>
        <vt:lpwstr/>
      </vt:variant>
      <vt:variant>
        <vt:lpwstr>_3_Student_eligibility</vt:lpwstr>
      </vt:variant>
      <vt:variant>
        <vt:i4>4390975</vt:i4>
      </vt:variant>
      <vt:variant>
        <vt:i4>2703</vt:i4>
      </vt:variant>
      <vt:variant>
        <vt:i4>0</vt:i4>
      </vt:variant>
      <vt:variant>
        <vt:i4>5</vt:i4>
      </vt:variant>
      <vt:variant>
        <vt:lpwstr/>
      </vt:variant>
      <vt:variant>
        <vt:lpwstr>_2_Applicant_eligibility</vt:lpwstr>
      </vt:variant>
      <vt:variant>
        <vt:i4>8257635</vt:i4>
      </vt:variant>
      <vt:variant>
        <vt:i4>2700</vt:i4>
      </vt:variant>
      <vt:variant>
        <vt:i4>0</vt:i4>
      </vt:variant>
      <vt:variant>
        <vt:i4>5</vt:i4>
      </vt:variant>
      <vt:variant>
        <vt:lpwstr/>
      </vt:variant>
      <vt:variant>
        <vt:lpwstr>Student</vt:lpwstr>
      </vt:variant>
      <vt:variant>
        <vt:i4>983050</vt:i4>
      </vt:variant>
      <vt:variant>
        <vt:i4>2697</vt:i4>
      </vt:variant>
      <vt:variant>
        <vt:i4>0</vt:i4>
      </vt:variant>
      <vt:variant>
        <vt:i4>5</vt:i4>
      </vt:variant>
      <vt:variant>
        <vt:lpwstr/>
      </vt:variant>
      <vt:variant>
        <vt:lpwstr>DistanceEducationMethods</vt:lpwstr>
      </vt:variant>
      <vt:variant>
        <vt:i4>8257635</vt:i4>
      </vt:variant>
      <vt:variant>
        <vt:i4>2694</vt:i4>
      </vt:variant>
      <vt:variant>
        <vt:i4>0</vt:i4>
      </vt:variant>
      <vt:variant>
        <vt:i4>5</vt:i4>
      </vt:variant>
      <vt:variant>
        <vt:lpwstr/>
      </vt:variant>
      <vt:variant>
        <vt:lpwstr>Student</vt:lpwstr>
      </vt:variant>
      <vt:variant>
        <vt:i4>65662</vt:i4>
      </vt:variant>
      <vt:variant>
        <vt:i4>2691</vt:i4>
      </vt:variant>
      <vt:variant>
        <vt:i4>0</vt:i4>
      </vt:variant>
      <vt:variant>
        <vt:i4>5</vt:i4>
      </vt:variant>
      <vt:variant>
        <vt:lpwstr/>
      </vt:variant>
      <vt:variant>
        <vt:lpwstr>_5.4.4_Home_tuition</vt:lpwstr>
      </vt:variant>
      <vt:variant>
        <vt:i4>131187</vt:i4>
      </vt:variant>
      <vt:variant>
        <vt:i4>2688</vt:i4>
      </vt:variant>
      <vt:variant>
        <vt:i4>0</vt:i4>
      </vt:variant>
      <vt:variant>
        <vt:i4>5</vt:i4>
      </vt:variant>
      <vt:variant>
        <vt:lpwstr/>
      </vt:variant>
      <vt:variant>
        <vt:lpwstr>_5.4.3_Acceptable_study</vt:lpwstr>
      </vt:variant>
      <vt:variant>
        <vt:i4>3080305</vt:i4>
      </vt:variant>
      <vt:variant>
        <vt:i4>2685</vt:i4>
      </vt:variant>
      <vt:variant>
        <vt:i4>0</vt:i4>
      </vt:variant>
      <vt:variant>
        <vt:i4>5</vt:i4>
      </vt:variant>
      <vt:variant>
        <vt:lpwstr/>
      </vt:variant>
      <vt:variant>
        <vt:lpwstr>_5.4.2_Eligibility</vt:lpwstr>
      </vt:variant>
      <vt:variant>
        <vt:i4>3670134</vt:i4>
      </vt:variant>
      <vt:variant>
        <vt:i4>2682</vt:i4>
      </vt:variant>
      <vt:variant>
        <vt:i4>0</vt:i4>
      </vt:variant>
      <vt:variant>
        <vt:i4>5</vt:i4>
      </vt:variant>
      <vt:variant>
        <vt:lpwstr/>
      </vt:variant>
      <vt:variant>
        <vt:lpwstr>_5.4.1_Purpose</vt:lpwstr>
      </vt:variant>
      <vt:variant>
        <vt:i4>6357006</vt:i4>
      </vt:variant>
      <vt:variant>
        <vt:i4>2679</vt:i4>
      </vt:variant>
      <vt:variant>
        <vt:i4>0</vt:i4>
      </vt:variant>
      <vt:variant>
        <vt:i4>5</vt:i4>
      </vt:variant>
      <vt:variant>
        <vt:lpwstr/>
      </vt:variant>
      <vt:variant>
        <vt:lpwstr>_5.6.4_Distance_Education</vt:lpwstr>
      </vt:variant>
      <vt:variant>
        <vt:i4>7405671</vt:i4>
      </vt:variant>
      <vt:variant>
        <vt:i4>2676</vt:i4>
      </vt:variant>
      <vt:variant>
        <vt:i4>0</vt:i4>
      </vt:variant>
      <vt:variant>
        <vt:i4>5</vt:i4>
      </vt:variant>
      <vt:variant>
        <vt:lpwstr/>
      </vt:variant>
      <vt:variant>
        <vt:lpwstr>Family</vt:lpwstr>
      </vt:variant>
      <vt:variant>
        <vt:i4>1769579</vt:i4>
      </vt:variant>
      <vt:variant>
        <vt:i4>2673</vt:i4>
      </vt:variant>
      <vt:variant>
        <vt:i4>0</vt:i4>
      </vt:variant>
      <vt:variant>
        <vt:i4>5</vt:i4>
      </vt:variant>
      <vt:variant>
        <vt:lpwstr/>
      </vt:variant>
      <vt:variant>
        <vt:lpwstr>_5.6.3_Second_Home</vt:lpwstr>
      </vt:variant>
      <vt:variant>
        <vt:i4>2162767</vt:i4>
      </vt:variant>
      <vt:variant>
        <vt:i4>2670</vt:i4>
      </vt:variant>
      <vt:variant>
        <vt:i4>0</vt:i4>
      </vt:variant>
      <vt:variant>
        <vt:i4>5</vt:i4>
      </vt:variant>
      <vt:variant>
        <vt:lpwstr/>
      </vt:variant>
      <vt:variant>
        <vt:lpwstr>_4.4.3_Student_and</vt:lpwstr>
      </vt:variant>
      <vt:variant>
        <vt:i4>8257635</vt:i4>
      </vt:variant>
      <vt:variant>
        <vt:i4>2667</vt:i4>
      </vt:variant>
      <vt:variant>
        <vt:i4>0</vt:i4>
      </vt:variant>
      <vt:variant>
        <vt:i4>5</vt:i4>
      </vt:variant>
      <vt:variant>
        <vt:lpwstr/>
      </vt:variant>
      <vt:variant>
        <vt:lpwstr>Student</vt:lpwstr>
      </vt:variant>
      <vt:variant>
        <vt:i4>1376284</vt:i4>
      </vt:variant>
      <vt:variant>
        <vt:i4>2664</vt:i4>
      </vt:variant>
      <vt:variant>
        <vt:i4>0</vt:i4>
      </vt:variant>
      <vt:variant>
        <vt:i4>5</vt:i4>
      </vt:variant>
      <vt:variant>
        <vt:lpwstr/>
      </vt:variant>
      <vt:variant>
        <vt:lpwstr>SecondFamilyHome</vt:lpwstr>
      </vt:variant>
      <vt:variant>
        <vt:i4>8257635</vt:i4>
      </vt:variant>
      <vt:variant>
        <vt:i4>2661</vt:i4>
      </vt:variant>
      <vt:variant>
        <vt:i4>0</vt:i4>
      </vt:variant>
      <vt:variant>
        <vt:i4>5</vt:i4>
      </vt:variant>
      <vt:variant>
        <vt:lpwstr/>
      </vt:variant>
      <vt:variant>
        <vt:lpwstr>Student</vt:lpwstr>
      </vt:variant>
      <vt:variant>
        <vt:i4>4522026</vt:i4>
      </vt:variant>
      <vt:variant>
        <vt:i4>2658</vt:i4>
      </vt:variant>
      <vt:variant>
        <vt:i4>0</vt:i4>
      </vt:variant>
      <vt:variant>
        <vt:i4>5</vt:i4>
      </vt:variant>
      <vt:variant>
        <vt:lpwstr/>
      </vt:variant>
      <vt:variant>
        <vt:lpwstr>_5.1.2_Calculation_of</vt:lpwstr>
      </vt:variant>
      <vt:variant>
        <vt:i4>7733368</vt:i4>
      </vt:variant>
      <vt:variant>
        <vt:i4>2655</vt:i4>
      </vt:variant>
      <vt:variant>
        <vt:i4>0</vt:i4>
      </vt:variant>
      <vt:variant>
        <vt:i4>5</vt:i4>
      </vt:variant>
      <vt:variant>
        <vt:lpwstr/>
      </vt:variant>
      <vt:variant>
        <vt:lpwstr>PrincipalFamilyHome</vt:lpwstr>
      </vt:variant>
      <vt:variant>
        <vt:i4>7340140</vt:i4>
      </vt:variant>
      <vt:variant>
        <vt:i4>2652</vt:i4>
      </vt:variant>
      <vt:variant>
        <vt:i4>0</vt:i4>
      </vt:variant>
      <vt:variant>
        <vt:i4>5</vt:i4>
      </vt:variant>
      <vt:variant>
        <vt:lpwstr/>
      </vt:variant>
      <vt:variant>
        <vt:lpwstr>Parent</vt:lpwstr>
      </vt:variant>
      <vt:variant>
        <vt:i4>8257635</vt:i4>
      </vt:variant>
      <vt:variant>
        <vt:i4>2649</vt:i4>
      </vt:variant>
      <vt:variant>
        <vt:i4>0</vt:i4>
      </vt:variant>
      <vt:variant>
        <vt:i4>5</vt:i4>
      </vt:variant>
      <vt:variant>
        <vt:lpwstr/>
      </vt:variant>
      <vt:variant>
        <vt:lpwstr>Student</vt:lpwstr>
      </vt:variant>
      <vt:variant>
        <vt:i4>917618</vt:i4>
      </vt:variant>
      <vt:variant>
        <vt:i4>2646</vt:i4>
      </vt:variant>
      <vt:variant>
        <vt:i4>0</vt:i4>
      </vt:variant>
      <vt:variant>
        <vt:i4>5</vt:i4>
      </vt:variant>
      <vt:variant>
        <vt:lpwstr/>
      </vt:variant>
      <vt:variant>
        <vt:lpwstr>_4.4.5_Continuation_and</vt:lpwstr>
      </vt:variant>
      <vt:variant>
        <vt:i4>7405671</vt:i4>
      </vt:variant>
      <vt:variant>
        <vt:i4>2643</vt:i4>
      </vt:variant>
      <vt:variant>
        <vt:i4>0</vt:i4>
      </vt:variant>
      <vt:variant>
        <vt:i4>5</vt:i4>
      </vt:variant>
      <vt:variant>
        <vt:lpwstr/>
      </vt:variant>
      <vt:variant>
        <vt:lpwstr>Family</vt:lpwstr>
      </vt:variant>
      <vt:variant>
        <vt:i4>65538</vt:i4>
      </vt:variant>
      <vt:variant>
        <vt:i4>2640</vt:i4>
      </vt:variant>
      <vt:variant>
        <vt:i4>0</vt:i4>
      </vt:variant>
      <vt:variant>
        <vt:i4>5</vt:i4>
      </vt:variant>
      <vt:variant>
        <vt:lpwstr/>
      </vt:variant>
      <vt:variant>
        <vt:lpwstr>ApprovedApplicant</vt:lpwstr>
      </vt:variant>
      <vt:variant>
        <vt:i4>2949210</vt:i4>
      </vt:variant>
      <vt:variant>
        <vt:i4>2637</vt:i4>
      </vt:variant>
      <vt:variant>
        <vt:i4>0</vt:i4>
      </vt:variant>
      <vt:variant>
        <vt:i4>5</vt:i4>
      </vt:variant>
      <vt:variant>
        <vt:lpwstr/>
      </vt:variant>
      <vt:variant>
        <vt:lpwstr>_2.1_Requirements_for</vt:lpwstr>
      </vt:variant>
      <vt:variant>
        <vt:i4>1376284</vt:i4>
      </vt:variant>
      <vt:variant>
        <vt:i4>2634</vt:i4>
      </vt:variant>
      <vt:variant>
        <vt:i4>0</vt:i4>
      </vt:variant>
      <vt:variant>
        <vt:i4>5</vt:i4>
      </vt:variant>
      <vt:variant>
        <vt:lpwstr/>
      </vt:variant>
      <vt:variant>
        <vt:lpwstr>SecondFamilyHome</vt:lpwstr>
      </vt:variant>
      <vt:variant>
        <vt:i4>1835024</vt:i4>
      </vt:variant>
      <vt:variant>
        <vt:i4>2631</vt:i4>
      </vt:variant>
      <vt:variant>
        <vt:i4>0</vt:i4>
      </vt:variant>
      <vt:variant>
        <vt:i4>5</vt:i4>
      </vt:variant>
      <vt:variant>
        <vt:lpwstr/>
      </vt:variant>
      <vt:variant>
        <vt:lpwstr>EligibilityPeriod</vt:lpwstr>
      </vt:variant>
      <vt:variant>
        <vt:i4>7733368</vt:i4>
      </vt:variant>
      <vt:variant>
        <vt:i4>2628</vt:i4>
      </vt:variant>
      <vt:variant>
        <vt:i4>0</vt:i4>
      </vt:variant>
      <vt:variant>
        <vt:i4>5</vt:i4>
      </vt:variant>
      <vt:variant>
        <vt:lpwstr/>
      </vt:variant>
      <vt:variant>
        <vt:lpwstr>PrincipalFamilyHome</vt:lpwstr>
      </vt:variant>
      <vt:variant>
        <vt:i4>7471210</vt:i4>
      </vt:variant>
      <vt:variant>
        <vt:i4>2625</vt:i4>
      </vt:variant>
      <vt:variant>
        <vt:i4>0</vt:i4>
      </vt:variant>
      <vt:variant>
        <vt:i4>5</vt:i4>
      </vt:variant>
      <vt:variant>
        <vt:lpwstr/>
      </vt:variant>
      <vt:variant>
        <vt:lpwstr>EligibleStudent</vt:lpwstr>
      </vt:variant>
      <vt:variant>
        <vt:i4>7340140</vt:i4>
      </vt:variant>
      <vt:variant>
        <vt:i4>2622</vt:i4>
      </vt:variant>
      <vt:variant>
        <vt:i4>0</vt:i4>
      </vt:variant>
      <vt:variant>
        <vt:i4>5</vt:i4>
      </vt:variant>
      <vt:variant>
        <vt:lpwstr/>
      </vt:variant>
      <vt:variant>
        <vt:lpwstr>Parent</vt:lpwstr>
      </vt:variant>
      <vt:variant>
        <vt:i4>7405671</vt:i4>
      </vt:variant>
      <vt:variant>
        <vt:i4>2619</vt:i4>
      </vt:variant>
      <vt:variant>
        <vt:i4>0</vt:i4>
      </vt:variant>
      <vt:variant>
        <vt:i4>5</vt:i4>
      </vt:variant>
      <vt:variant>
        <vt:lpwstr/>
      </vt:variant>
      <vt:variant>
        <vt:lpwstr>Family</vt:lpwstr>
      </vt:variant>
      <vt:variant>
        <vt:i4>7733368</vt:i4>
      </vt:variant>
      <vt:variant>
        <vt:i4>2616</vt:i4>
      </vt:variant>
      <vt:variant>
        <vt:i4>0</vt:i4>
      </vt:variant>
      <vt:variant>
        <vt:i4>5</vt:i4>
      </vt:variant>
      <vt:variant>
        <vt:lpwstr/>
      </vt:variant>
      <vt:variant>
        <vt:lpwstr>PrincipalFamilyHome</vt:lpwstr>
      </vt:variant>
      <vt:variant>
        <vt:i4>7340140</vt:i4>
      </vt:variant>
      <vt:variant>
        <vt:i4>2613</vt:i4>
      </vt:variant>
      <vt:variant>
        <vt:i4>0</vt:i4>
      </vt:variant>
      <vt:variant>
        <vt:i4>5</vt:i4>
      </vt:variant>
      <vt:variant>
        <vt:lpwstr/>
      </vt:variant>
      <vt:variant>
        <vt:lpwstr>Parent</vt:lpwstr>
      </vt:variant>
      <vt:variant>
        <vt:i4>1376371</vt:i4>
      </vt:variant>
      <vt:variant>
        <vt:i4>2610</vt:i4>
      </vt:variant>
      <vt:variant>
        <vt:i4>0</vt:i4>
      </vt:variant>
      <vt:variant>
        <vt:i4>5</vt:i4>
      </vt:variant>
      <vt:variant>
        <vt:lpwstr/>
      </vt:variant>
      <vt:variant>
        <vt:lpwstr>_5.3.5_Loss_of</vt:lpwstr>
      </vt:variant>
      <vt:variant>
        <vt:i4>7733368</vt:i4>
      </vt:variant>
      <vt:variant>
        <vt:i4>2607</vt:i4>
      </vt:variant>
      <vt:variant>
        <vt:i4>0</vt:i4>
      </vt:variant>
      <vt:variant>
        <vt:i4>5</vt:i4>
      </vt:variant>
      <vt:variant>
        <vt:lpwstr/>
      </vt:variant>
      <vt:variant>
        <vt:lpwstr>PrincipalFamilyHome</vt:lpwstr>
      </vt:variant>
      <vt:variant>
        <vt:i4>7340140</vt:i4>
      </vt:variant>
      <vt:variant>
        <vt:i4>2604</vt:i4>
      </vt:variant>
      <vt:variant>
        <vt:i4>0</vt:i4>
      </vt:variant>
      <vt:variant>
        <vt:i4>5</vt:i4>
      </vt:variant>
      <vt:variant>
        <vt:lpwstr/>
      </vt:variant>
      <vt:variant>
        <vt:lpwstr>Parent</vt:lpwstr>
      </vt:variant>
      <vt:variant>
        <vt:i4>7405671</vt:i4>
      </vt:variant>
      <vt:variant>
        <vt:i4>2601</vt:i4>
      </vt:variant>
      <vt:variant>
        <vt:i4>0</vt:i4>
      </vt:variant>
      <vt:variant>
        <vt:i4>5</vt:i4>
      </vt:variant>
      <vt:variant>
        <vt:lpwstr/>
      </vt:variant>
      <vt:variant>
        <vt:lpwstr>Family</vt:lpwstr>
      </vt:variant>
      <vt:variant>
        <vt:i4>8257635</vt:i4>
      </vt:variant>
      <vt:variant>
        <vt:i4>2598</vt:i4>
      </vt:variant>
      <vt:variant>
        <vt:i4>0</vt:i4>
      </vt:variant>
      <vt:variant>
        <vt:i4>5</vt:i4>
      </vt:variant>
      <vt:variant>
        <vt:lpwstr/>
      </vt:variant>
      <vt:variant>
        <vt:lpwstr>Student</vt:lpwstr>
      </vt:variant>
      <vt:variant>
        <vt:i4>7340140</vt:i4>
      </vt:variant>
      <vt:variant>
        <vt:i4>2595</vt:i4>
      </vt:variant>
      <vt:variant>
        <vt:i4>0</vt:i4>
      </vt:variant>
      <vt:variant>
        <vt:i4>5</vt:i4>
      </vt:variant>
      <vt:variant>
        <vt:lpwstr/>
      </vt:variant>
      <vt:variant>
        <vt:lpwstr>Partner</vt:lpwstr>
      </vt:variant>
      <vt:variant>
        <vt:i4>1376284</vt:i4>
      </vt:variant>
      <vt:variant>
        <vt:i4>2592</vt:i4>
      </vt:variant>
      <vt:variant>
        <vt:i4>0</vt:i4>
      </vt:variant>
      <vt:variant>
        <vt:i4>5</vt:i4>
      </vt:variant>
      <vt:variant>
        <vt:lpwstr/>
      </vt:variant>
      <vt:variant>
        <vt:lpwstr>SecondFamilyHome</vt:lpwstr>
      </vt:variant>
      <vt:variant>
        <vt:i4>917618</vt:i4>
      </vt:variant>
      <vt:variant>
        <vt:i4>2589</vt:i4>
      </vt:variant>
      <vt:variant>
        <vt:i4>0</vt:i4>
      </vt:variant>
      <vt:variant>
        <vt:i4>5</vt:i4>
      </vt:variant>
      <vt:variant>
        <vt:lpwstr/>
      </vt:variant>
      <vt:variant>
        <vt:lpwstr>_4.4.5_Continuation_and</vt:lpwstr>
      </vt:variant>
      <vt:variant>
        <vt:i4>7536647</vt:i4>
      </vt:variant>
      <vt:variant>
        <vt:i4>2586</vt:i4>
      </vt:variant>
      <vt:variant>
        <vt:i4>0</vt:i4>
      </vt:variant>
      <vt:variant>
        <vt:i4>5</vt:i4>
      </vt:variant>
      <vt:variant>
        <vt:lpwstr/>
      </vt:variant>
      <vt:variant>
        <vt:lpwstr>_4.3.3_Evidence_requirements</vt:lpwstr>
      </vt:variant>
      <vt:variant>
        <vt:i4>2162767</vt:i4>
      </vt:variant>
      <vt:variant>
        <vt:i4>2583</vt:i4>
      </vt:variant>
      <vt:variant>
        <vt:i4>0</vt:i4>
      </vt:variant>
      <vt:variant>
        <vt:i4>5</vt:i4>
      </vt:variant>
      <vt:variant>
        <vt:lpwstr/>
      </vt:variant>
      <vt:variant>
        <vt:lpwstr>_4.4.3_Student_and</vt:lpwstr>
      </vt:variant>
      <vt:variant>
        <vt:i4>1900657</vt:i4>
      </vt:variant>
      <vt:variant>
        <vt:i4>2580</vt:i4>
      </vt:variant>
      <vt:variant>
        <vt:i4>0</vt:i4>
      </vt:variant>
      <vt:variant>
        <vt:i4>5</vt:i4>
      </vt:variant>
      <vt:variant>
        <vt:lpwstr/>
      </vt:variant>
      <vt:variant>
        <vt:lpwstr>_5.5_Pensioner_Education</vt:lpwstr>
      </vt:variant>
      <vt:variant>
        <vt:i4>7733368</vt:i4>
      </vt:variant>
      <vt:variant>
        <vt:i4>2577</vt:i4>
      </vt:variant>
      <vt:variant>
        <vt:i4>0</vt:i4>
      </vt:variant>
      <vt:variant>
        <vt:i4>5</vt:i4>
      </vt:variant>
      <vt:variant>
        <vt:lpwstr/>
      </vt:variant>
      <vt:variant>
        <vt:lpwstr>PrincipalFamilyHome</vt:lpwstr>
      </vt:variant>
      <vt:variant>
        <vt:i4>2031726</vt:i4>
      </vt:variant>
      <vt:variant>
        <vt:i4>2574</vt:i4>
      </vt:variant>
      <vt:variant>
        <vt:i4>0</vt:i4>
      </vt:variant>
      <vt:variant>
        <vt:i4>5</vt:i4>
      </vt:variant>
      <vt:variant>
        <vt:lpwstr/>
      </vt:variant>
      <vt:variant>
        <vt:lpwstr>_5.3.3_Approved_second</vt:lpwstr>
      </vt:variant>
      <vt:variant>
        <vt:i4>1376284</vt:i4>
      </vt:variant>
      <vt:variant>
        <vt:i4>2571</vt:i4>
      </vt:variant>
      <vt:variant>
        <vt:i4>0</vt:i4>
      </vt:variant>
      <vt:variant>
        <vt:i4>5</vt:i4>
      </vt:variant>
      <vt:variant>
        <vt:lpwstr/>
      </vt:variant>
      <vt:variant>
        <vt:lpwstr>SecondFamilyHome</vt:lpwstr>
      </vt:variant>
      <vt:variant>
        <vt:i4>8257635</vt:i4>
      </vt:variant>
      <vt:variant>
        <vt:i4>2568</vt:i4>
      </vt:variant>
      <vt:variant>
        <vt:i4>0</vt:i4>
      </vt:variant>
      <vt:variant>
        <vt:i4>5</vt:i4>
      </vt:variant>
      <vt:variant>
        <vt:lpwstr/>
      </vt:variant>
      <vt:variant>
        <vt:lpwstr>Student</vt:lpwstr>
      </vt:variant>
      <vt:variant>
        <vt:i4>3604555</vt:i4>
      </vt:variant>
      <vt:variant>
        <vt:i4>2565</vt:i4>
      </vt:variant>
      <vt:variant>
        <vt:i4>0</vt:i4>
      </vt:variant>
      <vt:variant>
        <vt:i4>5</vt:i4>
      </vt:variant>
      <vt:variant>
        <vt:lpwstr/>
      </vt:variant>
      <vt:variant>
        <vt:lpwstr>_4_Isolation_conditions</vt:lpwstr>
      </vt:variant>
      <vt:variant>
        <vt:i4>3670096</vt:i4>
      </vt:variant>
      <vt:variant>
        <vt:i4>2562</vt:i4>
      </vt:variant>
      <vt:variant>
        <vt:i4>0</vt:i4>
      </vt:variant>
      <vt:variant>
        <vt:i4>5</vt:i4>
      </vt:variant>
      <vt:variant>
        <vt:lpwstr/>
      </vt:variant>
      <vt:variant>
        <vt:lpwstr>_3_Student_eligibility</vt:lpwstr>
      </vt:variant>
      <vt:variant>
        <vt:i4>4390975</vt:i4>
      </vt:variant>
      <vt:variant>
        <vt:i4>2559</vt:i4>
      </vt:variant>
      <vt:variant>
        <vt:i4>0</vt:i4>
      </vt:variant>
      <vt:variant>
        <vt:i4>5</vt:i4>
      </vt:variant>
      <vt:variant>
        <vt:lpwstr/>
      </vt:variant>
      <vt:variant>
        <vt:lpwstr>_2_Applicant_eligibility</vt:lpwstr>
      </vt:variant>
      <vt:variant>
        <vt:i4>8257635</vt:i4>
      </vt:variant>
      <vt:variant>
        <vt:i4>2556</vt:i4>
      </vt:variant>
      <vt:variant>
        <vt:i4>0</vt:i4>
      </vt:variant>
      <vt:variant>
        <vt:i4>5</vt:i4>
      </vt:variant>
      <vt:variant>
        <vt:lpwstr/>
      </vt:variant>
      <vt:variant>
        <vt:lpwstr>Student</vt:lpwstr>
      </vt:variant>
      <vt:variant>
        <vt:i4>1376284</vt:i4>
      </vt:variant>
      <vt:variant>
        <vt:i4>2553</vt:i4>
      </vt:variant>
      <vt:variant>
        <vt:i4>0</vt:i4>
      </vt:variant>
      <vt:variant>
        <vt:i4>5</vt:i4>
      </vt:variant>
      <vt:variant>
        <vt:lpwstr/>
      </vt:variant>
      <vt:variant>
        <vt:lpwstr>SecondFamilyHome</vt:lpwstr>
      </vt:variant>
      <vt:variant>
        <vt:i4>7405671</vt:i4>
      </vt:variant>
      <vt:variant>
        <vt:i4>2550</vt:i4>
      </vt:variant>
      <vt:variant>
        <vt:i4>0</vt:i4>
      </vt:variant>
      <vt:variant>
        <vt:i4>5</vt:i4>
      </vt:variant>
      <vt:variant>
        <vt:lpwstr/>
      </vt:variant>
      <vt:variant>
        <vt:lpwstr>Family</vt:lpwstr>
      </vt:variant>
      <vt:variant>
        <vt:i4>4522041</vt:i4>
      </vt:variant>
      <vt:variant>
        <vt:i4>2547</vt:i4>
      </vt:variant>
      <vt:variant>
        <vt:i4>0</vt:i4>
      </vt:variant>
      <vt:variant>
        <vt:i4>5</vt:i4>
      </vt:variant>
      <vt:variant>
        <vt:lpwstr/>
      </vt:variant>
      <vt:variant>
        <vt:lpwstr>_5.3.8_Maximum_annual</vt:lpwstr>
      </vt:variant>
      <vt:variant>
        <vt:i4>2031674</vt:i4>
      </vt:variant>
      <vt:variant>
        <vt:i4>2544</vt:i4>
      </vt:variant>
      <vt:variant>
        <vt:i4>0</vt:i4>
      </vt:variant>
      <vt:variant>
        <vt:i4>5</vt:i4>
      </vt:variant>
      <vt:variant>
        <vt:lpwstr/>
      </vt:variant>
      <vt:variant>
        <vt:lpwstr>_5.3.7_Pro-rata_entitlement</vt:lpwstr>
      </vt:variant>
      <vt:variant>
        <vt:i4>7733368</vt:i4>
      </vt:variant>
      <vt:variant>
        <vt:i4>2541</vt:i4>
      </vt:variant>
      <vt:variant>
        <vt:i4>0</vt:i4>
      </vt:variant>
      <vt:variant>
        <vt:i4>5</vt:i4>
      </vt:variant>
      <vt:variant>
        <vt:lpwstr/>
      </vt:variant>
      <vt:variant>
        <vt:lpwstr>PrincipalFamilyHome</vt:lpwstr>
      </vt:variant>
      <vt:variant>
        <vt:i4>5963828</vt:i4>
      </vt:variant>
      <vt:variant>
        <vt:i4>2538</vt:i4>
      </vt:variant>
      <vt:variant>
        <vt:i4>0</vt:i4>
      </vt:variant>
      <vt:variant>
        <vt:i4>5</vt:i4>
      </vt:variant>
      <vt:variant>
        <vt:lpwstr/>
      </vt:variant>
      <vt:variant>
        <vt:lpwstr>_5.3.6_Eligibility_where</vt:lpwstr>
      </vt:variant>
      <vt:variant>
        <vt:i4>1376371</vt:i4>
      </vt:variant>
      <vt:variant>
        <vt:i4>2535</vt:i4>
      </vt:variant>
      <vt:variant>
        <vt:i4>0</vt:i4>
      </vt:variant>
      <vt:variant>
        <vt:i4>5</vt:i4>
      </vt:variant>
      <vt:variant>
        <vt:lpwstr/>
      </vt:variant>
      <vt:variant>
        <vt:lpwstr>_5.3.5_Loss_of</vt:lpwstr>
      </vt:variant>
      <vt:variant>
        <vt:i4>7340140</vt:i4>
      </vt:variant>
      <vt:variant>
        <vt:i4>2532</vt:i4>
      </vt:variant>
      <vt:variant>
        <vt:i4>0</vt:i4>
      </vt:variant>
      <vt:variant>
        <vt:i4>5</vt:i4>
      </vt:variant>
      <vt:variant>
        <vt:lpwstr/>
      </vt:variant>
      <vt:variant>
        <vt:lpwstr>Parent</vt:lpwstr>
      </vt:variant>
      <vt:variant>
        <vt:i4>7864334</vt:i4>
      </vt:variant>
      <vt:variant>
        <vt:i4>2529</vt:i4>
      </vt:variant>
      <vt:variant>
        <vt:i4>0</vt:i4>
      </vt:variant>
      <vt:variant>
        <vt:i4>5</vt:i4>
      </vt:variant>
      <vt:variant>
        <vt:lpwstr/>
      </vt:variant>
      <vt:variant>
        <vt:lpwstr>_5.3.4_Parent_temporarily</vt:lpwstr>
      </vt:variant>
      <vt:variant>
        <vt:i4>1376284</vt:i4>
      </vt:variant>
      <vt:variant>
        <vt:i4>2526</vt:i4>
      </vt:variant>
      <vt:variant>
        <vt:i4>0</vt:i4>
      </vt:variant>
      <vt:variant>
        <vt:i4>5</vt:i4>
      </vt:variant>
      <vt:variant>
        <vt:lpwstr/>
      </vt:variant>
      <vt:variant>
        <vt:lpwstr>SecondFamilyHome</vt:lpwstr>
      </vt:variant>
      <vt:variant>
        <vt:i4>2031726</vt:i4>
      </vt:variant>
      <vt:variant>
        <vt:i4>2523</vt:i4>
      </vt:variant>
      <vt:variant>
        <vt:i4>0</vt:i4>
      </vt:variant>
      <vt:variant>
        <vt:i4>5</vt:i4>
      </vt:variant>
      <vt:variant>
        <vt:lpwstr/>
      </vt:variant>
      <vt:variant>
        <vt:lpwstr>_5.3.3_Approved_second</vt:lpwstr>
      </vt:variant>
      <vt:variant>
        <vt:i4>2621553</vt:i4>
      </vt:variant>
      <vt:variant>
        <vt:i4>2520</vt:i4>
      </vt:variant>
      <vt:variant>
        <vt:i4>0</vt:i4>
      </vt:variant>
      <vt:variant>
        <vt:i4>5</vt:i4>
      </vt:variant>
      <vt:variant>
        <vt:lpwstr/>
      </vt:variant>
      <vt:variant>
        <vt:lpwstr>_5.3.2_Eligibility</vt:lpwstr>
      </vt:variant>
      <vt:variant>
        <vt:i4>4128886</vt:i4>
      </vt:variant>
      <vt:variant>
        <vt:i4>2517</vt:i4>
      </vt:variant>
      <vt:variant>
        <vt:i4>0</vt:i4>
      </vt:variant>
      <vt:variant>
        <vt:i4>5</vt:i4>
      </vt:variant>
      <vt:variant>
        <vt:lpwstr/>
      </vt:variant>
      <vt:variant>
        <vt:lpwstr>_5.3.1_Purpose</vt:lpwstr>
      </vt:variant>
      <vt:variant>
        <vt:i4>1769579</vt:i4>
      </vt:variant>
      <vt:variant>
        <vt:i4>2514</vt:i4>
      </vt:variant>
      <vt:variant>
        <vt:i4>0</vt:i4>
      </vt:variant>
      <vt:variant>
        <vt:i4>5</vt:i4>
      </vt:variant>
      <vt:variant>
        <vt:lpwstr/>
      </vt:variant>
      <vt:variant>
        <vt:lpwstr>_5.6.3_Second_Home</vt:lpwstr>
      </vt:variant>
      <vt:variant>
        <vt:i4>2228290</vt:i4>
      </vt:variant>
      <vt:variant>
        <vt:i4>2511</vt:i4>
      </vt:variant>
      <vt:variant>
        <vt:i4>0</vt:i4>
      </vt:variant>
      <vt:variant>
        <vt:i4>5</vt:i4>
      </vt:variant>
      <vt:variant>
        <vt:lpwstr/>
      </vt:variant>
      <vt:variant>
        <vt:lpwstr>_3.7.1_Eligibility_commencement</vt:lpwstr>
      </vt:variant>
      <vt:variant>
        <vt:i4>7733368</vt:i4>
      </vt:variant>
      <vt:variant>
        <vt:i4>2508</vt:i4>
      </vt:variant>
      <vt:variant>
        <vt:i4>0</vt:i4>
      </vt:variant>
      <vt:variant>
        <vt:i4>5</vt:i4>
      </vt:variant>
      <vt:variant>
        <vt:lpwstr/>
      </vt:variant>
      <vt:variant>
        <vt:lpwstr>PrincipalFamilyHome</vt:lpwstr>
      </vt:variant>
      <vt:variant>
        <vt:i4>589848</vt:i4>
      </vt:variant>
      <vt:variant>
        <vt:i4>2505</vt:i4>
      </vt:variant>
      <vt:variant>
        <vt:i4>0</vt:i4>
      </vt:variant>
      <vt:variant>
        <vt:i4>5</vt:i4>
      </vt:variant>
      <vt:variant>
        <vt:lpwstr/>
      </vt:variant>
      <vt:variant>
        <vt:lpwstr>ShortTermBoarder</vt:lpwstr>
      </vt:variant>
      <vt:variant>
        <vt:i4>7143540</vt:i4>
      </vt:variant>
      <vt:variant>
        <vt:i4>2502</vt:i4>
      </vt:variant>
      <vt:variant>
        <vt:i4>0</vt:i4>
      </vt:variant>
      <vt:variant>
        <vt:i4>5</vt:i4>
      </vt:variant>
      <vt:variant>
        <vt:lpwstr/>
      </vt:variant>
      <vt:variant>
        <vt:lpwstr>FullTimeBoarder</vt:lpwstr>
      </vt:variant>
      <vt:variant>
        <vt:i4>7798892</vt:i4>
      </vt:variant>
      <vt:variant>
        <vt:i4>2499</vt:i4>
      </vt:variant>
      <vt:variant>
        <vt:i4>0</vt:i4>
      </vt:variant>
      <vt:variant>
        <vt:i4>5</vt:i4>
      </vt:variant>
      <vt:variant>
        <vt:lpwstr/>
      </vt:variant>
      <vt:variant>
        <vt:lpwstr>SchoolYear</vt:lpwstr>
      </vt:variant>
      <vt:variant>
        <vt:i4>7733368</vt:i4>
      </vt:variant>
      <vt:variant>
        <vt:i4>2496</vt:i4>
      </vt:variant>
      <vt:variant>
        <vt:i4>0</vt:i4>
      </vt:variant>
      <vt:variant>
        <vt:i4>5</vt:i4>
      </vt:variant>
      <vt:variant>
        <vt:lpwstr/>
      </vt:variant>
      <vt:variant>
        <vt:lpwstr>PrincipalFamilyHome</vt:lpwstr>
      </vt:variant>
      <vt:variant>
        <vt:i4>7471210</vt:i4>
      </vt:variant>
      <vt:variant>
        <vt:i4>2493</vt:i4>
      </vt:variant>
      <vt:variant>
        <vt:i4>0</vt:i4>
      </vt:variant>
      <vt:variant>
        <vt:i4>5</vt:i4>
      </vt:variant>
      <vt:variant>
        <vt:lpwstr/>
      </vt:variant>
      <vt:variant>
        <vt:lpwstr>EligibleStudent</vt:lpwstr>
      </vt:variant>
      <vt:variant>
        <vt:i4>6357116</vt:i4>
      </vt:variant>
      <vt:variant>
        <vt:i4>2490</vt:i4>
      </vt:variant>
      <vt:variant>
        <vt:i4>0</vt:i4>
      </vt:variant>
      <vt:variant>
        <vt:i4>5</vt:i4>
      </vt:variant>
      <vt:variant>
        <vt:lpwstr/>
      </vt:variant>
      <vt:variant>
        <vt:lpwstr>PartTimeBoarder</vt:lpwstr>
      </vt:variant>
      <vt:variant>
        <vt:i4>7143540</vt:i4>
      </vt:variant>
      <vt:variant>
        <vt:i4>2487</vt:i4>
      </vt:variant>
      <vt:variant>
        <vt:i4>0</vt:i4>
      </vt:variant>
      <vt:variant>
        <vt:i4>5</vt:i4>
      </vt:variant>
      <vt:variant>
        <vt:lpwstr/>
      </vt:variant>
      <vt:variant>
        <vt:lpwstr>FullTimeBoarder</vt:lpwstr>
      </vt:variant>
      <vt:variant>
        <vt:i4>7733368</vt:i4>
      </vt:variant>
      <vt:variant>
        <vt:i4>2484</vt:i4>
      </vt:variant>
      <vt:variant>
        <vt:i4>0</vt:i4>
      </vt:variant>
      <vt:variant>
        <vt:i4>5</vt:i4>
      </vt:variant>
      <vt:variant>
        <vt:lpwstr/>
      </vt:variant>
      <vt:variant>
        <vt:lpwstr>PrincipalFamilyHome</vt:lpwstr>
      </vt:variant>
      <vt:variant>
        <vt:i4>7471210</vt:i4>
      </vt:variant>
      <vt:variant>
        <vt:i4>2481</vt:i4>
      </vt:variant>
      <vt:variant>
        <vt:i4>0</vt:i4>
      </vt:variant>
      <vt:variant>
        <vt:i4>5</vt:i4>
      </vt:variant>
      <vt:variant>
        <vt:lpwstr/>
      </vt:variant>
      <vt:variant>
        <vt:lpwstr>EligibleStudent</vt:lpwstr>
      </vt:variant>
      <vt:variant>
        <vt:i4>655402</vt:i4>
      </vt:variant>
      <vt:variant>
        <vt:i4>2478</vt:i4>
      </vt:variant>
      <vt:variant>
        <vt:i4>0</vt:i4>
      </vt:variant>
      <vt:variant>
        <vt:i4>5</vt:i4>
      </vt:variant>
      <vt:variant>
        <vt:lpwstr/>
      </vt:variant>
      <vt:variant>
        <vt:lpwstr>_5.2.7_Short-term_boarders</vt:lpwstr>
      </vt:variant>
      <vt:variant>
        <vt:i4>589848</vt:i4>
      </vt:variant>
      <vt:variant>
        <vt:i4>2475</vt:i4>
      </vt:variant>
      <vt:variant>
        <vt:i4>0</vt:i4>
      </vt:variant>
      <vt:variant>
        <vt:i4>5</vt:i4>
      </vt:variant>
      <vt:variant>
        <vt:lpwstr/>
      </vt:variant>
      <vt:variant>
        <vt:lpwstr>ShortTermBoarder</vt:lpwstr>
      </vt:variant>
      <vt:variant>
        <vt:i4>458795</vt:i4>
      </vt:variant>
      <vt:variant>
        <vt:i4>2472</vt:i4>
      </vt:variant>
      <vt:variant>
        <vt:i4>0</vt:i4>
      </vt:variant>
      <vt:variant>
        <vt:i4>5</vt:i4>
      </vt:variant>
      <vt:variant>
        <vt:lpwstr/>
      </vt:variant>
      <vt:variant>
        <vt:lpwstr>_5.2.6_Part-time_boarders</vt:lpwstr>
      </vt:variant>
      <vt:variant>
        <vt:i4>6357116</vt:i4>
      </vt:variant>
      <vt:variant>
        <vt:i4>2469</vt:i4>
      </vt:variant>
      <vt:variant>
        <vt:i4>0</vt:i4>
      </vt:variant>
      <vt:variant>
        <vt:i4>5</vt:i4>
      </vt:variant>
      <vt:variant>
        <vt:lpwstr/>
      </vt:variant>
      <vt:variant>
        <vt:lpwstr>PartTimeBoarder</vt:lpwstr>
      </vt:variant>
      <vt:variant>
        <vt:i4>7536742</vt:i4>
      </vt:variant>
      <vt:variant>
        <vt:i4>2466</vt:i4>
      </vt:variant>
      <vt:variant>
        <vt:i4>0</vt:i4>
      </vt:variant>
      <vt:variant>
        <vt:i4>5</vt:i4>
      </vt:variant>
      <vt:variant>
        <vt:lpwstr/>
      </vt:variant>
      <vt:variant>
        <vt:lpwstr>SpecialInstitution</vt:lpwstr>
      </vt:variant>
      <vt:variant>
        <vt:i4>8257635</vt:i4>
      </vt:variant>
      <vt:variant>
        <vt:i4>2463</vt:i4>
      </vt:variant>
      <vt:variant>
        <vt:i4>0</vt:i4>
      </vt:variant>
      <vt:variant>
        <vt:i4>5</vt:i4>
      </vt:variant>
      <vt:variant>
        <vt:lpwstr/>
      </vt:variant>
      <vt:variant>
        <vt:lpwstr>Student</vt:lpwstr>
      </vt:variant>
      <vt:variant>
        <vt:i4>3080305</vt:i4>
      </vt:variant>
      <vt:variant>
        <vt:i4>2460</vt:i4>
      </vt:variant>
      <vt:variant>
        <vt:i4>0</vt:i4>
      </vt:variant>
      <vt:variant>
        <vt:i4>5</vt:i4>
      </vt:variant>
      <vt:variant>
        <vt:lpwstr/>
      </vt:variant>
      <vt:variant>
        <vt:lpwstr>_5.4.2_Eligibility</vt:lpwstr>
      </vt:variant>
      <vt:variant>
        <vt:i4>7798892</vt:i4>
      </vt:variant>
      <vt:variant>
        <vt:i4>2457</vt:i4>
      </vt:variant>
      <vt:variant>
        <vt:i4>0</vt:i4>
      </vt:variant>
      <vt:variant>
        <vt:i4>5</vt:i4>
      </vt:variant>
      <vt:variant>
        <vt:lpwstr/>
      </vt:variant>
      <vt:variant>
        <vt:lpwstr>SchoolYear</vt:lpwstr>
      </vt:variant>
      <vt:variant>
        <vt:i4>7471210</vt:i4>
      </vt:variant>
      <vt:variant>
        <vt:i4>2454</vt:i4>
      </vt:variant>
      <vt:variant>
        <vt:i4>0</vt:i4>
      </vt:variant>
      <vt:variant>
        <vt:i4>5</vt:i4>
      </vt:variant>
      <vt:variant>
        <vt:lpwstr/>
      </vt:variant>
      <vt:variant>
        <vt:lpwstr>EligibleStudent</vt:lpwstr>
      </vt:variant>
      <vt:variant>
        <vt:i4>3604555</vt:i4>
      </vt:variant>
      <vt:variant>
        <vt:i4>2451</vt:i4>
      </vt:variant>
      <vt:variant>
        <vt:i4>0</vt:i4>
      </vt:variant>
      <vt:variant>
        <vt:i4>5</vt:i4>
      </vt:variant>
      <vt:variant>
        <vt:lpwstr/>
      </vt:variant>
      <vt:variant>
        <vt:lpwstr>_4_Isolation_conditions</vt:lpwstr>
      </vt:variant>
      <vt:variant>
        <vt:i4>7733368</vt:i4>
      </vt:variant>
      <vt:variant>
        <vt:i4>2448</vt:i4>
      </vt:variant>
      <vt:variant>
        <vt:i4>0</vt:i4>
      </vt:variant>
      <vt:variant>
        <vt:i4>5</vt:i4>
      </vt:variant>
      <vt:variant>
        <vt:lpwstr/>
      </vt:variant>
      <vt:variant>
        <vt:lpwstr>PrincipalFamilyHome</vt:lpwstr>
      </vt:variant>
      <vt:variant>
        <vt:i4>5046317</vt:i4>
      </vt:variant>
      <vt:variant>
        <vt:i4>2445</vt:i4>
      </vt:variant>
      <vt:variant>
        <vt:i4>0</vt:i4>
      </vt:variant>
      <vt:variant>
        <vt:i4>5</vt:i4>
      </vt:variant>
      <vt:variant>
        <vt:lpwstr/>
      </vt:variant>
      <vt:variant>
        <vt:lpwstr>_6.8.2_Special_assessment</vt:lpwstr>
      </vt:variant>
      <vt:variant>
        <vt:i4>393339</vt:i4>
      </vt:variant>
      <vt:variant>
        <vt:i4>2442</vt:i4>
      </vt:variant>
      <vt:variant>
        <vt:i4>0</vt:i4>
      </vt:variant>
      <vt:variant>
        <vt:i4>5</vt:i4>
      </vt:variant>
      <vt:variant>
        <vt:lpwstr/>
      </vt:variant>
      <vt:variant>
        <vt:lpwstr>_6.4.2_Parental_income</vt:lpwstr>
      </vt:variant>
      <vt:variant>
        <vt:i4>131183</vt:i4>
      </vt:variant>
      <vt:variant>
        <vt:i4>2439</vt:i4>
      </vt:variant>
      <vt:variant>
        <vt:i4>0</vt:i4>
      </vt:variant>
      <vt:variant>
        <vt:i4>5</vt:i4>
      </vt:variant>
      <vt:variant>
        <vt:lpwstr/>
      </vt:variant>
      <vt:variant>
        <vt:lpwstr>_5.6.2_Additional_Boarding</vt:lpwstr>
      </vt:variant>
      <vt:variant>
        <vt:i4>6619143</vt:i4>
      </vt:variant>
      <vt:variant>
        <vt:i4>2436</vt:i4>
      </vt:variant>
      <vt:variant>
        <vt:i4>0</vt:i4>
      </vt:variant>
      <vt:variant>
        <vt:i4>5</vt:i4>
      </vt:variant>
      <vt:variant>
        <vt:lpwstr/>
      </vt:variant>
      <vt:variant>
        <vt:lpwstr>_5.6.1_Boarding_Allowance</vt:lpwstr>
      </vt:variant>
      <vt:variant>
        <vt:i4>2883659</vt:i4>
      </vt:variant>
      <vt:variant>
        <vt:i4>2433</vt:i4>
      </vt:variant>
      <vt:variant>
        <vt:i4>0</vt:i4>
      </vt:variant>
      <vt:variant>
        <vt:i4>5</vt:i4>
      </vt:variant>
      <vt:variant>
        <vt:lpwstr/>
      </vt:variant>
      <vt:variant>
        <vt:lpwstr>_6.8.2_Upper_Income</vt:lpwstr>
      </vt:variant>
      <vt:variant>
        <vt:i4>131183</vt:i4>
      </vt:variant>
      <vt:variant>
        <vt:i4>2430</vt:i4>
      </vt:variant>
      <vt:variant>
        <vt:i4>0</vt:i4>
      </vt:variant>
      <vt:variant>
        <vt:i4>5</vt:i4>
      </vt:variant>
      <vt:variant>
        <vt:lpwstr/>
      </vt:variant>
      <vt:variant>
        <vt:lpwstr>_5.6.2_Additional_Boarding</vt:lpwstr>
      </vt:variant>
      <vt:variant>
        <vt:i4>589947</vt:i4>
      </vt:variant>
      <vt:variant>
        <vt:i4>2427</vt:i4>
      </vt:variant>
      <vt:variant>
        <vt:i4>0</vt:i4>
      </vt:variant>
      <vt:variant>
        <vt:i4>5</vt:i4>
      </vt:variant>
      <vt:variant>
        <vt:lpwstr/>
      </vt:variant>
      <vt:variant>
        <vt:lpwstr>_6.8.1_Parental_Income</vt:lpwstr>
      </vt:variant>
      <vt:variant>
        <vt:i4>131183</vt:i4>
      </vt:variant>
      <vt:variant>
        <vt:i4>2424</vt:i4>
      </vt:variant>
      <vt:variant>
        <vt:i4>0</vt:i4>
      </vt:variant>
      <vt:variant>
        <vt:i4>5</vt:i4>
      </vt:variant>
      <vt:variant>
        <vt:lpwstr/>
      </vt:variant>
      <vt:variant>
        <vt:lpwstr>_5.6.2_Additional_Boarding</vt:lpwstr>
      </vt:variant>
      <vt:variant>
        <vt:i4>7405671</vt:i4>
      </vt:variant>
      <vt:variant>
        <vt:i4>2421</vt:i4>
      </vt:variant>
      <vt:variant>
        <vt:i4>0</vt:i4>
      </vt:variant>
      <vt:variant>
        <vt:i4>5</vt:i4>
      </vt:variant>
      <vt:variant>
        <vt:lpwstr/>
      </vt:variant>
      <vt:variant>
        <vt:lpwstr>Family</vt:lpwstr>
      </vt:variant>
      <vt:variant>
        <vt:i4>786547</vt:i4>
      </vt:variant>
      <vt:variant>
        <vt:i4>2418</vt:i4>
      </vt:variant>
      <vt:variant>
        <vt:i4>0</vt:i4>
      </vt:variant>
      <vt:variant>
        <vt:i4>5</vt:i4>
      </vt:variant>
      <vt:variant>
        <vt:lpwstr/>
      </vt:variant>
      <vt:variant>
        <vt:lpwstr>_5.2.3_Actual_boarding</vt:lpwstr>
      </vt:variant>
      <vt:variant>
        <vt:i4>5046317</vt:i4>
      </vt:variant>
      <vt:variant>
        <vt:i4>2415</vt:i4>
      </vt:variant>
      <vt:variant>
        <vt:i4>0</vt:i4>
      </vt:variant>
      <vt:variant>
        <vt:i4>5</vt:i4>
      </vt:variant>
      <vt:variant>
        <vt:lpwstr/>
      </vt:variant>
      <vt:variant>
        <vt:lpwstr>_6.8.2_Special_assessment</vt:lpwstr>
      </vt:variant>
      <vt:variant>
        <vt:i4>1048595</vt:i4>
      </vt:variant>
      <vt:variant>
        <vt:i4>2412</vt:i4>
      </vt:variant>
      <vt:variant>
        <vt:i4>0</vt:i4>
      </vt:variant>
      <vt:variant>
        <vt:i4>5</vt:i4>
      </vt:variant>
      <vt:variant>
        <vt:lpwstr/>
      </vt:variant>
      <vt:variant>
        <vt:lpwstr>SpecialAssessment</vt:lpwstr>
      </vt:variant>
      <vt:variant>
        <vt:i4>2883659</vt:i4>
      </vt:variant>
      <vt:variant>
        <vt:i4>2409</vt:i4>
      </vt:variant>
      <vt:variant>
        <vt:i4>0</vt:i4>
      </vt:variant>
      <vt:variant>
        <vt:i4>5</vt:i4>
      </vt:variant>
      <vt:variant>
        <vt:lpwstr/>
      </vt:variant>
      <vt:variant>
        <vt:lpwstr>_6.8.2_Upper_Income</vt:lpwstr>
      </vt:variant>
      <vt:variant>
        <vt:i4>7340140</vt:i4>
      </vt:variant>
      <vt:variant>
        <vt:i4>2406</vt:i4>
      </vt:variant>
      <vt:variant>
        <vt:i4>0</vt:i4>
      </vt:variant>
      <vt:variant>
        <vt:i4>5</vt:i4>
      </vt:variant>
      <vt:variant>
        <vt:lpwstr/>
      </vt:variant>
      <vt:variant>
        <vt:lpwstr>Partner</vt:lpwstr>
      </vt:variant>
      <vt:variant>
        <vt:i4>5046307</vt:i4>
      </vt:variant>
      <vt:variant>
        <vt:i4>2403</vt:i4>
      </vt:variant>
      <vt:variant>
        <vt:i4>0</vt:i4>
      </vt:variant>
      <vt:variant>
        <vt:i4>5</vt:i4>
      </vt:variant>
      <vt:variant>
        <vt:lpwstr/>
      </vt:variant>
      <vt:variant>
        <vt:lpwstr>_5.2.1_Basic_Boarding</vt:lpwstr>
      </vt:variant>
      <vt:variant>
        <vt:i4>8257635</vt:i4>
      </vt:variant>
      <vt:variant>
        <vt:i4>2400</vt:i4>
      </vt:variant>
      <vt:variant>
        <vt:i4>0</vt:i4>
      </vt:variant>
      <vt:variant>
        <vt:i4>5</vt:i4>
      </vt:variant>
      <vt:variant>
        <vt:lpwstr/>
      </vt:variant>
      <vt:variant>
        <vt:lpwstr>Student</vt:lpwstr>
      </vt:variant>
      <vt:variant>
        <vt:i4>7405671</vt:i4>
      </vt:variant>
      <vt:variant>
        <vt:i4>2397</vt:i4>
      </vt:variant>
      <vt:variant>
        <vt:i4>0</vt:i4>
      </vt:variant>
      <vt:variant>
        <vt:i4>5</vt:i4>
      </vt:variant>
      <vt:variant>
        <vt:lpwstr/>
      </vt:variant>
      <vt:variant>
        <vt:lpwstr>Family</vt:lpwstr>
      </vt:variant>
      <vt:variant>
        <vt:i4>131183</vt:i4>
      </vt:variant>
      <vt:variant>
        <vt:i4>2394</vt:i4>
      </vt:variant>
      <vt:variant>
        <vt:i4>0</vt:i4>
      </vt:variant>
      <vt:variant>
        <vt:i4>5</vt:i4>
      </vt:variant>
      <vt:variant>
        <vt:lpwstr/>
      </vt:variant>
      <vt:variant>
        <vt:lpwstr>_5.6.2_Additional_Boarding</vt:lpwstr>
      </vt:variant>
      <vt:variant>
        <vt:i4>458795</vt:i4>
      </vt:variant>
      <vt:variant>
        <vt:i4>2391</vt:i4>
      </vt:variant>
      <vt:variant>
        <vt:i4>0</vt:i4>
      </vt:variant>
      <vt:variant>
        <vt:i4>5</vt:i4>
      </vt:variant>
      <vt:variant>
        <vt:lpwstr/>
      </vt:variant>
      <vt:variant>
        <vt:lpwstr>_5.2.6_Part-time_boarders</vt:lpwstr>
      </vt:variant>
      <vt:variant>
        <vt:i4>2949189</vt:i4>
      </vt:variant>
      <vt:variant>
        <vt:i4>2388</vt:i4>
      </vt:variant>
      <vt:variant>
        <vt:i4>0</vt:i4>
      </vt:variant>
      <vt:variant>
        <vt:i4>5</vt:i4>
      </vt:variant>
      <vt:variant>
        <vt:lpwstr/>
      </vt:variant>
      <vt:variant>
        <vt:lpwstr>_5.3_Second_Home</vt:lpwstr>
      </vt:variant>
      <vt:variant>
        <vt:i4>7340140</vt:i4>
      </vt:variant>
      <vt:variant>
        <vt:i4>2385</vt:i4>
      </vt:variant>
      <vt:variant>
        <vt:i4>0</vt:i4>
      </vt:variant>
      <vt:variant>
        <vt:i4>5</vt:i4>
      </vt:variant>
      <vt:variant>
        <vt:lpwstr/>
      </vt:variant>
      <vt:variant>
        <vt:lpwstr>Parent</vt:lpwstr>
      </vt:variant>
      <vt:variant>
        <vt:i4>7536742</vt:i4>
      </vt:variant>
      <vt:variant>
        <vt:i4>2382</vt:i4>
      </vt:variant>
      <vt:variant>
        <vt:i4>0</vt:i4>
      </vt:variant>
      <vt:variant>
        <vt:i4>5</vt:i4>
      </vt:variant>
      <vt:variant>
        <vt:lpwstr/>
      </vt:variant>
      <vt:variant>
        <vt:lpwstr>SpecialInstitution</vt:lpwstr>
      </vt:variant>
      <vt:variant>
        <vt:i4>1900657</vt:i4>
      </vt:variant>
      <vt:variant>
        <vt:i4>2379</vt:i4>
      </vt:variant>
      <vt:variant>
        <vt:i4>0</vt:i4>
      </vt:variant>
      <vt:variant>
        <vt:i4>5</vt:i4>
      </vt:variant>
      <vt:variant>
        <vt:lpwstr/>
      </vt:variant>
      <vt:variant>
        <vt:lpwstr>_5.5_Pensioner_Education</vt:lpwstr>
      </vt:variant>
      <vt:variant>
        <vt:i4>8257635</vt:i4>
      </vt:variant>
      <vt:variant>
        <vt:i4>2376</vt:i4>
      </vt:variant>
      <vt:variant>
        <vt:i4>0</vt:i4>
      </vt:variant>
      <vt:variant>
        <vt:i4>5</vt:i4>
      </vt:variant>
      <vt:variant>
        <vt:lpwstr/>
      </vt:variant>
      <vt:variant>
        <vt:lpwstr>Student</vt:lpwstr>
      </vt:variant>
      <vt:variant>
        <vt:i4>7405671</vt:i4>
      </vt:variant>
      <vt:variant>
        <vt:i4>2373</vt:i4>
      </vt:variant>
      <vt:variant>
        <vt:i4>0</vt:i4>
      </vt:variant>
      <vt:variant>
        <vt:i4>5</vt:i4>
      </vt:variant>
      <vt:variant>
        <vt:lpwstr/>
      </vt:variant>
      <vt:variant>
        <vt:lpwstr>Family</vt:lpwstr>
      </vt:variant>
      <vt:variant>
        <vt:i4>6619143</vt:i4>
      </vt:variant>
      <vt:variant>
        <vt:i4>2370</vt:i4>
      </vt:variant>
      <vt:variant>
        <vt:i4>0</vt:i4>
      </vt:variant>
      <vt:variant>
        <vt:i4>5</vt:i4>
      </vt:variant>
      <vt:variant>
        <vt:lpwstr/>
      </vt:variant>
      <vt:variant>
        <vt:lpwstr>_5.6.1_Boarding_Allowance</vt:lpwstr>
      </vt:variant>
      <vt:variant>
        <vt:i4>589848</vt:i4>
      </vt:variant>
      <vt:variant>
        <vt:i4>2367</vt:i4>
      </vt:variant>
      <vt:variant>
        <vt:i4>0</vt:i4>
      </vt:variant>
      <vt:variant>
        <vt:i4>5</vt:i4>
      </vt:variant>
      <vt:variant>
        <vt:lpwstr/>
      </vt:variant>
      <vt:variant>
        <vt:lpwstr>ShortTermBoarder</vt:lpwstr>
      </vt:variant>
      <vt:variant>
        <vt:i4>655402</vt:i4>
      </vt:variant>
      <vt:variant>
        <vt:i4>2364</vt:i4>
      </vt:variant>
      <vt:variant>
        <vt:i4>0</vt:i4>
      </vt:variant>
      <vt:variant>
        <vt:i4>5</vt:i4>
      </vt:variant>
      <vt:variant>
        <vt:lpwstr/>
      </vt:variant>
      <vt:variant>
        <vt:lpwstr>_5.2.7_Short-term_boarders</vt:lpwstr>
      </vt:variant>
      <vt:variant>
        <vt:i4>6357116</vt:i4>
      </vt:variant>
      <vt:variant>
        <vt:i4>2361</vt:i4>
      </vt:variant>
      <vt:variant>
        <vt:i4>0</vt:i4>
      </vt:variant>
      <vt:variant>
        <vt:i4>5</vt:i4>
      </vt:variant>
      <vt:variant>
        <vt:lpwstr/>
      </vt:variant>
      <vt:variant>
        <vt:lpwstr>PartTimeBoarder</vt:lpwstr>
      </vt:variant>
      <vt:variant>
        <vt:i4>262187</vt:i4>
      </vt:variant>
      <vt:variant>
        <vt:i4>2358</vt:i4>
      </vt:variant>
      <vt:variant>
        <vt:i4>0</vt:i4>
      </vt:variant>
      <vt:variant>
        <vt:i4>5</vt:i4>
      </vt:variant>
      <vt:variant>
        <vt:lpwstr/>
      </vt:variant>
      <vt:variant>
        <vt:lpwstr>_5.2.5_Part-time_boarders</vt:lpwstr>
      </vt:variant>
      <vt:variant>
        <vt:i4>7143540</vt:i4>
      </vt:variant>
      <vt:variant>
        <vt:i4>2355</vt:i4>
      </vt:variant>
      <vt:variant>
        <vt:i4>0</vt:i4>
      </vt:variant>
      <vt:variant>
        <vt:i4>5</vt:i4>
      </vt:variant>
      <vt:variant>
        <vt:lpwstr/>
      </vt:variant>
      <vt:variant>
        <vt:lpwstr>FullTimeBoarder</vt:lpwstr>
      </vt:variant>
      <vt:variant>
        <vt:i4>852007</vt:i4>
      </vt:variant>
      <vt:variant>
        <vt:i4>2352</vt:i4>
      </vt:variant>
      <vt:variant>
        <vt:i4>0</vt:i4>
      </vt:variant>
      <vt:variant>
        <vt:i4>5</vt:i4>
      </vt:variant>
      <vt:variant>
        <vt:lpwstr/>
      </vt:variant>
      <vt:variant>
        <vt:lpwstr>_5.2.4_Full-time_boarders</vt:lpwstr>
      </vt:variant>
      <vt:variant>
        <vt:i4>786547</vt:i4>
      </vt:variant>
      <vt:variant>
        <vt:i4>2349</vt:i4>
      </vt:variant>
      <vt:variant>
        <vt:i4>0</vt:i4>
      </vt:variant>
      <vt:variant>
        <vt:i4>5</vt:i4>
      </vt:variant>
      <vt:variant>
        <vt:lpwstr/>
      </vt:variant>
      <vt:variant>
        <vt:lpwstr>_5.2.3_Actual_boarding</vt:lpwstr>
      </vt:variant>
      <vt:variant>
        <vt:i4>393327</vt:i4>
      </vt:variant>
      <vt:variant>
        <vt:i4>2346</vt:i4>
      </vt:variant>
      <vt:variant>
        <vt:i4>0</vt:i4>
      </vt:variant>
      <vt:variant>
        <vt:i4>5</vt:i4>
      </vt:variant>
      <vt:variant>
        <vt:lpwstr/>
      </vt:variant>
      <vt:variant>
        <vt:lpwstr>_5.2.2_Additional_Boarding</vt:lpwstr>
      </vt:variant>
      <vt:variant>
        <vt:i4>5046307</vt:i4>
      </vt:variant>
      <vt:variant>
        <vt:i4>2343</vt:i4>
      </vt:variant>
      <vt:variant>
        <vt:i4>0</vt:i4>
      </vt:variant>
      <vt:variant>
        <vt:i4>5</vt:i4>
      </vt:variant>
      <vt:variant>
        <vt:lpwstr/>
      </vt:variant>
      <vt:variant>
        <vt:lpwstr>_5.2.1_Basic_Boarding</vt:lpwstr>
      </vt:variant>
      <vt:variant>
        <vt:i4>393327</vt:i4>
      </vt:variant>
      <vt:variant>
        <vt:i4>2340</vt:i4>
      </vt:variant>
      <vt:variant>
        <vt:i4>0</vt:i4>
      </vt:variant>
      <vt:variant>
        <vt:i4>5</vt:i4>
      </vt:variant>
      <vt:variant>
        <vt:lpwstr/>
      </vt:variant>
      <vt:variant>
        <vt:lpwstr>_5.2.2_Additional_Boarding</vt:lpwstr>
      </vt:variant>
      <vt:variant>
        <vt:i4>7471210</vt:i4>
      </vt:variant>
      <vt:variant>
        <vt:i4>2337</vt:i4>
      </vt:variant>
      <vt:variant>
        <vt:i4>0</vt:i4>
      </vt:variant>
      <vt:variant>
        <vt:i4>5</vt:i4>
      </vt:variant>
      <vt:variant>
        <vt:lpwstr/>
      </vt:variant>
      <vt:variant>
        <vt:lpwstr>EligibleStudent</vt:lpwstr>
      </vt:variant>
      <vt:variant>
        <vt:i4>5046307</vt:i4>
      </vt:variant>
      <vt:variant>
        <vt:i4>2334</vt:i4>
      </vt:variant>
      <vt:variant>
        <vt:i4>0</vt:i4>
      </vt:variant>
      <vt:variant>
        <vt:i4>5</vt:i4>
      </vt:variant>
      <vt:variant>
        <vt:lpwstr/>
      </vt:variant>
      <vt:variant>
        <vt:lpwstr>_5.2.1_Basic_Boarding</vt:lpwstr>
      </vt:variant>
      <vt:variant>
        <vt:i4>8257635</vt:i4>
      </vt:variant>
      <vt:variant>
        <vt:i4>2331</vt:i4>
      </vt:variant>
      <vt:variant>
        <vt:i4>0</vt:i4>
      </vt:variant>
      <vt:variant>
        <vt:i4>5</vt:i4>
      </vt:variant>
      <vt:variant>
        <vt:lpwstr/>
      </vt:variant>
      <vt:variant>
        <vt:lpwstr>Student</vt:lpwstr>
      </vt:variant>
      <vt:variant>
        <vt:i4>8257635</vt:i4>
      </vt:variant>
      <vt:variant>
        <vt:i4>2328</vt:i4>
      </vt:variant>
      <vt:variant>
        <vt:i4>0</vt:i4>
      </vt:variant>
      <vt:variant>
        <vt:i4>5</vt:i4>
      </vt:variant>
      <vt:variant>
        <vt:lpwstr/>
      </vt:variant>
      <vt:variant>
        <vt:lpwstr>Student</vt:lpwstr>
      </vt:variant>
      <vt:variant>
        <vt:i4>655402</vt:i4>
      </vt:variant>
      <vt:variant>
        <vt:i4>2325</vt:i4>
      </vt:variant>
      <vt:variant>
        <vt:i4>0</vt:i4>
      </vt:variant>
      <vt:variant>
        <vt:i4>5</vt:i4>
      </vt:variant>
      <vt:variant>
        <vt:lpwstr/>
      </vt:variant>
      <vt:variant>
        <vt:lpwstr>_5.2.7_Short-term_boarders</vt:lpwstr>
      </vt:variant>
      <vt:variant>
        <vt:i4>589848</vt:i4>
      </vt:variant>
      <vt:variant>
        <vt:i4>2322</vt:i4>
      </vt:variant>
      <vt:variant>
        <vt:i4>0</vt:i4>
      </vt:variant>
      <vt:variant>
        <vt:i4>5</vt:i4>
      </vt:variant>
      <vt:variant>
        <vt:lpwstr/>
      </vt:variant>
      <vt:variant>
        <vt:lpwstr>ShortTermBoarder</vt:lpwstr>
      </vt:variant>
      <vt:variant>
        <vt:i4>3604513</vt:i4>
      </vt:variant>
      <vt:variant>
        <vt:i4>2319</vt:i4>
      </vt:variant>
      <vt:variant>
        <vt:i4>0</vt:i4>
      </vt:variant>
      <vt:variant>
        <vt:i4>5</vt:i4>
      </vt:variant>
      <vt:variant>
        <vt:lpwstr/>
      </vt:variant>
      <vt:variant>
        <vt:lpwstr>_Distance_Education_Allowance_Supple</vt:lpwstr>
      </vt:variant>
      <vt:variant>
        <vt:i4>7471210</vt:i4>
      </vt:variant>
      <vt:variant>
        <vt:i4>2316</vt:i4>
      </vt:variant>
      <vt:variant>
        <vt:i4>0</vt:i4>
      </vt:variant>
      <vt:variant>
        <vt:i4>5</vt:i4>
      </vt:variant>
      <vt:variant>
        <vt:lpwstr/>
      </vt:variant>
      <vt:variant>
        <vt:lpwstr>EligibleStudent</vt:lpwstr>
      </vt:variant>
      <vt:variant>
        <vt:i4>1835024</vt:i4>
      </vt:variant>
      <vt:variant>
        <vt:i4>2313</vt:i4>
      </vt:variant>
      <vt:variant>
        <vt:i4>0</vt:i4>
      </vt:variant>
      <vt:variant>
        <vt:i4>5</vt:i4>
      </vt:variant>
      <vt:variant>
        <vt:lpwstr/>
      </vt:variant>
      <vt:variant>
        <vt:lpwstr>EligibilityPeriod</vt:lpwstr>
      </vt:variant>
      <vt:variant>
        <vt:i4>6357006</vt:i4>
      </vt:variant>
      <vt:variant>
        <vt:i4>2310</vt:i4>
      </vt:variant>
      <vt:variant>
        <vt:i4>0</vt:i4>
      </vt:variant>
      <vt:variant>
        <vt:i4>5</vt:i4>
      </vt:variant>
      <vt:variant>
        <vt:lpwstr/>
      </vt:variant>
      <vt:variant>
        <vt:lpwstr>_5.6.4_Distance_Education</vt:lpwstr>
      </vt:variant>
      <vt:variant>
        <vt:i4>655402</vt:i4>
      </vt:variant>
      <vt:variant>
        <vt:i4>2307</vt:i4>
      </vt:variant>
      <vt:variant>
        <vt:i4>0</vt:i4>
      </vt:variant>
      <vt:variant>
        <vt:i4>5</vt:i4>
      </vt:variant>
      <vt:variant>
        <vt:lpwstr/>
      </vt:variant>
      <vt:variant>
        <vt:lpwstr>_5.2.7_Short-term_boarders</vt:lpwstr>
      </vt:variant>
      <vt:variant>
        <vt:i4>1376284</vt:i4>
      </vt:variant>
      <vt:variant>
        <vt:i4>2304</vt:i4>
      </vt:variant>
      <vt:variant>
        <vt:i4>0</vt:i4>
      </vt:variant>
      <vt:variant>
        <vt:i4>5</vt:i4>
      </vt:variant>
      <vt:variant>
        <vt:lpwstr/>
      </vt:variant>
      <vt:variant>
        <vt:lpwstr>SecondFamilyHome</vt:lpwstr>
      </vt:variant>
      <vt:variant>
        <vt:i4>983050</vt:i4>
      </vt:variant>
      <vt:variant>
        <vt:i4>2301</vt:i4>
      </vt:variant>
      <vt:variant>
        <vt:i4>0</vt:i4>
      </vt:variant>
      <vt:variant>
        <vt:i4>5</vt:i4>
      </vt:variant>
      <vt:variant>
        <vt:lpwstr/>
      </vt:variant>
      <vt:variant>
        <vt:lpwstr>DistanceEducationMethods</vt:lpwstr>
      </vt:variant>
      <vt:variant>
        <vt:i4>7733368</vt:i4>
      </vt:variant>
      <vt:variant>
        <vt:i4>2298</vt:i4>
      </vt:variant>
      <vt:variant>
        <vt:i4>0</vt:i4>
      </vt:variant>
      <vt:variant>
        <vt:i4>5</vt:i4>
      </vt:variant>
      <vt:variant>
        <vt:lpwstr/>
      </vt:variant>
      <vt:variant>
        <vt:lpwstr>PrincipalFamilyHome</vt:lpwstr>
      </vt:variant>
      <vt:variant>
        <vt:i4>1376284</vt:i4>
      </vt:variant>
      <vt:variant>
        <vt:i4>2295</vt:i4>
      </vt:variant>
      <vt:variant>
        <vt:i4>0</vt:i4>
      </vt:variant>
      <vt:variant>
        <vt:i4>5</vt:i4>
      </vt:variant>
      <vt:variant>
        <vt:lpwstr/>
      </vt:variant>
      <vt:variant>
        <vt:lpwstr>SecondFamilyHome</vt:lpwstr>
      </vt:variant>
      <vt:variant>
        <vt:i4>8257635</vt:i4>
      </vt:variant>
      <vt:variant>
        <vt:i4>2292</vt:i4>
      </vt:variant>
      <vt:variant>
        <vt:i4>0</vt:i4>
      </vt:variant>
      <vt:variant>
        <vt:i4>5</vt:i4>
      </vt:variant>
      <vt:variant>
        <vt:lpwstr/>
      </vt:variant>
      <vt:variant>
        <vt:lpwstr>Student</vt:lpwstr>
      </vt:variant>
      <vt:variant>
        <vt:i4>4849716</vt:i4>
      </vt:variant>
      <vt:variant>
        <vt:i4>2289</vt:i4>
      </vt:variant>
      <vt:variant>
        <vt:i4>0</vt:i4>
      </vt:variant>
      <vt:variant>
        <vt:i4>5</vt:i4>
      </vt:variant>
      <vt:variant>
        <vt:lpwstr/>
      </vt:variant>
      <vt:variant>
        <vt:lpwstr>_5.1.6_Payee_for</vt:lpwstr>
      </vt:variant>
      <vt:variant>
        <vt:i4>1900648</vt:i4>
      </vt:variant>
      <vt:variant>
        <vt:i4>2286</vt:i4>
      </vt:variant>
      <vt:variant>
        <vt:i4>0</vt:i4>
      </vt:variant>
      <vt:variant>
        <vt:i4>5</vt:i4>
      </vt:variant>
      <vt:variant>
        <vt:lpwstr/>
      </vt:variant>
      <vt:variant>
        <vt:lpwstr>_5.1.7_Taxation_of</vt:lpwstr>
      </vt:variant>
      <vt:variant>
        <vt:i4>983152</vt:i4>
      </vt:variant>
      <vt:variant>
        <vt:i4>2283</vt:i4>
      </vt:variant>
      <vt:variant>
        <vt:i4>0</vt:i4>
      </vt:variant>
      <vt:variant>
        <vt:i4>5</vt:i4>
      </vt:variant>
      <vt:variant>
        <vt:lpwstr/>
      </vt:variant>
      <vt:variant>
        <vt:lpwstr>_5.1.5_Term_instalment</vt:lpwstr>
      </vt:variant>
      <vt:variant>
        <vt:i4>2883656</vt:i4>
      </vt:variant>
      <vt:variant>
        <vt:i4>2280</vt:i4>
      </vt:variant>
      <vt:variant>
        <vt:i4>0</vt:i4>
      </vt:variant>
      <vt:variant>
        <vt:i4>5</vt:i4>
      </vt:variant>
      <vt:variant>
        <vt:lpwstr/>
      </vt:variant>
      <vt:variant>
        <vt:lpwstr>_5.1.3_Minimum_payment</vt:lpwstr>
      </vt:variant>
      <vt:variant>
        <vt:i4>4522026</vt:i4>
      </vt:variant>
      <vt:variant>
        <vt:i4>2277</vt:i4>
      </vt:variant>
      <vt:variant>
        <vt:i4>0</vt:i4>
      </vt:variant>
      <vt:variant>
        <vt:i4>5</vt:i4>
      </vt:variant>
      <vt:variant>
        <vt:lpwstr/>
      </vt:variant>
      <vt:variant>
        <vt:lpwstr>_5.1.2_Calculation_of</vt:lpwstr>
      </vt:variant>
      <vt:variant>
        <vt:i4>3276885</vt:i4>
      </vt:variant>
      <vt:variant>
        <vt:i4>2274</vt:i4>
      </vt:variant>
      <vt:variant>
        <vt:i4>0</vt:i4>
      </vt:variant>
      <vt:variant>
        <vt:i4>5</vt:i4>
      </vt:variant>
      <vt:variant>
        <vt:lpwstr/>
      </vt:variant>
      <vt:variant>
        <vt:lpwstr>_5.1.1_Which_allowances</vt:lpwstr>
      </vt:variant>
      <vt:variant>
        <vt:i4>1376284</vt:i4>
      </vt:variant>
      <vt:variant>
        <vt:i4>2271</vt:i4>
      </vt:variant>
      <vt:variant>
        <vt:i4>0</vt:i4>
      </vt:variant>
      <vt:variant>
        <vt:i4>5</vt:i4>
      </vt:variant>
      <vt:variant>
        <vt:lpwstr/>
      </vt:variant>
      <vt:variant>
        <vt:lpwstr>SecondFamilyHome</vt:lpwstr>
      </vt:variant>
      <vt:variant>
        <vt:i4>7405671</vt:i4>
      </vt:variant>
      <vt:variant>
        <vt:i4>2268</vt:i4>
      </vt:variant>
      <vt:variant>
        <vt:i4>0</vt:i4>
      </vt:variant>
      <vt:variant>
        <vt:i4>5</vt:i4>
      </vt:variant>
      <vt:variant>
        <vt:lpwstr/>
      </vt:variant>
      <vt:variant>
        <vt:lpwstr>Family</vt:lpwstr>
      </vt:variant>
      <vt:variant>
        <vt:i4>1966080</vt:i4>
      </vt:variant>
      <vt:variant>
        <vt:i4>2265</vt:i4>
      </vt:variant>
      <vt:variant>
        <vt:i4>0</vt:i4>
      </vt:variant>
      <vt:variant>
        <vt:i4>5</vt:i4>
      </vt:variant>
      <vt:variant>
        <vt:lpwstr/>
      </vt:variant>
      <vt:variant>
        <vt:lpwstr>CircumstancesBeyondTheFamilysControl</vt:lpwstr>
      </vt:variant>
      <vt:variant>
        <vt:i4>327682</vt:i4>
      </vt:variant>
      <vt:variant>
        <vt:i4>2262</vt:i4>
      </vt:variant>
      <vt:variant>
        <vt:i4>0</vt:i4>
      </vt:variant>
      <vt:variant>
        <vt:i4>5</vt:i4>
      </vt:variant>
      <vt:variant>
        <vt:lpwstr/>
      </vt:variant>
      <vt:variant>
        <vt:lpwstr>Claim</vt:lpwstr>
      </vt:variant>
      <vt:variant>
        <vt:i4>983050</vt:i4>
      </vt:variant>
      <vt:variant>
        <vt:i4>2259</vt:i4>
      </vt:variant>
      <vt:variant>
        <vt:i4>0</vt:i4>
      </vt:variant>
      <vt:variant>
        <vt:i4>5</vt:i4>
      </vt:variant>
      <vt:variant>
        <vt:lpwstr/>
      </vt:variant>
      <vt:variant>
        <vt:lpwstr>DistanceEducationMethods</vt:lpwstr>
      </vt:variant>
      <vt:variant>
        <vt:i4>2293836</vt:i4>
      </vt:variant>
      <vt:variant>
        <vt:i4>2256</vt:i4>
      </vt:variant>
      <vt:variant>
        <vt:i4>0</vt:i4>
      </vt:variant>
      <vt:variant>
        <vt:i4>5</vt:i4>
      </vt:variant>
      <vt:variant>
        <vt:lpwstr/>
      </vt:variant>
      <vt:variant>
        <vt:lpwstr>_5.2_Boarding_allowances</vt:lpwstr>
      </vt:variant>
      <vt:variant>
        <vt:i4>7798892</vt:i4>
      </vt:variant>
      <vt:variant>
        <vt:i4>2253</vt:i4>
      </vt:variant>
      <vt:variant>
        <vt:i4>0</vt:i4>
      </vt:variant>
      <vt:variant>
        <vt:i4>5</vt:i4>
      </vt:variant>
      <vt:variant>
        <vt:lpwstr/>
      </vt:variant>
      <vt:variant>
        <vt:lpwstr>SchoolYear</vt:lpwstr>
      </vt:variant>
      <vt:variant>
        <vt:i4>7340140</vt:i4>
      </vt:variant>
      <vt:variant>
        <vt:i4>2250</vt:i4>
      </vt:variant>
      <vt:variant>
        <vt:i4>0</vt:i4>
      </vt:variant>
      <vt:variant>
        <vt:i4>5</vt:i4>
      </vt:variant>
      <vt:variant>
        <vt:lpwstr/>
      </vt:variant>
      <vt:variant>
        <vt:lpwstr>Parent</vt:lpwstr>
      </vt:variant>
      <vt:variant>
        <vt:i4>7733368</vt:i4>
      </vt:variant>
      <vt:variant>
        <vt:i4>2247</vt:i4>
      </vt:variant>
      <vt:variant>
        <vt:i4>0</vt:i4>
      </vt:variant>
      <vt:variant>
        <vt:i4>5</vt:i4>
      </vt:variant>
      <vt:variant>
        <vt:lpwstr/>
      </vt:variant>
      <vt:variant>
        <vt:lpwstr>PrincipalFamilyHome</vt:lpwstr>
      </vt:variant>
      <vt:variant>
        <vt:i4>8257635</vt:i4>
      </vt:variant>
      <vt:variant>
        <vt:i4>2244</vt:i4>
      </vt:variant>
      <vt:variant>
        <vt:i4>0</vt:i4>
      </vt:variant>
      <vt:variant>
        <vt:i4>5</vt:i4>
      </vt:variant>
      <vt:variant>
        <vt:lpwstr/>
      </vt:variant>
      <vt:variant>
        <vt:lpwstr>Student</vt:lpwstr>
      </vt:variant>
      <vt:variant>
        <vt:i4>8257635</vt:i4>
      </vt:variant>
      <vt:variant>
        <vt:i4>2241</vt:i4>
      </vt:variant>
      <vt:variant>
        <vt:i4>0</vt:i4>
      </vt:variant>
      <vt:variant>
        <vt:i4>5</vt:i4>
      </vt:variant>
      <vt:variant>
        <vt:lpwstr/>
      </vt:variant>
      <vt:variant>
        <vt:lpwstr>Student</vt:lpwstr>
      </vt:variant>
      <vt:variant>
        <vt:i4>917618</vt:i4>
      </vt:variant>
      <vt:variant>
        <vt:i4>2238</vt:i4>
      </vt:variant>
      <vt:variant>
        <vt:i4>0</vt:i4>
      </vt:variant>
      <vt:variant>
        <vt:i4>5</vt:i4>
      </vt:variant>
      <vt:variant>
        <vt:lpwstr/>
      </vt:variant>
      <vt:variant>
        <vt:lpwstr>_4.4.5_Continuation_and</vt:lpwstr>
      </vt:variant>
      <vt:variant>
        <vt:i4>327682</vt:i4>
      </vt:variant>
      <vt:variant>
        <vt:i4>2235</vt:i4>
      </vt:variant>
      <vt:variant>
        <vt:i4>0</vt:i4>
      </vt:variant>
      <vt:variant>
        <vt:i4>5</vt:i4>
      </vt:variant>
      <vt:variant>
        <vt:lpwstr/>
      </vt:variant>
      <vt:variant>
        <vt:lpwstr>Claim</vt:lpwstr>
      </vt:variant>
      <vt:variant>
        <vt:i4>7340140</vt:i4>
      </vt:variant>
      <vt:variant>
        <vt:i4>2232</vt:i4>
      </vt:variant>
      <vt:variant>
        <vt:i4>0</vt:i4>
      </vt:variant>
      <vt:variant>
        <vt:i4>5</vt:i4>
      </vt:variant>
      <vt:variant>
        <vt:lpwstr/>
      </vt:variant>
      <vt:variant>
        <vt:lpwstr>Parent</vt:lpwstr>
      </vt:variant>
      <vt:variant>
        <vt:i4>2031726</vt:i4>
      </vt:variant>
      <vt:variant>
        <vt:i4>2229</vt:i4>
      </vt:variant>
      <vt:variant>
        <vt:i4>0</vt:i4>
      </vt:variant>
      <vt:variant>
        <vt:i4>5</vt:i4>
      </vt:variant>
      <vt:variant>
        <vt:lpwstr/>
      </vt:variant>
      <vt:variant>
        <vt:lpwstr>_5.3.3_Approved_second</vt:lpwstr>
      </vt:variant>
      <vt:variant>
        <vt:i4>1376284</vt:i4>
      </vt:variant>
      <vt:variant>
        <vt:i4>2226</vt:i4>
      </vt:variant>
      <vt:variant>
        <vt:i4>0</vt:i4>
      </vt:variant>
      <vt:variant>
        <vt:i4>5</vt:i4>
      </vt:variant>
      <vt:variant>
        <vt:lpwstr/>
      </vt:variant>
      <vt:variant>
        <vt:lpwstr>SecondFamilyHome</vt:lpwstr>
      </vt:variant>
      <vt:variant>
        <vt:i4>8257635</vt:i4>
      </vt:variant>
      <vt:variant>
        <vt:i4>2223</vt:i4>
      </vt:variant>
      <vt:variant>
        <vt:i4>0</vt:i4>
      </vt:variant>
      <vt:variant>
        <vt:i4>5</vt:i4>
      </vt:variant>
      <vt:variant>
        <vt:lpwstr/>
      </vt:variant>
      <vt:variant>
        <vt:lpwstr>Student</vt:lpwstr>
      </vt:variant>
      <vt:variant>
        <vt:i4>327682</vt:i4>
      </vt:variant>
      <vt:variant>
        <vt:i4>2220</vt:i4>
      </vt:variant>
      <vt:variant>
        <vt:i4>0</vt:i4>
      </vt:variant>
      <vt:variant>
        <vt:i4>5</vt:i4>
      </vt:variant>
      <vt:variant>
        <vt:lpwstr/>
      </vt:variant>
      <vt:variant>
        <vt:lpwstr>Claim</vt:lpwstr>
      </vt:variant>
      <vt:variant>
        <vt:i4>7798892</vt:i4>
      </vt:variant>
      <vt:variant>
        <vt:i4>2217</vt:i4>
      </vt:variant>
      <vt:variant>
        <vt:i4>0</vt:i4>
      </vt:variant>
      <vt:variant>
        <vt:i4>5</vt:i4>
      </vt:variant>
      <vt:variant>
        <vt:lpwstr/>
      </vt:variant>
      <vt:variant>
        <vt:lpwstr>SchoolYear</vt:lpwstr>
      </vt:variant>
      <vt:variant>
        <vt:i4>7405671</vt:i4>
      </vt:variant>
      <vt:variant>
        <vt:i4>2214</vt:i4>
      </vt:variant>
      <vt:variant>
        <vt:i4>0</vt:i4>
      </vt:variant>
      <vt:variant>
        <vt:i4>5</vt:i4>
      </vt:variant>
      <vt:variant>
        <vt:lpwstr/>
      </vt:variant>
      <vt:variant>
        <vt:lpwstr>Family</vt:lpwstr>
      </vt:variant>
      <vt:variant>
        <vt:i4>7340140</vt:i4>
      </vt:variant>
      <vt:variant>
        <vt:i4>2211</vt:i4>
      </vt:variant>
      <vt:variant>
        <vt:i4>0</vt:i4>
      </vt:variant>
      <vt:variant>
        <vt:i4>5</vt:i4>
      </vt:variant>
      <vt:variant>
        <vt:lpwstr/>
      </vt:variant>
      <vt:variant>
        <vt:lpwstr>Parent</vt:lpwstr>
      </vt:variant>
      <vt:variant>
        <vt:i4>8257635</vt:i4>
      </vt:variant>
      <vt:variant>
        <vt:i4>2208</vt:i4>
      </vt:variant>
      <vt:variant>
        <vt:i4>0</vt:i4>
      </vt:variant>
      <vt:variant>
        <vt:i4>5</vt:i4>
      </vt:variant>
      <vt:variant>
        <vt:lpwstr/>
      </vt:variant>
      <vt:variant>
        <vt:lpwstr>Student</vt:lpwstr>
      </vt:variant>
      <vt:variant>
        <vt:i4>393247</vt:i4>
      </vt:variant>
      <vt:variant>
        <vt:i4>2205</vt:i4>
      </vt:variant>
      <vt:variant>
        <vt:i4>0</vt:i4>
      </vt:variant>
      <vt:variant>
        <vt:i4>5</vt:i4>
      </vt:variant>
      <vt:variant>
        <vt:lpwstr/>
      </vt:variant>
      <vt:variant>
        <vt:lpwstr>SpecialSchool</vt:lpwstr>
      </vt:variant>
      <vt:variant>
        <vt:i4>262271</vt:i4>
      </vt:variant>
      <vt:variant>
        <vt:i4>2202</vt:i4>
      </vt:variant>
      <vt:variant>
        <vt:i4>0</vt:i4>
      </vt:variant>
      <vt:variant>
        <vt:i4>5</vt:i4>
      </vt:variant>
      <vt:variant>
        <vt:lpwstr/>
      </vt:variant>
      <vt:variant>
        <vt:lpwstr>_3.4.2_Approved_institution</vt:lpwstr>
      </vt:variant>
      <vt:variant>
        <vt:i4>524405</vt:i4>
      </vt:variant>
      <vt:variant>
        <vt:i4>2199</vt:i4>
      </vt:variant>
      <vt:variant>
        <vt:i4>0</vt:i4>
      </vt:variant>
      <vt:variant>
        <vt:i4>5</vt:i4>
      </vt:variant>
      <vt:variant>
        <vt:lpwstr/>
      </vt:variant>
      <vt:variant>
        <vt:lpwstr>_3.4.3_Approved_course</vt:lpwstr>
      </vt:variant>
      <vt:variant>
        <vt:i4>327682</vt:i4>
      </vt:variant>
      <vt:variant>
        <vt:i4>2196</vt:i4>
      </vt:variant>
      <vt:variant>
        <vt:i4>0</vt:i4>
      </vt:variant>
      <vt:variant>
        <vt:i4>5</vt:i4>
      </vt:variant>
      <vt:variant>
        <vt:lpwstr/>
      </vt:variant>
      <vt:variant>
        <vt:lpwstr>Claim</vt:lpwstr>
      </vt:variant>
      <vt:variant>
        <vt:i4>7536742</vt:i4>
      </vt:variant>
      <vt:variant>
        <vt:i4>2193</vt:i4>
      </vt:variant>
      <vt:variant>
        <vt:i4>0</vt:i4>
      </vt:variant>
      <vt:variant>
        <vt:i4>5</vt:i4>
      </vt:variant>
      <vt:variant>
        <vt:lpwstr/>
      </vt:variant>
      <vt:variant>
        <vt:lpwstr>SpecialInstitution</vt:lpwstr>
      </vt:variant>
      <vt:variant>
        <vt:i4>7405671</vt:i4>
      </vt:variant>
      <vt:variant>
        <vt:i4>2190</vt:i4>
      </vt:variant>
      <vt:variant>
        <vt:i4>0</vt:i4>
      </vt:variant>
      <vt:variant>
        <vt:i4>5</vt:i4>
      </vt:variant>
      <vt:variant>
        <vt:lpwstr/>
      </vt:variant>
      <vt:variant>
        <vt:lpwstr>DisabilityOrOtherCondition</vt:lpwstr>
      </vt:variant>
      <vt:variant>
        <vt:i4>8257635</vt:i4>
      </vt:variant>
      <vt:variant>
        <vt:i4>2187</vt:i4>
      </vt:variant>
      <vt:variant>
        <vt:i4>0</vt:i4>
      </vt:variant>
      <vt:variant>
        <vt:i4>5</vt:i4>
      </vt:variant>
      <vt:variant>
        <vt:lpwstr/>
      </vt:variant>
      <vt:variant>
        <vt:lpwstr>Student</vt:lpwstr>
      </vt:variant>
      <vt:variant>
        <vt:i4>917618</vt:i4>
      </vt:variant>
      <vt:variant>
        <vt:i4>2184</vt:i4>
      </vt:variant>
      <vt:variant>
        <vt:i4>0</vt:i4>
      </vt:variant>
      <vt:variant>
        <vt:i4>5</vt:i4>
      </vt:variant>
      <vt:variant>
        <vt:lpwstr/>
      </vt:variant>
      <vt:variant>
        <vt:lpwstr>_4.4.5_Continuation_and</vt:lpwstr>
      </vt:variant>
      <vt:variant>
        <vt:i4>5185623</vt:i4>
      </vt:variant>
      <vt:variant>
        <vt:i4>2181</vt:i4>
      </vt:variant>
      <vt:variant>
        <vt:i4>0</vt:i4>
      </vt:variant>
      <vt:variant>
        <vt:i4>5</vt:i4>
      </vt:variant>
      <vt:variant>
        <vt:lpwstr/>
      </vt:variant>
      <vt:variant>
        <vt:lpwstr>_4.4.4_Student’s_sole</vt:lpwstr>
      </vt:variant>
      <vt:variant>
        <vt:i4>1376284</vt:i4>
      </vt:variant>
      <vt:variant>
        <vt:i4>2178</vt:i4>
      </vt:variant>
      <vt:variant>
        <vt:i4>0</vt:i4>
      </vt:variant>
      <vt:variant>
        <vt:i4>5</vt:i4>
      </vt:variant>
      <vt:variant>
        <vt:lpwstr/>
      </vt:variant>
      <vt:variant>
        <vt:lpwstr>SecondFamilyHome</vt:lpwstr>
      </vt:variant>
      <vt:variant>
        <vt:i4>2162767</vt:i4>
      </vt:variant>
      <vt:variant>
        <vt:i4>2175</vt:i4>
      </vt:variant>
      <vt:variant>
        <vt:i4>0</vt:i4>
      </vt:variant>
      <vt:variant>
        <vt:i4>5</vt:i4>
      </vt:variant>
      <vt:variant>
        <vt:lpwstr/>
      </vt:variant>
      <vt:variant>
        <vt:lpwstr>_4.4.3_Student_and</vt:lpwstr>
      </vt:variant>
      <vt:variant>
        <vt:i4>1048699</vt:i4>
      </vt:variant>
      <vt:variant>
        <vt:i4>2172</vt:i4>
      </vt:variant>
      <vt:variant>
        <vt:i4>0</vt:i4>
      </vt:variant>
      <vt:variant>
        <vt:i4>5</vt:i4>
      </vt:variant>
      <vt:variant>
        <vt:lpwstr/>
      </vt:variant>
      <vt:variant>
        <vt:lpwstr>_4.4.2_Parental_occupation</vt:lpwstr>
      </vt:variant>
      <vt:variant>
        <vt:i4>7536742</vt:i4>
      </vt:variant>
      <vt:variant>
        <vt:i4>2169</vt:i4>
      </vt:variant>
      <vt:variant>
        <vt:i4>0</vt:i4>
      </vt:variant>
      <vt:variant>
        <vt:i4>5</vt:i4>
      </vt:variant>
      <vt:variant>
        <vt:lpwstr/>
      </vt:variant>
      <vt:variant>
        <vt:lpwstr>SpecialInstitution</vt:lpwstr>
      </vt:variant>
      <vt:variant>
        <vt:i4>5177389</vt:i4>
      </vt:variant>
      <vt:variant>
        <vt:i4>2166</vt:i4>
      </vt:variant>
      <vt:variant>
        <vt:i4>0</vt:i4>
      </vt:variant>
      <vt:variant>
        <vt:i4>5</vt:i4>
      </vt:variant>
      <vt:variant>
        <vt:lpwstr/>
      </vt:variant>
      <vt:variant>
        <vt:lpwstr>_4.4.1_Student_lives</vt:lpwstr>
      </vt:variant>
      <vt:variant>
        <vt:i4>6225956</vt:i4>
      </vt:variant>
      <vt:variant>
        <vt:i4>2163</vt:i4>
      </vt:variant>
      <vt:variant>
        <vt:i4>0</vt:i4>
      </vt:variant>
      <vt:variant>
        <vt:i4>5</vt:i4>
      </vt:variant>
      <vt:variant>
        <vt:lpwstr/>
      </vt:variant>
      <vt:variant>
        <vt:lpwstr>_4.2_Geographical_isolation</vt:lpwstr>
      </vt:variant>
      <vt:variant>
        <vt:i4>7864444</vt:i4>
      </vt:variant>
      <vt:variant>
        <vt:i4>2160</vt:i4>
      </vt:variant>
      <vt:variant>
        <vt:i4>0</vt:i4>
      </vt:variant>
      <vt:variant>
        <vt:i4>5</vt:i4>
      </vt:variant>
      <vt:variant>
        <vt:lpwstr/>
      </vt:variant>
      <vt:variant>
        <vt:lpwstr>AppropriateStateSchool</vt:lpwstr>
      </vt:variant>
      <vt:variant>
        <vt:i4>8257635</vt:i4>
      </vt:variant>
      <vt:variant>
        <vt:i4>2157</vt:i4>
      </vt:variant>
      <vt:variant>
        <vt:i4>0</vt:i4>
      </vt:variant>
      <vt:variant>
        <vt:i4>5</vt:i4>
      </vt:variant>
      <vt:variant>
        <vt:lpwstr/>
      </vt:variant>
      <vt:variant>
        <vt:lpwstr>Student</vt:lpwstr>
      </vt:variant>
      <vt:variant>
        <vt:i4>7340140</vt:i4>
      </vt:variant>
      <vt:variant>
        <vt:i4>2154</vt:i4>
      </vt:variant>
      <vt:variant>
        <vt:i4>0</vt:i4>
      </vt:variant>
      <vt:variant>
        <vt:i4>5</vt:i4>
      </vt:variant>
      <vt:variant>
        <vt:lpwstr/>
      </vt:variant>
      <vt:variant>
        <vt:lpwstr>Parent</vt:lpwstr>
      </vt:variant>
      <vt:variant>
        <vt:i4>983050</vt:i4>
      </vt:variant>
      <vt:variant>
        <vt:i4>2151</vt:i4>
      </vt:variant>
      <vt:variant>
        <vt:i4>0</vt:i4>
      </vt:variant>
      <vt:variant>
        <vt:i4>5</vt:i4>
      </vt:variant>
      <vt:variant>
        <vt:lpwstr/>
      </vt:variant>
      <vt:variant>
        <vt:lpwstr>DistanceEducationMethods</vt:lpwstr>
      </vt:variant>
      <vt:variant>
        <vt:i4>7733357</vt:i4>
      </vt:variant>
      <vt:variant>
        <vt:i4>2148</vt:i4>
      </vt:variant>
      <vt:variant>
        <vt:i4>0</vt:i4>
      </vt:variant>
      <vt:variant>
        <vt:i4>5</vt:i4>
      </vt:variant>
      <vt:variant>
        <vt:lpwstr/>
      </vt:variant>
      <vt:variant>
        <vt:lpwstr>EducationAuthority</vt:lpwstr>
      </vt:variant>
      <vt:variant>
        <vt:i4>458876</vt:i4>
      </vt:variant>
      <vt:variant>
        <vt:i4>2145</vt:i4>
      </vt:variant>
      <vt:variant>
        <vt:i4>0</vt:i4>
      </vt:variant>
      <vt:variant>
        <vt:i4>5</vt:i4>
      </vt:variant>
      <vt:variant>
        <vt:lpwstr/>
      </vt:variant>
      <vt:variant>
        <vt:lpwstr>_4.3.4_Duration_of</vt:lpwstr>
      </vt:variant>
      <vt:variant>
        <vt:i4>7536647</vt:i4>
      </vt:variant>
      <vt:variant>
        <vt:i4>2142</vt:i4>
      </vt:variant>
      <vt:variant>
        <vt:i4>0</vt:i4>
      </vt:variant>
      <vt:variant>
        <vt:i4>5</vt:i4>
      </vt:variant>
      <vt:variant>
        <vt:lpwstr/>
      </vt:variant>
      <vt:variant>
        <vt:lpwstr>_4.3.3_Evidence_requirements</vt:lpwstr>
      </vt:variant>
      <vt:variant>
        <vt:i4>7733357</vt:i4>
      </vt:variant>
      <vt:variant>
        <vt:i4>2139</vt:i4>
      </vt:variant>
      <vt:variant>
        <vt:i4>0</vt:i4>
      </vt:variant>
      <vt:variant>
        <vt:i4>5</vt:i4>
      </vt:variant>
      <vt:variant>
        <vt:lpwstr/>
      </vt:variant>
      <vt:variant>
        <vt:lpwstr>EducationAuthority</vt:lpwstr>
      </vt:variant>
      <vt:variant>
        <vt:i4>7405671</vt:i4>
      </vt:variant>
      <vt:variant>
        <vt:i4>2136</vt:i4>
      </vt:variant>
      <vt:variant>
        <vt:i4>0</vt:i4>
      </vt:variant>
      <vt:variant>
        <vt:i4>5</vt:i4>
      </vt:variant>
      <vt:variant>
        <vt:lpwstr/>
      </vt:variant>
      <vt:variant>
        <vt:lpwstr>DisabilityOrOtherCondition</vt:lpwstr>
      </vt:variant>
      <vt:variant>
        <vt:i4>7405671</vt:i4>
      </vt:variant>
      <vt:variant>
        <vt:i4>2133</vt:i4>
      </vt:variant>
      <vt:variant>
        <vt:i4>0</vt:i4>
      </vt:variant>
      <vt:variant>
        <vt:i4>5</vt:i4>
      </vt:variant>
      <vt:variant>
        <vt:lpwstr/>
      </vt:variant>
      <vt:variant>
        <vt:lpwstr>Family</vt:lpwstr>
      </vt:variant>
      <vt:variant>
        <vt:i4>327682</vt:i4>
      </vt:variant>
      <vt:variant>
        <vt:i4>2130</vt:i4>
      </vt:variant>
      <vt:variant>
        <vt:i4>0</vt:i4>
      </vt:variant>
      <vt:variant>
        <vt:i4>5</vt:i4>
      </vt:variant>
      <vt:variant>
        <vt:lpwstr/>
      </vt:variant>
      <vt:variant>
        <vt:lpwstr>Claim</vt:lpwstr>
      </vt:variant>
      <vt:variant>
        <vt:i4>7733368</vt:i4>
      </vt:variant>
      <vt:variant>
        <vt:i4>2127</vt:i4>
      </vt:variant>
      <vt:variant>
        <vt:i4>0</vt:i4>
      </vt:variant>
      <vt:variant>
        <vt:i4>5</vt:i4>
      </vt:variant>
      <vt:variant>
        <vt:lpwstr/>
      </vt:variant>
      <vt:variant>
        <vt:lpwstr>PrincipalFamilyHome</vt:lpwstr>
      </vt:variant>
      <vt:variant>
        <vt:i4>6357116</vt:i4>
      </vt:variant>
      <vt:variant>
        <vt:i4>2124</vt:i4>
      </vt:variant>
      <vt:variant>
        <vt:i4>0</vt:i4>
      </vt:variant>
      <vt:variant>
        <vt:i4>5</vt:i4>
      </vt:variant>
      <vt:variant>
        <vt:lpwstr/>
      </vt:variant>
      <vt:variant>
        <vt:lpwstr>PartTimeBoarder</vt:lpwstr>
      </vt:variant>
      <vt:variant>
        <vt:i4>7667819</vt:i4>
      </vt:variant>
      <vt:variant>
        <vt:i4>2121</vt:i4>
      </vt:variant>
      <vt:variant>
        <vt:i4>0</vt:i4>
      </vt:variant>
      <vt:variant>
        <vt:i4>5</vt:i4>
      </vt:variant>
      <vt:variant>
        <vt:lpwstr/>
      </vt:variant>
      <vt:variant>
        <vt:lpwstr>Likely</vt:lpwstr>
      </vt:variant>
      <vt:variant>
        <vt:i4>7733368</vt:i4>
      </vt:variant>
      <vt:variant>
        <vt:i4>2118</vt:i4>
      </vt:variant>
      <vt:variant>
        <vt:i4>0</vt:i4>
      </vt:variant>
      <vt:variant>
        <vt:i4>5</vt:i4>
      </vt:variant>
      <vt:variant>
        <vt:lpwstr/>
      </vt:variant>
      <vt:variant>
        <vt:lpwstr>PrincipalFamilyHome</vt:lpwstr>
      </vt:variant>
      <vt:variant>
        <vt:i4>327682</vt:i4>
      </vt:variant>
      <vt:variant>
        <vt:i4>2115</vt:i4>
      </vt:variant>
      <vt:variant>
        <vt:i4>0</vt:i4>
      </vt:variant>
      <vt:variant>
        <vt:i4>5</vt:i4>
      </vt:variant>
      <vt:variant>
        <vt:lpwstr/>
      </vt:variant>
      <vt:variant>
        <vt:lpwstr>Claim</vt:lpwstr>
      </vt:variant>
      <vt:variant>
        <vt:i4>3670066</vt:i4>
      </vt:variant>
      <vt:variant>
        <vt:i4>2112</vt:i4>
      </vt:variant>
      <vt:variant>
        <vt:i4>0</vt:i4>
      </vt:variant>
      <vt:variant>
        <vt:i4>5</vt:i4>
      </vt:variant>
      <vt:variant>
        <vt:lpwstr/>
      </vt:variant>
      <vt:variant>
        <vt:lpwstr>_Student_needs_access_to special fac</vt:lpwstr>
      </vt:variant>
      <vt:variant>
        <vt:i4>6225956</vt:i4>
      </vt:variant>
      <vt:variant>
        <vt:i4>2109</vt:i4>
      </vt:variant>
      <vt:variant>
        <vt:i4>0</vt:i4>
      </vt:variant>
      <vt:variant>
        <vt:i4>5</vt:i4>
      </vt:variant>
      <vt:variant>
        <vt:lpwstr/>
      </vt:variant>
      <vt:variant>
        <vt:lpwstr>_4.2_Geographical_isolation</vt:lpwstr>
      </vt:variant>
      <vt:variant>
        <vt:i4>393247</vt:i4>
      </vt:variant>
      <vt:variant>
        <vt:i4>2106</vt:i4>
      </vt:variant>
      <vt:variant>
        <vt:i4>0</vt:i4>
      </vt:variant>
      <vt:variant>
        <vt:i4>5</vt:i4>
      </vt:variant>
      <vt:variant>
        <vt:lpwstr/>
      </vt:variant>
      <vt:variant>
        <vt:lpwstr>SpecialSchool</vt:lpwstr>
      </vt:variant>
      <vt:variant>
        <vt:i4>8257635</vt:i4>
      </vt:variant>
      <vt:variant>
        <vt:i4>2103</vt:i4>
      </vt:variant>
      <vt:variant>
        <vt:i4>0</vt:i4>
      </vt:variant>
      <vt:variant>
        <vt:i4>5</vt:i4>
      </vt:variant>
      <vt:variant>
        <vt:lpwstr/>
      </vt:variant>
      <vt:variant>
        <vt:lpwstr>Student</vt:lpwstr>
      </vt:variant>
      <vt:variant>
        <vt:i4>917618</vt:i4>
      </vt:variant>
      <vt:variant>
        <vt:i4>2100</vt:i4>
      </vt:variant>
      <vt:variant>
        <vt:i4>0</vt:i4>
      </vt:variant>
      <vt:variant>
        <vt:i4>5</vt:i4>
      </vt:variant>
      <vt:variant>
        <vt:lpwstr/>
      </vt:variant>
      <vt:variant>
        <vt:lpwstr>_4.4.5_Continuation_and</vt:lpwstr>
      </vt:variant>
      <vt:variant>
        <vt:i4>8257635</vt:i4>
      </vt:variant>
      <vt:variant>
        <vt:i4>2097</vt:i4>
      </vt:variant>
      <vt:variant>
        <vt:i4>0</vt:i4>
      </vt:variant>
      <vt:variant>
        <vt:i4>5</vt:i4>
      </vt:variant>
      <vt:variant>
        <vt:lpwstr/>
      </vt:variant>
      <vt:variant>
        <vt:lpwstr>Student</vt:lpwstr>
      </vt:variant>
      <vt:variant>
        <vt:i4>7798892</vt:i4>
      </vt:variant>
      <vt:variant>
        <vt:i4>2094</vt:i4>
      </vt:variant>
      <vt:variant>
        <vt:i4>0</vt:i4>
      </vt:variant>
      <vt:variant>
        <vt:i4>5</vt:i4>
      </vt:variant>
      <vt:variant>
        <vt:lpwstr/>
      </vt:variant>
      <vt:variant>
        <vt:lpwstr>SchoolYear</vt:lpwstr>
      </vt:variant>
      <vt:variant>
        <vt:i4>327682</vt:i4>
      </vt:variant>
      <vt:variant>
        <vt:i4>2091</vt:i4>
      </vt:variant>
      <vt:variant>
        <vt:i4>0</vt:i4>
      </vt:variant>
      <vt:variant>
        <vt:i4>5</vt:i4>
      </vt:variant>
      <vt:variant>
        <vt:lpwstr/>
      </vt:variant>
      <vt:variant>
        <vt:lpwstr>Claim</vt:lpwstr>
      </vt:variant>
      <vt:variant>
        <vt:i4>917618</vt:i4>
      </vt:variant>
      <vt:variant>
        <vt:i4>2088</vt:i4>
      </vt:variant>
      <vt:variant>
        <vt:i4>0</vt:i4>
      </vt:variant>
      <vt:variant>
        <vt:i4>5</vt:i4>
      </vt:variant>
      <vt:variant>
        <vt:lpwstr/>
      </vt:variant>
      <vt:variant>
        <vt:lpwstr>_4.4.5_Continuation_and</vt:lpwstr>
      </vt:variant>
      <vt:variant>
        <vt:i4>2752579</vt:i4>
      </vt:variant>
      <vt:variant>
        <vt:i4>2085</vt:i4>
      </vt:variant>
      <vt:variant>
        <vt:i4>0</vt:i4>
      </vt:variant>
      <vt:variant>
        <vt:i4>5</vt:i4>
      </vt:variant>
      <vt:variant>
        <vt:lpwstr/>
      </vt:variant>
      <vt:variant>
        <vt:lpwstr>_4.3.5_Types_of</vt:lpwstr>
      </vt:variant>
      <vt:variant>
        <vt:i4>327682</vt:i4>
      </vt:variant>
      <vt:variant>
        <vt:i4>2082</vt:i4>
      </vt:variant>
      <vt:variant>
        <vt:i4>0</vt:i4>
      </vt:variant>
      <vt:variant>
        <vt:i4>5</vt:i4>
      </vt:variant>
      <vt:variant>
        <vt:lpwstr/>
      </vt:variant>
      <vt:variant>
        <vt:lpwstr>Claim</vt:lpwstr>
      </vt:variant>
      <vt:variant>
        <vt:i4>393247</vt:i4>
      </vt:variant>
      <vt:variant>
        <vt:i4>2079</vt:i4>
      </vt:variant>
      <vt:variant>
        <vt:i4>0</vt:i4>
      </vt:variant>
      <vt:variant>
        <vt:i4>5</vt:i4>
      </vt:variant>
      <vt:variant>
        <vt:lpwstr/>
      </vt:variant>
      <vt:variant>
        <vt:lpwstr>SpecialSchool</vt:lpwstr>
      </vt:variant>
      <vt:variant>
        <vt:i4>8257635</vt:i4>
      </vt:variant>
      <vt:variant>
        <vt:i4>2076</vt:i4>
      </vt:variant>
      <vt:variant>
        <vt:i4>0</vt:i4>
      </vt:variant>
      <vt:variant>
        <vt:i4>5</vt:i4>
      </vt:variant>
      <vt:variant>
        <vt:lpwstr/>
      </vt:variant>
      <vt:variant>
        <vt:lpwstr>Student</vt:lpwstr>
      </vt:variant>
      <vt:variant>
        <vt:i4>7405671</vt:i4>
      </vt:variant>
      <vt:variant>
        <vt:i4>2073</vt:i4>
      </vt:variant>
      <vt:variant>
        <vt:i4>0</vt:i4>
      </vt:variant>
      <vt:variant>
        <vt:i4>5</vt:i4>
      </vt:variant>
      <vt:variant>
        <vt:lpwstr/>
      </vt:variant>
      <vt:variant>
        <vt:lpwstr>DisabilityOrOtherCondition</vt:lpwstr>
      </vt:variant>
      <vt:variant>
        <vt:i4>2752579</vt:i4>
      </vt:variant>
      <vt:variant>
        <vt:i4>2070</vt:i4>
      </vt:variant>
      <vt:variant>
        <vt:i4>0</vt:i4>
      </vt:variant>
      <vt:variant>
        <vt:i4>5</vt:i4>
      </vt:variant>
      <vt:variant>
        <vt:lpwstr/>
      </vt:variant>
      <vt:variant>
        <vt:lpwstr>_4.3.5_Types_of</vt:lpwstr>
      </vt:variant>
      <vt:variant>
        <vt:i4>6225956</vt:i4>
      </vt:variant>
      <vt:variant>
        <vt:i4>2067</vt:i4>
      </vt:variant>
      <vt:variant>
        <vt:i4>0</vt:i4>
      </vt:variant>
      <vt:variant>
        <vt:i4>5</vt:i4>
      </vt:variant>
      <vt:variant>
        <vt:lpwstr/>
      </vt:variant>
      <vt:variant>
        <vt:lpwstr>_4.2_Geographical_isolation</vt:lpwstr>
      </vt:variant>
      <vt:variant>
        <vt:i4>7864444</vt:i4>
      </vt:variant>
      <vt:variant>
        <vt:i4>2064</vt:i4>
      </vt:variant>
      <vt:variant>
        <vt:i4>0</vt:i4>
      </vt:variant>
      <vt:variant>
        <vt:i4>5</vt:i4>
      </vt:variant>
      <vt:variant>
        <vt:lpwstr/>
      </vt:variant>
      <vt:variant>
        <vt:lpwstr>AppropriateStateSchool</vt:lpwstr>
      </vt:variant>
      <vt:variant>
        <vt:i4>393247</vt:i4>
      </vt:variant>
      <vt:variant>
        <vt:i4>2061</vt:i4>
      </vt:variant>
      <vt:variant>
        <vt:i4>0</vt:i4>
      </vt:variant>
      <vt:variant>
        <vt:i4>5</vt:i4>
      </vt:variant>
      <vt:variant>
        <vt:lpwstr/>
      </vt:variant>
      <vt:variant>
        <vt:lpwstr>SpecialSchool</vt:lpwstr>
      </vt:variant>
      <vt:variant>
        <vt:i4>7405671</vt:i4>
      </vt:variant>
      <vt:variant>
        <vt:i4>2058</vt:i4>
      </vt:variant>
      <vt:variant>
        <vt:i4>0</vt:i4>
      </vt:variant>
      <vt:variant>
        <vt:i4>5</vt:i4>
      </vt:variant>
      <vt:variant>
        <vt:lpwstr/>
      </vt:variant>
      <vt:variant>
        <vt:lpwstr>DisabilityOrOtherCondition</vt:lpwstr>
      </vt:variant>
      <vt:variant>
        <vt:i4>8257635</vt:i4>
      </vt:variant>
      <vt:variant>
        <vt:i4>2055</vt:i4>
      </vt:variant>
      <vt:variant>
        <vt:i4>0</vt:i4>
      </vt:variant>
      <vt:variant>
        <vt:i4>5</vt:i4>
      </vt:variant>
      <vt:variant>
        <vt:lpwstr/>
      </vt:variant>
      <vt:variant>
        <vt:lpwstr>Student</vt:lpwstr>
      </vt:variant>
      <vt:variant>
        <vt:i4>2752579</vt:i4>
      </vt:variant>
      <vt:variant>
        <vt:i4>2052</vt:i4>
      </vt:variant>
      <vt:variant>
        <vt:i4>0</vt:i4>
      </vt:variant>
      <vt:variant>
        <vt:i4>5</vt:i4>
      </vt:variant>
      <vt:variant>
        <vt:lpwstr/>
      </vt:variant>
      <vt:variant>
        <vt:lpwstr>_4.3.5_Types_of</vt:lpwstr>
      </vt:variant>
      <vt:variant>
        <vt:i4>458876</vt:i4>
      </vt:variant>
      <vt:variant>
        <vt:i4>2049</vt:i4>
      </vt:variant>
      <vt:variant>
        <vt:i4>0</vt:i4>
      </vt:variant>
      <vt:variant>
        <vt:i4>5</vt:i4>
      </vt:variant>
      <vt:variant>
        <vt:lpwstr/>
      </vt:variant>
      <vt:variant>
        <vt:lpwstr>_4.3.4_Duration_of</vt:lpwstr>
      </vt:variant>
      <vt:variant>
        <vt:i4>7536647</vt:i4>
      </vt:variant>
      <vt:variant>
        <vt:i4>2046</vt:i4>
      </vt:variant>
      <vt:variant>
        <vt:i4>0</vt:i4>
      </vt:variant>
      <vt:variant>
        <vt:i4>5</vt:i4>
      </vt:variant>
      <vt:variant>
        <vt:lpwstr/>
      </vt:variant>
      <vt:variant>
        <vt:lpwstr>_4.3.3_Evidence_requirements</vt:lpwstr>
      </vt:variant>
      <vt:variant>
        <vt:i4>8060941</vt:i4>
      </vt:variant>
      <vt:variant>
        <vt:i4>2043</vt:i4>
      </vt:variant>
      <vt:variant>
        <vt:i4>0</vt:i4>
      </vt:variant>
      <vt:variant>
        <vt:i4>5</vt:i4>
      </vt:variant>
      <vt:variant>
        <vt:lpwstr/>
      </vt:variant>
      <vt:variant>
        <vt:lpwstr>_4.3.2_Definition_of</vt:lpwstr>
      </vt:variant>
      <vt:variant>
        <vt:i4>3145834</vt:i4>
      </vt:variant>
      <vt:variant>
        <vt:i4>2040</vt:i4>
      </vt:variant>
      <vt:variant>
        <vt:i4>0</vt:i4>
      </vt:variant>
      <vt:variant>
        <vt:i4>5</vt:i4>
      </vt:variant>
      <vt:variant>
        <vt:lpwstr/>
      </vt:variant>
      <vt:variant>
        <vt:lpwstr>_4.3.1_Summary</vt:lpwstr>
      </vt:variant>
      <vt:variant>
        <vt:i4>8257635</vt:i4>
      </vt:variant>
      <vt:variant>
        <vt:i4>2037</vt:i4>
      </vt:variant>
      <vt:variant>
        <vt:i4>0</vt:i4>
      </vt:variant>
      <vt:variant>
        <vt:i4>5</vt:i4>
      </vt:variant>
      <vt:variant>
        <vt:lpwstr/>
      </vt:variant>
      <vt:variant>
        <vt:lpwstr>Student</vt:lpwstr>
      </vt:variant>
      <vt:variant>
        <vt:i4>7340140</vt:i4>
      </vt:variant>
      <vt:variant>
        <vt:i4>2034</vt:i4>
      </vt:variant>
      <vt:variant>
        <vt:i4>0</vt:i4>
      </vt:variant>
      <vt:variant>
        <vt:i4>5</vt:i4>
      </vt:variant>
      <vt:variant>
        <vt:lpwstr/>
      </vt:variant>
      <vt:variant>
        <vt:lpwstr>Partner</vt:lpwstr>
      </vt:variant>
      <vt:variant>
        <vt:i4>7667819</vt:i4>
      </vt:variant>
      <vt:variant>
        <vt:i4>2031</vt:i4>
      </vt:variant>
      <vt:variant>
        <vt:i4>0</vt:i4>
      </vt:variant>
      <vt:variant>
        <vt:i4>5</vt:i4>
      </vt:variant>
      <vt:variant>
        <vt:lpwstr/>
      </vt:variant>
      <vt:variant>
        <vt:lpwstr>Likely</vt:lpwstr>
      </vt:variant>
      <vt:variant>
        <vt:i4>983050</vt:i4>
      </vt:variant>
      <vt:variant>
        <vt:i4>2028</vt:i4>
      </vt:variant>
      <vt:variant>
        <vt:i4>0</vt:i4>
      </vt:variant>
      <vt:variant>
        <vt:i4>5</vt:i4>
      </vt:variant>
      <vt:variant>
        <vt:lpwstr/>
      </vt:variant>
      <vt:variant>
        <vt:lpwstr>DistanceEducationMethods</vt:lpwstr>
      </vt:variant>
      <vt:variant>
        <vt:i4>7340140</vt:i4>
      </vt:variant>
      <vt:variant>
        <vt:i4>2025</vt:i4>
      </vt:variant>
      <vt:variant>
        <vt:i4>0</vt:i4>
      </vt:variant>
      <vt:variant>
        <vt:i4>5</vt:i4>
      </vt:variant>
      <vt:variant>
        <vt:lpwstr/>
      </vt:variant>
      <vt:variant>
        <vt:lpwstr>Partner</vt:lpwstr>
      </vt:variant>
      <vt:variant>
        <vt:i4>7405671</vt:i4>
      </vt:variant>
      <vt:variant>
        <vt:i4>2022</vt:i4>
      </vt:variant>
      <vt:variant>
        <vt:i4>0</vt:i4>
      </vt:variant>
      <vt:variant>
        <vt:i4>5</vt:i4>
      </vt:variant>
      <vt:variant>
        <vt:lpwstr/>
      </vt:variant>
      <vt:variant>
        <vt:lpwstr>Family</vt:lpwstr>
      </vt:variant>
      <vt:variant>
        <vt:i4>983050</vt:i4>
      </vt:variant>
      <vt:variant>
        <vt:i4>2019</vt:i4>
      </vt:variant>
      <vt:variant>
        <vt:i4>0</vt:i4>
      </vt:variant>
      <vt:variant>
        <vt:i4>5</vt:i4>
      </vt:variant>
      <vt:variant>
        <vt:lpwstr/>
      </vt:variant>
      <vt:variant>
        <vt:lpwstr>DistanceEducationMethods</vt:lpwstr>
      </vt:variant>
      <vt:variant>
        <vt:i4>1966080</vt:i4>
      </vt:variant>
      <vt:variant>
        <vt:i4>2016</vt:i4>
      </vt:variant>
      <vt:variant>
        <vt:i4>0</vt:i4>
      </vt:variant>
      <vt:variant>
        <vt:i4>5</vt:i4>
      </vt:variant>
      <vt:variant>
        <vt:lpwstr/>
      </vt:variant>
      <vt:variant>
        <vt:lpwstr>CircumstancesBeyondTheFamilysControl</vt:lpwstr>
      </vt:variant>
      <vt:variant>
        <vt:i4>7864444</vt:i4>
      </vt:variant>
      <vt:variant>
        <vt:i4>2013</vt:i4>
      </vt:variant>
      <vt:variant>
        <vt:i4>0</vt:i4>
      </vt:variant>
      <vt:variant>
        <vt:i4>5</vt:i4>
      </vt:variant>
      <vt:variant>
        <vt:lpwstr/>
      </vt:variant>
      <vt:variant>
        <vt:lpwstr>AppropriateStateSchool</vt:lpwstr>
      </vt:variant>
      <vt:variant>
        <vt:i4>8257635</vt:i4>
      </vt:variant>
      <vt:variant>
        <vt:i4>2010</vt:i4>
      </vt:variant>
      <vt:variant>
        <vt:i4>0</vt:i4>
      </vt:variant>
      <vt:variant>
        <vt:i4>5</vt:i4>
      </vt:variant>
      <vt:variant>
        <vt:lpwstr/>
      </vt:variant>
      <vt:variant>
        <vt:lpwstr>Student</vt:lpwstr>
      </vt:variant>
      <vt:variant>
        <vt:i4>7405671</vt:i4>
      </vt:variant>
      <vt:variant>
        <vt:i4>2007</vt:i4>
      </vt:variant>
      <vt:variant>
        <vt:i4>0</vt:i4>
      </vt:variant>
      <vt:variant>
        <vt:i4>5</vt:i4>
      </vt:variant>
      <vt:variant>
        <vt:lpwstr/>
      </vt:variant>
      <vt:variant>
        <vt:lpwstr>Family</vt:lpwstr>
      </vt:variant>
      <vt:variant>
        <vt:i4>327682</vt:i4>
      </vt:variant>
      <vt:variant>
        <vt:i4>2004</vt:i4>
      </vt:variant>
      <vt:variant>
        <vt:i4>0</vt:i4>
      </vt:variant>
      <vt:variant>
        <vt:i4>5</vt:i4>
      </vt:variant>
      <vt:variant>
        <vt:lpwstr/>
      </vt:variant>
      <vt:variant>
        <vt:lpwstr>Claim</vt:lpwstr>
      </vt:variant>
      <vt:variant>
        <vt:i4>7864444</vt:i4>
      </vt:variant>
      <vt:variant>
        <vt:i4>2001</vt:i4>
      </vt:variant>
      <vt:variant>
        <vt:i4>0</vt:i4>
      </vt:variant>
      <vt:variant>
        <vt:i4>5</vt:i4>
      </vt:variant>
      <vt:variant>
        <vt:lpwstr/>
      </vt:variant>
      <vt:variant>
        <vt:lpwstr>AppropriateStateSchool</vt:lpwstr>
      </vt:variant>
      <vt:variant>
        <vt:i4>7733368</vt:i4>
      </vt:variant>
      <vt:variant>
        <vt:i4>1998</vt:i4>
      </vt:variant>
      <vt:variant>
        <vt:i4>0</vt:i4>
      </vt:variant>
      <vt:variant>
        <vt:i4>5</vt:i4>
      </vt:variant>
      <vt:variant>
        <vt:lpwstr/>
      </vt:variant>
      <vt:variant>
        <vt:lpwstr>PrincipalFamilyHome</vt:lpwstr>
      </vt:variant>
      <vt:variant>
        <vt:i4>1966080</vt:i4>
      </vt:variant>
      <vt:variant>
        <vt:i4>1995</vt:i4>
      </vt:variant>
      <vt:variant>
        <vt:i4>0</vt:i4>
      </vt:variant>
      <vt:variant>
        <vt:i4>5</vt:i4>
      </vt:variant>
      <vt:variant>
        <vt:lpwstr/>
      </vt:variant>
      <vt:variant>
        <vt:lpwstr>CircumstancesBeyondTheFamilysControl</vt:lpwstr>
      </vt:variant>
      <vt:variant>
        <vt:i4>7864444</vt:i4>
      </vt:variant>
      <vt:variant>
        <vt:i4>1992</vt:i4>
      </vt:variant>
      <vt:variant>
        <vt:i4>0</vt:i4>
      </vt:variant>
      <vt:variant>
        <vt:i4>5</vt:i4>
      </vt:variant>
      <vt:variant>
        <vt:lpwstr/>
      </vt:variant>
      <vt:variant>
        <vt:lpwstr>AppropriateStateSchool</vt:lpwstr>
      </vt:variant>
      <vt:variant>
        <vt:i4>7733368</vt:i4>
      </vt:variant>
      <vt:variant>
        <vt:i4>1989</vt:i4>
      </vt:variant>
      <vt:variant>
        <vt:i4>0</vt:i4>
      </vt:variant>
      <vt:variant>
        <vt:i4>5</vt:i4>
      </vt:variant>
      <vt:variant>
        <vt:lpwstr/>
      </vt:variant>
      <vt:variant>
        <vt:lpwstr>PrincipalFamilyHome</vt:lpwstr>
      </vt:variant>
      <vt:variant>
        <vt:i4>8257635</vt:i4>
      </vt:variant>
      <vt:variant>
        <vt:i4>1986</vt:i4>
      </vt:variant>
      <vt:variant>
        <vt:i4>0</vt:i4>
      </vt:variant>
      <vt:variant>
        <vt:i4>5</vt:i4>
      </vt:variant>
      <vt:variant>
        <vt:lpwstr/>
      </vt:variant>
      <vt:variant>
        <vt:lpwstr>Student</vt:lpwstr>
      </vt:variant>
      <vt:variant>
        <vt:i4>8126476</vt:i4>
      </vt:variant>
      <vt:variant>
        <vt:i4>1983</vt:i4>
      </vt:variant>
      <vt:variant>
        <vt:i4>0</vt:i4>
      </vt:variant>
      <vt:variant>
        <vt:i4>5</vt:i4>
      </vt:variant>
      <vt:variant>
        <vt:lpwstr/>
      </vt:variant>
      <vt:variant>
        <vt:lpwstr>_4.2.3_Applying_Rule</vt:lpwstr>
      </vt:variant>
      <vt:variant>
        <vt:i4>8192012</vt:i4>
      </vt:variant>
      <vt:variant>
        <vt:i4>1980</vt:i4>
      </vt:variant>
      <vt:variant>
        <vt:i4>0</vt:i4>
      </vt:variant>
      <vt:variant>
        <vt:i4>5</vt:i4>
      </vt:variant>
      <vt:variant>
        <vt:lpwstr/>
      </vt:variant>
      <vt:variant>
        <vt:lpwstr>_4.2.2_Applying_Rules</vt:lpwstr>
      </vt:variant>
      <vt:variant>
        <vt:i4>6160437</vt:i4>
      </vt:variant>
      <vt:variant>
        <vt:i4>1977</vt:i4>
      </vt:variant>
      <vt:variant>
        <vt:i4>0</vt:i4>
      </vt:variant>
      <vt:variant>
        <vt:i4>5</vt:i4>
      </vt:variant>
      <vt:variant>
        <vt:lpwstr/>
      </vt:variant>
      <vt:variant>
        <vt:lpwstr>_4.2.1_Summary_of</vt:lpwstr>
      </vt:variant>
      <vt:variant>
        <vt:i4>8257635</vt:i4>
      </vt:variant>
      <vt:variant>
        <vt:i4>1974</vt:i4>
      </vt:variant>
      <vt:variant>
        <vt:i4>0</vt:i4>
      </vt:variant>
      <vt:variant>
        <vt:i4>5</vt:i4>
      </vt:variant>
      <vt:variant>
        <vt:lpwstr/>
      </vt:variant>
      <vt:variant>
        <vt:lpwstr>Student</vt:lpwstr>
      </vt:variant>
      <vt:variant>
        <vt:i4>8257635</vt:i4>
      </vt:variant>
      <vt:variant>
        <vt:i4>1971</vt:i4>
      </vt:variant>
      <vt:variant>
        <vt:i4>0</vt:i4>
      </vt:variant>
      <vt:variant>
        <vt:i4>5</vt:i4>
      </vt:variant>
      <vt:variant>
        <vt:lpwstr/>
      </vt:variant>
      <vt:variant>
        <vt:lpwstr>Student</vt:lpwstr>
      </vt:variant>
      <vt:variant>
        <vt:i4>7864444</vt:i4>
      </vt:variant>
      <vt:variant>
        <vt:i4>1968</vt:i4>
      </vt:variant>
      <vt:variant>
        <vt:i4>0</vt:i4>
      </vt:variant>
      <vt:variant>
        <vt:i4>5</vt:i4>
      </vt:variant>
      <vt:variant>
        <vt:lpwstr/>
      </vt:variant>
      <vt:variant>
        <vt:lpwstr>AppropriateStateSchool</vt:lpwstr>
      </vt:variant>
      <vt:variant>
        <vt:i4>524343</vt:i4>
      </vt:variant>
      <vt:variant>
        <vt:i4>1965</vt:i4>
      </vt:variant>
      <vt:variant>
        <vt:i4>0</vt:i4>
      </vt:variant>
      <vt:variant>
        <vt:i4>5</vt:i4>
      </vt:variant>
      <vt:variant>
        <vt:lpwstr/>
      </vt:variant>
      <vt:variant>
        <vt:lpwstr>_Nearest_available_transport</vt:lpwstr>
      </vt:variant>
      <vt:variant>
        <vt:i4>5111840</vt:i4>
      </vt:variant>
      <vt:variant>
        <vt:i4>1962</vt:i4>
      </vt:variant>
      <vt:variant>
        <vt:i4>0</vt:i4>
      </vt:variant>
      <vt:variant>
        <vt:i4>5</vt:i4>
      </vt:variant>
      <vt:variant>
        <vt:lpwstr/>
      </vt:variant>
      <vt:variant>
        <vt:lpwstr>_4.3_Students_with</vt:lpwstr>
      </vt:variant>
      <vt:variant>
        <vt:i4>8257635</vt:i4>
      </vt:variant>
      <vt:variant>
        <vt:i4>1959</vt:i4>
      </vt:variant>
      <vt:variant>
        <vt:i4>0</vt:i4>
      </vt:variant>
      <vt:variant>
        <vt:i4>5</vt:i4>
      </vt:variant>
      <vt:variant>
        <vt:lpwstr/>
      </vt:variant>
      <vt:variant>
        <vt:lpwstr>Student</vt:lpwstr>
      </vt:variant>
      <vt:variant>
        <vt:i4>7733368</vt:i4>
      </vt:variant>
      <vt:variant>
        <vt:i4>1956</vt:i4>
      </vt:variant>
      <vt:variant>
        <vt:i4>0</vt:i4>
      </vt:variant>
      <vt:variant>
        <vt:i4>5</vt:i4>
      </vt:variant>
      <vt:variant>
        <vt:lpwstr/>
      </vt:variant>
      <vt:variant>
        <vt:lpwstr>PrincipalFamilyHome</vt:lpwstr>
      </vt:variant>
      <vt:variant>
        <vt:i4>7864444</vt:i4>
      </vt:variant>
      <vt:variant>
        <vt:i4>1953</vt:i4>
      </vt:variant>
      <vt:variant>
        <vt:i4>0</vt:i4>
      </vt:variant>
      <vt:variant>
        <vt:i4>5</vt:i4>
      </vt:variant>
      <vt:variant>
        <vt:lpwstr/>
      </vt:variant>
      <vt:variant>
        <vt:lpwstr>AppropriateStateSchool</vt:lpwstr>
      </vt:variant>
      <vt:variant>
        <vt:i4>7864444</vt:i4>
      </vt:variant>
      <vt:variant>
        <vt:i4>1950</vt:i4>
      </vt:variant>
      <vt:variant>
        <vt:i4>0</vt:i4>
      </vt:variant>
      <vt:variant>
        <vt:i4>5</vt:i4>
      </vt:variant>
      <vt:variant>
        <vt:lpwstr/>
      </vt:variant>
      <vt:variant>
        <vt:lpwstr>AppropriateStateSchool</vt:lpwstr>
      </vt:variant>
      <vt:variant>
        <vt:i4>8257635</vt:i4>
      </vt:variant>
      <vt:variant>
        <vt:i4>1947</vt:i4>
      </vt:variant>
      <vt:variant>
        <vt:i4>0</vt:i4>
      </vt:variant>
      <vt:variant>
        <vt:i4>5</vt:i4>
      </vt:variant>
      <vt:variant>
        <vt:lpwstr/>
      </vt:variant>
      <vt:variant>
        <vt:lpwstr>Student</vt:lpwstr>
      </vt:variant>
      <vt:variant>
        <vt:i4>4325411</vt:i4>
      </vt:variant>
      <vt:variant>
        <vt:i4>1944</vt:i4>
      </vt:variant>
      <vt:variant>
        <vt:i4>0</vt:i4>
      </vt:variant>
      <vt:variant>
        <vt:i4>5</vt:i4>
      </vt:variant>
      <vt:variant>
        <vt:lpwstr/>
      </vt:variant>
      <vt:variant>
        <vt:lpwstr>_4.1.3_Limited_programme</vt:lpwstr>
      </vt:variant>
      <vt:variant>
        <vt:i4>7864444</vt:i4>
      </vt:variant>
      <vt:variant>
        <vt:i4>1941</vt:i4>
      </vt:variant>
      <vt:variant>
        <vt:i4>0</vt:i4>
      </vt:variant>
      <vt:variant>
        <vt:i4>5</vt:i4>
      </vt:variant>
      <vt:variant>
        <vt:lpwstr/>
      </vt:variant>
      <vt:variant>
        <vt:lpwstr>AppropriateStateSchool</vt:lpwstr>
      </vt:variant>
      <vt:variant>
        <vt:i4>2162772</vt:i4>
      </vt:variant>
      <vt:variant>
        <vt:i4>1938</vt:i4>
      </vt:variant>
      <vt:variant>
        <vt:i4>0</vt:i4>
      </vt:variant>
      <vt:variant>
        <vt:i4>5</vt:i4>
      </vt:variant>
      <vt:variant>
        <vt:lpwstr/>
      </vt:variant>
      <vt:variant>
        <vt:lpwstr>_4.1.2_Nearest_appropriate</vt:lpwstr>
      </vt:variant>
      <vt:variant>
        <vt:i4>1507442</vt:i4>
      </vt:variant>
      <vt:variant>
        <vt:i4>1935</vt:i4>
      </vt:variant>
      <vt:variant>
        <vt:i4>0</vt:i4>
      </vt:variant>
      <vt:variant>
        <vt:i4>5</vt:i4>
      </vt:variant>
      <vt:variant>
        <vt:lpwstr/>
      </vt:variant>
      <vt:variant>
        <vt:lpwstr>_4.1.1_Reasonable_daily</vt:lpwstr>
      </vt:variant>
      <vt:variant>
        <vt:i4>8257635</vt:i4>
      </vt:variant>
      <vt:variant>
        <vt:i4>1932</vt:i4>
      </vt:variant>
      <vt:variant>
        <vt:i4>0</vt:i4>
      </vt:variant>
      <vt:variant>
        <vt:i4>5</vt:i4>
      </vt:variant>
      <vt:variant>
        <vt:lpwstr/>
      </vt:variant>
      <vt:variant>
        <vt:lpwstr>Student</vt:lpwstr>
      </vt:variant>
      <vt:variant>
        <vt:i4>2359367</vt:i4>
      </vt:variant>
      <vt:variant>
        <vt:i4>1929</vt:i4>
      </vt:variant>
      <vt:variant>
        <vt:i4>0</vt:i4>
      </vt:variant>
      <vt:variant>
        <vt:i4>5</vt:i4>
      </vt:variant>
      <vt:variant>
        <vt:lpwstr/>
      </vt:variant>
      <vt:variant>
        <vt:lpwstr>_4.4_Students_deemed</vt:lpwstr>
      </vt:variant>
      <vt:variant>
        <vt:i4>5111840</vt:i4>
      </vt:variant>
      <vt:variant>
        <vt:i4>1926</vt:i4>
      </vt:variant>
      <vt:variant>
        <vt:i4>0</vt:i4>
      </vt:variant>
      <vt:variant>
        <vt:i4>5</vt:i4>
      </vt:variant>
      <vt:variant>
        <vt:lpwstr/>
      </vt:variant>
      <vt:variant>
        <vt:lpwstr>_4.3_Students_with</vt:lpwstr>
      </vt:variant>
      <vt:variant>
        <vt:i4>6225956</vt:i4>
      </vt:variant>
      <vt:variant>
        <vt:i4>1923</vt:i4>
      </vt:variant>
      <vt:variant>
        <vt:i4>0</vt:i4>
      </vt:variant>
      <vt:variant>
        <vt:i4>5</vt:i4>
      </vt:variant>
      <vt:variant>
        <vt:lpwstr/>
      </vt:variant>
      <vt:variant>
        <vt:lpwstr>_4.2_Geographical_isolation</vt:lpwstr>
      </vt:variant>
      <vt:variant>
        <vt:i4>393333</vt:i4>
      </vt:variant>
      <vt:variant>
        <vt:i4>1920</vt:i4>
      </vt:variant>
      <vt:variant>
        <vt:i4>0</vt:i4>
      </vt:variant>
      <vt:variant>
        <vt:i4>5</vt:i4>
      </vt:variant>
      <vt:variant>
        <vt:lpwstr/>
      </vt:variant>
      <vt:variant>
        <vt:lpwstr>_4.1_Summary_and</vt:lpwstr>
      </vt:variant>
      <vt:variant>
        <vt:i4>7864444</vt:i4>
      </vt:variant>
      <vt:variant>
        <vt:i4>1917</vt:i4>
      </vt:variant>
      <vt:variant>
        <vt:i4>0</vt:i4>
      </vt:variant>
      <vt:variant>
        <vt:i4>5</vt:i4>
      </vt:variant>
      <vt:variant>
        <vt:lpwstr/>
      </vt:variant>
      <vt:variant>
        <vt:lpwstr>AppropriateStateSchool</vt:lpwstr>
      </vt:variant>
      <vt:variant>
        <vt:i4>8257635</vt:i4>
      </vt:variant>
      <vt:variant>
        <vt:i4>1914</vt:i4>
      </vt:variant>
      <vt:variant>
        <vt:i4>0</vt:i4>
      </vt:variant>
      <vt:variant>
        <vt:i4>5</vt:i4>
      </vt:variant>
      <vt:variant>
        <vt:lpwstr/>
      </vt:variant>
      <vt:variant>
        <vt:lpwstr>Student</vt:lpwstr>
      </vt:variant>
      <vt:variant>
        <vt:i4>7405671</vt:i4>
      </vt:variant>
      <vt:variant>
        <vt:i4>1911</vt:i4>
      </vt:variant>
      <vt:variant>
        <vt:i4>0</vt:i4>
      </vt:variant>
      <vt:variant>
        <vt:i4>5</vt:i4>
      </vt:variant>
      <vt:variant>
        <vt:lpwstr/>
      </vt:variant>
      <vt:variant>
        <vt:lpwstr>Family</vt:lpwstr>
      </vt:variant>
      <vt:variant>
        <vt:i4>65538</vt:i4>
      </vt:variant>
      <vt:variant>
        <vt:i4>1908</vt:i4>
      </vt:variant>
      <vt:variant>
        <vt:i4>0</vt:i4>
      </vt:variant>
      <vt:variant>
        <vt:i4>5</vt:i4>
      </vt:variant>
      <vt:variant>
        <vt:lpwstr/>
      </vt:variant>
      <vt:variant>
        <vt:lpwstr>ApprovedApplicant</vt:lpwstr>
      </vt:variant>
      <vt:variant>
        <vt:i4>8257635</vt:i4>
      </vt:variant>
      <vt:variant>
        <vt:i4>1905</vt:i4>
      </vt:variant>
      <vt:variant>
        <vt:i4>0</vt:i4>
      </vt:variant>
      <vt:variant>
        <vt:i4>5</vt:i4>
      </vt:variant>
      <vt:variant>
        <vt:lpwstr/>
      </vt:variant>
      <vt:variant>
        <vt:lpwstr>Student</vt:lpwstr>
      </vt:variant>
      <vt:variant>
        <vt:i4>7667724</vt:i4>
      </vt:variant>
      <vt:variant>
        <vt:i4>1902</vt:i4>
      </vt:variant>
      <vt:variant>
        <vt:i4>0</vt:i4>
      </vt:variant>
      <vt:variant>
        <vt:i4>5</vt:i4>
      </vt:variant>
      <vt:variant>
        <vt:lpwstr/>
      </vt:variant>
      <vt:variant>
        <vt:lpwstr>_3.7_Eligibility_period</vt:lpwstr>
      </vt:variant>
      <vt:variant>
        <vt:i4>7471210</vt:i4>
      </vt:variant>
      <vt:variant>
        <vt:i4>1899</vt:i4>
      </vt:variant>
      <vt:variant>
        <vt:i4>0</vt:i4>
      </vt:variant>
      <vt:variant>
        <vt:i4>5</vt:i4>
      </vt:variant>
      <vt:variant>
        <vt:lpwstr/>
      </vt:variant>
      <vt:variant>
        <vt:lpwstr>EligibleStudent</vt:lpwstr>
      </vt:variant>
      <vt:variant>
        <vt:i4>983152</vt:i4>
      </vt:variant>
      <vt:variant>
        <vt:i4>1896</vt:i4>
      </vt:variant>
      <vt:variant>
        <vt:i4>0</vt:i4>
      </vt:variant>
      <vt:variant>
        <vt:i4>5</vt:i4>
      </vt:variant>
      <vt:variant>
        <vt:lpwstr/>
      </vt:variant>
      <vt:variant>
        <vt:lpwstr>_5.1.5_Term_instalment</vt:lpwstr>
      </vt:variant>
      <vt:variant>
        <vt:i4>917616</vt:i4>
      </vt:variant>
      <vt:variant>
        <vt:i4>1893</vt:i4>
      </vt:variant>
      <vt:variant>
        <vt:i4>0</vt:i4>
      </vt:variant>
      <vt:variant>
        <vt:i4>5</vt:i4>
      </vt:variant>
      <vt:variant>
        <vt:lpwstr/>
      </vt:variant>
      <vt:variant>
        <vt:lpwstr>_5.1.4_Term_instalment</vt:lpwstr>
      </vt:variant>
      <vt:variant>
        <vt:i4>7798892</vt:i4>
      </vt:variant>
      <vt:variant>
        <vt:i4>1890</vt:i4>
      </vt:variant>
      <vt:variant>
        <vt:i4>0</vt:i4>
      </vt:variant>
      <vt:variant>
        <vt:i4>5</vt:i4>
      </vt:variant>
      <vt:variant>
        <vt:lpwstr/>
      </vt:variant>
      <vt:variant>
        <vt:lpwstr>SchoolYear</vt:lpwstr>
      </vt:variant>
      <vt:variant>
        <vt:i4>8257635</vt:i4>
      </vt:variant>
      <vt:variant>
        <vt:i4>1887</vt:i4>
      </vt:variant>
      <vt:variant>
        <vt:i4>0</vt:i4>
      </vt:variant>
      <vt:variant>
        <vt:i4>5</vt:i4>
      </vt:variant>
      <vt:variant>
        <vt:lpwstr/>
      </vt:variant>
      <vt:variant>
        <vt:lpwstr>Student</vt:lpwstr>
      </vt:variant>
      <vt:variant>
        <vt:i4>2228290</vt:i4>
      </vt:variant>
      <vt:variant>
        <vt:i4>1884</vt:i4>
      </vt:variant>
      <vt:variant>
        <vt:i4>0</vt:i4>
      </vt:variant>
      <vt:variant>
        <vt:i4>5</vt:i4>
      </vt:variant>
      <vt:variant>
        <vt:lpwstr/>
      </vt:variant>
      <vt:variant>
        <vt:lpwstr>_3.7.1_Eligibility_commencement</vt:lpwstr>
      </vt:variant>
      <vt:variant>
        <vt:i4>589848</vt:i4>
      </vt:variant>
      <vt:variant>
        <vt:i4>1881</vt:i4>
      </vt:variant>
      <vt:variant>
        <vt:i4>0</vt:i4>
      </vt:variant>
      <vt:variant>
        <vt:i4>5</vt:i4>
      </vt:variant>
      <vt:variant>
        <vt:lpwstr/>
      </vt:variant>
      <vt:variant>
        <vt:lpwstr>ShortTermBoarder</vt:lpwstr>
      </vt:variant>
      <vt:variant>
        <vt:i4>7405671</vt:i4>
      </vt:variant>
      <vt:variant>
        <vt:i4>1878</vt:i4>
      </vt:variant>
      <vt:variant>
        <vt:i4>0</vt:i4>
      </vt:variant>
      <vt:variant>
        <vt:i4>5</vt:i4>
      </vt:variant>
      <vt:variant>
        <vt:lpwstr/>
      </vt:variant>
      <vt:variant>
        <vt:lpwstr>Family</vt:lpwstr>
      </vt:variant>
      <vt:variant>
        <vt:i4>7798882</vt:i4>
      </vt:variant>
      <vt:variant>
        <vt:i4>1875</vt:i4>
      </vt:variant>
      <vt:variant>
        <vt:i4>0</vt:i4>
      </vt:variant>
      <vt:variant>
        <vt:i4>5</vt:i4>
      </vt:variant>
      <vt:variant>
        <vt:lpwstr/>
      </vt:variant>
      <vt:variant>
        <vt:lpwstr>UnforeseenCircumstances</vt:lpwstr>
      </vt:variant>
      <vt:variant>
        <vt:i4>8257635</vt:i4>
      </vt:variant>
      <vt:variant>
        <vt:i4>1872</vt:i4>
      </vt:variant>
      <vt:variant>
        <vt:i4>0</vt:i4>
      </vt:variant>
      <vt:variant>
        <vt:i4>5</vt:i4>
      </vt:variant>
      <vt:variant>
        <vt:lpwstr/>
      </vt:variant>
      <vt:variant>
        <vt:lpwstr>Student</vt:lpwstr>
      </vt:variant>
      <vt:variant>
        <vt:i4>2228290</vt:i4>
      </vt:variant>
      <vt:variant>
        <vt:i4>1869</vt:i4>
      </vt:variant>
      <vt:variant>
        <vt:i4>0</vt:i4>
      </vt:variant>
      <vt:variant>
        <vt:i4>5</vt:i4>
      </vt:variant>
      <vt:variant>
        <vt:lpwstr/>
      </vt:variant>
      <vt:variant>
        <vt:lpwstr>_3.7.1_Eligibility_commencement</vt:lpwstr>
      </vt:variant>
      <vt:variant>
        <vt:i4>589848</vt:i4>
      </vt:variant>
      <vt:variant>
        <vt:i4>1866</vt:i4>
      </vt:variant>
      <vt:variant>
        <vt:i4>0</vt:i4>
      </vt:variant>
      <vt:variant>
        <vt:i4>5</vt:i4>
      </vt:variant>
      <vt:variant>
        <vt:lpwstr/>
      </vt:variant>
      <vt:variant>
        <vt:lpwstr>ShortTermBoarder</vt:lpwstr>
      </vt:variant>
      <vt:variant>
        <vt:i4>7798882</vt:i4>
      </vt:variant>
      <vt:variant>
        <vt:i4>1863</vt:i4>
      </vt:variant>
      <vt:variant>
        <vt:i4>0</vt:i4>
      </vt:variant>
      <vt:variant>
        <vt:i4>5</vt:i4>
      </vt:variant>
      <vt:variant>
        <vt:lpwstr/>
      </vt:variant>
      <vt:variant>
        <vt:lpwstr>UnforeseenCircumstances</vt:lpwstr>
      </vt:variant>
      <vt:variant>
        <vt:i4>7798892</vt:i4>
      </vt:variant>
      <vt:variant>
        <vt:i4>1860</vt:i4>
      </vt:variant>
      <vt:variant>
        <vt:i4>0</vt:i4>
      </vt:variant>
      <vt:variant>
        <vt:i4>5</vt:i4>
      </vt:variant>
      <vt:variant>
        <vt:lpwstr/>
      </vt:variant>
      <vt:variant>
        <vt:lpwstr>SchoolYear</vt:lpwstr>
      </vt:variant>
      <vt:variant>
        <vt:i4>589848</vt:i4>
      </vt:variant>
      <vt:variant>
        <vt:i4>1857</vt:i4>
      </vt:variant>
      <vt:variant>
        <vt:i4>0</vt:i4>
      </vt:variant>
      <vt:variant>
        <vt:i4>5</vt:i4>
      </vt:variant>
      <vt:variant>
        <vt:lpwstr/>
      </vt:variant>
      <vt:variant>
        <vt:lpwstr>ShortTermBoarder</vt:lpwstr>
      </vt:variant>
      <vt:variant>
        <vt:i4>8257635</vt:i4>
      </vt:variant>
      <vt:variant>
        <vt:i4>1854</vt:i4>
      </vt:variant>
      <vt:variant>
        <vt:i4>0</vt:i4>
      </vt:variant>
      <vt:variant>
        <vt:i4>5</vt:i4>
      </vt:variant>
      <vt:variant>
        <vt:lpwstr/>
      </vt:variant>
      <vt:variant>
        <vt:lpwstr>Student</vt:lpwstr>
      </vt:variant>
      <vt:variant>
        <vt:i4>4915244</vt:i4>
      </vt:variant>
      <vt:variant>
        <vt:i4>1851</vt:i4>
      </vt:variant>
      <vt:variant>
        <vt:i4>0</vt:i4>
      </vt:variant>
      <vt:variant>
        <vt:i4>5</vt:i4>
      </vt:variant>
      <vt:variant>
        <vt:lpwstr/>
      </vt:variant>
      <vt:variant>
        <vt:lpwstr>_3.7.3_Usual_date</vt:lpwstr>
      </vt:variant>
      <vt:variant>
        <vt:i4>4063297</vt:i4>
      </vt:variant>
      <vt:variant>
        <vt:i4>1848</vt:i4>
      </vt:variant>
      <vt:variant>
        <vt:i4>0</vt:i4>
      </vt:variant>
      <vt:variant>
        <vt:i4>5</vt:i4>
      </vt:variant>
      <vt:variant>
        <vt:lpwstr/>
      </vt:variant>
      <vt:variant>
        <vt:lpwstr>_3.7.2_Eligibility_for</vt:lpwstr>
      </vt:variant>
      <vt:variant>
        <vt:i4>2228290</vt:i4>
      </vt:variant>
      <vt:variant>
        <vt:i4>1845</vt:i4>
      </vt:variant>
      <vt:variant>
        <vt:i4>0</vt:i4>
      </vt:variant>
      <vt:variant>
        <vt:i4>5</vt:i4>
      </vt:variant>
      <vt:variant>
        <vt:lpwstr/>
      </vt:variant>
      <vt:variant>
        <vt:lpwstr>_3.7.1_Eligibility_commencement</vt:lpwstr>
      </vt:variant>
      <vt:variant>
        <vt:i4>8257635</vt:i4>
      </vt:variant>
      <vt:variant>
        <vt:i4>1842</vt:i4>
      </vt:variant>
      <vt:variant>
        <vt:i4>0</vt:i4>
      </vt:variant>
      <vt:variant>
        <vt:i4>5</vt:i4>
      </vt:variant>
      <vt:variant>
        <vt:lpwstr/>
      </vt:variant>
      <vt:variant>
        <vt:lpwstr>Student</vt:lpwstr>
      </vt:variant>
      <vt:variant>
        <vt:i4>1835024</vt:i4>
      </vt:variant>
      <vt:variant>
        <vt:i4>1839</vt:i4>
      </vt:variant>
      <vt:variant>
        <vt:i4>0</vt:i4>
      </vt:variant>
      <vt:variant>
        <vt:i4>5</vt:i4>
      </vt:variant>
      <vt:variant>
        <vt:lpwstr/>
      </vt:variant>
      <vt:variant>
        <vt:lpwstr>EligibilityPeriod</vt:lpwstr>
      </vt:variant>
      <vt:variant>
        <vt:i4>393327</vt:i4>
      </vt:variant>
      <vt:variant>
        <vt:i4>1836</vt:i4>
      </vt:variant>
      <vt:variant>
        <vt:i4>0</vt:i4>
      </vt:variant>
      <vt:variant>
        <vt:i4>5</vt:i4>
      </vt:variant>
      <vt:variant>
        <vt:lpwstr/>
      </vt:variant>
      <vt:variant>
        <vt:lpwstr>_5.2.2_Additional_Boarding</vt:lpwstr>
      </vt:variant>
      <vt:variant>
        <vt:i4>5046307</vt:i4>
      </vt:variant>
      <vt:variant>
        <vt:i4>1833</vt:i4>
      </vt:variant>
      <vt:variant>
        <vt:i4>0</vt:i4>
      </vt:variant>
      <vt:variant>
        <vt:i4>5</vt:i4>
      </vt:variant>
      <vt:variant>
        <vt:lpwstr/>
      </vt:variant>
      <vt:variant>
        <vt:lpwstr>_5.2.1_Basic_Boarding</vt:lpwstr>
      </vt:variant>
      <vt:variant>
        <vt:i4>2359363</vt:i4>
      </vt:variant>
      <vt:variant>
        <vt:i4>1830</vt:i4>
      </vt:variant>
      <vt:variant>
        <vt:i4>0</vt:i4>
      </vt:variant>
      <vt:variant>
        <vt:i4>5</vt:i4>
      </vt:variant>
      <vt:variant>
        <vt:lpwstr/>
      </vt:variant>
      <vt:variant>
        <vt:lpwstr>_2.1.5_Organisations_or</vt:lpwstr>
      </vt:variant>
      <vt:variant>
        <vt:i4>327682</vt:i4>
      </vt:variant>
      <vt:variant>
        <vt:i4>1827</vt:i4>
      </vt:variant>
      <vt:variant>
        <vt:i4>0</vt:i4>
      </vt:variant>
      <vt:variant>
        <vt:i4>5</vt:i4>
      </vt:variant>
      <vt:variant>
        <vt:lpwstr/>
      </vt:variant>
      <vt:variant>
        <vt:lpwstr>Claim</vt:lpwstr>
      </vt:variant>
      <vt:variant>
        <vt:i4>4784237</vt:i4>
      </vt:variant>
      <vt:variant>
        <vt:i4>1824</vt:i4>
      </vt:variant>
      <vt:variant>
        <vt:i4>0</vt:i4>
      </vt:variant>
      <vt:variant>
        <vt:i4>5</vt:i4>
      </vt:variant>
      <vt:variant>
        <vt:lpwstr/>
      </vt:variant>
      <vt:variant>
        <vt:lpwstr>_2.1.4_Non-parents_as</vt:lpwstr>
      </vt:variant>
      <vt:variant>
        <vt:i4>6750318</vt:i4>
      </vt:variant>
      <vt:variant>
        <vt:i4>1821</vt:i4>
      </vt:variant>
      <vt:variant>
        <vt:i4>0</vt:i4>
      </vt:variant>
      <vt:variant>
        <vt:i4>5</vt:i4>
      </vt:variant>
      <vt:variant>
        <vt:lpwstr/>
      </vt:variant>
      <vt:variant>
        <vt:lpwstr>StateAuthorisedCare</vt:lpwstr>
      </vt:variant>
      <vt:variant>
        <vt:i4>8257635</vt:i4>
      </vt:variant>
      <vt:variant>
        <vt:i4>1818</vt:i4>
      </vt:variant>
      <vt:variant>
        <vt:i4>0</vt:i4>
      </vt:variant>
      <vt:variant>
        <vt:i4>5</vt:i4>
      </vt:variant>
      <vt:variant>
        <vt:lpwstr/>
      </vt:variant>
      <vt:variant>
        <vt:lpwstr>Student</vt:lpwstr>
      </vt:variant>
      <vt:variant>
        <vt:i4>2031726</vt:i4>
      </vt:variant>
      <vt:variant>
        <vt:i4>1815</vt:i4>
      </vt:variant>
      <vt:variant>
        <vt:i4>0</vt:i4>
      </vt:variant>
      <vt:variant>
        <vt:i4>5</vt:i4>
      </vt:variant>
      <vt:variant>
        <vt:lpwstr/>
      </vt:variant>
      <vt:variant>
        <vt:lpwstr>_5.3.3_Approved_second</vt:lpwstr>
      </vt:variant>
      <vt:variant>
        <vt:i4>7340140</vt:i4>
      </vt:variant>
      <vt:variant>
        <vt:i4>1812</vt:i4>
      </vt:variant>
      <vt:variant>
        <vt:i4>0</vt:i4>
      </vt:variant>
      <vt:variant>
        <vt:i4>5</vt:i4>
      </vt:variant>
      <vt:variant>
        <vt:lpwstr/>
      </vt:variant>
      <vt:variant>
        <vt:lpwstr>Partner</vt:lpwstr>
      </vt:variant>
      <vt:variant>
        <vt:i4>7340140</vt:i4>
      </vt:variant>
      <vt:variant>
        <vt:i4>1809</vt:i4>
      </vt:variant>
      <vt:variant>
        <vt:i4>0</vt:i4>
      </vt:variant>
      <vt:variant>
        <vt:i4>5</vt:i4>
      </vt:variant>
      <vt:variant>
        <vt:lpwstr/>
      </vt:variant>
      <vt:variant>
        <vt:lpwstr>Parent</vt:lpwstr>
      </vt:variant>
      <vt:variant>
        <vt:i4>8257635</vt:i4>
      </vt:variant>
      <vt:variant>
        <vt:i4>1806</vt:i4>
      </vt:variant>
      <vt:variant>
        <vt:i4>0</vt:i4>
      </vt:variant>
      <vt:variant>
        <vt:i4>5</vt:i4>
      </vt:variant>
      <vt:variant>
        <vt:lpwstr/>
      </vt:variant>
      <vt:variant>
        <vt:lpwstr>Student</vt:lpwstr>
      </vt:variant>
      <vt:variant>
        <vt:i4>393327</vt:i4>
      </vt:variant>
      <vt:variant>
        <vt:i4>1803</vt:i4>
      </vt:variant>
      <vt:variant>
        <vt:i4>0</vt:i4>
      </vt:variant>
      <vt:variant>
        <vt:i4>5</vt:i4>
      </vt:variant>
      <vt:variant>
        <vt:lpwstr/>
      </vt:variant>
      <vt:variant>
        <vt:lpwstr>_5.2.2_Additional_Boarding</vt:lpwstr>
      </vt:variant>
      <vt:variant>
        <vt:i4>8257635</vt:i4>
      </vt:variant>
      <vt:variant>
        <vt:i4>1800</vt:i4>
      </vt:variant>
      <vt:variant>
        <vt:i4>0</vt:i4>
      </vt:variant>
      <vt:variant>
        <vt:i4>5</vt:i4>
      </vt:variant>
      <vt:variant>
        <vt:lpwstr/>
      </vt:variant>
      <vt:variant>
        <vt:lpwstr>Student</vt:lpwstr>
      </vt:variant>
      <vt:variant>
        <vt:i4>1900657</vt:i4>
      </vt:variant>
      <vt:variant>
        <vt:i4>1797</vt:i4>
      </vt:variant>
      <vt:variant>
        <vt:i4>0</vt:i4>
      </vt:variant>
      <vt:variant>
        <vt:i4>5</vt:i4>
      </vt:variant>
      <vt:variant>
        <vt:lpwstr/>
      </vt:variant>
      <vt:variant>
        <vt:lpwstr>_5.5_Pensioner_Education</vt:lpwstr>
      </vt:variant>
      <vt:variant>
        <vt:i4>8257635</vt:i4>
      </vt:variant>
      <vt:variant>
        <vt:i4>1794</vt:i4>
      </vt:variant>
      <vt:variant>
        <vt:i4>0</vt:i4>
      </vt:variant>
      <vt:variant>
        <vt:i4>5</vt:i4>
      </vt:variant>
      <vt:variant>
        <vt:lpwstr/>
      </vt:variant>
      <vt:variant>
        <vt:lpwstr>Student</vt:lpwstr>
      </vt:variant>
      <vt:variant>
        <vt:i4>7405671</vt:i4>
      </vt:variant>
      <vt:variant>
        <vt:i4>1791</vt:i4>
      </vt:variant>
      <vt:variant>
        <vt:i4>0</vt:i4>
      </vt:variant>
      <vt:variant>
        <vt:i4>5</vt:i4>
      </vt:variant>
      <vt:variant>
        <vt:lpwstr/>
      </vt:variant>
      <vt:variant>
        <vt:lpwstr>Family</vt:lpwstr>
      </vt:variant>
      <vt:variant>
        <vt:i4>7208964</vt:i4>
      </vt:variant>
      <vt:variant>
        <vt:i4>1788</vt:i4>
      </vt:variant>
      <vt:variant>
        <vt:i4>0</vt:i4>
      </vt:variant>
      <vt:variant>
        <vt:i4>5</vt:i4>
      </vt:variant>
      <vt:variant>
        <vt:lpwstr/>
      </vt:variant>
      <vt:variant>
        <vt:lpwstr>_3.5.3_Payments_that</vt:lpwstr>
      </vt:variant>
      <vt:variant>
        <vt:i4>7274500</vt:i4>
      </vt:variant>
      <vt:variant>
        <vt:i4>1785</vt:i4>
      </vt:variant>
      <vt:variant>
        <vt:i4>0</vt:i4>
      </vt:variant>
      <vt:variant>
        <vt:i4>5</vt:i4>
      </vt:variant>
      <vt:variant>
        <vt:lpwstr/>
      </vt:variant>
      <vt:variant>
        <vt:lpwstr>_3.5.2_Payments_that</vt:lpwstr>
      </vt:variant>
      <vt:variant>
        <vt:i4>7077892</vt:i4>
      </vt:variant>
      <vt:variant>
        <vt:i4>1782</vt:i4>
      </vt:variant>
      <vt:variant>
        <vt:i4>0</vt:i4>
      </vt:variant>
      <vt:variant>
        <vt:i4>5</vt:i4>
      </vt:variant>
      <vt:variant>
        <vt:lpwstr/>
      </vt:variant>
      <vt:variant>
        <vt:lpwstr>_3.5.1_Payments_that</vt:lpwstr>
      </vt:variant>
      <vt:variant>
        <vt:i4>8257635</vt:i4>
      </vt:variant>
      <vt:variant>
        <vt:i4>1779</vt:i4>
      </vt:variant>
      <vt:variant>
        <vt:i4>0</vt:i4>
      </vt:variant>
      <vt:variant>
        <vt:i4>5</vt:i4>
      </vt:variant>
      <vt:variant>
        <vt:lpwstr/>
      </vt:variant>
      <vt:variant>
        <vt:lpwstr>Student</vt:lpwstr>
      </vt:variant>
      <vt:variant>
        <vt:i4>8257635</vt:i4>
      </vt:variant>
      <vt:variant>
        <vt:i4>1776</vt:i4>
      </vt:variant>
      <vt:variant>
        <vt:i4>0</vt:i4>
      </vt:variant>
      <vt:variant>
        <vt:i4>5</vt:i4>
      </vt:variant>
      <vt:variant>
        <vt:lpwstr/>
      </vt:variant>
      <vt:variant>
        <vt:lpwstr>Student</vt:lpwstr>
      </vt:variant>
      <vt:variant>
        <vt:i4>8257635</vt:i4>
      </vt:variant>
      <vt:variant>
        <vt:i4>1773</vt:i4>
      </vt:variant>
      <vt:variant>
        <vt:i4>0</vt:i4>
      </vt:variant>
      <vt:variant>
        <vt:i4>5</vt:i4>
      </vt:variant>
      <vt:variant>
        <vt:lpwstr/>
      </vt:variant>
      <vt:variant>
        <vt:lpwstr>Student</vt:lpwstr>
      </vt:variant>
      <vt:variant>
        <vt:i4>7733357</vt:i4>
      </vt:variant>
      <vt:variant>
        <vt:i4>1770</vt:i4>
      </vt:variant>
      <vt:variant>
        <vt:i4>0</vt:i4>
      </vt:variant>
      <vt:variant>
        <vt:i4>5</vt:i4>
      </vt:variant>
      <vt:variant>
        <vt:lpwstr/>
      </vt:variant>
      <vt:variant>
        <vt:lpwstr>EducationAuthority</vt:lpwstr>
      </vt:variant>
      <vt:variant>
        <vt:i4>8257635</vt:i4>
      </vt:variant>
      <vt:variant>
        <vt:i4>1767</vt:i4>
      </vt:variant>
      <vt:variant>
        <vt:i4>0</vt:i4>
      </vt:variant>
      <vt:variant>
        <vt:i4>5</vt:i4>
      </vt:variant>
      <vt:variant>
        <vt:lpwstr/>
      </vt:variant>
      <vt:variant>
        <vt:lpwstr>Student</vt:lpwstr>
      </vt:variant>
      <vt:variant>
        <vt:i4>196619</vt:i4>
      </vt:variant>
      <vt:variant>
        <vt:i4>1764</vt:i4>
      </vt:variant>
      <vt:variant>
        <vt:i4>0</vt:i4>
      </vt:variant>
      <vt:variant>
        <vt:i4>5</vt:i4>
      </vt:variant>
      <vt:variant>
        <vt:lpwstr/>
      </vt:variant>
      <vt:variant>
        <vt:lpwstr>_1.1_Definitions_for_these Guideline</vt:lpwstr>
      </vt:variant>
      <vt:variant>
        <vt:i4>393237</vt:i4>
      </vt:variant>
      <vt:variant>
        <vt:i4>1761</vt:i4>
      </vt:variant>
      <vt:variant>
        <vt:i4>0</vt:i4>
      </vt:variant>
      <vt:variant>
        <vt:i4>5</vt:i4>
      </vt:variant>
      <vt:variant>
        <vt:lpwstr/>
      </vt:variant>
      <vt:variant>
        <vt:lpwstr>Minister</vt:lpwstr>
      </vt:variant>
      <vt:variant>
        <vt:i4>7733357</vt:i4>
      </vt:variant>
      <vt:variant>
        <vt:i4>1758</vt:i4>
      </vt:variant>
      <vt:variant>
        <vt:i4>0</vt:i4>
      </vt:variant>
      <vt:variant>
        <vt:i4>5</vt:i4>
      </vt:variant>
      <vt:variant>
        <vt:lpwstr/>
      </vt:variant>
      <vt:variant>
        <vt:lpwstr>EducationAuthority</vt:lpwstr>
      </vt:variant>
      <vt:variant>
        <vt:i4>983050</vt:i4>
      </vt:variant>
      <vt:variant>
        <vt:i4>1755</vt:i4>
      </vt:variant>
      <vt:variant>
        <vt:i4>0</vt:i4>
      </vt:variant>
      <vt:variant>
        <vt:i4>5</vt:i4>
      </vt:variant>
      <vt:variant>
        <vt:lpwstr/>
      </vt:variant>
      <vt:variant>
        <vt:lpwstr>DistanceEducationMethods</vt:lpwstr>
      </vt:variant>
      <vt:variant>
        <vt:i4>7798794</vt:i4>
      </vt:variant>
      <vt:variant>
        <vt:i4>1752</vt:i4>
      </vt:variant>
      <vt:variant>
        <vt:i4>0</vt:i4>
      </vt:variant>
      <vt:variant>
        <vt:i4>5</vt:i4>
      </vt:variant>
      <vt:variant>
        <vt:lpwstr/>
      </vt:variant>
      <vt:variant>
        <vt:lpwstr>_3.4.4_Approved_level</vt:lpwstr>
      </vt:variant>
      <vt:variant>
        <vt:i4>393237</vt:i4>
      </vt:variant>
      <vt:variant>
        <vt:i4>1749</vt:i4>
      </vt:variant>
      <vt:variant>
        <vt:i4>0</vt:i4>
      </vt:variant>
      <vt:variant>
        <vt:i4>5</vt:i4>
      </vt:variant>
      <vt:variant>
        <vt:lpwstr/>
      </vt:variant>
      <vt:variant>
        <vt:lpwstr>Minister</vt:lpwstr>
      </vt:variant>
      <vt:variant>
        <vt:i4>393247</vt:i4>
      </vt:variant>
      <vt:variant>
        <vt:i4>1746</vt:i4>
      </vt:variant>
      <vt:variant>
        <vt:i4>0</vt:i4>
      </vt:variant>
      <vt:variant>
        <vt:i4>5</vt:i4>
      </vt:variant>
      <vt:variant>
        <vt:lpwstr/>
      </vt:variant>
      <vt:variant>
        <vt:lpwstr>SpecialSchool</vt:lpwstr>
      </vt:variant>
      <vt:variant>
        <vt:i4>6488161</vt:i4>
      </vt:variant>
      <vt:variant>
        <vt:i4>1743</vt:i4>
      </vt:variant>
      <vt:variant>
        <vt:i4>0</vt:i4>
      </vt:variant>
      <vt:variant>
        <vt:i4>5</vt:i4>
      </vt:variant>
      <vt:variant>
        <vt:lpwstr/>
      </vt:variant>
      <vt:variant>
        <vt:lpwstr>Act</vt:lpwstr>
      </vt:variant>
      <vt:variant>
        <vt:i4>8257635</vt:i4>
      </vt:variant>
      <vt:variant>
        <vt:i4>1740</vt:i4>
      </vt:variant>
      <vt:variant>
        <vt:i4>0</vt:i4>
      </vt:variant>
      <vt:variant>
        <vt:i4>5</vt:i4>
      </vt:variant>
      <vt:variant>
        <vt:lpwstr/>
      </vt:variant>
      <vt:variant>
        <vt:lpwstr>Student</vt:lpwstr>
      </vt:variant>
      <vt:variant>
        <vt:i4>589836</vt:i4>
      </vt:variant>
      <vt:variant>
        <vt:i4>1737</vt:i4>
      </vt:variant>
      <vt:variant>
        <vt:i4>0</vt:i4>
      </vt:variant>
      <vt:variant>
        <vt:i4>5</vt:i4>
      </vt:variant>
      <vt:variant>
        <vt:lpwstr/>
      </vt:variant>
      <vt:variant>
        <vt:lpwstr>Australia</vt:lpwstr>
      </vt:variant>
      <vt:variant>
        <vt:i4>7405671</vt:i4>
      </vt:variant>
      <vt:variant>
        <vt:i4>1734</vt:i4>
      </vt:variant>
      <vt:variant>
        <vt:i4>0</vt:i4>
      </vt:variant>
      <vt:variant>
        <vt:i4>5</vt:i4>
      </vt:variant>
      <vt:variant>
        <vt:lpwstr/>
      </vt:variant>
      <vt:variant>
        <vt:lpwstr>DisabilityOrOtherCondition</vt:lpwstr>
      </vt:variant>
      <vt:variant>
        <vt:i4>8257635</vt:i4>
      </vt:variant>
      <vt:variant>
        <vt:i4>1731</vt:i4>
      </vt:variant>
      <vt:variant>
        <vt:i4>0</vt:i4>
      </vt:variant>
      <vt:variant>
        <vt:i4>5</vt:i4>
      </vt:variant>
      <vt:variant>
        <vt:lpwstr/>
      </vt:variant>
      <vt:variant>
        <vt:lpwstr>Student</vt:lpwstr>
      </vt:variant>
      <vt:variant>
        <vt:i4>7733357</vt:i4>
      </vt:variant>
      <vt:variant>
        <vt:i4>1728</vt:i4>
      </vt:variant>
      <vt:variant>
        <vt:i4>0</vt:i4>
      </vt:variant>
      <vt:variant>
        <vt:i4>5</vt:i4>
      </vt:variant>
      <vt:variant>
        <vt:lpwstr/>
      </vt:variant>
      <vt:variant>
        <vt:lpwstr>EducationAuthority</vt:lpwstr>
      </vt:variant>
      <vt:variant>
        <vt:i4>1114231</vt:i4>
      </vt:variant>
      <vt:variant>
        <vt:i4>1725</vt:i4>
      </vt:variant>
      <vt:variant>
        <vt:i4>0</vt:i4>
      </vt:variant>
      <vt:variant>
        <vt:i4>5</vt:i4>
      </vt:variant>
      <vt:variant>
        <vt:lpwstr/>
      </vt:variant>
      <vt:variant>
        <vt:lpwstr>_3.4.5_Previous_studies</vt:lpwstr>
      </vt:variant>
      <vt:variant>
        <vt:i4>7798794</vt:i4>
      </vt:variant>
      <vt:variant>
        <vt:i4>1722</vt:i4>
      </vt:variant>
      <vt:variant>
        <vt:i4>0</vt:i4>
      </vt:variant>
      <vt:variant>
        <vt:i4>5</vt:i4>
      </vt:variant>
      <vt:variant>
        <vt:lpwstr/>
      </vt:variant>
      <vt:variant>
        <vt:lpwstr>_3.4.4_Approved_level</vt:lpwstr>
      </vt:variant>
      <vt:variant>
        <vt:i4>524405</vt:i4>
      </vt:variant>
      <vt:variant>
        <vt:i4>1719</vt:i4>
      </vt:variant>
      <vt:variant>
        <vt:i4>0</vt:i4>
      </vt:variant>
      <vt:variant>
        <vt:i4>5</vt:i4>
      </vt:variant>
      <vt:variant>
        <vt:lpwstr/>
      </vt:variant>
      <vt:variant>
        <vt:lpwstr>_3.4.3_Approved_course</vt:lpwstr>
      </vt:variant>
      <vt:variant>
        <vt:i4>262271</vt:i4>
      </vt:variant>
      <vt:variant>
        <vt:i4>1716</vt:i4>
      </vt:variant>
      <vt:variant>
        <vt:i4>0</vt:i4>
      </vt:variant>
      <vt:variant>
        <vt:i4>5</vt:i4>
      </vt:variant>
      <vt:variant>
        <vt:lpwstr/>
      </vt:variant>
      <vt:variant>
        <vt:lpwstr>_3.4.2_Approved_institution</vt:lpwstr>
      </vt:variant>
      <vt:variant>
        <vt:i4>6422607</vt:i4>
      </vt:variant>
      <vt:variant>
        <vt:i4>1713</vt:i4>
      </vt:variant>
      <vt:variant>
        <vt:i4>0</vt:i4>
      </vt:variant>
      <vt:variant>
        <vt:i4>5</vt:i4>
      </vt:variant>
      <vt:variant>
        <vt:lpwstr/>
      </vt:variant>
      <vt:variant>
        <vt:lpwstr>_3.4.1_Full-time_study</vt:lpwstr>
      </vt:variant>
      <vt:variant>
        <vt:i4>8257635</vt:i4>
      </vt:variant>
      <vt:variant>
        <vt:i4>1710</vt:i4>
      </vt:variant>
      <vt:variant>
        <vt:i4>0</vt:i4>
      </vt:variant>
      <vt:variant>
        <vt:i4>5</vt:i4>
      </vt:variant>
      <vt:variant>
        <vt:lpwstr/>
      </vt:variant>
      <vt:variant>
        <vt:lpwstr>Student</vt:lpwstr>
      </vt:variant>
      <vt:variant>
        <vt:i4>7798794</vt:i4>
      </vt:variant>
      <vt:variant>
        <vt:i4>1707</vt:i4>
      </vt:variant>
      <vt:variant>
        <vt:i4>0</vt:i4>
      </vt:variant>
      <vt:variant>
        <vt:i4>5</vt:i4>
      </vt:variant>
      <vt:variant>
        <vt:lpwstr/>
      </vt:variant>
      <vt:variant>
        <vt:lpwstr>_3.4.4_Approved_level</vt:lpwstr>
      </vt:variant>
      <vt:variant>
        <vt:i4>1900657</vt:i4>
      </vt:variant>
      <vt:variant>
        <vt:i4>1704</vt:i4>
      </vt:variant>
      <vt:variant>
        <vt:i4>0</vt:i4>
      </vt:variant>
      <vt:variant>
        <vt:i4>5</vt:i4>
      </vt:variant>
      <vt:variant>
        <vt:lpwstr/>
      </vt:variant>
      <vt:variant>
        <vt:lpwstr>_5.5_Pensioner_Education</vt:lpwstr>
      </vt:variant>
      <vt:variant>
        <vt:i4>8257635</vt:i4>
      </vt:variant>
      <vt:variant>
        <vt:i4>1701</vt:i4>
      </vt:variant>
      <vt:variant>
        <vt:i4>0</vt:i4>
      </vt:variant>
      <vt:variant>
        <vt:i4>5</vt:i4>
      </vt:variant>
      <vt:variant>
        <vt:lpwstr/>
      </vt:variant>
      <vt:variant>
        <vt:lpwstr>Student</vt:lpwstr>
      </vt:variant>
      <vt:variant>
        <vt:i4>5111840</vt:i4>
      </vt:variant>
      <vt:variant>
        <vt:i4>1698</vt:i4>
      </vt:variant>
      <vt:variant>
        <vt:i4>0</vt:i4>
      </vt:variant>
      <vt:variant>
        <vt:i4>5</vt:i4>
      </vt:variant>
      <vt:variant>
        <vt:lpwstr/>
      </vt:variant>
      <vt:variant>
        <vt:lpwstr>_4.3_Students_with</vt:lpwstr>
      </vt:variant>
      <vt:variant>
        <vt:i4>7733368</vt:i4>
      </vt:variant>
      <vt:variant>
        <vt:i4>1695</vt:i4>
      </vt:variant>
      <vt:variant>
        <vt:i4>0</vt:i4>
      </vt:variant>
      <vt:variant>
        <vt:i4>5</vt:i4>
      </vt:variant>
      <vt:variant>
        <vt:lpwstr/>
      </vt:variant>
      <vt:variant>
        <vt:lpwstr>PrincipalFamilyHome</vt:lpwstr>
      </vt:variant>
      <vt:variant>
        <vt:i4>7405671</vt:i4>
      </vt:variant>
      <vt:variant>
        <vt:i4>1692</vt:i4>
      </vt:variant>
      <vt:variant>
        <vt:i4>0</vt:i4>
      </vt:variant>
      <vt:variant>
        <vt:i4>5</vt:i4>
      </vt:variant>
      <vt:variant>
        <vt:lpwstr/>
      </vt:variant>
      <vt:variant>
        <vt:lpwstr>DisabilityOrOtherCondition</vt:lpwstr>
      </vt:variant>
      <vt:variant>
        <vt:i4>6422607</vt:i4>
      </vt:variant>
      <vt:variant>
        <vt:i4>1689</vt:i4>
      </vt:variant>
      <vt:variant>
        <vt:i4>0</vt:i4>
      </vt:variant>
      <vt:variant>
        <vt:i4>5</vt:i4>
      </vt:variant>
      <vt:variant>
        <vt:lpwstr/>
      </vt:variant>
      <vt:variant>
        <vt:lpwstr>_3.4.1_Full-time_study</vt:lpwstr>
      </vt:variant>
      <vt:variant>
        <vt:i4>4063326</vt:i4>
      </vt:variant>
      <vt:variant>
        <vt:i4>1686</vt:i4>
      </vt:variant>
      <vt:variant>
        <vt:i4>0</vt:i4>
      </vt:variant>
      <vt:variant>
        <vt:i4>5</vt:i4>
      </vt:variant>
      <vt:variant>
        <vt:lpwstr/>
      </vt:variant>
      <vt:variant>
        <vt:lpwstr>_3.3.2_Extension_to</vt:lpwstr>
      </vt:variant>
      <vt:variant>
        <vt:i4>7798794</vt:i4>
      </vt:variant>
      <vt:variant>
        <vt:i4>1683</vt:i4>
      </vt:variant>
      <vt:variant>
        <vt:i4>0</vt:i4>
      </vt:variant>
      <vt:variant>
        <vt:i4>5</vt:i4>
      </vt:variant>
      <vt:variant>
        <vt:lpwstr/>
      </vt:variant>
      <vt:variant>
        <vt:lpwstr>_3.4.4_Approved_level</vt:lpwstr>
      </vt:variant>
      <vt:variant>
        <vt:i4>7798794</vt:i4>
      </vt:variant>
      <vt:variant>
        <vt:i4>1680</vt:i4>
      </vt:variant>
      <vt:variant>
        <vt:i4>0</vt:i4>
      </vt:variant>
      <vt:variant>
        <vt:i4>5</vt:i4>
      </vt:variant>
      <vt:variant>
        <vt:lpwstr/>
      </vt:variant>
      <vt:variant>
        <vt:lpwstr>_3.4.4_Approved_level</vt:lpwstr>
      </vt:variant>
      <vt:variant>
        <vt:i4>8257635</vt:i4>
      </vt:variant>
      <vt:variant>
        <vt:i4>1677</vt:i4>
      </vt:variant>
      <vt:variant>
        <vt:i4>0</vt:i4>
      </vt:variant>
      <vt:variant>
        <vt:i4>5</vt:i4>
      </vt:variant>
      <vt:variant>
        <vt:lpwstr/>
      </vt:variant>
      <vt:variant>
        <vt:lpwstr>Student</vt:lpwstr>
      </vt:variant>
      <vt:variant>
        <vt:i4>4063326</vt:i4>
      </vt:variant>
      <vt:variant>
        <vt:i4>1674</vt:i4>
      </vt:variant>
      <vt:variant>
        <vt:i4>0</vt:i4>
      </vt:variant>
      <vt:variant>
        <vt:i4>5</vt:i4>
      </vt:variant>
      <vt:variant>
        <vt:lpwstr/>
      </vt:variant>
      <vt:variant>
        <vt:lpwstr>_3.3.2_Extension_to</vt:lpwstr>
      </vt:variant>
      <vt:variant>
        <vt:i4>4194360</vt:i4>
      </vt:variant>
      <vt:variant>
        <vt:i4>1671</vt:i4>
      </vt:variant>
      <vt:variant>
        <vt:i4>0</vt:i4>
      </vt:variant>
      <vt:variant>
        <vt:i4>5</vt:i4>
      </vt:variant>
      <vt:variant>
        <vt:lpwstr/>
      </vt:variant>
      <vt:variant>
        <vt:lpwstr>_3.3.1_Age_limits</vt:lpwstr>
      </vt:variant>
      <vt:variant>
        <vt:i4>8257635</vt:i4>
      </vt:variant>
      <vt:variant>
        <vt:i4>1668</vt:i4>
      </vt:variant>
      <vt:variant>
        <vt:i4>0</vt:i4>
      </vt:variant>
      <vt:variant>
        <vt:i4>5</vt:i4>
      </vt:variant>
      <vt:variant>
        <vt:lpwstr/>
      </vt:variant>
      <vt:variant>
        <vt:lpwstr>Student</vt:lpwstr>
      </vt:variant>
      <vt:variant>
        <vt:i4>589836</vt:i4>
      </vt:variant>
      <vt:variant>
        <vt:i4>1665</vt:i4>
      </vt:variant>
      <vt:variant>
        <vt:i4>0</vt:i4>
      </vt:variant>
      <vt:variant>
        <vt:i4>5</vt:i4>
      </vt:variant>
      <vt:variant>
        <vt:lpwstr/>
      </vt:variant>
      <vt:variant>
        <vt:lpwstr>Australia</vt:lpwstr>
      </vt:variant>
      <vt:variant>
        <vt:i4>8257635</vt:i4>
      </vt:variant>
      <vt:variant>
        <vt:i4>1662</vt:i4>
      </vt:variant>
      <vt:variant>
        <vt:i4>0</vt:i4>
      </vt:variant>
      <vt:variant>
        <vt:i4>5</vt:i4>
      </vt:variant>
      <vt:variant>
        <vt:lpwstr/>
      </vt:variant>
      <vt:variant>
        <vt:lpwstr>Student</vt:lpwstr>
      </vt:variant>
      <vt:variant>
        <vt:i4>589836</vt:i4>
      </vt:variant>
      <vt:variant>
        <vt:i4>1659</vt:i4>
      </vt:variant>
      <vt:variant>
        <vt:i4>0</vt:i4>
      </vt:variant>
      <vt:variant>
        <vt:i4>5</vt:i4>
      </vt:variant>
      <vt:variant>
        <vt:lpwstr/>
      </vt:variant>
      <vt:variant>
        <vt:lpwstr>Australia</vt:lpwstr>
      </vt:variant>
      <vt:variant>
        <vt:i4>8257635</vt:i4>
      </vt:variant>
      <vt:variant>
        <vt:i4>1656</vt:i4>
      </vt:variant>
      <vt:variant>
        <vt:i4>0</vt:i4>
      </vt:variant>
      <vt:variant>
        <vt:i4>5</vt:i4>
      </vt:variant>
      <vt:variant>
        <vt:lpwstr/>
      </vt:variant>
      <vt:variant>
        <vt:lpwstr>Student</vt:lpwstr>
      </vt:variant>
      <vt:variant>
        <vt:i4>589836</vt:i4>
      </vt:variant>
      <vt:variant>
        <vt:i4>1653</vt:i4>
      </vt:variant>
      <vt:variant>
        <vt:i4>0</vt:i4>
      </vt:variant>
      <vt:variant>
        <vt:i4>5</vt:i4>
      </vt:variant>
      <vt:variant>
        <vt:lpwstr/>
      </vt:variant>
      <vt:variant>
        <vt:lpwstr>Australia</vt:lpwstr>
      </vt:variant>
      <vt:variant>
        <vt:i4>7012479</vt:i4>
      </vt:variant>
      <vt:variant>
        <vt:i4>1650</vt:i4>
      </vt:variant>
      <vt:variant>
        <vt:i4>0</vt:i4>
      </vt:variant>
      <vt:variant>
        <vt:i4>5</vt:i4>
      </vt:variant>
      <vt:variant>
        <vt:lpwstr/>
      </vt:variant>
      <vt:variant>
        <vt:lpwstr>PermanentlySettled</vt:lpwstr>
      </vt:variant>
      <vt:variant>
        <vt:i4>8257635</vt:i4>
      </vt:variant>
      <vt:variant>
        <vt:i4>1647</vt:i4>
      </vt:variant>
      <vt:variant>
        <vt:i4>0</vt:i4>
      </vt:variant>
      <vt:variant>
        <vt:i4>5</vt:i4>
      </vt:variant>
      <vt:variant>
        <vt:lpwstr/>
      </vt:variant>
      <vt:variant>
        <vt:lpwstr>Student</vt:lpwstr>
      </vt:variant>
      <vt:variant>
        <vt:i4>3866708</vt:i4>
      </vt:variant>
      <vt:variant>
        <vt:i4>1644</vt:i4>
      </vt:variant>
      <vt:variant>
        <vt:i4>0</vt:i4>
      </vt:variant>
      <vt:variant>
        <vt:i4>5</vt:i4>
      </vt:variant>
      <vt:variant>
        <vt:lpwstr/>
      </vt:variant>
      <vt:variant>
        <vt:lpwstr>_3.2.3_Student_must</vt:lpwstr>
      </vt:variant>
      <vt:variant>
        <vt:i4>589836</vt:i4>
      </vt:variant>
      <vt:variant>
        <vt:i4>1641</vt:i4>
      </vt:variant>
      <vt:variant>
        <vt:i4>0</vt:i4>
      </vt:variant>
      <vt:variant>
        <vt:i4>5</vt:i4>
      </vt:variant>
      <vt:variant>
        <vt:lpwstr/>
      </vt:variant>
      <vt:variant>
        <vt:lpwstr>Australia</vt:lpwstr>
      </vt:variant>
      <vt:variant>
        <vt:i4>8257635</vt:i4>
      </vt:variant>
      <vt:variant>
        <vt:i4>1638</vt:i4>
      </vt:variant>
      <vt:variant>
        <vt:i4>0</vt:i4>
      </vt:variant>
      <vt:variant>
        <vt:i4>5</vt:i4>
      </vt:variant>
      <vt:variant>
        <vt:lpwstr/>
      </vt:variant>
      <vt:variant>
        <vt:lpwstr>Student</vt:lpwstr>
      </vt:variant>
      <vt:variant>
        <vt:i4>4653118</vt:i4>
      </vt:variant>
      <vt:variant>
        <vt:i4>1635</vt:i4>
      </vt:variant>
      <vt:variant>
        <vt:i4>0</vt:i4>
      </vt:variant>
      <vt:variant>
        <vt:i4>5</vt:i4>
      </vt:variant>
      <vt:variant>
        <vt:lpwstr/>
      </vt:variant>
      <vt:variant>
        <vt:lpwstr>_3.2.4_International_student</vt:lpwstr>
      </vt:variant>
      <vt:variant>
        <vt:i4>589836</vt:i4>
      </vt:variant>
      <vt:variant>
        <vt:i4>1632</vt:i4>
      </vt:variant>
      <vt:variant>
        <vt:i4>0</vt:i4>
      </vt:variant>
      <vt:variant>
        <vt:i4>5</vt:i4>
      </vt:variant>
      <vt:variant>
        <vt:lpwstr/>
      </vt:variant>
      <vt:variant>
        <vt:lpwstr>Australia</vt:lpwstr>
      </vt:variant>
      <vt:variant>
        <vt:i4>3866708</vt:i4>
      </vt:variant>
      <vt:variant>
        <vt:i4>1629</vt:i4>
      </vt:variant>
      <vt:variant>
        <vt:i4>0</vt:i4>
      </vt:variant>
      <vt:variant>
        <vt:i4>5</vt:i4>
      </vt:variant>
      <vt:variant>
        <vt:lpwstr/>
      </vt:variant>
      <vt:variant>
        <vt:lpwstr>_3.2.3_Student_must</vt:lpwstr>
      </vt:variant>
      <vt:variant>
        <vt:i4>3407965</vt:i4>
      </vt:variant>
      <vt:variant>
        <vt:i4>1626</vt:i4>
      </vt:variant>
      <vt:variant>
        <vt:i4>0</vt:i4>
      </vt:variant>
      <vt:variant>
        <vt:i4>5</vt:i4>
      </vt:variant>
      <vt:variant>
        <vt:lpwstr/>
      </vt:variant>
      <vt:variant>
        <vt:lpwstr>_3.2.2_New_Zealand</vt:lpwstr>
      </vt:variant>
      <vt:variant>
        <vt:i4>8192012</vt:i4>
      </vt:variant>
      <vt:variant>
        <vt:i4>1623</vt:i4>
      </vt:variant>
      <vt:variant>
        <vt:i4>0</vt:i4>
      </vt:variant>
      <vt:variant>
        <vt:i4>5</vt:i4>
      </vt:variant>
      <vt:variant>
        <vt:lpwstr/>
      </vt:variant>
      <vt:variant>
        <vt:lpwstr>_3.2.1_Australian_citizenship</vt:lpwstr>
      </vt:variant>
      <vt:variant>
        <vt:i4>8257635</vt:i4>
      </vt:variant>
      <vt:variant>
        <vt:i4>1620</vt:i4>
      </vt:variant>
      <vt:variant>
        <vt:i4>0</vt:i4>
      </vt:variant>
      <vt:variant>
        <vt:i4>5</vt:i4>
      </vt:variant>
      <vt:variant>
        <vt:lpwstr/>
      </vt:variant>
      <vt:variant>
        <vt:lpwstr>Student</vt:lpwstr>
      </vt:variant>
      <vt:variant>
        <vt:i4>7667724</vt:i4>
      </vt:variant>
      <vt:variant>
        <vt:i4>1617</vt:i4>
      </vt:variant>
      <vt:variant>
        <vt:i4>0</vt:i4>
      </vt:variant>
      <vt:variant>
        <vt:i4>5</vt:i4>
      </vt:variant>
      <vt:variant>
        <vt:lpwstr/>
      </vt:variant>
      <vt:variant>
        <vt:lpwstr>_3.7_Eligibility_period</vt:lpwstr>
      </vt:variant>
      <vt:variant>
        <vt:i4>4259888</vt:i4>
      </vt:variant>
      <vt:variant>
        <vt:i4>1614</vt:i4>
      </vt:variant>
      <vt:variant>
        <vt:i4>0</vt:i4>
      </vt:variant>
      <vt:variant>
        <vt:i4>5</vt:i4>
      </vt:variant>
      <vt:variant>
        <vt:lpwstr/>
      </vt:variant>
      <vt:variant>
        <vt:lpwstr>_5_AIC_Scheme</vt:lpwstr>
      </vt:variant>
      <vt:variant>
        <vt:i4>3604555</vt:i4>
      </vt:variant>
      <vt:variant>
        <vt:i4>1611</vt:i4>
      </vt:variant>
      <vt:variant>
        <vt:i4>0</vt:i4>
      </vt:variant>
      <vt:variant>
        <vt:i4>5</vt:i4>
      </vt:variant>
      <vt:variant>
        <vt:lpwstr/>
      </vt:variant>
      <vt:variant>
        <vt:lpwstr>_4_Isolation_conditions</vt:lpwstr>
      </vt:variant>
      <vt:variant>
        <vt:i4>2293834</vt:i4>
      </vt:variant>
      <vt:variant>
        <vt:i4>1608</vt:i4>
      </vt:variant>
      <vt:variant>
        <vt:i4>0</vt:i4>
      </vt:variant>
      <vt:variant>
        <vt:i4>5</vt:i4>
      </vt:variant>
      <vt:variant>
        <vt:lpwstr/>
      </vt:variant>
      <vt:variant>
        <vt:lpwstr>_3.6_Students_in</vt:lpwstr>
      </vt:variant>
      <vt:variant>
        <vt:i4>6750318</vt:i4>
      </vt:variant>
      <vt:variant>
        <vt:i4>1605</vt:i4>
      </vt:variant>
      <vt:variant>
        <vt:i4>0</vt:i4>
      </vt:variant>
      <vt:variant>
        <vt:i4>5</vt:i4>
      </vt:variant>
      <vt:variant>
        <vt:lpwstr/>
      </vt:variant>
      <vt:variant>
        <vt:lpwstr>StateAuthorisedCare</vt:lpwstr>
      </vt:variant>
      <vt:variant>
        <vt:i4>6225974</vt:i4>
      </vt:variant>
      <vt:variant>
        <vt:i4>1602</vt:i4>
      </vt:variant>
      <vt:variant>
        <vt:i4>0</vt:i4>
      </vt:variant>
      <vt:variant>
        <vt:i4>5</vt:i4>
      </vt:variant>
      <vt:variant>
        <vt:lpwstr/>
      </vt:variant>
      <vt:variant>
        <vt:lpwstr>_3.5_Effect_of</vt:lpwstr>
      </vt:variant>
      <vt:variant>
        <vt:i4>3539025</vt:i4>
      </vt:variant>
      <vt:variant>
        <vt:i4>1599</vt:i4>
      </vt:variant>
      <vt:variant>
        <vt:i4>0</vt:i4>
      </vt:variant>
      <vt:variant>
        <vt:i4>5</vt:i4>
      </vt:variant>
      <vt:variant>
        <vt:lpwstr/>
      </vt:variant>
      <vt:variant>
        <vt:lpwstr>_3.4_Approved_studies</vt:lpwstr>
      </vt:variant>
      <vt:variant>
        <vt:i4>7405590</vt:i4>
      </vt:variant>
      <vt:variant>
        <vt:i4>1596</vt:i4>
      </vt:variant>
      <vt:variant>
        <vt:i4>0</vt:i4>
      </vt:variant>
      <vt:variant>
        <vt:i4>5</vt:i4>
      </vt:variant>
      <vt:variant>
        <vt:lpwstr/>
      </vt:variant>
      <vt:variant>
        <vt:lpwstr>_3.3_Age_limits</vt:lpwstr>
      </vt:variant>
      <vt:variant>
        <vt:i4>7143450</vt:i4>
      </vt:variant>
      <vt:variant>
        <vt:i4>1593</vt:i4>
      </vt:variant>
      <vt:variant>
        <vt:i4>0</vt:i4>
      </vt:variant>
      <vt:variant>
        <vt:i4>5</vt:i4>
      </vt:variant>
      <vt:variant>
        <vt:lpwstr/>
      </vt:variant>
      <vt:variant>
        <vt:lpwstr>_3.2_Residency_requirements</vt:lpwstr>
      </vt:variant>
      <vt:variant>
        <vt:i4>7798892</vt:i4>
      </vt:variant>
      <vt:variant>
        <vt:i4>1590</vt:i4>
      </vt:variant>
      <vt:variant>
        <vt:i4>0</vt:i4>
      </vt:variant>
      <vt:variant>
        <vt:i4>5</vt:i4>
      </vt:variant>
      <vt:variant>
        <vt:lpwstr/>
      </vt:variant>
      <vt:variant>
        <vt:lpwstr>SchoolYear</vt:lpwstr>
      </vt:variant>
      <vt:variant>
        <vt:i4>589836</vt:i4>
      </vt:variant>
      <vt:variant>
        <vt:i4>1587</vt:i4>
      </vt:variant>
      <vt:variant>
        <vt:i4>0</vt:i4>
      </vt:variant>
      <vt:variant>
        <vt:i4>5</vt:i4>
      </vt:variant>
      <vt:variant>
        <vt:lpwstr/>
      </vt:variant>
      <vt:variant>
        <vt:lpwstr>Australia</vt:lpwstr>
      </vt:variant>
      <vt:variant>
        <vt:i4>8257635</vt:i4>
      </vt:variant>
      <vt:variant>
        <vt:i4>1584</vt:i4>
      </vt:variant>
      <vt:variant>
        <vt:i4>0</vt:i4>
      </vt:variant>
      <vt:variant>
        <vt:i4>5</vt:i4>
      </vt:variant>
      <vt:variant>
        <vt:lpwstr/>
      </vt:variant>
      <vt:variant>
        <vt:lpwstr>Student</vt:lpwstr>
      </vt:variant>
      <vt:variant>
        <vt:i4>8257635</vt:i4>
      </vt:variant>
      <vt:variant>
        <vt:i4>1581</vt:i4>
      </vt:variant>
      <vt:variant>
        <vt:i4>0</vt:i4>
      </vt:variant>
      <vt:variant>
        <vt:i4>5</vt:i4>
      </vt:variant>
      <vt:variant>
        <vt:lpwstr/>
      </vt:variant>
      <vt:variant>
        <vt:lpwstr>Student</vt:lpwstr>
      </vt:variant>
      <vt:variant>
        <vt:i4>65538</vt:i4>
      </vt:variant>
      <vt:variant>
        <vt:i4>1578</vt:i4>
      </vt:variant>
      <vt:variant>
        <vt:i4>0</vt:i4>
      </vt:variant>
      <vt:variant>
        <vt:i4>5</vt:i4>
      </vt:variant>
      <vt:variant>
        <vt:lpwstr/>
      </vt:variant>
      <vt:variant>
        <vt:lpwstr>ApprovedApplicant</vt:lpwstr>
      </vt:variant>
      <vt:variant>
        <vt:i4>917618</vt:i4>
      </vt:variant>
      <vt:variant>
        <vt:i4>1575</vt:i4>
      </vt:variant>
      <vt:variant>
        <vt:i4>0</vt:i4>
      </vt:variant>
      <vt:variant>
        <vt:i4>5</vt:i4>
      </vt:variant>
      <vt:variant>
        <vt:lpwstr/>
      </vt:variant>
      <vt:variant>
        <vt:lpwstr>_4.4.5_Continuation_and</vt:lpwstr>
      </vt:variant>
      <vt:variant>
        <vt:i4>7733368</vt:i4>
      </vt:variant>
      <vt:variant>
        <vt:i4>1572</vt:i4>
      </vt:variant>
      <vt:variant>
        <vt:i4>0</vt:i4>
      </vt:variant>
      <vt:variant>
        <vt:i4>5</vt:i4>
      </vt:variant>
      <vt:variant>
        <vt:lpwstr/>
      </vt:variant>
      <vt:variant>
        <vt:lpwstr>PrincipalFamilyHome</vt:lpwstr>
      </vt:variant>
      <vt:variant>
        <vt:i4>8257635</vt:i4>
      </vt:variant>
      <vt:variant>
        <vt:i4>1569</vt:i4>
      </vt:variant>
      <vt:variant>
        <vt:i4>0</vt:i4>
      </vt:variant>
      <vt:variant>
        <vt:i4>5</vt:i4>
      </vt:variant>
      <vt:variant>
        <vt:lpwstr/>
      </vt:variant>
      <vt:variant>
        <vt:lpwstr>Student</vt:lpwstr>
      </vt:variant>
      <vt:variant>
        <vt:i4>327682</vt:i4>
      </vt:variant>
      <vt:variant>
        <vt:i4>1566</vt:i4>
      </vt:variant>
      <vt:variant>
        <vt:i4>0</vt:i4>
      </vt:variant>
      <vt:variant>
        <vt:i4>5</vt:i4>
      </vt:variant>
      <vt:variant>
        <vt:lpwstr/>
      </vt:variant>
      <vt:variant>
        <vt:lpwstr>Claim</vt:lpwstr>
      </vt:variant>
      <vt:variant>
        <vt:i4>7340140</vt:i4>
      </vt:variant>
      <vt:variant>
        <vt:i4>1563</vt:i4>
      </vt:variant>
      <vt:variant>
        <vt:i4>0</vt:i4>
      </vt:variant>
      <vt:variant>
        <vt:i4>5</vt:i4>
      </vt:variant>
      <vt:variant>
        <vt:lpwstr/>
      </vt:variant>
      <vt:variant>
        <vt:lpwstr>Parent</vt:lpwstr>
      </vt:variant>
      <vt:variant>
        <vt:i4>8257635</vt:i4>
      </vt:variant>
      <vt:variant>
        <vt:i4>1560</vt:i4>
      </vt:variant>
      <vt:variant>
        <vt:i4>0</vt:i4>
      </vt:variant>
      <vt:variant>
        <vt:i4>5</vt:i4>
      </vt:variant>
      <vt:variant>
        <vt:lpwstr/>
      </vt:variant>
      <vt:variant>
        <vt:lpwstr>Student</vt:lpwstr>
      </vt:variant>
      <vt:variant>
        <vt:i4>1441905</vt:i4>
      </vt:variant>
      <vt:variant>
        <vt:i4>1557</vt:i4>
      </vt:variant>
      <vt:variant>
        <vt:i4>0</vt:i4>
      </vt:variant>
      <vt:variant>
        <vt:i4>5</vt:i4>
      </vt:variant>
      <vt:variant>
        <vt:lpwstr/>
      </vt:variant>
      <vt:variant>
        <vt:lpwstr>_2.3.3_Payments_around</vt:lpwstr>
      </vt:variant>
      <vt:variant>
        <vt:i4>3145823</vt:i4>
      </vt:variant>
      <vt:variant>
        <vt:i4>1554</vt:i4>
      </vt:variant>
      <vt:variant>
        <vt:i4>0</vt:i4>
      </vt:variant>
      <vt:variant>
        <vt:i4>5</vt:i4>
      </vt:variant>
      <vt:variant>
        <vt:lpwstr/>
      </vt:variant>
      <vt:variant>
        <vt:lpwstr>_2.3.2_Where_there</vt:lpwstr>
      </vt:variant>
      <vt:variant>
        <vt:i4>3342431</vt:i4>
      </vt:variant>
      <vt:variant>
        <vt:i4>1551</vt:i4>
      </vt:variant>
      <vt:variant>
        <vt:i4>0</vt:i4>
      </vt:variant>
      <vt:variant>
        <vt:i4>5</vt:i4>
      </vt:variant>
      <vt:variant>
        <vt:lpwstr/>
      </vt:variant>
      <vt:variant>
        <vt:lpwstr>_2.3.1_Where_there</vt:lpwstr>
      </vt:variant>
      <vt:variant>
        <vt:i4>65538</vt:i4>
      </vt:variant>
      <vt:variant>
        <vt:i4>1548</vt:i4>
      </vt:variant>
      <vt:variant>
        <vt:i4>0</vt:i4>
      </vt:variant>
      <vt:variant>
        <vt:i4>5</vt:i4>
      </vt:variant>
      <vt:variant>
        <vt:lpwstr/>
      </vt:variant>
      <vt:variant>
        <vt:lpwstr>ApprovedApplicant</vt:lpwstr>
      </vt:variant>
      <vt:variant>
        <vt:i4>7733368</vt:i4>
      </vt:variant>
      <vt:variant>
        <vt:i4>1545</vt:i4>
      </vt:variant>
      <vt:variant>
        <vt:i4>0</vt:i4>
      </vt:variant>
      <vt:variant>
        <vt:i4>5</vt:i4>
      </vt:variant>
      <vt:variant>
        <vt:lpwstr/>
      </vt:variant>
      <vt:variant>
        <vt:lpwstr>PrincipalFamilyHome</vt:lpwstr>
      </vt:variant>
      <vt:variant>
        <vt:i4>8126476</vt:i4>
      </vt:variant>
      <vt:variant>
        <vt:i4>1542</vt:i4>
      </vt:variant>
      <vt:variant>
        <vt:i4>0</vt:i4>
      </vt:variant>
      <vt:variant>
        <vt:i4>5</vt:i4>
      </vt:variant>
      <vt:variant>
        <vt:lpwstr/>
      </vt:variant>
      <vt:variant>
        <vt:lpwstr>_2.2.1_Australian_citizenship</vt:lpwstr>
      </vt:variant>
      <vt:variant>
        <vt:i4>7471210</vt:i4>
      </vt:variant>
      <vt:variant>
        <vt:i4>1539</vt:i4>
      </vt:variant>
      <vt:variant>
        <vt:i4>0</vt:i4>
      </vt:variant>
      <vt:variant>
        <vt:i4>5</vt:i4>
      </vt:variant>
      <vt:variant>
        <vt:lpwstr/>
      </vt:variant>
      <vt:variant>
        <vt:lpwstr>EligibleStudent</vt:lpwstr>
      </vt:variant>
      <vt:variant>
        <vt:i4>7798892</vt:i4>
      </vt:variant>
      <vt:variant>
        <vt:i4>1536</vt:i4>
      </vt:variant>
      <vt:variant>
        <vt:i4>0</vt:i4>
      </vt:variant>
      <vt:variant>
        <vt:i4>5</vt:i4>
      </vt:variant>
      <vt:variant>
        <vt:lpwstr/>
      </vt:variant>
      <vt:variant>
        <vt:lpwstr>SchoolYear</vt:lpwstr>
      </vt:variant>
      <vt:variant>
        <vt:i4>589836</vt:i4>
      </vt:variant>
      <vt:variant>
        <vt:i4>1533</vt:i4>
      </vt:variant>
      <vt:variant>
        <vt:i4>0</vt:i4>
      </vt:variant>
      <vt:variant>
        <vt:i4>5</vt:i4>
      </vt:variant>
      <vt:variant>
        <vt:lpwstr/>
      </vt:variant>
      <vt:variant>
        <vt:lpwstr>Australia</vt:lpwstr>
      </vt:variant>
      <vt:variant>
        <vt:i4>7405671</vt:i4>
      </vt:variant>
      <vt:variant>
        <vt:i4>1530</vt:i4>
      </vt:variant>
      <vt:variant>
        <vt:i4>0</vt:i4>
      </vt:variant>
      <vt:variant>
        <vt:i4>5</vt:i4>
      </vt:variant>
      <vt:variant>
        <vt:lpwstr/>
      </vt:variant>
      <vt:variant>
        <vt:lpwstr>Family</vt:lpwstr>
      </vt:variant>
      <vt:variant>
        <vt:i4>7340140</vt:i4>
      </vt:variant>
      <vt:variant>
        <vt:i4>1527</vt:i4>
      </vt:variant>
      <vt:variant>
        <vt:i4>0</vt:i4>
      </vt:variant>
      <vt:variant>
        <vt:i4>5</vt:i4>
      </vt:variant>
      <vt:variant>
        <vt:lpwstr/>
      </vt:variant>
      <vt:variant>
        <vt:lpwstr>Partner</vt:lpwstr>
      </vt:variant>
      <vt:variant>
        <vt:i4>589836</vt:i4>
      </vt:variant>
      <vt:variant>
        <vt:i4>1524</vt:i4>
      </vt:variant>
      <vt:variant>
        <vt:i4>0</vt:i4>
      </vt:variant>
      <vt:variant>
        <vt:i4>5</vt:i4>
      </vt:variant>
      <vt:variant>
        <vt:lpwstr/>
      </vt:variant>
      <vt:variant>
        <vt:lpwstr>Australia</vt:lpwstr>
      </vt:variant>
      <vt:variant>
        <vt:i4>7012479</vt:i4>
      </vt:variant>
      <vt:variant>
        <vt:i4>1521</vt:i4>
      </vt:variant>
      <vt:variant>
        <vt:i4>0</vt:i4>
      </vt:variant>
      <vt:variant>
        <vt:i4>5</vt:i4>
      </vt:variant>
      <vt:variant>
        <vt:lpwstr/>
      </vt:variant>
      <vt:variant>
        <vt:lpwstr>PermanentlySettled</vt:lpwstr>
      </vt:variant>
      <vt:variant>
        <vt:i4>327682</vt:i4>
      </vt:variant>
      <vt:variant>
        <vt:i4>1518</vt:i4>
      </vt:variant>
      <vt:variant>
        <vt:i4>0</vt:i4>
      </vt:variant>
      <vt:variant>
        <vt:i4>5</vt:i4>
      </vt:variant>
      <vt:variant>
        <vt:lpwstr/>
      </vt:variant>
      <vt:variant>
        <vt:lpwstr>Claim</vt:lpwstr>
      </vt:variant>
      <vt:variant>
        <vt:i4>3473501</vt:i4>
      </vt:variant>
      <vt:variant>
        <vt:i4>1515</vt:i4>
      </vt:variant>
      <vt:variant>
        <vt:i4>0</vt:i4>
      </vt:variant>
      <vt:variant>
        <vt:i4>5</vt:i4>
      </vt:variant>
      <vt:variant>
        <vt:lpwstr/>
      </vt:variant>
      <vt:variant>
        <vt:lpwstr>_2.2.2_New_Zealand</vt:lpwstr>
      </vt:variant>
      <vt:variant>
        <vt:i4>4194363</vt:i4>
      </vt:variant>
      <vt:variant>
        <vt:i4>1512</vt:i4>
      </vt:variant>
      <vt:variant>
        <vt:i4>0</vt:i4>
      </vt:variant>
      <vt:variant>
        <vt:i4>5</vt:i4>
      </vt:variant>
      <vt:variant>
        <vt:lpwstr/>
      </vt:variant>
      <vt:variant>
        <vt:lpwstr>_2.2.3_Applicant_must</vt:lpwstr>
      </vt:variant>
      <vt:variant>
        <vt:i4>589836</vt:i4>
      </vt:variant>
      <vt:variant>
        <vt:i4>1509</vt:i4>
      </vt:variant>
      <vt:variant>
        <vt:i4>0</vt:i4>
      </vt:variant>
      <vt:variant>
        <vt:i4>5</vt:i4>
      </vt:variant>
      <vt:variant>
        <vt:lpwstr/>
      </vt:variant>
      <vt:variant>
        <vt:lpwstr>Australia</vt:lpwstr>
      </vt:variant>
      <vt:variant>
        <vt:i4>4194363</vt:i4>
      </vt:variant>
      <vt:variant>
        <vt:i4>1506</vt:i4>
      </vt:variant>
      <vt:variant>
        <vt:i4>0</vt:i4>
      </vt:variant>
      <vt:variant>
        <vt:i4>5</vt:i4>
      </vt:variant>
      <vt:variant>
        <vt:lpwstr/>
      </vt:variant>
      <vt:variant>
        <vt:lpwstr>_2.2.3_Applicant_must</vt:lpwstr>
      </vt:variant>
      <vt:variant>
        <vt:i4>589836</vt:i4>
      </vt:variant>
      <vt:variant>
        <vt:i4>1503</vt:i4>
      </vt:variant>
      <vt:variant>
        <vt:i4>0</vt:i4>
      </vt:variant>
      <vt:variant>
        <vt:i4>5</vt:i4>
      </vt:variant>
      <vt:variant>
        <vt:lpwstr/>
      </vt:variant>
      <vt:variant>
        <vt:lpwstr>Australia</vt:lpwstr>
      </vt:variant>
      <vt:variant>
        <vt:i4>3473501</vt:i4>
      </vt:variant>
      <vt:variant>
        <vt:i4>1500</vt:i4>
      </vt:variant>
      <vt:variant>
        <vt:i4>0</vt:i4>
      </vt:variant>
      <vt:variant>
        <vt:i4>5</vt:i4>
      </vt:variant>
      <vt:variant>
        <vt:lpwstr/>
      </vt:variant>
      <vt:variant>
        <vt:lpwstr>_2.2.2_New_Zealand</vt:lpwstr>
      </vt:variant>
      <vt:variant>
        <vt:i4>8126476</vt:i4>
      </vt:variant>
      <vt:variant>
        <vt:i4>1497</vt:i4>
      </vt:variant>
      <vt:variant>
        <vt:i4>0</vt:i4>
      </vt:variant>
      <vt:variant>
        <vt:i4>5</vt:i4>
      </vt:variant>
      <vt:variant>
        <vt:lpwstr/>
      </vt:variant>
      <vt:variant>
        <vt:lpwstr>_2.2.1_Australian_citizenship</vt:lpwstr>
      </vt:variant>
      <vt:variant>
        <vt:i4>65538</vt:i4>
      </vt:variant>
      <vt:variant>
        <vt:i4>1494</vt:i4>
      </vt:variant>
      <vt:variant>
        <vt:i4>0</vt:i4>
      </vt:variant>
      <vt:variant>
        <vt:i4>5</vt:i4>
      </vt:variant>
      <vt:variant>
        <vt:lpwstr/>
      </vt:variant>
      <vt:variant>
        <vt:lpwstr>ApprovedApplicant</vt:lpwstr>
      </vt:variant>
      <vt:variant>
        <vt:i4>327682</vt:i4>
      </vt:variant>
      <vt:variant>
        <vt:i4>1491</vt:i4>
      </vt:variant>
      <vt:variant>
        <vt:i4>0</vt:i4>
      </vt:variant>
      <vt:variant>
        <vt:i4>5</vt:i4>
      </vt:variant>
      <vt:variant>
        <vt:lpwstr/>
      </vt:variant>
      <vt:variant>
        <vt:lpwstr>Claim</vt:lpwstr>
      </vt:variant>
      <vt:variant>
        <vt:i4>8257635</vt:i4>
      </vt:variant>
      <vt:variant>
        <vt:i4>1488</vt:i4>
      </vt:variant>
      <vt:variant>
        <vt:i4>0</vt:i4>
      </vt:variant>
      <vt:variant>
        <vt:i4>5</vt:i4>
      </vt:variant>
      <vt:variant>
        <vt:lpwstr/>
      </vt:variant>
      <vt:variant>
        <vt:lpwstr>Student</vt:lpwstr>
      </vt:variant>
      <vt:variant>
        <vt:i4>65538</vt:i4>
      </vt:variant>
      <vt:variant>
        <vt:i4>1485</vt:i4>
      </vt:variant>
      <vt:variant>
        <vt:i4>0</vt:i4>
      </vt:variant>
      <vt:variant>
        <vt:i4>5</vt:i4>
      </vt:variant>
      <vt:variant>
        <vt:lpwstr/>
      </vt:variant>
      <vt:variant>
        <vt:lpwstr>ApprovedApplicant</vt:lpwstr>
      </vt:variant>
      <vt:variant>
        <vt:i4>327682</vt:i4>
      </vt:variant>
      <vt:variant>
        <vt:i4>1482</vt:i4>
      </vt:variant>
      <vt:variant>
        <vt:i4>0</vt:i4>
      </vt:variant>
      <vt:variant>
        <vt:i4>5</vt:i4>
      </vt:variant>
      <vt:variant>
        <vt:lpwstr/>
      </vt:variant>
      <vt:variant>
        <vt:lpwstr>Claim</vt:lpwstr>
      </vt:variant>
      <vt:variant>
        <vt:i4>8257635</vt:i4>
      </vt:variant>
      <vt:variant>
        <vt:i4>1479</vt:i4>
      </vt:variant>
      <vt:variant>
        <vt:i4>0</vt:i4>
      </vt:variant>
      <vt:variant>
        <vt:i4>5</vt:i4>
      </vt:variant>
      <vt:variant>
        <vt:lpwstr/>
      </vt:variant>
      <vt:variant>
        <vt:lpwstr>Student</vt:lpwstr>
      </vt:variant>
      <vt:variant>
        <vt:i4>7340140</vt:i4>
      </vt:variant>
      <vt:variant>
        <vt:i4>1476</vt:i4>
      </vt:variant>
      <vt:variant>
        <vt:i4>0</vt:i4>
      </vt:variant>
      <vt:variant>
        <vt:i4>5</vt:i4>
      </vt:variant>
      <vt:variant>
        <vt:lpwstr/>
      </vt:variant>
      <vt:variant>
        <vt:lpwstr>Parent</vt:lpwstr>
      </vt:variant>
      <vt:variant>
        <vt:i4>4456500</vt:i4>
      </vt:variant>
      <vt:variant>
        <vt:i4>1473</vt:i4>
      </vt:variant>
      <vt:variant>
        <vt:i4>0</vt:i4>
      </vt:variant>
      <vt:variant>
        <vt:i4>5</vt:i4>
      </vt:variant>
      <vt:variant>
        <vt:lpwstr/>
      </vt:variant>
      <vt:variant>
        <vt:lpwstr>_5.1.8_Payee_for</vt:lpwstr>
      </vt:variant>
      <vt:variant>
        <vt:i4>2752583</vt:i4>
      </vt:variant>
      <vt:variant>
        <vt:i4>1470</vt:i4>
      </vt:variant>
      <vt:variant>
        <vt:i4>0</vt:i4>
      </vt:variant>
      <vt:variant>
        <vt:i4>5</vt:i4>
      </vt:variant>
      <vt:variant>
        <vt:lpwstr/>
      </vt:variant>
      <vt:variant>
        <vt:lpwstr>_6_The_Parental</vt:lpwstr>
      </vt:variant>
      <vt:variant>
        <vt:i4>3670125</vt:i4>
      </vt:variant>
      <vt:variant>
        <vt:i4>1467</vt:i4>
      </vt:variant>
      <vt:variant>
        <vt:i4>0</vt:i4>
      </vt:variant>
      <vt:variant>
        <vt:i4>5</vt:i4>
      </vt:variant>
      <vt:variant>
        <vt:lpwstr/>
      </vt:variant>
      <vt:variant>
        <vt:lpwstr>_7.2.1_Obligations</vt:lpwstr>
      </vt:variant>
      <vt:variant>
        <vt:i4>327682</vt:i4>
      </vt:variant>
      <vt:variant>
        <vt:i4>1464</vt:i4>
      </vt:variant>
      <vt:variant>
        <vt:i4>0</vt:i4>
      </vt:variant>
      <vt:variant>
        <vt:i4>5</vt:i4>
      </vt:variant>
      <vt:variant>
        <vt:lpwstr/>
      </vt:variant>
      <vt:variant>
        <vt:lpwstr>Claim</vt:lpwstr>
      </vt:variant>
      <vt:variant>
        <vt:i4>7340140</vt:i4>
      </vt:variant>
      <vt:variant>
        <vt:i4>1461</vt:i4>
      </vt:variant>
      <vt:variant>
        <vt:i4>0</vt:i4>
      </vt:variant>
      <vt:variant>
        <vt:i4>5</vt:i4>
      </vt:variant>
      <vt:variant>
        <vt:lpwstr/>
      </vt:variant>
      <vt:variant>
        <vt:lpwstr>Parent</vt:lpwstr>
      </vt:variant>
      <vt:variant>
        <vt:i4>8257635</vt:i4>
      </vt:variant>
      <vt:variant>
        <vt:i4>1458</vt:i4>
      </vt:variant>
      <vt:variant>
        <vt:i4>0</vt:i4>
      </vt:variant>
      <vt:variant>
        <vt:i4>5</vt:i4>
      </vt:variant>
      <vt:variant>
        <vt:lpwstr/>
      </vt:variant>
      <vt:variant>
        <vt:lpwstr>Student</vt:lpwstr>
      </vt:variant>
      <vt:variant>
        <vt:i4>7733368</vt:i4>
      </vt:variant>
      <vt:variant>
        <vt:i4>1455</vt:i4>
      </vt:variant>
      <vt:variant>
        <vt:i4>0</vt:i4>
      </vt:variant>
      <vt:variant>
        <vt:i4>5</vt:i4>
      </vt:variant>
      <vt:variant>
        <vt:lpwstr/>
      </vt:variant>
      <vt:variant>
        <vt:lpwstr>PrincipalFamilyHome</vt:lpwstr>
      </vt:variant>
      <vt:variant>
        <vt:i4>8257635</vt:i4>
      </vt:variant>
      <vt:variant>
        <vt:i4>1452</vt:i4>
      </vt:variant>
      <vt:variant>
        <vt:i4>0</vt:i4>
      </vt:variant>
      <vt:variant>
        <vt:i4>5</vt:i4>
      </vt:variant>
      <vt:variant>
        <vt:lpwstr/>
      </vt:variant>
      <vt:variant>
        <vt:lpwstr>Student</vt:lpwstr>
      </vt:variant>
      <vt:variant>
        <vt:i4>4194412</vt:i4>
      </vt:variant>
      <vt:variant>
        <vt:i4>1449</vt:i4>
      </vt:variant>
      <vt:variant>
        <vt:i4>0</vt:i4>
      </vt:variant>
      <vt:variant>
        <vt:i4>5</vt:i4>
      </vt:variant>
      <vt:variant>
        <vt:lpwstr/>
      </vt:variant>
      <vt:variant>
        <vt:lpwstr>non_parent</vt:lpwstr>
      </vt:variant>
      <vt:variant>
        <vt:i4>7340140</vt:i4>
      </vt:variant>
      <vt:variant>
        <vt:i4>1446</vt:i4>
      </vt:variant>
      <vt:variant>
        <vt:i4>0</vt:i4>
      </vt:variant>
      <vt:variant>
        <vt:i4>5</vt:i4>
      </vt:variant>
      <vt:variant>
        <vt:lpwstr/>
      </vt:variant>
      <vt:variant>
        <vt:lpwstr>Partner</vt:lpwstr>
      </vt:variant>
      <vt:variant>
        <vt:i4>7340140</vt:i4>
      </vt:variant>
      <vt:variant>
        <vt:i4>1443</vt:i4>
      </vt:variant>
      <vt:variant>
        <vt:i4>0</vt:i4>
      </vt:variant>
      <vt:variant>
        <vt:i4>5</vt:i4>
      </vt:variant>
      <vt:variant>
        <vt:lpwstr/>
      </vt:variant>
      <vt:variant>
        <vt:lpwstr>Parent</vt:lpwstr>
      </vt:variant>
      <vt:variant>
        <vt:i4>327682</vt:i4>
      </vt:variant>
      <vt:variant>
        <vt:i4>1440</vt:i4>
      </vt:variant>
      <vt:variant>
        <vt:i4>0</vt:i4>
      </vt:variant>
      <vt:variant>
        <vt:i4>5</vt:i4>
      </vt:variant>
      <vt:variant>
        <vt:lpwstr/>
      </vt:variant>
      <vt:variant>
        <vt:lpwstr>Claim</vt:lpwstr>
      </vt:variant>
      <vt:variant>
        <vt:i4>6619263</vt:i4>
      </vt:variant>
      <vt:variant>
        <vt:i4>1437</vt:i4>
      </vt:variant>
      <vt:variant>
        <vt:i4>0</vt:i4>
      </vt:variant>
      <vt:variant>
        <vt:i4>5</vt:i4>
      </vt:variant>
      <vt:variant>
        <vt:lpwstr/>
      </vt:variant>
      <vt:variant>
        <vt:lpwstr>Custody</vt:lpwstr>
      </vt:variant>
      <vt:variant>
        <vt:i4>7340140</vt:i4>
      </vt:variant>
      <vt:variant>
        <vt:i4>1434</vt:i4>
      </vt:variant>
      <vt:variant>
        <vt:i4>0</vt:i4>
      </vt:variant>
      <vt:variant>
        <vt:i4>5</vt:i4>
      </vt:variant>
      <vt:variant>
        <vt:lpwstr/>
      </vt:variant>
      <vt:variant>
        <vt:lpwstr>Partner</vt:lpwstr>
      </vt:variant>
      <vt:variant>
        <vt:i4>7340140</vt:i4>
      </vt:variant>
      <vt:variant>
        <vt:i4>1431</vt:i4>
      </vt:variant>
      <vt:variant>
        <vt:i4>0</vt:i4>
      </vt:variant>
      <vt:variant>
        <vt:i4>5</vt:i4>
      </vt:variant>
      <vt:variant>
        <vt:lpwstr/>
      </vt:variant>
      <vt:variant>
        <vt:lpwstr>Parent</vt:lpwstr>
      </vt:variant>
      <vt:variant>
        <vt:i4>8257635</vt:i4>
      </vt:variant>
      <vt:variant>
        <vt:i4>1428</vt:i4>
      </vt:variant>
      <vt:variant>
        <vt:i4>0</vt:i4>
      </vt:variant>
      <vt:variant>
        <vt:i4>5</vt:i4>
      </vt:variant>
      <vt:variant>
        <vt:lpwstr/>
      </vt:variant>
      <vt:variant>
        <vt:lpwstr>Student</vt:lpwstr>
      </vt:variant>
      <vt:variant>
        <vt:i4>7340140</vt:i4>
      </vt:variant>
      <vt:variant>
        <vt:i4>1425</vt:i4>
      </vt:variant>
      <vt:variant>
        <vt:i4>0</vt:i4>
      </vt:variant>
      <vt:variant>
        <vt:i4>5</vt:i4>
      </vt:variant>
      <vt:variant>
        <vt:lpwstr/>
      </vt:variant>
      <vt:variant>
        <vt:lpwstr>Partner</vt:lpwstr>
      </vt:variant>
      <vt:variant>
        <vt:i4>8257635</vt:i4>
      </vt:variant>
      <vt:variant>
        <vt:i4>1422</vt:i4>
      </vt:variant>
      <vt:variant>
        <vt:i4>0</vt:i4>
      </vt:variant>
      <vt:variant>
        <vt:i4>5</vt:i4>
      </vt:variant>
      <vt:variant>
        <vt:lpwstr/>
      </vt:variant>
      <vt:variant>
        <vt:lpwstr>Student</vt:lpwstr>
      </vt:variant>
      <vt:variant>
        <vt:i4>2359363</vt:i4>
      </vt:variant>
      <vt:variant>
        <vt:i4>1419</vt:i4>
      </vt:variant>
      <vt:variant>
        <vt:i4>0</vt:i4>
      </vt:variant>
      <vt:variant>
        <vt:i4>5</vt:i4>
      </vt:variant>
      <vt:variant>
        <vt:lpwstr/>
      </vt:variant>
      <vt:variant>
        <vt:lpwstr>_2.1.5_Organisations_or</vt:lpwstr>
      </vt:variant>
      <vt:variant>
        <vt:i4>7340140</vt:i4>
      </vt:variant>
      <vt:variant>
        <vt:i4>1416</vt:i4>
      </vt:variant>
      <vt:variant>
        <vt:i4>0</vt:i4>
      </vt:variant>
      <vt:variant>
        <vt:i4>5</vt:i4>
      </vt:variant>
      <vt:variant>
        <vt:lpwstr/>
      </vt:variant>
      <vt:variant>
        <vt:lpwstr>Parent</vt:lpwstr>
      </vt:variant>
      <vt:variant>
        <vt:i4>8257635</vt:i4>
      </vt:variant>
      <vt:variant>
        <vt:i4>1413</vt:i4>
      </vt:variant>
      <vt:variant>
        <vt:i4>0</vt:i4>
      </vt:variant>
      <vt:variant>
        <vt:i4>5</vt:i4>
      </vt:variant>
      <vt:variant>
        <vt:lpwstr/>
      </vt:variant>
      <vt:variant>
        <vt:lpwstr>Student</vt:lpwstr>
      </vt:variant>
      <vt:variant>
        <vt:i4>6225974</vt:i4>
      </vt:variant>
      <vt:variant>
        <vt:i4>1410</vt:i4>
      </vt:variant>
      <vt:variant>
        <vt:i4>0</vt:i4>
      </vt:variant>
      <vt:variant>
        <vt:i4>5</vt:i4>
      </vt:variant>
      <vt:variant>
        <vt:lpwstr/>
      </vt:variant>
      <vt:variant>
        <vt:lpwstr>_3.5_Effect_of</vt:lpwstr>
      </vt:variant>
      <vt:variant>
        <vt:i4>7077914</vt:i4>
      </vt:variant>
      <vt:variant>
        <vt:i4>1407</vt:i4>
      </vt:variant>
      <vt:variant>
        <vt:i4>0</vt:i4>
      </vt:variant>
      <vt:variant>
        <vt:i4>5</vt:i4>
      </vt:variant>
      <vt:variant>
        <vt:lpwstr/>
      </vt:variant>
      <vt:variant>
        <vt:lpwstr>_2.2_Residency_requirements</vt:lpwstr>
      </vt:variant>
      <vt:variant>
        <vt:i4>5046335</vt:i4>
      </vt:variant>
      <vt:variant>
        <vt:i4>1404</vt:i4>
      </vt:variant>
      <vt:variant>
        <vt:i4>0</vt:i4>
      </vt:variant>
      <vt:variant>
        <vt:i4>5</vt:i4>
      </vt:variant>
      <vt:variant>
        <vt:lpwstr/>
      </vt:variant>
      <vt:variant>
        <vt:lpwstr>_2.1.8_New_claim</vt:lpwstr>
      </vt:variant>
      <vt:variant>
        <vt:i4>393336</vt:i4>
      </vt:variant>
      <vt:variant>
        <vt:i4>1401</vt:i4>
      </vt:variant>
      <vt:variant>
        <vt:i4>0</vt:i4>
      </vt:variant>
      <vt:variant>
        <vt:i4>5</vt:i4>
      </vt:variant>
      <vt:variant>
        <vt:lpwstr/>
      </vt:variant>
      <vt:variant>
        <vt:lpwstr>_2.1.7_Only_one</vt:lpwstr>
      </vt:variant>
      <vt:variant>
        <vt:i4>327682</vt:i4>
      </vt:variant>
      <vt:variant>
        <vt:i4>1398</vt:i4>
      </vt:variant>
      <vt:variant>
        <vt:i4>0</vt:i4>
      </vt:variant>
      <vt:variant>
        <vt:i4>5</vt:i4>
      </vt:variant>
      <vt:variant>
        <vt:lpwstr/>
      </vt:variant>
      <vt:variant>
        <vt:lpwstr>Claim</vt:lpwstr>
      </vt:variant>
      <vt:variant>
        <vt:i4>1507435</vt:i4>
      </vt:variant>
      <vt:variant>
        <vt:i4>1395</vt:i4>
      </vt:variant>
      <vt:variant>
        <vt:i4>0</vt:i4>
      </vt:variant>
      <vt:variant>
        <vt:i4>5</vt:i4>
      </vt:variant>
      <vt:variant>
        <vt:lpwstr/>
      </vt:variant>
      <vt:variant>
        <vt:lpwstr>_2.1.6_Claims_received</vt:lpwstr>
      </vt:variant>
      <vt:variant>
        <vt:i4>2359363</vt:i4>
      </vt:variant>
      <vt:variant>
        <vt:i4>1392</vt:i4>
      </vt:variant>
      <vt:variant>
        <vt:i4>0</vt:i4>
      </vt:variant>
      <vt:variant>
        <vt:i4>5</vt:i4>
      </vt:variant>
      <vt:variant>
        <vt:lpwstr/>
      </vt:variant>
      <vt:variant>
        <vt:lpwstr>_2.1.5_Organisations_or</vt:lpwstr>
      </vt:variant>
      <vt:variant>
        <vt:i4>4194412</vt:i4>
      </vt:variant>
      <vt:variant>
        <vt:i4>1389</vt:i4>
      </vt:variant>
      <vt:variant>
        <vt:i4>0</vt:i4>
      </vt:variant>
      <vt:variant>
        <vt:i4>5</vt:i4>
      </vt:variant>
      <vt:variant>
        <vt:lpwstr/>
      </vt:variant>
      <vt:variant>
        <vt:lpwstr>non_parent</vt:lpwstr>
      </vt:variant>
      <vt:variant>
        <vt:i4>4784237</vt:i4>
      </vt:variant>
      <vt:variant>
        <vt:i4>1386</vt:i4>
      </vt:variant>
      <vt:variant>
        <vt:i4>0</vt:i4>
      </vt:variant>
      <vt:variant>
        <vt:i4>5</vt:i4>
      </vt:variant>
      <vt:variant>
        <vt:lpwstr/>
      </vt:variant>
      <vt:variant>
        <vt:lpwstr>_2.1.4_Non-parents_as</vt:lpwstr>
      </vt:variant>
      <vt:variant>
        <vt:i4>7340140</vt:i4>
      </vt:variant>
      <vt:variant>
        <vt:i4>1383</vt:i4>
      </vt:variant>
      <vt:variant>
        <vt:i4>0</vt:i4>
      </vt:variant>
      <vt:variant>
        <vt:i4>5</vt:i4>
      </vt:variant>
      <vt:variant>
        <vt:lpwstr/>
      </vt:variant>
      <vt:variant>
        <vt:lpwstr>Parent</vt:lpwstr>
      </vt:variant>
      <vt:variant>
        <vt:i4>5111855</vt:i4>
      </vt:variant>
      <vt:variant>
        <vt:i4>1380</vt:i4>
      </vt:variant>
      <vt:variant>
        <vt:i4>0</vt:i4>
      </vt:variant>
      <vt:variant>
        <vt:i4>5</vt:i4>
      </vt:variant>
      <vt:variant>
        <vt:lpwstr/>
      </vt:variant>
      <vt:variant>
        <vt:lpwstr>_2.1.3_Parents_as</vt:lpwstr>
      </vt:variant>
      <vt:variant>
        <vt:i4>7012373</vt:i4>
      </vt:variant>
      <vt:variant>
        <vt:i4>1377</vt:i4>
      </vt:variant>
      <vt:variant>
        <vt:i4>0</vt:i4>
      </vt:variant>
      <vt:variant>
        <vt:i4>5</vt:i4>
      </vt:variant>
      <vt:variant>
        <vt:lpwstr/>
      </vt:variant>
      <vt:variant>
        <vt:lpwstr>_2.1.2_Applicants_who</vt:lpwstr>
      </vt:variant>
      <vt:variant>
        <vt:i4>6815765</vt:i4>
      </vt:variant>
      <vt:variant>
        <vt:i4>1374</vt:i4>
      </vt:variant>
      <vt:variant>
        <vt:i4>0</vt:i4>
      </vt:variant>
      <vt:variant>
        <vt:i4>5</vt:i4>
      </vt:variant>
      <vt:variant>
        <vt:lpwstr/>
      </vt:variant>
      <vt:variant>
        <vt:lpwstr>_2.1.1_Applicants_who</vt:lpwstr>
      </vt:variant>
      <vt:variant>
        <vt:i4>65538</vt:i4>
      </vt:variant>
      <vt:variant>
        <vt:i4>1371</vt:i4>
      </vt:variant>
      <vt:variant>
        <vt:i4>0</vt:i4>
      </vt:variant>
      <vt:variant>
        <vt:i4>5</vt:i4>
      </vt:variant>
      <vt:variant>
        <vt:lpwstr/>
      </vt:variant>
      <vt:variant>
        <vt:lpwstr>ApprovedApplicant</vt:lpwstr>
      </vt:variant>
      <vt:variant>
        <vt:i4>8257635</vt:i4>
      </vt:variant>
      <vt:variant>
        <vt:i4>1368</vt:i4>
      </vt:variant>
      <vt:variant>
        <vt:i4>0</vt:i4>
      </vt:variant>
      <vt:variant>
        <vt:i4>5</vt:i4>
      </vt:variant>
      <vt:variant>
        <vt:lpwstr/>
      </vt:variant>
      <vt:variant>
        <vt:lpwstr>Student</vt:lpwstr>
      </vt:variant>
      <vt:variant>
        <vt:i4>6488161</vt:i4>
      </vt:variant>
      <vt:variant>
        <vt:i4>1365</vt:i4>
      </vt:variant>
      <vt:variant>
        <vt:i4>0</vt:i4>
      </vt:variant>
      <vt:variant>
        <vt:i4>5</vt:i4>
      </vt:variant>
      <vt:variant>
        <vt:lpwstr/>
      </vt:variant>
      <vt:variant>
        <vt:lpwstr>Act</vt:lpwstr>
      </vt:variant>
      <vt:variant>
        <vt:i4>1900657</vt:i4>
      </vt:variant>
      <vt:variant>
        <vt:i4>1362</vt:i4>
      </vt:variant>
      <vt:variant>
        <vt:i4>0</vt:i4>
      </vt:variant>
      <vt:variant>
        <vt:i4>5</vt:i4>
      </vt:variant>
      <vt:variant>
        <vt:lpwstr/>
      </vt:variant>
      <vt:variant>
        <vt:lpwstr>_5.5_Pensioner_Education</vt:lpwstr>
      </vt:variant>
      <vt:variant>
        <vt:i4>5701664</vt:i4>
      </vt:variant>
      <vt:variant>
        <vt:i4>1359</vt:i4>
      </vt:variant>
      <vt:variant>
        <vt:i4>0</vt:i4>
      </vt:variant>
      <vt:variant>
        <vt:i4>5</vt:i4>
      </vt:variant>
      <vt:variant>
        <vt:lpwstr/>
      </vt:variant>
      <vt:variant>
        <vt:lpwstr>_5.4_Distance_Education</vt:lpwstr>
      </vt:variant>
      <vt:variant>
        <vt:i4>2949189</vt:i4>
      </vt:variant>
      <vt:variant>
        <vt:i4>1356</vt:i4>
      </vt:variant>
      <vt:variant>
        <vt:i4>0</vt:i4>
      </vt:variant>
      <vt:variant>
        <vt:i4>5</vt:i4>
      </vt:variant>
      <vt:variant>
        <vt:lpwstr/>
      </vt:variant>
      <vt:variant>
        <vt:lpwstr>_5.3_Second_Home</vt:lpwstr>
      </vt:variant>
      <vt:variant>
        <vt:i4>393327</vt:i4>
      </vt:variant>
      <vt:variant>
        <vt:i4>1353</vt:i4>
      </vt:variant>
      <vt:variant>
        <vt:i4>0</vt:i4>
      </vt:variant>
      <vt:variant>
        <vt:i4>5</vt:i4>
      </vt:variant>
      <vt:variant>
        <vt:lpwstr/>
      </vt:variant>
      <vt:variant>
        <vt:lpwstr>_5.2.2_Additional_Boarding</vt:lpwstr>
      </vt:variant>
      <vt:variant>
        <vt:i4>5046307</vt:i4>
      </vt:variant>
      <vt:variant>
        <vt:i4>1350</vt:i4>
      </vt:variant>
      <vt:variant>
        <vt:i4>0</vt:i4>
      </vt:variant>
      <vt:variant>
        <vt:i4>5</vt:i4>
      </vt:variant>
      <vt:variant>
        <vt:lpwstr/>
      </vt:variant>
      <vt:variant>
        <vt:lpwstr>_5.2.1_Basic_Boarding</vt:lpwstr>
      </vt:variant>
      <vt:variant>
        <vt:i4>8257635</vt:i4>
      </vt:variant>
      <vt:variant>
        <vt:i4>1347</vt:i4>
      </vt:variant>
      <vt:variant>
        <vt:i4>0</vt:i4>
      </vt:variant>
      <vt:variant>
        <vt:i4>5</vt:i4>
      </vt:variant>
      <vt:variant>
        <vt:lpwstr/>
      </vt:variant>
      <vt:variant>
        <vt:lpwstr>Student</vt:lpwstr>
      </vt:variant>
      <vt:variant>
        <vt:i4>983050</vt:i4>
      </vt:variant>
      <vt:variant>
        <vt:i4>1344</vt:i4>
      </vt:variant>
      <vt:variant>
        <vt:i4>0</vt:i4>
      </vt:variant>
      <vt:variant>
        <vt:i4>5</vt:i4>
      </vt:variant>
      <vt:variant>
        <vt:lpwstr/>
      </vt:variant>
      <vt:variant>
        <vt:lpwstr>DistanceEducationMethods</vt:lpwstr>
      </vt:variant>
      <vt:variant>
        <vt:i4>1376284</vt:i4>
      </vt:variant>
      <vt:variant>
        <vt:i4>1341</vt:i4>
      </vt:variant>
      <vt:variant>
        <vt:i4>0</vt:i4>
      </vt:variant>
      <vt:variant>
        <vt:i4>5</vt:i4>
      </vt:variant>
      <vt:variant>
        <vt:lpwstr/>
      </vt:variant>
      <vt:variant>
        <vt:lpwstr>SecondFamilyHome</vt:lpwstr>
      </vt:variant>
      <vt:variant>
        <vt:i4>8257635</vt:i4>
      </vt:variant>
      <vt:variant>
        <vt:i4>1338</vt:i4>
      </vt:variant>
      <vt:variant>
        <vt:i4>0</vt:i4>
      </vt:variant>
      <vt:variant>
        <vt:i4>5</vt:i4>
      </vt:variant>
      <vt:variant>
        <vt:lpwstr/>
      </vt:variant>
      <vt:variant>
        <vt:lpwstr>Student</vt:lpwstr>
      </vt:variant>
      <vt:variant>
        <vt:i4>7471210</vt:i4>
      </vt:variant>
      <vt:variant>
        <vt:i4>1335</vt:i4>
      </vt:variant>
      <vt:variant>
        <vt:i4>0</vt:i4>
      </vt:variant>
      <vt:variant>
        <vt:i4>5</vt:i4>
      </vt:variant>
      <vt:variant>
        <vt:lpwstr/>
      </vt:variant>
      <vt:variant>
        <vt:lpwstr>EligibleStudent</vt:lpwstr>
      </vt:variant>
      <vt:variant>
        <vt:i4>7340140</vt:i4>
      </vt:variant>
      <vt:variant>
        <vt:i4>1332</vt:i4>
      </vt:variant>
      <vt:variant>
        <vt:i4>0</vt:i4>
      </vt:variant>
      <vt:variant>
        <vt:i4>5</vt:i4>
      </vt:variant>
      <vt:variant>
        <vt:lpwstr/>
      </vt:variant>
      <vt:variant>
        <vt:lpwstr>Partner</vt:lpwstr>
      </vt:variant>
      <vt:variant>
        <vt:i4>7340140</vt:i4>
      </vt:variant>
      <vt:variant>
        <vt:i4>1329</vt:i4>
      </vt:variant>
      <vt:variant>
        <vt:i4>0</vt:i4>
      </vt:variant>
      <vt:variant>
        <vt:i4>5</vt:i4>
      </vt:variant>
      <vt:variant>
        <vt:lpwstr/>
      </vt:variant>
      <vt:variant>
        <vt:lpwstr>Parent</vt:lpwstr>
      </vt:variant>
      <vt:variant>
        <vt:i4>65538</vt:i4>
      </vt:variant>
      <vt:variant>
        <vt:i4>1326</vt:i4>
      </vt:variant>
      <vt:variant>
        <vt:i4>0</vt:i4>
      </vt:variant>
      <vt:variant>
        <vt:i4>5</vt:i4>
      </vt:variant>
      <vt:variant>
        <vt:lpwstr/>
      </vt:variant>
      <vt:variant>
        <vt:lpwstr>ApprovedApplicant</vt:lpwstr>
      </vt:variant>
      <vt:variant>
        <vt:i4>7405671</vt:i4>
      </vt:variant>
      <vt:variant>
        <vt:i4>1323</vt:i4>
      </vt:variant>
      <vt:variant>
        <vt:i4>0</vt:i4>
      </vt:variant>
      <vt:variant>
        <vt:i4>5</vt:i4>
      </vt:variant>
      <vt:variant>
        <vt:lpwstr/>
      </vt:variant>
      <vt:variant>
        <vt:lpwstr>Family</vt:lpwstr>
      </vt:variant>
      <vt:variant>
        <vt:i4>8257635</vt:i4>
      </vt:variant>
      <vt:variant>
        <vt:i4>1320</vt:i4>
      </vt:variant>
      <vt:variant>
        <vt:i4>0</vt:i4>
      </vt:variant>
      <vt:variant>
        <vt:i4>5</vt:i4>
      </vt:variant>
      <vt:variant>
        <vt:lpwstr/>
      </vt:variant>
      <vt:variant>
        <vt:lpwstr>Student</vt:lpwstr>
      </vt:variant>
      <vt:variant>
        <vt:i4>7864444</vt:i4>
      </vt:variant>
      <vt:variant>
        <vt:i4>1317</vt:i4>
      </vt:variant>
      <vt:variant>
        <vt:i4>0</vt:i4>
      </vt:variant>
      <vt:variant>
        <vt:i4>5</vt:i4>
      </vt:variant>
      <vt:variant>
        <vt:lpwstr/>
      </vt:variant>
      <vt:variant>
        <vt:lpwstr>AppropriateStateSchool</vt:lpwstr>
      </vt:variant>
      <vt:variant>
        <vt:i4>327682</vt:i4>
      </vt:variant>
      <vt:variant>
        <vt:i4>1314</vt:i4>
      </vt:variant>
      <vt:variant>
        <vt:i4>0</vt:i4>
      </vt:variant>
      <vt:variant>
        <vt:i4>5</vt:i4>
      </vt:variant>
      <vt:variant>
        <vt:lpwstr/>
      </vt:variant>
      <vt:variant>
        <vt:lpwstr>Claim</vt:lpwstr>
      </vt:variant>
      <vt:variant>
        <vt:i4>7733373</vt:i4>
      </vt:variant>
      <vt:variant>
        <vt:i4>1311</vt:i4>
      </vt:variant>
      <vt:variant>
        <vt:i4>0</vt:i4>
      </vt:variant>
      <vt:variant>
        <vt:i4>5</vt:i4>
      </vt:variant>
      <vt:variant>
        <vt:lpwstr/>
      </vt:variant>
      <vt:variant>
        <vt:lpwstr>Centrelink</vt:lpwstr>
      </vt:variant>
      <vt:variant>
        <vt:i4>393247</vt:i4>
      </vt:variant>
      <vt:variant>
        <vt:i4>1308</vt:i4>
      </vt:variant>
      <vt:variant>
        <vt:i4>0</vt:i4>
      </vt:variant>
      <vt:variant>
        <vt:i4>5</vt:i4>
      </vt:variant>
      <vt:variant>
        <vt:lpwstr/>
      </vt:variant>
      <vt:variant>
        <vt:lpwstr>SpecialSchool</vt:lpwstr>
      </vt:variant>
      <vt:variant>
        <vt:i4>7405671</vt:i4>
      </vt:variant>
      <vt:variant>
        <vt:i4>1305</vt:i4>
      </vt:variant>
      <vt:variant>
        <vt:i4>0</vt:i4>
      </vt:variant>
      <vt:variant>
        <vt:i4>5</vt:i4>
      </vt:variant>
      <vt:variant>
        <vt:lpwstr/>
      </vt:variant>
      <vt:variant>
        <vt:lpwstr>DisabilityOrOtherCondition</vt:lpwstr>
      </vt:variant>
      <vt:variant>
        <vt:i4>7864444</vt:i4>
      </vt:variant>
      <vt:variant>
        <vt:i4>1302</vt:i4>
      </vt:variant>
      <vt:variant>
        <vt:i4>0</vt:i4>
      </vt:variant>
      <vt:variant>
        <vt:i4>5</vt:i4>
      </vt:variant>
      <vt:variant>
        <vt:lpwstr/>
      </vt:variant>
      <vt:variant>
        <vt:lpwstr>AppropriateStateSchool</vt:lpwstr>
      </vt:variant>
      <vt:variant>
        <vt:i4>8257635</vt:i4>
      </vt:variant>
      <vt:variant>
        <vt:i4>1299</vt:i4>
      </vt:variant>
      <vt:variant>
        <vt:i4>0</vt:i4>
      </vt:variant>
      <vt:variant>
        <vt:i4>5</vt:i4>
      </vt:variant>
      <vt:variant>
        <vt:lpwstr/>
      </vt:variant>
      <vt:variant>
        <vt:lpwstr>Student</vt:lpwstr>
      </vt:variant>
      <vt:variant>
        <vt:i4>7405671</vt:i4>
      </vt:variant>
      <vt:variant>
        <vt:i4>1296</vt:i4>
      </vt:variant>
      <vt:variant>
        <vt:i4>0</vt:i4>
      </vt:variant>
      <vt:variant>
        <vt:i4>5</vt:i4>
      </vt:variant>
      <vt:variant>
        <vt:lpwstr/>
      </vt:variant>
      <vt:variant>
        <vt:lpwstr>Family</vt:lpwstr>
      </vt:variant>
      <vt:variant>
        <vt:i4>7536667</vt:i4>
      </vt:variant>
      <vt:variant>
        <vt:i4>1293</vt:i4>
      </vt:variant>
      <vt:variant>
        <vt:i4>0</vt:i4>
      </vt:variant>
      <vt:variant>
        <vt:i4>5</vt:i4>
      </vt:variant>
      <vt:variant>
        <vt:lpwstr/>
      </vt:variant>
      <vt:variant>
        <vt:lpwstr>_1.5_Legislative_basis</vt:lpwstr>
      </vt:variant>
      <vt:variant>
        <vt:i4>1900653</vt:i4>
      </vt:variant>
      <vt:variant>
        <vt:i4>1290</vt:i4>
      </vt:variant>
      <vt:variant>
        <vt:i4>0</vt:i4>
      </vt:variant>
      <vt:variant>
        <vt:i4>5</vt:i4>
      </vt:variant>
      <vt:variant>
        <vt:lpwstr/>
      </vt:variant>
      <vt:variant>
        <vt:lpwstr>_1.4_Types_of</vt:lpwstr>
      </vt:variant>
      <vt:variant>
        <vt:i4>1966175</vt:i4>
      </vt:variant>
      <vt:variant>
        <vt:i4>1287</vt:i4>
      </vt:variant>
      <vt:variant>
        <vt:i4>0</vt:i4>
      </vt:variant>
      <vt:variant>
        <vt:i4>5</vt:i4>
      </vt:variant>
      <vt:variant>
        <vt:lpwstr/>
      </vt:variant>
      <vt:variant>
        <vt:lpwstr>_1.3_Eligibility</vt:lpwstr>
      </vt:variant>
      <vt:variant>
        <vt:i4>6881323</vt:i4>
      </vt:variant>
      <vt:variant>
        <vt:i4>1284</vt:i4>
      </vt:variant>
      <vt:variant>
        <vt:i4>0</vt:i4>
      </vt:variant>
      <vt:variant>
        <vt:i4>5</vt:i4>
      </vt:variant>
      <vt:variant>
        <vt:lpwstr/>
      </vt:variant>
      <vt:variant>
        <vt:lpwstr>_1.2_Objectives</vt:lpwstr>
      </vt:variant>
      <vt:variant>
        <vt:i4>1179738</vt:i4>
      </vt:variant>
      <vt:variant>
        <vt:i4>1281</vt:i4>
      </vt:variant>
      <vt:variant>
        <vt:i4>0</vt:i4>
      </vt:variant>
      <vt:variant>
        <vt:i4>5</vt:i4>
      </vt:variant>
      <vt:variant>
        <vt:lpwstr/>
      </vt:variant>
      <vt:variant>
        <vt:lpwstr>_1.1_Description</vt:lpwstr>
      </vt:variant>
      <vt:variant>
        <vt:i4>1966080</vt:i4>
      </vt:variant>
      <vt:variant>
        <vt:i4>1278</vt:i4>
      </vt:variant>
      <vt:variant>
        <vt:i4>0</vt:i4>
      </vt:variant>
      <vt:variant>
        <vt:i4>5</vt:i4>
      </vt:variant>
      <vt:variant>
        <vt:lpwstr/>
      </vt:variant>
      <vt:variant>
        <vt:lpwstr>CircumstancesBeyondTheFamilysControl</vt:lpwstr>
      </vt:variant>
      <vt:variant>
        <vt:i4>8257635</vt:i4>
      </vt:variant>
      <vt:variant>
        <vt:i4>1275</vt:i4>
      </vt:variant>
      <vt:variant>
        <vt:i4>0</vt:i4>
      </vt:variant>
      <vt:variant>
        <vt:i4>5</vt:i4>
      </vt:variant>
      <vt:variant>
        <vt:lpwstr/>
      </vt:variant>
      <vt:variant>
        <vt:lpwstr>Student</vt:lpwstr>
      </vt:variant>
      <vt:variant>
        <vt:i4>8257635</vt:i4>
      </vt:variant>
      <vt:variant>
        <vt:i4>1272</vt:i4>
      </vt:variant>
      <vt:variant>
        <vt:i4>0</vt:i4>
      </vt:variant>
      <vt:variant>
        <vt:i4>5</vt:i4>
      </vt:variant>
      <vt:variant>
        <vt:lpwstr/>
      </vt:variant>
      <vt:variant>
        <vt:lpwstr>Student</vt:lpwstr>
      </vt:variant>
      <vt:variant>
        <vt:i4>8257635</vt:i4>
      </vt:variant>
      <vt:variant>
        <vt:i4>1269</vt:i4>
      </vt:variant>
      <vt:variant>
        <vt:i4>0</vt:i4>
      </vt:variant>
      <vt:variant>
        <vt:i4>5</vt:i4>
      </vt:variant>
      <vt:variant>
        <vt:lpwstr/>
      </vt:variant>
      <vt:variant>
        <vt:lpwstr>Student</vt:lpwstr>
      </vt:variant>
      <vt:variant>
        <vt:i4>8257635</vt:i4>
      </vt:variant>
      <vt:variant>
        <vt:i4>1266</vt:i4>
      </vt:variant>
      <vt:variant>
        <vt:i4>0</vt:i4>
      </vt:variant>
      <vt:variant>
        <vt:i4>5</vt:i4>
      </vt:variant>
      <vt:variant>
        <vt:lpwstr/>
      </vt:variant>
      <vt:variant>
        <vt:lpwstr>Student</vt:lpwstr>
      </vt:variant>
      <vt:variant>
        <vt:i4>8257635</vt:i4>
      </vt:variant>
      <vt:variant>
        <vt:i4>1263</vt:i4>
      </vt:variant>
      <vt:variant>
        <vt:i4>0</vt:i4>
      </vt:variant>
      <vt:variant>
        <vt:i4>5</vt:i4>
      </vt:variant>
      <vt:variant>
        <vt:lpwstr/>
      </vt:variant>
      <vt:variant>
        <vt:lpwstr>Student</vt:lpwstr>
      </vt:variant>
      <vt:variant>
        <vt:i4>8257635</vt:i4>
      </vt:variant>
      <vt:variant>
        <vt:i4>1260</vt:i4>
      </vt:variant>
      <vt:variant>
        <vt:i4>0</vt:i4>
      </vt:variant>
      <vt:variant>
        <vt:i4>5</vt:i4>
      </vt:variant>
      <vt:variant>
        <vt:lpwstr/>
      </vt:variant>
      <vt:variant>
        <vt:lpwstr>Student</vt:lpwstr>
      </vt:variant>
      <vt:variant>
        <vt:i4>7405671</vt:i4>
      </vt:variant>
      <vt:variant>
        <vt:i4>1257</vt:i4>
      </vt:variant>
      <vt:variant>
        <vt:i4>0</vt:i4>
      </vt:variant>
      <vt:variant>
        <vt:i4>5</vt:i4>
      </vt:variant>
      <vt:variant>
        <vt:lpwstr/>
      </vt:variant>
      <vt:variant>
        <vt:lpwstr>Family</vt:lpwstr>
      </vt:variant>
      <vt:variant>
        <vt:i4>983050</vt:i4>
      </vt:variant>
      <vt:variant>
        <vt:i4>1254</vt:i4>
      </vt:variant>
      <vt:variant>
        <vt:i4>0</vt:i4>
      </vt:variant>
      <vt:variant>
        <vt:i4>5</vt:i4>
      </vt:variant>
      <vt:variant>
        <vt:lpwstr/>
      </vt:variant>
      <vt:variant>
        <vt:lpwstr>DistanceEducationMethods</vt:lpwstr>
      </vt:variant>
      <vt:variant>
        <vt:i4>8257635</vt:i4>
      </vt:variant>
      <vt:variant>
        <vt:i4>1251</vt:i4>
      </vt:variant>
      <vt:variant>
        <vt:i4>0</vt:i4>
      </vt:variant>
      <vt:variant>
        <vt:i4>5</vt:i4>
      </vt:variant>
      <vt:variant>
        <vt:lpwstr/>
      </vt:variant>
      <vt:variant>
        <vt:lpwstr>Student</vt:lpwstr>
      </vt:variant>
      <vt:variant>
        <vt:i4>983069</vt:i4>
      </vt:variant>
      <vt:variant>
        <vt:i4>1248</vt:i4>
      </vt:variant>
      <vt:variant>
        <vt:i4>0</vt:i4>
      </vt:variant>
      <vt:variant>
        <vt:i4>5</vt:i4>
      </vt:variant>
      <vt:variant>
        <vt:lpwstr/>
      </vt:variant>
      <vt:variant>
        <vt:lpwstr>DecisionMaker</vt:lpwstr>
      </vt:variant>
      <vt:variant>
        <vt:i4>7340140</vt:i4>
      </vt:variant>
      <vt:variant>
        <vt:i4>1245</vt:i4>
      </vt:variant>
      <vt:variant>
        <vt:i4>0</vt:i4>
      </vt:variant>
      <vt:variant>
        <vt:i4>5</vt:i4>
      </vt:variant>
      <vt:variant>
        <vt:lpwstr/>
      </vt:variant>
      <vt:variant>
        <vt:lpwstr>Parent</vt:lpwstr>
      </vt:variant>
      <vt:variant>
        <vt:i4>589836</vt:i4>
      </vt:variant>
      <vt:variant>
        <vt:i4>1242</vt:i4>
      </vt:variant>
      <vt:variant>
        <vt:i4>0</vt:i4>
      </vt:variant>
      <vt:variant>
        <vt:i4>5</vt:i4>
      </vt:variant>
      <vt:variant>
        <vt:lpwstr/>
      </vt:variant>
      <vt:variant>
        <vt:lpwstr>Australia</vt:lpwstr>
      </vt:variant>
      <vt:variant>
        <vt:i4>1835024</vt:i4>
      </vt:variant>
      <vt:variant>
        <vt:i4>1239</vt:i4>
      </vt:variant>
      <vt:variant>
        <vt:i4>0</vt:i4>
      </vt:variant>
      <vt:variant>
        <vt:i4>5</vt:i4>
      </vt:variant>
      <vt:variant>
        <vt:lpwstr/>
      </vt:variant>
      <vt:variant>
        <vt:lpwstr>EligibilityPeriod</vt:lpwstr>
      </vt:variant>
      <vt:variant>
        <vt:i4>7340140</vt:i4>
      </vt:variant>
      <vt:variant>
        <vt:i4>1236</vt:i4>
      </vt:variant>
      <vt:variant>
        <vt:i4>0</vt:i4>
      </vt:variant>
      <vt:variant>
        <vt:i4>5</vt:i4>
      </vt:variant>
      <vt:variant>
        <vt:lpwstr/>
      </vt:variant>
      <vt:variant>
        <vt:lpwstr>Partner</vt:lpwstr>
      </vt:variant>
      <vt:variant>
        <vt:i4>7405671</vt:i4>
      </vt:variant>
      <vt:variant>
        <vt:i4>1233</vt:i4>
      </vt:variant>
      <vt:variant>
        <vt:i4>0</vt:i4>
      </vt:variant>
      <vt:variant>
        <vt:i4>5</vt:i4>
      </vt:variant>
      <vt:variant>
        <vt:lpwstr/>
      </vt:variant>
      <vt:variant>
        <vt:lpwstr>Family</vt:lpwstr>
      </vt:variant>
      <vt:variant>
        <vt:i4>8257635</vt:i4>
      </vt:variant>
      <vt:variant>
        <vt:i4>1230</vt:i4>
      </vt:variant>
      <vt:variant>
        <vt:i4>0</vt:i4>
      </vt:variant>
      <vt:variant>
        <vt:i4>5</vt:i4>
      </vt:variant>
      <vt:variant>
        <vt:lpwstr/>
      </vt:variant>
      <vt:variant>
        <vt:lpwstr>Student</vt:lpwstr>
      </vt:variant>
      <vt:variant>
        <vt:i4>1835024</vt:i4>
      </vt:variant>
      <vt:variant>
        <vt:i4>1227</vt:i4>
      </vt:variant>
      <vt:variant>
        <vt:i4>0</vt:i4>
      </vt:variant>
      <vt:variant>
        <vt:i4>5</vt:i4>
      </vt:variant>
      <vt:variant>
        <vt:lpwstr/>
      </vt:variant>
      <vt:variant>
        <vt:lpwstr>EligibilityPeriod</vt:lpwstr>
      </vt:variant>
      <vt:variant>
        <vt:i4>7405671</vt:i4>
      </vt:variant>
      <vt:variant>
        <vt:i4>1224</vt:i4>
      </vt:variant>
      <vt:variant>
        <vt:i4>0</vt:i4>
      </vt:variant>
      <vt:variant>
        <vt:i4>5</vt:i4>
      </vt:variant>
      <vt:variant>
        <vt:lpwstr/>
      </vt:variant>
      <vt:variant>
        <vt:lpwstr>Family</vt:lpwstr>
      </vt:variant>
      <vt:variant>
        <vt:i4>589836</vt:i4>
      </vt:variant>
      <vt:variant>
        <vt:i4>1221</vt:i4>
      </vt:variant>
      <vt:variant>
        <vt:i4>0</vt:i4>
      </vt:variant>
      <vt:variant>
        <vt:i4>5</vt:i4>
      </vt:variant>
      <vt:variant>
        <vt:lpwstr/>
      </vt:variant>
      <vt:variant>
        <vt:lpwstr>Australia</vt:lpwstr>
      </vt:variant>
      <vt:variant>
        <vt:i4>7733368</vt:i4>
      </vt:variant>
      <vt:variant>
        <vt:i4>1218</vt:i4>
      </vt:variant>
      <vt:variant>
        <vt:i4>0</vt:i4>
      </vt:variant>
      <vt:variant>
        <vt:i4>5</vt:i4>
      </vt:variant>
      <vt:variant>
        <vt:lpwstr/>
      </vt:variant>
      <vt:variant>
        <vt:lpwstr>PrincipalFamilyHome</vt:lpwstr>
      </vt:variant>
      <vt:variant>
        <vt:i4>8257635</vt:i4>
      </vt:variant>
      <vt:variant>
        <vt:i4>1215</vt:i4>
      </vt:variant>
      <vt:variant>
        <vt:i4>0</vt:i4>
      </vt:variant>
      <vt:variant>
        <vt:i4>5</vt:i4>
      </vt:variant>
      <vt:variant>
        <vt:lpwstr/>
      </vt:variant>
      <vt:variant>
        <vt:lpwstr>Student</vt:lpwstr>
      </vt:variant>
      <vt:variant>
        <vt:i4>7340140</vt:i4>
      </vt:variant>
      <vt:variant>
        <vt:i4>1212</vt:i4>
      </vt:variant>
      <vt:variant>
        <vt:i4>0</vt:i4>
      </vt:variant>
      <vt:variant>
        <vt:i4>5</vt:i4>
      </vt:variant>
      <vt:variant>
        <vt:lpwstr/>
      </vt:variant>
      <vt:variant>
        <vt:lpwstr>Parent</vt:lpwstr>
      </vt:variant>
      <vt:variant>
        <vt:i4>8257635</vt:i4>
      </vt:variant>
      <vt:variant>
        <vt:i4>1209</vt:i4>
      </vt:variant>
      <vt:variant>
        <vt:i4>0</vt:i4>
      </vt:variant>
      <vt:variant>
        <vt:i4>5</vt:i4>
      </vt:variant>
      <vt:variant>
        <vt:lpwstr/>
      </vt:variant>
      <vt:variant>
        <vt:lpwstr>Student</vt:lpwstr>
      </vt:variant>
      <vt:variant>
        <vt:i4>8257635</vt:i4>
      </vt:variant>
      <vt:variant>
        <vt:i4>1206</vt:i4>
      </vt:variant>
      <vt:variant>
        <vt:i4>0</vt:i4>
      </vt:variant>
      <vt:variant>
        <vt:i4>5</vt:i4>
      </vt:variant>
      <vt:variant>
        <vt:lpwstr/>
      </vt:variant>
      <vt:variant>
        <vt:lpwstr>Student</vt:lpwstr>
      </vt:variant>
      <vt:variant>
        <vt:i4>7340140</vt:i4>
      </vt:variant>
      <vt:variant>
        <vt:i4>1203</vt:i4>
      </vt:variant>
      <vt:variant>
        <vt:i4>0</vt:i4>
      </vt:variant>
      <vt:variant>
        <vt:i4>5</vt:i4>
      </vt:variant>
      <vt:variant>
        <vt:lpwstr/>
      </vt:variant>
      <vt:variant>
        <vt:lpwstr>Parent</vt:lpwstr>
      </vt:variant>
      <vt:variant>
        <vt:i4>7733368</vt:i4>
      </vt:variant>
      <vt:variant>
        <vt:i4>1200</vt:i4>
      </vt:variant>
      <vt:variant>
        <vt:i4>0</vt:i4>
      </vt:variant>
      <vt:variant>
        <vt:i4>5</vt:i4>
      </vt:variant>
      <vt:variant>
        <vt:lpwstr/>
      </vt:variant>
      <vt:variant>
        <vt:lpwstr>PrincipalFamilyHome</vt:lpwstr>
      </vt:variant>
      <vt:variant>
        <vt:i4>8257635</vt:i4>
      </vt:variant>
      <vt:variant>
        <vt:i4>1197</vt:i4>
      </vt:variant>
      <vt:variant>
        <vt:i4>0</vt:i4>
      </vt:variant>
      <vt:variant>
        <vt:i4>5</vt:i4>
      </vt:variant>
      <vt:variant>
        <vt:lpwstr/>
      </vt:variant>
      <vt:variant>
        <vt:lpwstr>Student</vt:lpwstr>
      </vt:variant>
      <vt:variant>
        <vt:i4>983050</vt:i4>
      </vt:variant>
      <vt:variant>
        <vt:i4>1194</vt:i4>
      </vt:variant>
      <vt:variant>
        <vt:i4>0</vt:i4>
      </vt:variant>
      <vt:variant>
        <vt:i4>5</vt:i4>
      </vt:variant>
      <vt:variant>
        <vt:lpwstr/>
      </vt:variant>
      <vt:variant>
        <vt:lpwstr>DistanceEducationMethods</vt:lpwstr>
      </vt:variant>
      <vt:variant>
        <vt:i4>1376284</vt:i4>
      </vt:variant>
      <vt:variant>
        <vt:i4>1191</vt:i4>
      </vt:variant>
      <vt:variant>
        <vt:i4>0</vt:i4>
      </vt:variant>
      <vt:variant>
        <vt:i4>5</vt:i4>
      </vt:variant>
      <vt:variant>
        <vt:lpwstr/>
      </vt:variant>
      <vt:variant>
        <vt:lpwstr>SecondFamilyHome</vt:lpwstr>
      </vt:variant>
      <vt:variant>
        <vt:i4>4587575</vt:i4>
      </vt:variant>
      <vt:variant>
        <vt:i4>1188</vt:i4>
      </vt:variant>
      <vt:variant>
        <vt:i4>0</vt:i4>
      </vt:variant>
      <vt:variant>
        <vt:i4>5</vt:i4>
      </vt:variant>
      <vt:variant>
        <vt:lpwstr/>
      </vt:variant>
      <vt:variant>
        <vt:lpwstr>_5_AIC_allowances</vt:lpwstr>
      </vt:variant>
      <vt:variant>
        <vt:i4>7602222</vt:i4>
      </vt:variant>
      <vt:variant>
        <vt:i4>1185</vt:i4>
      </vt:variant>
      <vt:variant>
        <vt:i4>0</vt:i4>
      </vt:variant>
      <vt:variant>
        <vt:i4>5</vt:i4>
      </vt:variant>
      <vt:variant>
        <vt:lpwstr/>
      </vt:variant>
      <vt:variant>
        <vt:lpwstr>_4_Isolation_conditions_and special </vt:lpwstr>
      </vt:variant>
      <vt:variant>
        <vt:i4>3670096</vt:i4>
      </vt:variant>
      <vt:variant>
        <vt:i4>1182</vt:i4>
      </vt:variant>
      <vt:variant>
        <vt:i4>0</vt:i4>
      </vt:variant>
      <vt:variant>
        <vt:i4>5</vt:i4>
      </vt:variant>
      <vt:variant>
        <vt:lpwstr/>
      </vt:variant>
      <vt:variant>
        <vt:lpwstr>_3_Student_eligibility</vt:lpwstr>
      </vt:variant>
      <vt:variant>
        <vt:i4>8257635</vt:i4>
      </vt:variant>
      <vt:variant>
        <vt:i4>1179</vt:i4>
      </vt:variant>
      <vt:variant>
        <vt:i4>0</vt:i4>
      </vt:variant>
      <vt:variant>
        <vt:i4>5</vt:i4>
      </vt:variant>
      <vt:variant>
        <vt:lpwstr/>
      </vt:variant>
      <vt:variant>
        <vt:lpwstr>Student</vt:lpwstr>
      </vt:variant>
      <vt:variant>
        <vt:i4>65538</vt:i4>
      </vt:variant>
      <vt:variant>
        <vt:i4>1176</vt:i4>
      </vt:variant>
      <vt:variant>
        <vt:i4>0</vt:i4>
      </vt:variant>
      <vt:variant>
        <vt:i4>5</vt:i4>
      </vt:variant>
      <vt:variant>
        <vt:lpwstr/>
      </vt:variant>
      <vt:variant>
        <vt:lpwstr>ApprovedApplicant</vt:lpwstr>
      </vt:variant>
      <vt:variant>
        <vt:i4>8257635</vt:i4>
      </vt:variant>
      <vt:variant>
        <vt:i4>1173</vt:i4>
      </vt:variant>
      <vt:variant>
        <vt:i4>0</vt:i4>
      </vt:variant>
      <vt:variant>
        <vt:i4>5</vt:i4>
      </vt:variant>
      <vt:variant>
        <vt:lpwstr/>
      </vt:variant>
      <vt:variant>
        <vt:lpwstr>Student</vt:lpwstr>
      </vt:variant>
      <vt:variant>
        <vt:i4>7733373</vt:i4>
      </vt:variant>
      <vt:variant>
        <vt:i4>1170</vt:i4>
      </vt:variant>
      <vt:variant>
        <vt:i4>0</vt:i4>
      </vt:variant>
      <vt:variant>
        <vt:i4>5</vt:i4>
      </vt:variant>
      <vt:variant>
        <vt:lpwstr/>
      </vt:variant>
      <vt:variant>
        <vt:lpwstr>Centrelink</vt:lpwstr>
      </vt:variant>
      <vt:variant>
        <vt:i4>7798882</vt:i4>
      </vt:variant>
      <vt:variant>
        <vt:i4>1167</vt:i4>
      </vt:variant>
      <vt:variant>
        <vt:i4>0</vt:i4>
      </vt:variant>
      <vt:variant>
        <vt:i4>5</vt:i4>
      </vt:variant>
      <vt:variant>
        <vt:lpwstr/>
      </vt:variant>
      <vt:variant>
        <vt:lpwstr>UnforeseenCircumstances</vt:lpwstr>
      </vt:variant>
      <vt:variant>
        <vt:i4>8257635</vt:i4>
      </vt:variant>
      <vt:variant>
        <vt:i4>1164</vt:i4>
      </vt:variant>
      <vt:variant>
        <vt:i4>0</vt:i4>
      </vt:variant>
      <vt:variant>
        <vt:i4>5</vt:i4>
      </vt:variant>
      <vt:variant>
        <vt:lpwstr/>
      </vt:variant>
      <vt:variant>
        <vt:lpwstr>Student</vt:lpwstr>
      </vt:variant>
      <vt:variant>
        <vt:i4>1048660</vt:i4>
      </vt:variant>
      <vt:variant>
        <vt:i4>1161</vt:i4>
      </vt:variant>
      <vt:variant>
        <vt:i4>0</vt:i4>
      </vt:variant>
      <vt:variant>
        <vt:i4>5</vt:i4>
      </vt:variant>
      <vt:variant>
        <vt:lpwstr/>
      </vt:variant>
      <vt:variant>
        <vt:lpwstr>_4.2_Geographical_isolation_rules</vt:lpwstr>
      </vt:variant>
      <vt:variant>
        <vt:i4>327682</vt:i4>
      </vt:variant>
      <vt:variant>
        <vt:i4>1158</vt:i4>
      </vt:variant>
      <vt:variant>
        <vt:i4>0</vt:i4>
      </vt:variant>
      <vt:variant>
        <vt:i4>5</vt:i4>
      </vt:variant>
      <vt:variant>
        <vt:lpwstr/>
      </vt:variant>
      <vt:variant>
        <vt:lpwstr>Claim</vt:lpwstr>
      </vt:variant>
      <vt:variant>
        <vt:i4>7733373</vt:i4>
      </vt:variant>
      <vt:variant>
        <vt:i4>1155</vt:i4>
      </vt:variant>
      <vt:variant>
        <vt:i4>0</vt:i4>
      </vt:variant>
      <vt:variant>
        <vt:i4>5</vt:i4>
      </vt:variant>
      <vt:variant>
        <vt:lpwstr/>
      </vt:variant>
      <vt:variant>
        <vt:lpwstr>Centrelink</vt:lpwstr>
      </vt:variant>
      <vt:variant>
        <vt:i4>327682</vt:i4>
      </vt:variant>
      <vt:variant>
        <vt:i4>1152</vt:i4>
      </vt:variant>
      <vt:variant>
        <vt:i4>0</vt:i4>
      </vt:variant>
      <vt:variant>
        <vt:i4>5</vt:i4>
      </vt:variant>
      <vt:variant>
        <vt:lpwstr/>
      </vt:variant>
      <vt:variant>
        <vt:lpwstr>Claim</vt:lpwstr>
      </vt:variant>
      <vt:variant>
        <vt:i4>8192048</vt:i4>
      </vt:variant>
      <vt:variant>
        <vt:i4>1149</vt:i4>
      </vt:variant>
      <vt:variant>
        <vt:i4>0</vt:i4>
      </vt:variant>
      <vt:variant>
        <vt:i4>5</vt:i4>
      </vt:variant>
      <vt:variant>
        <vt:lpwstr/>
      </vt:variant>
      <vt:variant>
        <vt:lpwstr>_2.1.5_Organisations_or_institutions</vt:lpwstr>
      </vt:variant>
      <vt:variant>
        <vt:i4>7602274</vt:i4>
      </vt:variant>
      <vt:variant>
        <vt:i4>1146</vt:i4>
      </vt:variant>
      <vt:variant>
        <vt:i4>0</vt:i4>
      </vt:variant>
      <vt:variant>
        <vt:i4>5</vt:i4>
      </vt:variant>
      <vt:variant>
        <vt:lpwstr/>
      </vt:variant>
      <vt:variant>
        <vt:lpwstr>_3.5.3_Payments_that_exclude eligibi</vt:lpwstr>
      </vt:variant>
      <vt:variant>
        <vt:i4>6291564</vt:i4>
      </vt:variant>
      <vt:variant>
        <vt:i4>1143</vt:i4>
      </vt:variant>
      <vt:variant>
        <vt:i4>0</vt:i4>
      </vt:variant>
      <vt:variant>
        <vt:i4>5</vt:i4>
      </vt:variant>
      <vt:variant>
        <vt:lpwstr/>
      </vt:variant>
      <vt:variant>
        <vt:lpwstr>_2.2_Residency_requirements_for appl</vt:lpwstr>
      </vt:variant>
      <vt:variant>
        <vt:i4>1048645</vt:i4>
      </vt:variant>
      <vt:variant>
        <vt:i4>1140</vt:i4>
      </vt:variant>
      <vt:variant>
        <vt:i4>0</vt:i4>
      </vt:variant>
      <vt:variant>
        <vt:i4>5</vt:i4>
      </vt:variant>
      <vt:variant>
        <vt:lpwstr/>
      </vt:variant>
      <vt:variant>
        <vt:lpwstr>_2.1_Requirements_for_applicants</vt:lpwstr>
      </vt:variant>
      <vt:variant>
        <vt:i4>393247</vt:i4>
      </vt:variant>
      <vt:variant>
        <vt:i4>1137</vt:i4>
      </vt:variant>
      <vt:variant>
        <vt:i4>0</vt:i4>
      </vt:variant>
      <vt:variant>
        <vt:i4>5</vt:i4>
      </vt:variant>
      <vt:variant>
        <vt:lpwstr/>
      </vt:variant>
      <vt:variant>
        <vt:lpwstr>SpecialSchool</vt:lpwstr>
      </vt:variant>
      <vt:variant>
        <vt:i4>7405671</vt:i4>
      </vt:variant>
      <vt:variant>
        <vt:i4>1134</vt:i4>
      </vt:variant>
      <vt:variant>
        <vt:i4>0</vt:i4>
      </vt:variant>
      <vt:variant>
        <vt:i4>5</vt:i4>
      </vt:variant>
      <vt:variant>
        <vt:lpwstr/>
      </vt:variant>
      <vt:variant>
        <vt:lpwstr>DisabilityOrOtherCondition</vt:lpwstr>
      </vt:variant>
      <vt:variant>
        <vt:i4>8257635</vt:i4>
      </vt:variant>
      <vt:variant>
        <vt:i4>1131</vt:i4>
      </vt:variant>
      <vt:variant>
        <vt:i4>0</vt:i4>
      </vt:variant>
      <vt:variant>
        <vt:i4>5</vt:i4>
      </vt:variant>
      <vt:variant>
        <vt:lpwstr/>
      </vt:variant>
      <vt:variant>
        <vt:lpwstr>Student</vt:lpwstr>
      </vt:variant>
      <vt:variant>
        <vt:i4>2031669</vt:i4>
      </vt:variant>
      <vt:variant>
        <vt:i4>1124</vt:i4>
      </vt:variant>
      <vt:variant>
        <vt:i4>0</vt:i4>
      </vt:variant>
      <vt:variant>
        <vt:i4>5</vt:i4>
      </vt:variant>
      <vt:variant>
        <vt:lpwstr/>
      </vt:variant>
      <vt:variant>
        <vt:lpwstr>_Toc264368554</vt:lpwstr>
      </vt:variant>
      <vt:variant>
        <vt:i4>2031669</vt:i4>
      </vt:variant>
      <vt:variant>
        <vt:i4>1118</vt:i4>
      </vt:variant>
      <vt:variant>
        <vt:i4>0</vt:i4>
      </vt:variant>
      <vt:variant>
        <vt:i4>5</vt:i4>
      </vt:variant>
      <vt:variant>
        <vt:lpwstr/>
      </vt:variant>
      <vt:variant>
        <vt:lpwstr>_Toc264368553</vt:lpwstr>
      </vt:variant>
      <vt:variant>
        <vt:i4>2031669</vt:i4>
      </vt:variant>
      <vt:variant>
        <vt:i4>1112</vt:i4>
      </vt:variant>
      <vt:variant>
        <vt:i4>0</vt:i4>
      </vt:variant>
      <vt:variant>
        <vt:i4>5</vt:i4>
      </vt:variant>
      <vt:variant>
        <vt:lpwstr/>
      </vt:variant>
      <vt:variant>
        <vt:lpwstr>_Toc264368552</vt:lpwstr>
      </vt:variant>
      <vt:variant>
        <vt:i4>2031669</vt:i4>
      </vt:variant>
      <vt:variant>
        <vt:i4>1106</vt:i4>
      </vt:variant>
      <vt:variant>
        <vt:i4>0</vt:i4>
      </vt:variant>
      <vt:variant>
        <vt:i4>5</vt:i4>
      </vt:variant>
      <vt:variant>
        <vt:lpwstr/>
      </vt:variant>
      <vt:variant>
        <vt:lpwstr>_Toc264368551</vt:lpwstr>
      </vt:variant>
      <vt:variant>
        <vt:i4>2031669</vt:i4>
      </vt:variant>
      <vt:variant>
        <vt:i4>1100</vt:i4>
      </vt:variant>
      <vt:variant>
        <vt:i4>0</vt:i4>
      </vt:variant>
      <vt:variant>
        <vt:i4>5</vt:i4>
      </vt:variant>
      <vt:variant>
        <vt:lpwstr/>
      </vt:variant>
      <vt:variant>
        <vt:lpwstr>_Toc264368550</vt:lpwstr>
      </vt:variant>
      <vt:variant>
        <vt:i4>1966133</vt:i4>
      </vt:variant>
      <vt:variant>
        <vt:i4>1094</vt:i4>
      </vt:variant>
      <vt:variant>
        <vt:i4>0</vt:i4>
      </vt:variant>
      <vt:variant>
        <vt:i4>5</vt:i4>
      </vt:variant>
      <vt:variant>
        <vt:lpwstr/>
      </vt:variant>
      <vt:variant>
        <vt:lpwstr>_Toc264368549</vt:lpwstr>
      </vt:variant>
      <vt:variant>
        <vt:i4>1966133</vt:i4>
      </vt:variant>
      <vt:variant>
        <vt:i4>1088</vt:i4>
      </vt:variant>
      <vt:variant>
        <vt:i4>0</vt:i4>
      </vt:variant>
      <vt:variant>
        <vt:i4>5</vt:i4>
      </vt:variant>
      <vt:variant>
        <vt:lpwstr/>
      </vt:variant>
      <vt:variant>
        <vt:lpwstr>_Toc264368548</vt:lpwstr>
      </vt:variant>
      <vt:variant>
        <vt:i4>1966133</vt:i4>
      </vt:variant>
      <vt:variant>
        <vt:i4>1082</vt:i4>
      </vt:variant>
      <vt:variant>
        <vt:i4>0</vt:i4>
      </vt:variant>
      <vt:variant>
        <vt:i4>5</vt:i4>
      </vt:variant>
      <vt:variant>
        <vt:lpwstr/>
      </vt:variant>
      <vt:variant>
        <vt:lpwstr>_Toc264368547</vt:lpwstr>
      </vt:variant>
      <vt:variant>
        <vt:i4>1966133</vt:i4>
      </vt:variant>
      <vt:variant>
        <vt:i4>1076</vt:i4>
      </vt:variant>
      <vt:variant>
        <vt:i4>0</vt:i4>
      </vt:variant>
      <vt:variant>
        <vt:i4>5</vt:i4>
      </vt:variant>
      <vt:variant>
        <vt:lpwstr/>
      </vt:variant>
      <vt:variant>
        <vt:lpwstr>_Toc264368546</vt:lpwstr>
      </vt:variant>
      <vt:variant>
        <vt:i4>1966133</vt:i4>
      </vt:variant>
      <vt:variant>
        <vt:i4>1070</vt:i4>
      </vt:variant>
      <vt:variant>
        <vt:i4>0</vt:i4>
      </vt:variant>
      <vt:variant>
        <vt:i4>5</vt:i4>
      </vt:variant>
      <vt:variant>
        <vt:lpwstr/>
      </vt:variant>
      <vt:variant>
        <vt:lpwstr>_Toc264368545</vt:lpwstr>
      </vt:variant>
      <vt:variant>
        <vt:i4>1966133</vt:i4>
      </vt:variant>
      <vt:variant>
        <vt:i4>1064</vt:i4>
      </vt:variant>
      <vt:variant>
        <vt:i4>0</vt:i4>
      </vt:variant>
      <vt:variant>
        <vt:i4>5</vt:i4>
      </vt:variant>
      <vt:variant>
        <vt:lpwstr/>
      </vt:variant>
      <vt:variant>
        <vt:lpwstr>_Toc264368544</vt:lpwstr>
      </vt:variant>
      <vt:variant>
        <vt:i4>1966133</vt:i4>
      </vt:variant>
      <vt:variant>
        <vt:i4>1058</vt:i4>
      </vt:variant>
      <vt:variant>
        <vt:i4>0</vt:i4>
      </vt:variant>
      <vt:variant>
        <vt:i4>5</vt:i4>
      </vt:variant>
      <vt:variant>
        <vt:lpwstr/>
      </vt:variant>
      <vt:variant>
        <vt:lpwstr>_Toc264368543</vt:lpwstr>
      </vt:variant>
      <vt:variant>
        <vt:i4>1966133</vt:i4>
      </vt:variant>
      <vt:variant>
        <vt:i4>1052</vt:i4>
      </vt:variant>
      <vt:variant>
        <vt:i4>0</vt:i4>
      </vt:variant>
      <vt:variant>
        <vt:i4>5</vt:i4>
      </vt:variant>
      <vt:variant>
        <vt:lpwstr/>
      </vt:variant>
      <vt:variant>
        <vt:lpwstr>_Toc264368542</vt:lpwstr>
      </vt:variant>
      <vt:variant>
        <vt:i4>1966133</vt:i4>
      </vt:variant>
      <vt:variant>
        <vt:i4>1046</vt:i4>
      </vt:variant>
      <vt:variant>
        <vt:i4>0</vt:i4>
      </vt:variant>
      <vt:variant>
        <vt:i4>5</vt:i4>
      </vt:variant>
      <vt:variant>
        <vt:lpwstr/>
      </vt:variant>
      <vt:variant>
        <vt:lpwstr>_Toc264368541</vt:lpwstr>
      </vt:variant>
      <vt:variant>
        <vt:i4>1966133</vt:i4>
      </vt:variant>
      <vt:variant>
        <vt:i4>1040</vt:i4>
      </vt:variant>
      <vt:variant>
        <vt:i4>0</vt:i4>
      </vt:variant>
      <vt:variant>
        <vt:i4>5</vt:i4>
      </vt:variant>
      <vt:variant>
        <vt:lpwstr/>
      </vt:variant>
      <vt:variant>
        <vt:lpwstr>_Toc264368540</vt:lpwstr>
      </vt:variant>
      <vt:variant>
        <vt:i4>1638453</vt:i4>
      </vt:variant>
      <vt:variant>
        <vt:i4>1034</vt:i4>
      </vt:variant>
      <vt:variant>
        <vt:i4>0</vt:i4>
      </vt:variant>
      <vt:variant>
        <vt:i4>5</vt:i4>
      </vt:variant>
      <vt:variant>
        <vt:lpwstr/>
      </vt:variant>
      <vt:variant>
        <vt:lpwstr>_Toc264368539</vt:lpwstr>
      </vt:variant>
      <vt:variant>
        <vt:i4>1638453</vt:i4>
      </vt:variant>
      <vt:variant>
        <vt:i4>1028</vt:i4>
      </vt:variant>
      <vt:variant>
        <vt:i4>0</vt:i4>
      </vt:variant>
      <vt:variant>
        <vt:i4>5</vt:i4>
      </vt:variant>
      <vt:variant>
        <vt:lpwstr/>
      </vt:variant>
      <vt:variant>
        <vt:lpwstr>_Toc264368538</vt:lpwstr>
      </vt:variant>
      <vt:variant>
        <vt:i4>1638453</vt:i4>
      </vt:variant>
      <vt:variant>
        <vt:i4>1022</vt:i4>
      </vt:variant>
      <vt:variant>
        <vt:i4>0</vt:i4>
      </vt:variant>
      <vt:variant>
        <vt:i4>5</vt:i4>
      </vt:variant>
      <vt:variant>
        <vt:lpwstr/>
      </vt:variant>
      <vt:variant>
        <vt:lpwstr>_Toc264368537</vt:lpwstr>
      </vt:variant>
      <vt:variant>
        <vt:i4>1638453</vt:i4>
      </vt:variant>
      <vt:variant>
        <vt:i4>1016</vt:i4>
      </vt:variant>
      <vt:variant>
        <vt:i4>0</vt:i4>
      </vt:variant>
      <vt:variant>
        <vt:i4>5</vt:i4>
      </vt:variant>
      <vt:variant>
        <vt:lpwstr/>
      </vt:variant>
      <vt:variant>
        <vt:lpwstr>_Toc264368536</vt:lpwstr>
      </vt:variant>
      <vt:variant>
        <vt:i4>1638453</vt:i4>
      </vt:variant>
      <vt:variant>
        <vt:i4>1010</vt:i4>
      </vt:variant>
      <vt:variant>
        <vt:i4>0</vt:i4>
      </vt:variant>
      <vt:variant>
        <vt:i4>5</vt:i4>
      </vt:variant>
      <vt:variant>
        <vt:lpwstr/>
      </vt:variant>
      <vt:variant>
        <vt:lpwstr>_Toc264368535</vt:lpwstr>
      </vt:variant>
      <vt:variant>
        <vt:i4>1638453</vt:i4>
      </vt:variant>
      <vt:variant>
        <vt:i4>1004</vt:i4>
      </vt:variant>
      <vt:variant>
        <vt:i4>0</vt:i4>
      </vt:variant>
      <vt:variant>
        <vt:i4>5</vt:i4>
      </vt:variant>
      <vt:variant>
        <vt:lpwstr/>
      </vt:variant>
      <vt:variant>
        <vt:lpwstr>_Toc264368534</vt:lpwstr>
      </vt:variant>
      <vt:variant>
        <vt:i4>1638453</vt:i4>
      </vt:variant>
      <vt:variant>
        <vt:i4>998</vt:i4>
      </vt:variant>
      <vt:variant>
        <vt:i4>0</vt:i4>
      </vt:variant>
      <vt:variant>
        <vt:i4>5</vt:i4>
      </vt:variant>
      <vt:variant>
        <vt:lpwstr/>
      </vt:variant>
      <vt:variant>
        <vt:lpwstr>_Toc264368533</vt:lpwstr>
      </vt:variant>
      <vt:variant>
        <vt:i4>1638453</vt:i4>
      </vt:variant>
      <vt:variant>
        <vt:i4>992</vt:i4>
      </vt:variant>
      <vt:variant>
        <vt:i4>0</vt:i4>
      </vt:variant>
      <vt:variant>
        <vt:i4>5</vt:i4>
      </vt:variant>
      <vt:variant>
        <vt:lpwstr/>
      </vt:variant>
      <vt:variant>
        <vt:lpwstr>_Toc264368532</vt:lpwstr>
      </vt:variant>
      <vt:variant>
        <vt:i4>1638453</vt:i4>
      </vt:variant>
      <vt:variant>
        <vt:i4>986</vt:i4>
      </vt:variant>
      <vt:variant>
        <vt:i4>0</vt:i4>
      </vt:variant>
      <vt:variant>
        <vt:i4>5</vt:i4>
      </vt:variant>
      <vt:variant>
        <vt:lpwstr/>
      </vt:variant>
      <vt:variant>
        <vt:lpwstr>_Toc264368531</vt:lpwstr>
      </vt:variant>
      <vt:variant>
        <vt:i4>1638453</vt:i4>
      </vt:variant>
      <vt:variant>
        <vt:i4>980</vt:i4>
      </vt:variant>
      <vt:variant>
        <vt:i4>0</vt:i4>
      </vt:variant>
      <vt:variant>
        <vt:i4>5</vt:i4>
      </vt:variant>
      <vt:variant>
        <vt:lpwstr/>
      </vt:variant>
      <vt:variant>
        <vt:lpwstr>_Toc264368530</vt:lpwstr>
      </vt:variant>
      <vt:variant>
        <vt:i4>1572917</vt:i4>
      </vt:variant>
      <vt:variant>
        <vt:i4>974</vt:i4>
      </vt:variant>
      <vt:variant>
        <vt:i4>0</vt:i4>
      </vt:variant>
      <vt:variant>
        <vt:i4>5</vt:i4>
      </vt:variant>
      <vt:variant>
        <vt:lpwstr/>
      </vt:variant>
      <vt:variant>
        <vt:lpwstr>_Toc264368529</vt:lpwstr>
      </vt:variant>
      <vt:variant>
        <vt:i4>1572917</vt:i4>
      </vt:variant>
      <vt:variant>
        <vt:i4>968</vt:i4>
      </vt:variant>
      <vt:variant>
        <vt:i4>0</vt:i4>
      </vt:variant>
      <vt:variant>
        <vt:i4>5</vt:i4>
      </vt:variant>
      <vt:variant>
        <vt:lpwstr/>
      </vt:variant>
      <vt:variant>
        <vt:lpwstr>_Toc264368528</vt:lpwstr>
      </vt:variant>
      <vt:variant>
        <vt:i4>1572917</vt:i4>
      </vt:variant>
      <vt:variant>
        <vt:i4>962</vt:i4>
      </vt:variant>
      <vt:variant>
        <vt:i4>0</vt:i4>
      </vt:variant>
      <vt:variant>
        <vt:i4>5</vt:i4>
      </vt:variant>
      <vt:variant>
        <vt:lpwstr/>
      </vt:variant>
      <vt:variant>
        <vt:lpwstr>_Toc264368527</vt:lpwstr>
      </vt:variant>
      <vt:variant>
        <vt:i4>1572917</vt:i4>
      </vt:variant>
      <vt:variant>
        <vt:i4>956</vt:i4>
      </vt:variant>
      <vt:variant>
        <vt:i4>0</vt:i4>
      </vt:variant>
      <vt:variant>
        <vt:i4>5</vt:i4>
      </vt:variant>
      <vt:variant>
        <vt:lpwstr/>
      </vt:variant>
      <vt:variant>
        <vt:lpwstr>_Toc264368526</vt:lpwstr>
      </vt:variant>
      <vt:variant>
        <vt:i4>1572917</vt:i4>
      </vt:variant>
      <vt:variant>
        <vt:i4>950</vt:i4>
      </vt:variant>
      <vt:variant>
        <vt:i4>0</vt:i4>
      </vt:variant>
      <vt:variant>
        <vt:i4>5</vt:i4>
      </vt:variant>
      <vt:variant>
        <vt:lpwstr/>
      </vt:variant>
      <vt:variant>
        <vt:lpwstr>_Toc264368525</vt:lpwstr>
      </vt:variant>
      <vt:variant>
        <vt:i4>1572917</vt:i4>
      </vt:variant>
      <vt:variant>
        <vt:i4>944</vt:i4>
      </vt:variant>
      <vt:variant>
        <vt:i4>0</vt:i4>
      </vt:variant>
      <vt:variant>
        <vt:i4>5</vt:i4>
      </vt:variant>
      <vt:variant>
        <vt:lpwstr/>
      </vt:variant>
      <vt:variant>
        <vt:lpwstr>_Toc264368524</vt:lpwstr>
      </vt:variant>
      <vt:variant>
        <vt:i4>1572917</vt:i4>
      </vt:variant>
      <vt:variant>
        <vt:i4>938</vt:i4>
      </vt:variant>
      <vt:variant>
        <vt:i4>0</vt:i4>
      </vt:variant>
      <vt:variant>
        <vt:i4>5</vt:i4>
      </vt:variant>
      <vt:variant>
        <vt:lpwstr/>
      </vt:variant>
      <vt:variant>
        <vt:lpwstr>_Toc264368523</vt:lpwstr>
      </vt:variant>
      <vt:variant>
        <vt:i4>1572917</vt:i4>
      </vt:variant>
      <vt:variant>
        <vt:i4>932</vt:i4>
      </vt:variant>
      <vt:variant>
        <vt:i4>0</vt:i4>
      </vt:variant>
      <vt:variant>
        <vt:i4>5</vt:i4>
      </vt:variant>
      <vt:variant>
        <vt:lpwstr/>
      </vt:variant>
      <vt:variant>
        <vt:lpwstr>_Toc264368522</vt:lpwstr>
      </vt:variant>
      <vt:variant>
        <vt:i4>1572917</vt:i4>
      </vt:variant>
      <vt:variant>
        <vt:i4>926</vt:i4>
      </vt:variant>
      <vt:variant>
        <vt:i4>0</vt:i4>
      </vt:variant>
      <vt:variant>
        <vt:i4>5</vt:i4>
      </vt:variant>
      <vt:variant>
        <vt:lpwstr/>
      </vt:variant>
      <vt:variant>
        <vt:lpwstr>_Toc264368521</vt:lpwstr>
      </vt:variant>
      <vt:variant>
        <vt:i4>1572917</vt:i4>
      </vt:variant>
      <vt:variant>
        <vt:i4>920</vt:i4>
      </vt:variant>
      <vt:variant>
        <vt:i4>0</vt:i4>
      </vt:variant>
      <vt:variant>
        <vt:i4>5</vt:i4>
      </vt:variant>
      <vt:variant>
        <vt:lpwstr/>
      </vt:variant>
      <vt:variant>
        <vt:lpwstr>_Toc264368520</vt:lpwstr>
      </vt:variant>
      <vt:variant>
        <vt:i4>1769525</vt:i4>
      </vt:variant>
      <vt:variant>
        <vt:i4>914</vt:i4>
      </vt:variant>
      <vt:variant>
        <vt:i4>0</vt:i4>
      </vt:variant>
      <vt:variant>
        <vt:i4>5</vt:i4>
      </vt:variant>
      <vt:variant>
        <vt:lpwstr/>
      </vt:variant>
      <vt:variant>
        <vt:lpwstr>_Toc264368519</vt:lpwstr>
      </vt:variant>
      <vt:variant>
        <vt:i4>1769525</vt:i4>
      </vt:variant>
      <vt:variant>
        <vt:i4>908</vt:i4>
      </vt:variant>
      <vt:variant>
        <vt:i4>0</vt:i4>
      </vt:variant>
      <vt:variant>
        <vt:i4>5</vt:i4>
      </vt:variant>
      <vt:variant>
        <vt:lpwstr/>
      </vt:variant>
      <vt:variant>
        <vt:lpwstr>_Toc264368518</vt:lpwstr>
      </vt:variant>
      <vt:variant>
        <vt:i4>1769525</vt:i4>
      </vt:variant>
      <vt:variant>
        <vt:i4>902</vt:i4>
      </vt:variant>
      <vt:variant>
        <vt:i4>0</vt:i4>
      </vt:variant>
      <vt:variant>
        <vt:i4>5</vt:i4>
      </vt:variant>
      <vt:variant>
        <vt:lpwstr/>
      </vt:variant>
      <vt:variant>
        <vt:lpwstr>_Toc264368517</vt:lpwstr>
      </vt:variant>
      <vt:variant>
        <vt:i4>1769525</vt:i4>
      </vt:variant>
      <vt:variant>
        <vt:i4>896</vt:i4>
      </vt:variant>
      <vt:variant>
        <vt:i4>0</vt:i4>
      </vt:variant>
      <vt:variant>
        <vt:i4>5</vt:i4>
      </vt:variant>
      <vt:variant>
        <vt:lpwstr/>
      </vt:variant>
      <vt:variant>
        <vt:lpwstr>_Toc264368516</vt:lpwstr>
      </vt:variant>
      <vt:variant>
        <vt:i4>1769525</vt:i4>
      </vt:variant>
      <vt:variant>
        <vt:i4>890</vt:i4>
      </vt:variant>
      <vt:variant>
        <vt:i4>0</vt:i4>
      </vt:variant>
      <vt:variant>
        <vt:i4>5</vt:i4>
      </vt:variant>
      <vt:variant>
        <vt:lpwstr/>
      </vt:variant>
      <vt:variant>
        <vt:lpwstr>_Toc264368515</vt:lpwstr>
      </vt:variant>
      <vt:variant>
        <vt:i4>1769525</vt:i4>
      </vt:variant>
      <vt:variant>
        <vt:i4>884</vt:i4>
      </vt:variant>
      <vt:variant>
        <vt:i4>0</vt:i4>
      </vt:variant>
      <vt:variant>
        <vt:i4>5</vt:i4>
      </vt:variant>
      <vt:variant>
        <vt:lpwstr/>
      </vt:variant>
      <vt:variant>
        <vt:lpwstr>_Toc264368514</vt:lpwstr>
      </vt:variant>
      <vt:variant>
        <vt:i4>1769525</vt:i4>
      </vt:variant>
      <vt:variant>
        <vt:i4>878</vt:i4>
      </vt:variant>
      <vt:variant>
        <vt:i4>0</vt:i4>
      </vt:variant>
      <vt:variant>
        <vt:i4>5</vt:i4>
      </vt:variant>
      <vt:variant>
        <vt:lpwstr/>
      </vt:variant>
      <vt:variant>
        <vt:lpwstr>_Toc264368513</vt:lpwstr>
      </vt:variant>
      <vt:variant>
        <vt:i4>1769525</vt:i4>
      </vt:variant>
      <vt:variant>
        <vt:i4>872</vt:i4>
      </vt:variant>
      <vt:variant>
        <vt:i4>0</vt:i4>
      </vt:variant>
      <vt:variant>
        <vt:i4>5</vt:i4>
      </vt:variant>
      <vt:variant>
        <vt:lpwstr/>
      </vt:variant>
      <vt:variant>
        <vt:lpwstr>_Toc264368512</vt:lpwstr>
      </vt:variant>
      <vt:variant>
        <vt:i4>1769525</vt:i4>
      </vt:variant>
      <vt:variant>
        <vt:i4>866</vt:i4>
      </vt:variant>
      <vt:variant>
        <vt:i4>0</vt:i4>
      </vt:variant>
      <vt:variant>
        <vt:i4>5</vt:i4>
      </vt:variant>
      <vt:variant>
        <vt:lpwstr/>
      </vt:variant>
      <vt:variant>
        <vt:lpwstr>_Toc264368511</vt:lpwstr>
      </vt:variant>
      <vt:variant>
        <vt:i4>1769525</vt:i4>
      </vt:variant>
      <vt:variant>
        <vt:i4>860</vt:i4>
      </vt:variant>
      <vt:variant>
        <vt:i4>0</vt:i4>
      </vt:variant>
      <vt:variant>
        <vt:i4>5</vt:i4>
      </vt:variant>
      <vt:variant>
        <vt:lpwstr/>
      </vt:variant>
      <vt:variant>
        <vt:lpwstr>_Toc264368510</vt:lpwstr>
      </vt:variant>
      <vt:variant>
        <vt:i4>1703989</vt:i4>
      </vt:variant>
      <vt:variant>
        <vt:i4>854</vt:i4>
      </vt:variant>
      <vt:variant>
        <vt:i4>0</vt:i4>
      </vt:variant>
      <vt:variant>
        <vt:i4>5</vt:i4>
      </vt:variant>
      <vt:variant>
        <vt:lpwstr/>
      </vt:variant>
      <vt:variant>
        <vt:lpwstr>_Toc264368509</vt:lpwstr>
      </vt:variant>
      <vt:variant>
        <vt:i4>1703989</vt:i4>
      </vt:variant>
      <vt:variant>
        <vt:i4>848</vt:i4>
      </vt:variant>
      <vt:variant>
        <vt:i4>0</vt:i4>
      </vt:variant>
      <vt:variant>
        <vt:i4>5</vt:i4>
      </vt:variant>
      <vt:variant>
        <vt:lpwstr/>
      </vt:variant>
      <vt:variant>
        <vt:lpwstr>_Toc264368508</vt:lpwstr>
      </vt:variant>
      <vt:variant>
        <vt:i4>1703989</vt:i4>
      </vt:variant>
      <vt:variant>
        <vt:i4>842</vt:i4>
      </vt:variant>
      <vt:variant>
        <vt:i4>0</vt:i4>
      </vt:variant>
      <vt:variant>
        <vt:i4>5</vt:i4>
      </vt:variant>
      <vt:variant>
        <vt:lpwstr/>
      </vt:variant>
      <vt:variant>
        <vt:lpwstr>_Toc264368507</vt:lpwstr>
      </vt:variant>
      <vt:variant>
        <vt:i4>1703989</vt:i4>
      </vt:variant>
      <vt:variant>
        <vt:i4>836</vt:i4>
      </vt:variant>
      <vt:variant>
        <vt:i4>0</vt:i4>
      </vt:variant>
      <vt:variant>
        <vt:i4>5</vt:i4>
      </vt:variant>
      <vt:variant>
        <vt:lpwstr/>
      </vt:variant>
      <vt:variant>
        <vt:lpwstr>_Toc264368506</vt:lpwstr>
      </vt:variant>
      <vt:variant>
        <vt:i4>1703989</vt:i4>
      </vt:variant>
      <vt:variant>
        <vt:i4>830</vt:i4>
      </vt:variant>
      <vt:variant>
        <vt:i4>0</vt:i4>
      </vt:variant>
      <vt:variant>
        <vt:i4>5</vt:i4>
      </vt:variant>
      <vt:variant>
        <vt:lpwstr/>
      </vt:variant>
      <vt:variant>
        <vt:lpwstr>_Toc264368505</vt:lpwstr>
      </vt:variant>
      <vt:variant>
        <vt:i4>1703989</vt:i4>
      </vt:variant>
      <vt:variant>
        <vt:i4>824</vt:i4>
      </vt:variant>
      <vt:variant>
        <vt:i4>0</vt:i4>
      </vt:variant>
      <vt:variant>
        <vt:i4>5</vt:i4>
      </vt:variant>
      <vt:variant>
        <vt:lpwstr/>
      </vt:variant>
      <vt:variant>
        <vt:lpwstr>_Toc264368504</vt:lpwstr>
      </vt:variant>
      <vt:variant>
        <vt:i4>1703989</vt:i4>
      </vt:variant>
      <vt:variant>
        <vt:i4>818</vt:i4>
      </vt:variant>
      <vt:variant>
        <vt:i4>0</vt:i4>
      </vt:variant>
      <vt:variant>
        <vt:i4>5</vt:i4>
      </vt:variant>
      <vt:variant>
        <vt:lpwstr/>
      </vt:variant>
      <vt:variant>
        <vt:lpwstr>_Toc264368503</vt:lpwstr>
      </vt:variant>
      <vt:variant>
        <vt:i4>1703989</vt:i4>
      </vt:variant>
      <vt:variant>
        <vt:i4>812</vt:i4>
      </vt:variant>
      <vt:variant>
        <vt:i4>0</vt:i4>
      </vt:variant>
      <vt:variant>
        <vt:i4>5</vt:i4>
      </vt:variant>
      <vt:variant>
        <vt:lpwstr/>
      </vt:variant>
      <vt:variant>
        <vt:lpwstr>_Toc264368502</vt:lpwstr>
      </vt:variant>
      <vt:variant>
        <vt:i4>1703989</vt:i4>
      </vt:variant>
      <vt:variant>
        <vt:i4>806</vt:i4>
      </vt:variant>
      <vt:variant>
        <vt:i4>0</vt:i4>
      </vt:variant>
      <vt:variant>
        <vt:i4>5</vt:i4>
      </vt:variant>
      <vt:variant>
        <vt:lpwstr/>
      </vt:variant>
      <vt:variant>
        <vt:lpwstr>_Toc264368501</vt:lpwstr>
      </vt:variant>
      <vt:variant>
        <vt:i4>1703989</vt:i4>
      </vt:variant>
      <vt:variant>
        <vt:i4>800</vt:i4>
      </vt:variant>
      <vt:variant>
        <vt:i4>0</vt:i4>
      </vt:variant>
      <vt:variant>
        <vt:i4>5</vt:i4>
      </vt:variant>
      <vt:variant>
        <vt:lpwstr/>
      </vt:variant>
      <vt:variant>
        <vt:lpwstr>_Toc264368500</vt:lpwstr>
      </vt:variant>
      <vt:variant>
        <vt:i4>1245236</vt:i4>
      </vt:variant>
      <vt:variant>
        <vt:i4>794</vt:i4>
      </vt:variant>
      <vt:variant>
        <vt:i4>0</vt:i4>
      </vt:variant>
      <vt:variant>
        <vt:i4>5</vt:i4>
      </vt:variant>
      <vt:variant>
        <vt:lpwstr/>
      </vt:variant>
      <vt:variant>
        <vt:lpwstr>_Toc264368499</vt:lpwstr>
      </vt:variant>
      <vt:variant>
        <vt:i4>1245236</vt:i4>
      </vt:variant>
      <vt:variant>
        <vt:i4>788</vt:i4>
      </vt:variant>
      <vt:variant>
        <vt:i4>0</vt:i4>
      </vt:variant>
      <vt:variant>
        <vt:i4>5</vt:i4>
      </vt:variant>
      <vt:variant>
        <vt:lpwstr/>
      </vt:variant>
      <vt:variant>
        <vt:lpwstr>_Toc264368498</vt:lpwstr>
      </vt:variant>
      <vt:variant>
        <vt:i4>1245236</vt:i4>
      </vt:variant>
      <vt:variant>
        <vt:i4>782</vt:i4>
      </vt:variant>
      <vt:variant>
        <vt:i4>0</vt:i4>
      </vt:variant>
      <vt:variant>
        <vt:i4>5</vt:i4>
      </vt:variant>
      <vt:variant>
        <vt:lpwstr/>
      </vt:variant>
      <vt:variant>
        <vt:lpwstr>_Toc264368497</vt:lpwstr>
      </vt:variant>
      <vt:variant>
        <vt:i4>1245236</vt:i4>
      </vt:variant>
      <vt:variant>
        <vt:i4>776</vt:i4>
      </vt:variant>
      <vt:variant>
        <vt:i4>0</vt:i4>
      </vt:variant>
      <vt:variant>
        <vt:i4>5</vt:i4>
      </vt:variant>
      <vt:variant>
        <vt:lpwstr/>
      </vt:variant>
      <vt:variant>
        <vt:lpwstr>_Toc264368496</vt:lpwstr>
      </vt:variant>
      <vt:variant>
        <vt:i4>1245236</vt:i4>
      </vt:variant>
      <vt:variant>
        <vt:i4>770</vt:i4>
      </vt:variant>
      <vt:variant>
        <vt:i4>0</vt:i4>
      </vt:variant>
      <vt:variant>
        <vt:i4>5</vt:i4>
      </vt:variant>
      <vt:variant>
        <vt:lpwstr/>
      </vt:variant>
      <vt:variant>
        <vt:lpwstr>_Toc264368495</vt:lpwstr>
      </vt:variant>
      <vt:variant>
        <vt:i4>1245236</vt:i4>
      </vt:variant>
      <vt:variant>
        <vt:i4>764</vt:i4>
      </vt:variant>
      <vt:variant>
        <vt:i4>0</vt:i4>
      </vt:variant>
      <vt:variant>
        <vt:i4>5</vt:i4>
      </vt:variant>
      <vt:variant>
        <vt:lpwstr/>
      </vt:variant>
      <vt:variant>
        <vt:lpwstr>_Toc264368494</vt:lpwstr>
      </vt:variant>
      <vt:variant>
        <vt:i4>1245236</vt:i4>
      </vt:variant>
      <vt:variant>
        <vt:i4>758</vt:i4>
      </vt:variant>
      <vt:variant>
        <vt:i4>0</vt:i4>
      </vt:variant>
      <vt:variant>
        <vt:i4>5</vt:i4>
      </vt:variant>
      <vt:variant>
        <vt:lpwstr/>
      </vt:variant>
      <vt:variant>
        <vt:lpwstr>_Toc264368493</vt:lpwstr>
      </vt:variant>
      <vt:variant>
        <vt:i4>1245236</vt:i4>
      </vt:variant>
      <vt:variant>
        <vt:i4>752</vt:i4>
      </vt:variant>
      <vt:variant>
        <vt:i4>0</vt:i4>
      </vt:variant>
      <vt:variant>
        <vt:i4>5</vt:i4>
      </vt:variant>
      <vt:variant>
        <vt:lpwstr/>
      </vt:variant>
      <vt:variant>
        <vt:lpwstr>_Toc264368492</vt:lpwstr>
      </vt:variant>
      <vt:variant>
        <vt:i4>1245236</vt:i4>
      </vt:variant>
      <vt:variant>
        <vt:i4>746</vt:i4>
      </vt:variant>
      <vt:variant>
        <vt:i4>0</vt:i4>
      </vt:variant>
      <vt:variant>
        <vt:i4>5</vt:i4>
      </vt:variant>
      <vt:variant>
        <vt:lpwstr/>
      </vt:variant>
      <vt:variant>
        <vt:lpwstr>_Toc264368491</vt:lpwstr>
      </vt:variant>
      <vt:variant>
        <vt:i4>1245236</vt:i4>
      </vt:variant>
      <vt:variant>
        <vt:i4>740</vt:i4>
      </vt:variant>
      <vt:variant>
        <vt:i4>0</vt:i4>
      </vt:variant>
      <vt:variant>
        <vt:i4>5</vt:i4>
      </vt:variant>
      <vt:variant>
        <vt:lpwstr/>
      </vt:variant>
      <vt:variant>
        <vt:lpwstr>_Toc264368490</vt:lpwstr>
      </vt:variant>
      <vt:variant>
        <vt:i4>1179700</vt:i4>
      </vt:variant>
      <vt:variant>
        <vt:i4>734</vt:i4>
      </vt:variant>
      <vt:variant>
        <vt:i4>0</vt:i4>
      </vt:variant>
      <vt:variant>
        <vt:i4>5</vt:i4>
      </vt:variant>
      <vt:variant>
        <vt:lpwstr/>
      </vt:variant>
      <vt:variant>
        <vt:lpwstr>_Toc264368489</vt:lpwstr>
      </vt:variant>
      <vt:variant>
        <vt:i4>1179700</vt:i4>
      </vt:variant>
      <vt:variant>
        <vt:i4>728</vt:i4>
      </vt:variant>
      <vt:variant>
        <vt:i4>0</vt:i4>
      </vt:variant>
      <vt:variant>
        <vt:i4>5</vt:i4>
      </vt:variant>
      <vt:variant>
        <vt:lpwstr/>
      </vt:variant>
      <vt:variant>
        <vt:lpwstr>_Toc264368488</vt:lpwstr>
      </vt:variant>
      <vt:variant>
        <vt:i4>1179700</vt:i4>
      </vt:variant>
      <vt:variant>
        <vt:i4>722</vt:i4>
      </vt:variant>
      <vt:variant>
        <vt:i4>0</vt:i4>
      </vt:variant>
      <vt:variant>
        <vt:i4>5</vt:i4>
      </vt:variant>
      <vt:variant>
        <vt:lpwstr/>
      </vt:variant>
      <vt:variant>
        <vt:lpwstr>_Toc264368487</vt:lpwstr>
      </vt:variant>
      <vt:variant>
        <vt:i4>1179700</vt:i4>
      </vt:variant>
      <vt:variant>
        <vt:i4>716</vt:i4>
      </vt:variant>
      <vt:variant>
        <vt:i4>0</vt:i4>
      </vt:variant>
      <vt:variant>
        <vt:i4>5</vt:i4>
      </vt:variant>
      <vt:variant>
        <vt:lpwstr/>
      </vt:variant>
      <vt:variant>
        <vt:lpwstr>_Toc264368486</vt:lpwstr>
      </vt:variant>
      <vt:variant>
        <vt:i4>1179700</vt:i4>
      </vt:variant>
      <vt:variant>
        <vt:i4>710</vt:i4>
      </vt:variant>
      <vt:variant>
        <vt:i4>0</vt:i4>
      </vt:variant>
      <vt:variant>
        <vt:i4>5</vt:i4>
      </vt:variant>
      <vt:variant>
        <vt:lpwstr/>
      </vt:variant>
      <vt:variant>
        <vt:lpwstr>_Toc264368485</vt:lpwstr>
      </vt:variant>
      <vt:variant>
        <vt:i4>1179700</vt:i4>
      </vt:variant>
      <vt:variant>
        <vt:i4>704</vt:i4>
      </vt:variant>
      <vt:variant>
        <vt:i4>0</vt:i4>
      </vt:variant>
      <vt:variant>
        <vt:i4>5</vt:i4>
      </vt:variant>
      <vt:variant>
        <vt:lpwstr/>
      </vt:variant>
      <vt:variant>
        <vt:lpwstr>_Toc264368484</vt:lpwstr>
      </vt:variant>
      <vt:variant>
        <vt:i4>1179700</vt:i4>
      </vt:variant>
      <vt:variant>
        <vt:i4>698</vt:i4>
      </vt:variant>
      <vt:variant>
        <vt:i4>0</vt:i4>
      </vt:variant>
      <vt:variant>
        <vt:i4>5</vt:i4>
      </vt:variant>
      <vt:variant>
        <vt:lpwstr/>
      </vt:variant>
      <vt:variant>
        <vt:lpwstr>_Toc264368483</vt:lpwstr>
      </vt:variant>
      <vt:variant>
        <vt:i4>1179700</vt:i4>
      </vt:variant>
      <vt:variant>
        <vt:i4>692</vt:i4>
      </vt:variant>
      <vt:variant>
        <vt:i4>0</vt:i4>
      </vt:variant>
      <vt:variant>
        <vt:i4>5</vt:i4>
      </vt:variant>
      <vt:variant>
        <vt:lpwstr/>
      </vt:variant>
      <vt:variant>
        <vt:lpwstr>_Toc264368482</vt:lpwstr>
      </vt:variant>
      <vt:variant>
        <vt:i4>1179700</vt:i4>
      </vt:variant>
      <vt:variant>
        <vt:i4>686</vt:i4>
      </vt:variant>
      <vt:variant>
        <vt:i4>0</vt:i4>
      </vt:variant>
      <vt:variant>
        <vt:i4>5</vt:i4>
      </vt:variant>
      <vt:variant>
        <vt:lpwstr/>
      </vt:variant>
      <vt:variant>
        <vt:lpwstr>_Toc264368481</vt:lpwstr>
      </vt:variant>
      <vt:variant>
        <vt:i4>1179700</vt:i4>
      </vt:variant>
      <vt:variant>
        <vt:i4>680</vt:i4>
      </vt:variant>
      <vt:variant>
        <vt:i4>0</vt:i4>
      </vt:variant>
      <vt:variant>
        <vt:i4>5</vt:i4>
      </vt:variant>
      <vt:variant>
        <vt:lpwstr/>
      </vt:variant>
      <vt:variant>
        <vt:lpwstr>_Toc264368480</vt:lpwstr>
      </vt:variant>
      <vt:variant>
        <vt:i4>1900596</vt:i4>
      </vt:variant>
      <vt:variant>
        <vt:i4>674</vt:i4>
      </vt:variant>
      <vt:variant>
        <vt:i4>0</vt:i4>
      </vt:variant>
      <vt:variant>
        <vt:i4>5</vt:i4>
      </vt:variant>
      <vt:variant>
        <vt:lpwstr/>
      </vt:variant>
      <vt:variant>
        <vt:lpwstr>_Toc264368479</vt:lpwstr>
      </vt:variant>
      <vt:variant>
        <vt:i4>1900596</vt:i4>
      </vt:variant>
      <vt:variant>
        <vt:i4>668</vt:i4>
      </vt:variant>
      <vt:variant>
        <vt:i4>0</vt:i4>
      </vt:variant>
      <vt:variant>
        <vt:i4>5</vt:i4>
      </vt:variant>
      <vt:variant>
        <vt:lpwstr/>
      </vt:variant>
      <vt:variant>
        <vt:lpwstr>_Toc264368478</vt:lpwstr>
      </vt:variant>
      <vt:variant>
        <vt:i4>1900596</vt:i4>
      </vt:variant>
      <vt:variant>
        <vt:i4>662</vt:i4>
      </vt:variant>
      <vt:variant>
        <vt:i4>0</vt:i4>
      </vt:variant>
      <vt:variant>
        <vt:i4>5</vt:i4>
      </vt:variant>
      <vt:variant>
        <vt:lpwstr/>
      </vt:variant>
      <vt:variant>
        <vt:lpwstr>_Toc264368477</vt:lpwstr>
      </vt:variant>
      <vt:variant>
        <vt:i4>1900596</vt:i4>
      </vt:variant>
      <vt:variant>
        <vt:i4>656</vt:i4>
      </vt:variant>
      <vt:variant>
        <vt:i4>0</vt:i4>
      </vt:variant>
      <vt:variant>
        <vt:i4>5</vt:i4>
      </vt:variant>
      <vt:variant>
        <vt:lpwstr/>
      </vt:variant>
      <vt:variant>
        <vt:lpwstr>_Toc264368476</vt:lpwstr>
      </vt:variant>
      <vt:variant>
        <vt:i4>1900596</vt:i4>
      </vt:variant>
      <vt:variant>
        <vt:i4>650</vt:i4>
      </vt:variant>
      <vt:variant>
        <vt:i4>0</vt:i4>
      </vt:variant>
      <vt:variant>
        <vt:i4>5</vt:i4>
      </vt:variant>
      <vt:variant>
        <vt:lpwstr/>
      </vt:variant>
      <vt:variant>
        <vt:lpwstr>_Toc264368475</vt:lpwstr>
      </vt:variant>
      <vt:variant>
        <vt:i4>1900596</vt:i4>
      </vt:variant>
      <vt:variant>
        <vt:i4>644</vt:i4>
      </vt:variant>
      <vt:variant>
        <vt:i4>0</vt:i4>
      </vt:variant>
      <vt:variant>
        <vt:i4>5</vt:i4>
      </vt:variant>
      <vt:variant>
        <vt:lpwstr/>
      </vt:variant>
      <vt:variant>
        <vt:lpwstr>_Toc264368474</vt:lpwstr>
      </vt:variant>
      <vt:variant>
        <vt:i4>1900596</vt:i4>
      </vt:variant>
      <vt:variant>
        <vt:i4>638</vt:i4>
      </vt:variant>
      <vt:variant>
        <vt:i4>0</vt:i4>
      </vt:variant>
      <vt:variant>
        <vt:i4>5</vt:i4>
      </vt:variant>
      <vt:variant>
        <vt:lpwstr/>
      </vt:variant>
      <vt:variant>
        <vt:lpwstr>_Toc264368473</vt:lpwstr>
      </vt:variant>
      <vt:variant>
        <vt:i4>1900596</vt:i4>
      </vt:variant>
      <vt:variant>
        <vt:i4>632</vt:i4>
      </vt:variant>
      <vt:variant>
        <vt:i4>0</vt:i4>
      </vt:variant>
      <vt:variant>
        <vt:i4>5</vt:i4>
      </vt:variant>
      <vt:variant>
        <vt:lpwstr/>
      </vt:variant>
      <vt:variant>
        <vt:lpwstr>_Toc264368472</vt:lpwstr>
      </vt:variant>
      <vt:variant>
        <vt:i4>1900596</vt:i4>
      </vt:variant>
      <vt:variant>
        <vt:i4>626</vt:i4>
      </vt:variant>
      <vt:variant>
        <vt:i4>0</vt:i4>
      </vt:variant>
      <vt:variant>
        <vt:i4>5</vt:i4>
      </vt:variant>
      <vt:variant>
        <vt:lpwstr/>
      </vt:variant>
      <vt:variant>
        <vt:lpwstr>_Toc264368471</vt:lpwstr>
      </vt:variant>
      <vt:variant>
        <vt:i4>1900596</vt:i4>
      </vt:variant>
      <vt:variant>
        <vt:i4>620</vt:i4>
      </vt:variant>
      <vt:variant>
        <vt:i4>0</vt:i4>
      </vt:variant>
      <vt:variant>
        <vt:i4>5</vt:i4>
      </vt:variant>
      <vt:variant>
        <vt:lpwstr/>
      </vt:variant>
      <vt:variant>
        <vt:lpwstr>_Toc264368470</vt:lpwstr>
      </vt:variant>
      <vt:variant>
        <vt:i4>1835060</vt:i4>
      </vt:variant>
      <vt:variant>
        <vt:i4>614</vt:i4>
      </vt:variant>
      <vt:variant>
        <vt:i4>0</vt:i4>
      </vt:variant>
      <vt:variant>
        <vt:i4>5</vt:i4>
      </vt:variant>
      <vt:variant>
        <vt:lpwstr/>
      </vt:variant>
      <vt:variant>
        <vt:lpwstr>_Toc264368469</vt:lpwstr>
      </vt:variant>
      <vt:variant>
        <vt:i4>1835060</vt:i4>
      </vt:variant>
      <vt:variant>
        <vt:i4>608</vt:i4>
      </vt:variant>
      <vt:variant>
        <vt:i4>0</vt:i4>
      </vt:variant>
      <vt:variant>
        <vt:i4>5</vt:i4>
      </vt:variant>
      <vt:variant>
        <vt:lpwstr/>
      </vt:variant>
      <vt:variant>
        <vt:lpwstr>_Toc264368468</vt:lpwstr>
      </vt:variant>
      <vt:variant>
        <vt:i4>1835060</vt:i4>
      </vt:variant>
      <vt:variant>
        <vt:i4>602</vt:i4>
      </vt:variant>
      <vt:variant>
        <vt:i4>0</vt:i4>
      </vt:variant>
      <vt:variant>
        <vt:i4>5</vt:i4>
      </vt:variant>
      <vt:variant>
        <vt:lpwstr/>
      </vt:variant>
      <vt:variant>
        <vt:lpwstr>_Toc264368467</vt:lpwstr>
      </vt:variant>
      <vt:variant>
        <vt:i4>1835060</vt:i4>
      </vt:variant>
      <vt:variant>
        <vt:i4>596</vt:i4>
      </vt:variant>
      <vt:variant>
        <vt:i4>0</vt:i4>
      </vt:variant>
      <vt:variant>
        <vt:i4>5</vt:i4>
      </vt:variant>
      <vt:variant>
        <vt:lpwstr/>
      </vt:variant>
      <vt:variant>
        <vt:lpwstr>_Toc264368466</vt:lpwstr>
      </vt:variant>
      <vt:variant>
        <vt:i4>1835060</vt:i4>
      </vt:variant>
      <vt:variant>
        <vt:i4>590</vt:i4>
      </vt:variant>
      <vt:variant>
        <vt:i4>0</vt:i4>
      </vt:variant>
      <vt:variant>
        <vt:i4>5</vt:i4>
      </vt:variant>
      <vt:variant>
        <vt:lpwstr/>
      </vt:variant>
      <vt:variant>
        <vt:lpwstr>_Toc264368465</vt:lpwstr>
      </vt:variant>
      <vt:variant>
        <vt:i4>1835060</vt:i4>
      </vt:variant>
      <vt:variant>
        <vt:i4>584</vt:i4>
      </vt:variant>
      <vt:variant>
        <vt:i4>0</vt:i4>
      </vt:variant>
      <vt:variant>
        <vt:i4>5</vt:i4>
      </vt:variant>
      <vt:variant>
        <vt:lpwstr/>
      </vt:variant>
      <vt:variant>
        <vt:lpwstr>_Toc264368464</vt:lpwstr>
      </vt:variant>
      <vt:variant>
        <vt:i4>1835060</vt:i4>
      </vt:variant>
      <vt:variant>
        <vt:i4>578</vt:i4>
      </vt:variant>
      <vt:variant>
        <vt:i4>0</vt:i4>
      </vt:variant>
      <vt:variant>
        <vt:i4>5</vt:i4>
      </vt:variant>
      <vt:variant>
        <vt:lpwstr/>
      </vt:variant>
      <vt:variant>
        <vt:lpwstr>_Toc264368463</vt:lpwstr>
      </vt:variant>
      <vt:variant>
        <vt:i4>1835060</vt:i4>
      </vt:variant>
      <vt:variant>
        <vt:i4>572</vt:i4>
      </vt:variant>
      <vt:variant>
        <vt:i4>0</vt:i4>
      </vt:variant>
      <vt:variant>
        <vt:i4>5</vt:i4>
      </vt:variant>
      <vt:variant>
        <vt:lpwstr/>
      </vt:variant>
      <vt:variant>
        <vt:lpwstr>_Toc264368462</vt:lpwstr>
      </vt:variant>
      <vt:variant>
        <vt:i4>1835060</vt:i4>
      </vt:variant>
      <vt:variant>
        <vt:i4>566</vt:i4>
      </vt:variant>
      <vt:variant>
        <vt:i4>0</vt:i4>
      </vt:variant>
      <vt:variant>
        <vt:i4>5</vt:i4>
      </vt:variant>
      <vt:variant>
        <vt:lpwstr/>
      </vt:variant>
      <vt:variant>
        <vt:lpwstr>_Toc264368461</vt:lpwstr>
      </vt:variant>
      <vt:variant>
        <vt:i4>1835060</vt:i4>
      </vt:variant>
      <vt:variant>
        <vt:i4>560</vt:i4>
      </vt:variant>
      <vt:variant>
        <vt:i4>0</vt:i4>
      </vt:variant>
      <vt:variant>
        <vt:i4>5</vt:i4>
      </vt:variant>
      <vt:variant>
        <vt:lpwstr/>
      </vt:variant>
      <vt:variant>
        <vt:lpwstr>_Toc264368460</vt:lpwstr>
      </vt:variant>
      <vt:variant>
        <vt:i4>2031668</vt:i4>
      </vt:variant>
      <vt:variant>
        <vt:i4>554</vt:i4>
      </vt:variant>
      <vt:variant>
        <vt:i4>0</vt:i4>
      </vt:variant>
      <vt:variant>
        <vt:i4>5</vt:i4>
      </vt:variant>
      <vt:variant>
        <vt:lpwstr/>
      </vt:variant>
      <vt:variant>
        <vt:lpwstr>_Toc264368459</vt:lpwstr>
      </vt:variant>
      <vt:variant>
        <vt:i4>2031668</vt:i4>
      </vt:variant>
      <vt:variant>
        <vt:i4>548</vt:i4>
      </vt:variant>
      <vt:variant>
        <vt:i4>0</vt:i4>
      </vt:variant>
      <vt:variant>
        <vt:i4>5</vt:i4>
      </vt:variant>
      <vt:variant>
        <vt:lpwstr/>
      </vt:variant>
      <vt:variant>
        <vt:lpwstr>_Toc264368458</vt:lpwstr>
      </vt:variant>
      <vt:variant>
        <vt:i4>2031668</vt:i4>
      </vt:variant>
      <vt:variant>
        <vt:i4>542</vt:i4>
      </vt:variant>
      <vt:variant>
        <vt:i4>0</vt:i4>
      </vt:variant>
      <vt:variant>
        <vt:i4>5</vt:i4>
      </vt:variant>
      <vt:variant>
        <vt:lpwstr/>
      </vt:variant>
      <vt:variant>
        <vt:lpwstr>_Toc264368457</vt:lpwstr>
      </vt:variant>
      <vt:variant>
        <vt:i4>2031668</vt:i4>
      </vt:variant>
      <vt:variant>
        <vt:i4>536</vt:i4>
      </vt:variant>
      <vt:variant>
        <vt:i4>0</vt:i4>
      </vt:variant>
      <vt:variant>
        <vt:i4>5</vt:i4>
      </vt:variant>
      <vt:variant>
        <vt:lpwstr/>
      </vt:variant>
      <vt:variant>
        <vt:lpwstr>_Toc264368456</vt:lpwstr>
      </vt:variant>
      <vt:variant>
        <vt:i4>2031668</vt:i4>
      </vt:variant>
      <vt:variant>
        <vt:i4>530</vt:i4>
      </vt:variant>
      <vt:variant>
        <vt:i4>0</vt:i4>
      </vt:variant>
      <vt:variant>
        <vt:i4>5</vt:i4>
      </vt:variant>
      <vt:variant>
        <vt:lpwstr/>
      </vt:variant>
      <vt:variant>
        <vt:lpwstr>_Toc264368455</vt:lpwstr>
      </vt:variant>
      <vt:variant>
        <vt:i4>2031668</vt:i4>
      </vt:variant>
      <vt:variant>
        <vt:i4>524</vt:i4>
      </vt:variant>
      <vt:variant>
        <vt:i4>0</vt:i4>
      </vt:variant>
      <vt:variant>
        <vt:i4>5</vt:i4>
      </vt:variant>
      <vt:variant>
        <vt:lpwstr/>
      </vt:variant>
      <vt:variant>
        <vt:lpwstr>_Toc264368454</vt:lpwstr>
      </vt:variant>
      <vt:variant>
        <vt:i4>2031668</vt:i4>
      </vt:variant>
      <vt:variant>
        <vt:i4>518</vt:i4>
      </vt:variant>
      <vt:variant>
        <vt:i4>0</vt:i4>
      </vt:variant>
      <vt:variant>
        <vt:i4>5</vt:i4>
      </vt:variant>
      <vt:variant>
        <vt:lpwstr/>
      </vt:variant>
      <vt:variant>
        <vt:lpwstr>_Toc264368453</vt:lpwstr>
      </vt:variant>
      <vt:variant>
        <vt:i4>2031668</vt:i4>
      </vt:variant>
      <vt:variant>
        <vt:i4>512</vt:i4>
      </vt:variant>
      <vt:variant>
        <vt:i4>0</vt:i4>
      </vt:variant>
      <vt:variant>
        <vt:i4>5</vt:i4>
      </vt:variant>
      <vt:variant>
        <vt:lpwstr/>
      </vt:variant>
      <vt:variant>
        <vt:lpwstr>_Toc264368452</vt:lpwstr>
      </vt:variant>
      <vt:variant>
        <vt:i4>2031668</vt:i4>
      </vt:variant>
      <vt:variant>
        <vt:i4>506</vt:i4>
      </vt:variant>
      <vt:variant>
        <vt:i4>0</vt:i4>
      </vt:variant>
      <vt:variant>
        <vt:i4>5</vt:i4>
      </vt:variant>
      <vt:variant>
        <vt:lpwstr/>
      </vt:variant>
      <vt:variant>
        <vt:lpwstr>_Toc264368451</vt:lpwstr>
      </vt:variant>
      <vt:variant>
        <vt:i4>2031668</vt:i4>
      </vt:variant>
      <vt:variant>
        <vt:i4>500</vt:i4>
      </vt:variant>
      <vt:variant>
        <vt:i4>0</vt:i4>
      </vt:variant>
      <vt:variant>
        <vt:i4>5</vt:i4>
      </vt:variant>
      <vt:variant>
        <vt:lpwstr/>
      </vt:variant>
      <vt:variant>
        <vt:lpwstr>_Toc264368450</vt:lpwstr>
      </vt:variant>
      <vt:variant>
        <vt:i4>1966132</vt:i4>
      </vt:variant>
      <vt:variant>
        <vt:i4>494</vt:i4>
      </vt:variant>
      <vt:variant>
        <vt:i4>0</vt:i4>
      </vt:variant>
      <vt:variant>
        <vt:i4>5</vt:i4>
      </vt:variant>
      <vt:variant>
        <vt:lpwstr/>
      </vt:variant>
      <vt:variant>
        <vt:lpwstr>_Toc264368449</vt:lpwstr>
      </vt:variant>
      <vt:variant>
        <vt:i4>1966132</vt:i4>
      </vt:variant>
      <vt:variant>
        <vt:i4>488</vt:i4>
      </vt:variant>
      <vt:variant>
        <vt:i4>0</vt:i4>
      </vt:variant>
      <vt:variant>
        <vt:i4>5</vt:i4>
      </vt:variant>
      <vt:variant>
        <vt:lpwstr/>
      </vt:variant>
      <vt:variant>
        <vt:lpwstr>_Toc264368448</vt:lpwstr>
      </vt:variant>
      <vt:variant>
        <vt:i4>1966132</vt:i4>
      </vt:variant>
      <vt:variant>
        <vt:i4>482</vt:i4>
      </vt:variant>
      <vt:variant>
        <vt:i4>0</vt:i4>
      </vt:variant>
      <vt:variant>
        <vt:i4>5</vt:i4>
      </vt:variant>
      <vt:variant>
        <vt:lpwstr/>
      </vt:variant>
      <vt:variant>
        <vt:lpwstr>_Toc264368447</vt:lpwstr>
      </vt:variant>
      <vt:variant>
        <vt:i4>1966132</vt:i4>
      </vt:variant>
      <vt:variant>
        <vt:i4>476</vt:i4>
      </vt:variant>
      <vt:variant>
        <vt:i4>0</vt:i4>
      </vt:variant>
      <vt:variant>
        <vt:i4>5</vt:i4>
      </vt:variant>
      <vt:variant>
        <vt:lpwstr/>
      </vt:variant>
      <vt:variant>
        <vt:lpwstr>_Toc264368446</vt:lpwstr>
      </vt:variant>
      <vt:variant>
        <vt:i4>1966132</vt:i4>
      </vt:variant>
      <vt:variant>
        <vt:i4>470</vt:i4>
      </vt:variant>
      <vt:variant>
        <vt:i4>0</vt:i4>
      </vt:variant>
      <vt:variant>
        <vt:i4>5</vt:i4>
      </vt:variant>
      <vt:variant>
        <vt:lpwstr/>
      </vt:variant>
      <vt:variant>
        <vt:lpwstr>_Toc264368445</vt:lpwstr>
      </vt:variant>
      <vt:variant>
        <vt:i4>1966132</vt:i4>
      </vt:variant>
      <vt:variant>
        <vt:i4>464</vt:i4>
      </vt:variant>
      <vt:variant>
        <vt:i4>0</vt:i4>
      </vt:variant>
      <vt:variant>
        <vt:i4>5</vt:i4>
      </vt:variant>
      <vt:variant>
        <vt:lpwstr/>
      </vt:variant>
      <vt:variant>
        <vt:lpwstr>_Toc264368444</vt:lpwstr>
      </vt:variant>
      <vt:variant>
        <vt:i4>1966132</vt:i4>
      </vt:variant>
      <vt:variant>
        <vt:i4>458</vt:i4>
      </vt:variant>
      <vt:variant>
        <vt:i4>0</vt:i4>
      </vt:variant>
      <vt:variant>
        <vt:i4>5</vt:i4>
      </vt:variant>
      <vt:variant>
        <vt:lpwstr/>
      </vt:variant>
      <vt:variant>
        <vt:lpwstr>_Toc264368443</vt:lpwstr>
      </vt:variant>
      <vt:variant>
        <vt:i4>1966132</vt:i4>
      </vt:variant>
      <vt:variant>
        <vt:i4>452</vt:i4>
      </vt:variant>
      <vt:variant>
        <vt:i4>0</vt:i4>
      </vt:variant>
      <vt:variant>
        <vt:i4>5</vt:i4>
      </vt:variant>
      <vt:variant>
        <vt:lpwstr/>
      </vt:variant>
      <vt:variant>
        <vt:lpwstr>_Toc264368442</vt:lpwstr>
      </vt:variant>
      <vt:variant>
        <vt:i4>1966132</vt:i4>
      </vt:variant>
      <vt:variant>
        <vt:i4>446</vt:i4>
      </vt:variant>
      <vt:variant>
        <vt:i4>0</vt:i4>
      </vt:variant>
      <vt:variant>
        <vt:i4>5</vt:i4>
      </vt:variant>
      <vt:variant>
        <vt:lpwstr/>
      </vt:variant>
      <vt:variant>
        <vt:lpwstr>_Toc264368441</vt:lpwstr>
      </vt:variant>
      <vt:variant>
        <vt:i4>1966132</vt:i4>
      </vt:variant>
      <vt:variant>
        <vt:i4>440</vt:i4>
      </vt:variant>
      <vt:variant>
        <vt:i4>0</vt:i4>
      </vt:variant>
      <vt:variant>
        <vt:i4>5</vt:i4>
      </vt:variant>
      <vt:variant>
        <vt:lpwstr/>
      </vt:variant>
      <vt:variant>
        <vt:lpwstr>_Toc264368440</vt:lpwstr>
      </vt:variant>
      <vt:variant>
        <vt:i4>1638452</vt:i4>
      </vt:variant>
      <vt:variant>
        <vt:i4>434</vt:i4>
      </vt:variant>
      <vt:variant>
        <vt:i4>0</vt:i4>
      </vt:variant>
      <vt:variant>
        <vt:i4>5</vt:i4>
      </vt:variant>
      <vt:variant>
        <vt:lpwstr/>
      </vt:variant>
      <vt:variant>
        <vt:lpwstr>_Toc264368439</vt:lpwstr>
      </vt:variant>
      <vt:variant>
        <vt:i4>1638452</vt:i4>
      </vt:variant>
      <vt:variant>
        <vt:i4>428</vt:i4>
      </vt:variant>
      <vt:variant>
        <vt:i4>0</vt:i4>
      </vt:variant>
      <vt:variant>
        <vt:i4>5</vt:i4>
      </vt:variant>
      <vt:variant>
        <vt:lpwstr/>
      </vt:variant>
      <vt:variant>
        <vt:lpwstr>_Toc264368438</vt:lpwstr>
      </vt:variant>
      <vt:variant>
        <vt:i4>1638452</vt:i4>
      </vt:variant>
      <vt:variant>
        <vt:i4>422</vt:i4>
      </vt:variant>
      <vt:variant>
        <vt:i4>0</vt:i4>
      </vt:variant>
      <vt:variant>
        <vt:i4>5</vt:i4>
      </vt:variant>
      <vt:variant>
        <vt:lpwstr/>
      </vt:variant>
      <vt:variant>
        <vt:lpwstr>_Toc264368437</vt:lpwstr>
      </vt:variant>
      <vt:variant>
        <vt:i4>1638452</vt:i4>
      </vt:variant>
      <vt:variant>
        <vt:i4>416</vt:i4>
      </vt:variant>
      <vt:variant>
        <vt:i4>0</vt:i4>
      </vt:variant>
      <vt:variant>
        <vt:i4>5</vt:i4>
      </vt:variant>
      <vt:variant>
        <vt:lpwstr/>
      </vt:variant>
      <vt:variant>
        <vt:lpwstr>_Toc264368436</vt:lpwstr>
      </vt:variant>
      <vt:variant>
        <vt:i4>1638452</vt:i4>
      </vt:variant>
      <vt:variant>
        <vt:i4>410</vt:i4>
      </vt:variant>
      <vt:variant>
        <vt:i4>0</vt:i4>
      </vt:variant>
      <vt:variant>
        <vt:i4>5</vt:i4>
      </vt:variant>
      <vt:variant>
        <vt:lpwstr/>
      </vt:variant>
      <vt:variant>
        <vt:lpwstr>_Toc264368435</vt:lpwstr>
      </vt:variant>
      <vt:variant>
        <vt:i4>1638452</vt:i4>
      </vt:variant>
      <vt:variant>
        <vt:i4>404</vt:i4>
      </vt:variant>
      <vt:variant>
        <vt:i4>0</vt:i4>
      </vt:variant>
      <vt:variant>
        <vt:i4>5</vt:i4>
      </vt:variant>
      <vt:variant>
        <vt:lpwstr/>
      </vt:variant>
      <vt:variant>
        <vt:lpwstr>_Toc264368434</vt:lpwstr>
      </vt:variant>
      <vt:variant>
        <vt:i4>1638452</vt:i4>
      </vt:variant>
      <vt:variant>
        <vt:i4>398</vt:i4>
      </vt:variant>
      <vt:variant>
        <vt:i4>0</vt:i4>
      </vt:variant>
      <vt:variant>
        <vt:i4>5</vt:i4>
      </vt:variant>
      <vt:variant>
        <vt:lpwstr/>
      </vt:variant>
      <vt:variant>
        <vt:lpwstr>_Toc264368433</vt:lpwstr>
      </vt:variant>
      <vt:variant>
        <vt:i4>1638452</vt:i4>
      </vt:variant>
      <vt:variant>
        <vt:i4>392</vt:i4>
      </vt:variant>
      <vt:variant>
        <vt:i4>0</vt:i4>
      </vt:variant>
      <vt:variant>
        <vt:i4>5</vt:i4>
      </vt:variant>
      <vt:variant>
        <vt:lpwstr/>
      </vt:variant>
      <vt:variant>
        <vt:lpwstr>_Toc264368432</vt:lpwstr>
      </vt:variant>
      <vt:variant>
        <vt:i4>1638452</vt:i4>
      </vt:variant>
      <vt:variant>
        <vt:i4>386</vt:i4>
      </vt:variant>
      <vt:variant>
        <vt:i4>0</vt:i4>
      </vt:variant>
      <vt:variant>
        <vt:i4>5</vt:i4>
      </vt:variant>
      <vt:variant>
        <vt:lpwstr/>
      </vt:variant>
      <vt:variant>
        <vt:lpwstr>_Toc264368431</vt:lpwstr>
      </vt:variant>
      <vt:variant>
        <vt:i4>1638452</vt:i4>
      </vt:variant>
      <vt:variant>
        <vt:i4>380</vt:i4>
      </vt:variant>
      <vt:variant>
        <vt:i4>0</vt:i4>
      </vt:variant>
      <vt:variant>
        <vt:i4>5</vt:i4>
      </vt:variant>
      <vt:variant>
        <vt:lpwstr/>
      </vt:variant>
      <vt:variant>
        <vt:lpwstr>_Toc264368430</vt:lpwstr>
      </vt:variant>
      <vt:variant>
        <vt:i4>1572916</vt:i4>
      </vt:variant>
      <vt:variant>
        <vt:i4>374</vt:i4>
      </vt:variant>
      <vt:variant>
        <vt:i4>0</vt:i4>
      </vt:variant>
      <vt:variant>
        <vt:i4>5</vt:i4>
      </vt:variant>
      <vt:variant>
        <vt:lpwstr/>
      </vt:variant>
      <vt:variant>
        <vt:lpwstr>_Toc264368429</vt:lpwstr>
      </vt:variant>
      <vt:variant>
        <vt:i4>1572916</vt:i4>
      </vt:variant>
      <vt:variant>
        <vt:i4>368</vt:i4>
      </vt:variant>
      <vt:variant>
        <vt:i4>0</vt:i4>
      </vt:variant>
      <vt:variant>
        <vt:i4>5</vt:i4>
      </vt:variant>
      <vt:variant>
        <vt:lpwstr/>
      </vt:variant>
      <vt:variant>
        <vt:lpwstr>_Toc264368428</vt:lpwstr>
      </vt:variant>
      <vt:variant>
        <vt:i4>1572916</vt:i4>
      </vt:variant>
      <vt:variant>
        <vt:i4>362</vt:i4>
      </vt:variant>
      <vt:variant>
        <vt:i4>0</vt:i4>
      </vt:variant>
      <vt:variant>
        <vt:i4>5</vt:i4>
      </vt:variant>
      <vt:variant>
        <vt:lpwstr/>
      </vt:variant>
      <vt:variant>
        <vt:lpwstr>_Toc264368427</vt:lpwstr>
      </vt:variant>
      <vt:variant>
        <vt:i4>1572916</vt:i4>
      </vt:variant>
      <vt:variant>
        <vt:i4>356</vt:i4>
      </vt:variant>
      <vt:variant>
        <vt:i4>0</vt:i4>
      </vt:variant>
      <vt:variant>
        <vt:i4>5</vt:i4>
      </vt:variant>
      <vt:variant>
        <vt:lpwstr/>
      </vt:variant>
      <vt:variant>
        <vt:lpwstr>_Toc264368426</vt:lpwstr>
      </vt:variant>
      <vt:variant>
        <vt:i4>1572916</vt:i4>
      </vt:variant>
      <vt:variant>
        <vt:i4>350</vt:i4>
      </vt:variant>
      <vt:variant>
        <vt:i4>0</vt:i4>
      </vt:variant>
      <vt:variant>
        <vt:i4>5</vt:i4>
      </vt:variant>
      <vt:variant>
        <vt:lpwstr/>
      </vt:variant>
      <vt:variant>
        <vt:lpwstr>_Toc264368425</vt:lpwstr>
      </vt:variant>
      <vt:variant>
        <vt:i4>1572916</vt:i4>
      </vt:variant>
      <vt:variant>
        <vt:i4>344</vt:i4>
      </vt:variant>
      <vt:variant>
        <vt:i4>0</vt:i4>
      </vt:variant>
      <vt:variant>
        <vt:i4>5</vt:i4>
      </vt:variant>
      <vt:variant>
        <vt:lpwstr/>
      </vt:variant>
      <vt:variant>
        <vt:lpwstr>_Toc264368424</vt:lpwstr>
      </vt:variant>
      <vt:variant>
        <vt:i4>1572916</vt:i4>
      </vt:variant>
      <vt:variant>
        <vt:i4>338</vt:i4>
      </vt:variant>
      <vt:variant>
        <vt:i4>0</vt:i4>
      </vt:variant>
      <vt:variant>
        <vt:i4>5</vt:i4>
      </vt:variant>
      <vt:variant>
        <vt:lpwstr/>
      </vt:variant>
      <vt:variant>
        <vt:lpwstr>_Toc264368423</vt:lpwstr>
      </vt:variant>
      <vt:variant>
        <vt:i4>1572916</vt:i4>
      </vt:variant>
      <vt:variant>
        <vt:i4>332</vt:i4>
      </vt:variant>
      <vt:variant>
        <vt:i4>0</vt:i4>
      </vt:variant>
      <vt:variant>
        <vt:i4>5</vt:i4>
      </vt:variant>
      <vt:variant>
        <vt:lpwstr/>
      </vt:variant>
      <vt:variant>
        <vt:lpwstr>_Toc264368422</vt:lpwstr>
      </vt:variant>
      <vt:variant>
        <vt:i4>1572916</vt:i4>
      </vt:variant>
      <vt:variant>
        <vt:i4>326</vt:i4>
      </vt:variant>
      <vt:variant>
        <vt:i4>0</vt:i4>
      </vt:variant>
      <vt:variant>
        <vt:i4>5</vt:i4>
      </vt:variant>
      <vt:variant>
        <vt:lpwstr/>
      </vt:variant>
      <vt:variant>
        <vt:lpwstr>_Toc264368421</vt:lpwstr>
      </vt:variant>
      <vt:variant>
        <vt:i4>1572916</vt:i4>
      </vt:variant>
      <vt:variant>
        <vt:i4>320</vt:i4>
      </vt:variant>
      <vt:variant>
        <vt:i4>0</vt:i4>
      </vt:variant>
      <vt:variant>
        <vt:i4>5</vt:i4>
      </vt:variant>
      <vt:variant>
        <vt:lpwstr/>
      </vt:variant>
      <vt:variant>
        <vt:lpwstr>_Toc264368420</vt:lpwstr>
      </vt:variant>
      <vt:variant>
        <vt:i4>1769524</vt:i4>
      </vt:variant>
      <vt:variant>
        <vt:i4>314</vt:i4>
      </vt:variant>
      <vt:variant>
        <vt:i4>0</vt:i4>
      </vt:variant>
      <vt:variant>
        <vt:i4>5</vt:i4>
      </vt:variant>
      <vt:variant>
        <vt:lpwstr/>
      </vt:variant>
      <vt:variant>
        <vt:lpwstr>_Toc264368419</vt:lpwstr>
      </vt:variant>
      <vt:variant>
        <vt:i4>1769524</vt:i4>
      </vt:variant>
      <vt:variant>
        <vt:i4>308</vt:i4>
      </vt:variant>
      <vt:variant>
        <vt:i4>0</vt:i4>
      </vt:variant>
      <vt:variant>
        <vt:i4>5</vt:i4>
      </vt:variant>
      <vt:variant>
        <vt:lpwstr/>
      </vt:variant>
      <vt:variant>
        <vt:lpwstr>_Toc264368418</vt:lpwstr>
      </vt:variant>
      <vt:variant>
        <vt:i4>1769524</vt:i4>
      </vt:variant>
      <vt:variant>
        <vt:i4>302</vt:i4>
      </vt:variant>
      <vt:variant>
        <vt:i4>0</vt:i4>
      </vt:variant>
      <vt:variant>
        <vt:i4>5</vt:i4>
      </vt:variant>
      <vt:variant>
        <vt:lpwstr/>
      </vt:variant>
      <vt:variant>
        <vt:lpwstr>_Toc264368417</vt:lpwstr>
      </vt:variant>
      <vt:variant>
        <vt:i4>1769524</vt:i4>
      </vt:variant>
      <vt:variant>
        <vt:i4>296</vt:i4>
      </vt:variant>
      <vt:variant>
        <vt:i4>0</vt:i4>
      </vt:variant>
      <vt:variant>
        <vt:i4>5</vt:i4>
      </vt:variant>
      <vt:variant>
        <vt:lpwstr/>
      </vt:variant>
      <vt:variant>
        <vt:lpwstr>_Toc264368416</vt:lpwstr>
      </vt:variant>
      <vt:variant>
        <vt:i4>1769524</vt:i4>
      </vt:variant>
      <vt:variant>
        <vt:i4>290</vt:i4>
      </vt:variant>
      <vt:variant>
        <vt:i4>0</vt:i4>
      </vt:variant>
      <vt:variant>
        <vt:i4>5</vt:i4>
      </vt:variant>
      <vt:variant>
        <vt:lpwstr/>
      </vt:variant>
      <vt:variant>
        <vt:lpwstr>_Toc264368415</vt:lpwstr>
      </vt:variant>
      <vt:variant>
        <vt:i4>1769524</vt:i4>
      </vt:variant>
      <vt:variant>
        <vt:i4>284</vt:i4>
      </vt:variant>
      <vt:variant>
        <vt:i4>0</vt:i4>
      </vt:variant>
      <vt:variant>
        <vt:i4>5</vt:i4>
      </vt:variant>
      <vt:variant>
        <vt:lpwstr/>
      </vt:variant>
      <vt:variant>
        <vt:lpwstr>_Toc264368414</vt:lpwstr>
      </vt:variant>
      <vt:variant>
        <vt:i4>1769524</vt:i4>
      </vt:variant>
      <vt:variant>
        <vt:i4>278</vt:i4>
      </vt:variant>
      <vt:variant>
        <vt:i4>0</vt:i4>
      </vt:variant>
      <vt:variant>
        <vt:i4>5</vt:i4>
      </vt:variant>
      <vt:variant>
        <vt:lpwstr/>
      </vt:variant>
      <vt:variant>
        <vt:lpwstr>_Toc264368413</vt:lpwstr>
      </vt:variant>
      <vt:variant>
        <vt:i4>1769524</vt:i4>
      </vt:variant>
      <vt:variant>
        <vt:i4>272</vt:i4>
      </vt:variant>
      <vt:variant>
        <vt:i4>0</vt:i4>
      </vt:variant>
      <vt:variant>
        <vt:i4>5</vt:i4>
      </vt:variant>
      <vt:variant>
        <vt:lpwstr/>
      </vt:variant>
      <vt:variant>
        <vt:lpwstr>_Toc264368412</vt:lpwstr>
      </vt:variant>
      <vt:variant>
        <vt:i4>1769524</vt:i4>
      </vt:variant>
      <vt:variant>
        <vt:i4>266</vt:i4>
      </vt:variant>
      <vt:variant>
        <vt:i4>0</vt:i4>
      </vt:variant>
      <vt:variant>
        <vt:i4>5</vt:i4>
      </vt:variant>
      <vt:variant>
        <vt:lpwstr/>
      </vt:variant>
      <vt:variant>
        <vt:lpwstr>_Toc264368411</vt:lpwstr>
      </vt:variant>
      <vt:variant>
        <vt:i4>1769524</vt:i4>
      </vt:variant>
      <vt:variant>
        <vt:i4>260</vt:i4>
      </vt:variant>
      <vt:variant>
        <vt:i4>0</vt:i4>
      </vt:variant>
      <vt:variant>
        <vt:i4>5</vt:i4>
      </vt:variant>
      <vt:variant>
        <vt:lpwstr/>
      </vt:variant>
      <vt:variant>
        <vt:lpwstr>_Toc264368410</vt:lpwstr>
      </vt:variant>
      <vt:variant>
        <vt:i4>1703988</vt:i4>
      </vt:variant>
      <vt:variant>
        <vt:i4>254</vt:i4>
      </vt:variant>
      <vt:variant>
        <vt:i4>0</vt:i4>
      </vt:variant>
      <vt:variant>
        <vt:i4>5</vt:i4>
      </vt:variant>
      <vt:variant>
        <vt:lpwstr/>
      </vt:variant>
      <vt:variant>
        <vt:lpwstr>_Toc264368409</vt:lpwstr>
      </vt:variant>
      <vt:variant>
        <vt:i4>1703988</vt:i4>
      </vt:variant>
      <vt:variant>
        <vt:i4>248</vt:i4>
      </vt:variant>
      <vt:variant>
        <vt:i4>0</vt:i4>
      </vt:variant>
      <vt:variant>
        <vt:i4>5</vt:i4>
      </vt:variant>
      <vt:variant>
        <vt:lpwstr/>
      </vt:variant>
      <vt:variant>
        <vt:lpwstr>_Toc264368408</vt:lpwstr>
      </vt:variant>
      <vt:variant>
        <vt:i4>1703988</vt:i4>
      </vt:variant>
      <vt:variant>
        <vt:i4>242</vt:i4>
      </vt:variant>
      <vt:variant>
        <vt:i4>0</vt:i4>
      </vt:variant>
      <vt:variant>
        <vt:i4>5</vt:i4>
      </vt:variant>
      <vt:variant>
        <vt:lpwstr/>
      </vt:variant>
      <vt:variant>
        <vt:lpwstr>_Toc264368407</vt:lpwstr>
      </vt:variant>
      <vt:variant>
        <vt:i4>1703988</vt:i4>
      </vt:variant>
      <vt:variant>
        <vt:i4>236</vt:i4>
      </vt:variant>
      <vt:variant>
        <vt:i4>0</vt:i4>
      </vt:variant>
      <vt:variant>
        <vt:i4>5</vt:i4>
      </vt:variant>
      <vt:variant>
        <vt:lpwstr/>
      </vt:variant>
      <vt:variant>
        <vt:lpwstr>_Toc264368406</vt:lpwstr>
      </vt:variant>
      <vt:variant>
        <vt:i4>1703988</vt:i4>
      </vt:variant>
      <vt:variant>
        <vt:i4>230</vt:i4>
      </vt:variant>
      <vt:variant>
        <vt:i4>0</vt:i4>
      </vt:variant>
      <vt:variant>
        <vt:i4>5</vt:i4>
      </vt:variant>
      <vt:variant>
        <vt:lpwstr/>
      </vt:variant>
      <vt:variant>
        <vt:lpwstr>_Toc264368405</vt:lpwstr>
      </vt:variant>
      <vt:variant>
        <vt:i4>1703988</vt:i4>
      </vt:variant>
      <vt:variant>
        <vt:i4>224</vt:i4>
      </vt:variant>
      <vt:variant>
        <vt:i4>0</vt:i4>
      </vt:variant>
      <vt:variant>
        <vt:i4>5</vt:i4>
      </vt:variant>
      <vt:variant>
        <vt:lpwstr/>
      </vt:variant>
      <vt:variant>
        <vt:lpwstr>_Toc264368404</vt:lpwstr>
      </vt:variant>
      <vt:variant>
        <vt:i4>1703988</vt:i4>
      </vt:variant>
      <vt:variant>
        <vt:i4>218</vt:i4>
      </vt:variant>
      <vt:variant>
        <vt:i4>0</vt:i4>
      </vt:variant>
      <vt:variant>
        <vt:i4>5</vt:i4>
      </vt:variant>
      <vt:variant>
        <vt:lpwstr/>
      </vt:variant>
      <vt:variant>
        <vt:lpwstr>_Toc264368403</vt:lpwstr>
      </vt:variant>
      <vt:variant>
        <vt:i4>1703988</vt:i4>
      </vt:variant>
      <vt:variant>
        <vt:i4>212</vt:i4>
      </vt:variant>
      <vt:variant>
        <vt:i4>0</vt:i4>
      </vt:variant>
      <vt:variant>
        <vt:i4>5</vt:i4>
      </vt:variant>
      <vt:variant>
        <vt:lpwstr/>
      </vt:variant>
      <vt:variant>
        <vt:lpwstr>_Toc264368402</vt:lpwstr>
      </vt:variant>
      <vt:variant>
        <vt:i4>1703988</vt:i4>
      </vt:variant>
      <vt:variant>
        <vt:i4>206</vt:i4>
      </vt:variant>
      <vt:variant>
        <vt:i4>0</vt:i4>
      </vt:variant>
      <vt:variant>
        <vt:i4>5</vt:i4>
      </vt:variant>
      <vt:variant>
        <vt:lpwstr/>
      </vt:variant>
      <vt:variant>
        <vt:lpwstr>_Toc264368401</vt:lpwstr>
      </vt:variant>
      <vt:variant>
        <vt:i4>1703988</vt:i4>
      </vt:variant>
      <vt:variant>
        <vt:i4>200</vt:i4>
      </vt:variant>
      <vt:variant>
        <vt:i4>0</vt:i4>
      </vt:variant>
      <vt:variant>
        <vt:i4>5</vt:i4>
      </vt:variant>
      <vt:variant>
        <vt:lpwstr/>
      </vt:variant>
      <vt:variant>
        <vt:lpwstr>_Toc264368400</vt:lpwstr>
      </vt:variant>
      <vt:variant>
        <vt:i4>1245235</vt:i4>
      </vt:variant>
      <vt:variant>
        <vt:i4>194</vt:i4>
      </vt:variant>
      <vt:variant>
        <vt:i4>0</vt:i4>
      </vt:variant>
      <vt:variant>
        <vt:i4>5</vt:i4>
      </vt:variant>
      <vt:variant>
        <vt:lpwstr/>
      </vt:variant>
      <vt:variant>
        <vt:lpwstr>_Toc264368399</vt:lpwstr>
      </vt:variant>
      <vt:variant>
        <vt:i4>1245235</vt:i4>
      </vt:variant>
      <vt:variant>
        <vt:i4>188</vt:i4>
      </vt:variant>
      <vt:variant>
        <vt:i4>0</vt:i4>
      </vt:variant>
      <vt:variant>
        <vt:i4>5</vt:i4>
      </vt:variant>
      <vt:variant>
        <vt:lpwstr/>
      </vt:variant>
      <vt:variant>
        <vt:lpwstr>_Toc264368398</vt:lpwstr>
      </vt:variant>
      <vt:variant>
        <vt:i4>1245235</vt:i4>
      </vt:variant>
      <vt:variant>
        <vt:i4>182</vt:i4>
      </vt:variant>
      <vt:variant>
        <vt:i4>0</vt:i4>
      </vt:variant>
      <vt:variant>
        <vt:i4>5</vt:i4>
      </vt:variant>
      <vt:variant>
        <vt:lpwstr/>
      </vt:variant>
      <vt:variant>
        <vt:lpwstr>_Toc264368397</vt:lpwstr>
      </vt:variant>
      <vt:variant>
        <vt:i4>1245235</vt:i4>
      </vt:variant>
      <vt:variant>
        <vt:i4>176</vt:i4>
      </vt:variant>
      <vt:variant>
        <vt:i4>0</vt:i4>
      </vt:variant>
      <vt:variant>
        <vt:i4>5</vt:i4>
      </vt:variant>
      <vt:variant>
        <vt:lpwstr/>
      </vt:variant>
      <vt:variant>
        <vt:lpwstr>_Toc264368396</vt:lpwstr>
      </vt:variant>
      <vt:variant>
        <vt:i4>1245235</vt:i4>
      </vt:variant>
      <vt:variant>
        <vt:i4>170</vt:i4>
      </vt:variant>
      <vt:variant>
        <vt:i4>0</vt:i4>
      </vt:variant>
      <vt:variant>
        <vt:i4>5</vt:i4>
      </vt:variant>
      <vt:variant>
        <vt:lpwstr/>
      </vt:variant>
      <vt:variant>
        <vt:lpwstr>_Toc264368395</vt:lpwstr>
      </vt:variant>
      <vt:variant>
        <vt:i4>1245235</vt:i4>
      </vt:variant>
      <vt:variant>
        <vt:i4>164</vt:i4>
      </vt:variant>
      <vt:variant>
        <vt:i4>0</vt:i4>
      </vt:variant>
      <vt:variant>
        <vt:i4>5</vt:i4>
      </vt:variant>
      <vt:variant>
        <vt:lpwstr/>
      </vt:variant>
      <vt:variant>
        <vt:lpwstr>_Toc264368394</vt:lpwstr>
      </vt:variant>
      <vt:variant>
        <vt:i4>1245235</vt:i4>
      </vt:variant>
      <vt:variant>
        <vt:i4>158</vt:i4>
      </vt:variant>
      <vt:variant>
        <vt:i4>0</vt:i4>
      </vt:variant>
      <vt:variant>
        <vt:i4>5</vt:i4>
      </vt:variant>
      <vt:variant>
        <vt:lpwstr/>
      </vt:variant>
      <vt:variant>
        <vt:lpwstr>_Toc264368393</vt:lpwstr>
      </vt:variant>
      <vt:variant>
        <vt:i4>1245235</vt:i4>
      </vt:variant>
      <vt:variant>
        <vt:i4>152</vt:i4>
      </vt:variant>
      <vt:variant>
        <vt:i4>0</vt:i4>
      </vt:variant>
      <vt:variant>
        <vt:i4>5</vt:i4>
      </vt:variant>
      <vt:variant>
        <vt:lpwstr/>
      </vt:variant>
      <vt:variant>
        <vt:lpwstr>_Toc264368392</vt:lpwstr>
      </vt:variant>
      <vt:variant>
        <vt:i4>1245235</vt:i4>
      </vt:variant>
      <vt:variant>
        <vt:i4>146</vt:i4>
      </vt:variant>
      <vt:variant>
        <vt:i4>0</vt:i4>
      </vt:variant>
      <vt:variant>
        <vt:i4>5</vt:i4>
      </vt:variant>
      <vt:variant>
        <vt:lpwstr/>
      </vt:variant>
      <vt:variant>
        <vt:lpwstr>_Toc264368391</vt:lpwstr>
      </vt:variant>
      <vt:variant>
        <vt:i4>1245235</vt:i4>
      </vt:variant>
      <vt:variant>
        <vt:i4>140</vt:i4>
      </vt:variant>
      <vt:variant>
        <vt:i4>0</vt:i4>
      </vt:variant>
      <vt:variant>
        <vt:i4>5</vt:i4>
      </vt:variant>
      <vt:variant>
        <vt:lpwstr/>
      </vt:variant>
      <vt:variant>
        <vt:lpwstr>_Toc264368390</vt:lpwstr>
      </vt:variant>
      <vt:variant>
        <vt:i4>1179699</vt:i4>
      </vt:variant>
      <vt:variant>
        <vt:i4>134</vt:i4>
      </vt:variant>
      <vt:variant>
        <vt:i4>0</vt:i4>
      </vt:variant>
      <vt:variant>
        <vt:i4>5</vt:i4>
      </vt:variant>
      <vt:variant>
        <vt:lpwstr/>
      </vt:variant>
      <vt:variant>
        <vt:lpwstr>_Toc264368389</vt:lpwstr>
      </vt:variant>
      <vt:variant>
        <vt:i4>1179699</vt:i4>
      </vt:variant>
      <vt:variant>
        <vt:i4>128</vt:i4>
      </vt:variant>
      <vt:variant>
        <vt:i4>0</vt:i4>
      </vt:variant>
      <vt:variant>
        <vt:i4>5</vt:i4>
      </vt:variant>
      <vt:variant>
        <vt:lpwstr/>
      </vt:variant>
      <vt:variant>
        <vt:lpwstr>_Toc264368388</vt:lpwstr>
      </vt:variant>
      <vt:variant>
        <vt:i4>1179699</vt:i4>
      </vt:variant>
      <vt:variant>
        <vt:i4>122</vt:i4>
      </vt:variant>
      <vt:variant>
        <vt:i4>0</vt:i4>
      </vt:variant>
      <vt:variant>
        <vt:i4>5</vt:i4>
      </vt:variant>
      <vt:variant>
        <vt:lpwstr/>
      </vt:variant>
      <vt:variant>
        <vt:lpwstr>_Toc264368387</vt:lpwstr>
      </vt:variant>
      <vt:variant>
        <vt:i4>1179699</vt:i4>
      </vt:variant>
      <vt:variant>
        <vt:i4>116</vt:i4>
      </vt:variant>
      <vt:variant>
        <vt:i4>0</vt:i4>
      </vt:variant>
      <vt:variant>
        <vt:i4>5</vt:i4>
      </vt:variant>
      <vt:variant>
        <vt:lpwstr/>
      </vt:variant>
      <vt:variant>
        <vt:lpwstr>_Toc264368386</vt:lpwstr>
      </vt:variant>
      <vt:variant>
        <vt:i4>1179699</vt:i4>
      </vt:variant>
      <vt:variant>
        <vt:i4>110</vt:i4>
      </vt:variant>
      <vt:variant>
        <vt:i4>0</vt:i4>
      </vt:variant>
      <vt:variant>
        <vt:i4>5</vt:i4>
      </vt:variant>
      <vt:variant>
        <vt:lpwstr/>
      </vt:variant>
      <vt:variant>
        <vt:lpwstr>_Toc264368385</vt:lpwstr>
      </vt:variant>
      <vt:variant>
        <vt:i4>1179699</vt:i4>
      </vt:variant>
      <vt:variant>
        <vt:i4>104</vt:i4>
      </vt:variant>
      <vt:variant>
        <vt:i4>0</vt:i4>
      </vt:variant>
      <vt:variant>
        <vt:i4>5</vt:i4>
      </vt:variant>
      <vt:variant>
        <vt:lpwstr/>
      </vt:variant>
      <vt:variant>
        <vt:lpwstr>_Toc264368384</vt:lpwstr>
      </vt:variant>
      <vt:variant>
        <vt:i4>1179699</vt:i4>
      </vt:variant>
      <vt:variant>
        <vt:i4>98</vt:i4>
      </vt:variant>
      <vt:variant>
        <vt:i4>0</vt:i4>
      </vt:variant>
      <vt:variant>
        <vt:i4>5</vt:i4>
      </vt:variant>
      <vt:variant>
        <vt:lpwstr/>
      </vt:variant>
      <vt:variant>
        <vt:lpwstr>_Toc264368383</vt:lpwstr>
      </vt:variant>
      <vt:variant>
        <vt:i4>1179699</vt:i4>
      </vt:variant>
      <vt:variant>
        <vt:i4>92</vt:i4>
      </vt:variant>
      <vt:variant>
        <vt:i4>0</vt:i4>
      </vt:variant>
      <vt:variant>
        <vt:i4>5</vt:i4>
      </vt:variant>
      <vt:variant>
        <vt:lpwstr/>
      </vt:variant>
      <vt:variant>
        <vt:lpwstr>_Toc264368382</vt:lpwstr>
      </vt:variant>
      <vt:variant>
        <vt:i4>1179699</vt:i4>
      </vt:variant>
      <vt:variant>
        <vt:i4>86</vt:i4>
      </vt:variant>
      <vt:variant>
        <vt:i4>0</vt:i4>
      </vt:variant>
      <vt:variant>
        <vt:i4>5</vt:i4>
      </vt:variant>
      <vt:variant>
        <vt:lpwstr/>
      </vt:variant>
      <vt:variant>
        <vt:lpwstr>_Toc264368381</vt:lpwstr>
      </vt:variant>
      <vt:variant>
        <vt:i4>1179699</vt:i4>
      </vt:variant>
      <vt:variant>
        <vt:i4>80</vt:i4>
      </vt:variant>
      <vt:variant>
        <vt:i4>0</vt:i4>
      </vt:variant>
      <vt:variant>
        <vt:i4>5</vt:i4>
      </vt:variant>
      <vt:variant>
        <vt:lpwstr/>
      </vt:variant>
      <vt:variant>
        <vt:lpwstr>_Toc264368380</vt:lpwstr>
      </vt:variant>
      <vt:variant>
        <vt:i4>1900595</vt:i4>
      </vt:variant>
      <vt:variant>
        <vt:i4>74</vt:i4>
      </vt:variant>
      <vt:variant>
        <vt:i4>0</vt:i4>
      </vt:variant>
      <vt:variant>
        <vt:i4>5</vt:i4>
      </vt:variant>
      <vt:variant>
        <vt:lpwstr/>
      </vt:variant>
      <vt:variant>
        <vt:lpwstr>_Toc264368379</vt:lpwstr>
      </vt:variant>
      <vt:variant>
        <vt:i4>1900595</vt:i4>
      </vt:variant>
      <vt:variant>
        <vt:i4>68</vt:i4>
      </vt:variant>
      <vt:variant>
        <vt:i4>0</vt:i4>
      </vt:variant>
      <vt:variant>
        <vt:i4>5</vt:i4>
      </vt:variant>
      <vt:variant>
        <vt:lpwstr/>
      </vt:variant>
      <vt:variant>
        <vt:lpwstr>_Toc264368378</vt:lpwstr>
      </vt:variant>
      <vt:variant>
        <vt:i4>1900595</vt:i4>
      </vt:variant>
      <vt:variant>
        <vt:i4>62</vt:i4>
      </vt:variant>
      <vt:variant>
        <vt:i4>0</vt:i4>
      </vt:variant>
      <vt:variant>
        <vt:i4>5</vt:i4>
      </vt:variant>
      <vt:variant>
        <vt:lpwstr/>
      </vt:variant>
      <vt:variant>
        <vt:lpwstr>_Toc264368377</vt:lpwstr>
      </vt:variant>
      <vt:variant>
        <vt:i4>1900595</vt:i4>
      </vt:variant>
      <vt:variant>
        <vt:i4>56</vt:i4>
      </vt:variant>
      <vt:variant>
        <vt:i4>0</vt:i4>
      </vt:variant>
      <vt:variant>
        <vt:i4>5</vt:i4>
      </vt:variant>
      <vt:variant>
        <vt:lpwstr/>
      </vt:variant>
      <vt:variant>
        <vt:lpwstr>_Toc264368376</vt:lpwstr>
      </vt:variant>
      <vt:variant>
        <vt:i4>1900595</vt:i4>
      </vt:variant>
      <vt:variant>
        <vt:i4>50</vt:i4>
      </vt:variant>
      <vt:variant>
        <vt:i4>0</vt:i4>
      </vt:variant>
      <vt:variant>
        <vt:i4>5</vt:i4>
      </vt:variant>
      <vt:variant>
        <vt:lpwstr/>
      </vt:variant>
      <vt:variant>
        <vt:lpwstr>_Toc264368375</vt:lpwstr>
      </vt:variant>
      <vt:variant>
        <vt:i4>1900595</vt:i4>
      </vt:variant>
      <vt:variant>
        <vt:i4>44</vt:i4>
      </vt:variant>
      <vt:variant>
        <vt:i4>0</vt:i4>
      </vt:variant>
      <vt:variant>
        <vt:i4>5</vt:i4>
      </vt:variant>
      <vt:variant>
        <vt:lpwstr/>
      </vt:variant>
      <vt:variant>
        <vt:lpwstr>_Toc264368374</vt:lpwstr>
      </vt:variant>
      <vt:variant>
        <vt:i4>1900595</vt:i4>
      </vt:variant>
      <vt:variant>
        <vt:i4>38</vt:i4>
      </vt:variant>
      <vt:variant>
        <vt:i4>0</vt:i4>
      </vt:variant>
      <vt:variant>
        <vt:i4>5</vt:i4>
      </vt:variant>
      <vt:variant>
        <vt:lpwstr/>
      </vt:variant>
      <vt:variant>
        <vt:lpwstr>_Toc264368373</vt:lpwstr>
      </vt:variant>
      <vt:variant>
        <vt:i4>1900595</vt:i4>
      </vt:variant>
      <vt:variant>
        <vt:i4>32</vt:i4>
      </vt:variant>
      <vt:variant>
        <vt:i4>0</vt:i4>
      </vt:variant>
      <vt:variant>
        <vt:i4>5</vt:i4>
      </vt:variant>
      <vt:variant>
        <vt:lpwstr/>
      </vt:variant>
      <vt:variant>
        <vt:lpwstr>_Toc264368372</vt:lpwstr>
      </vt:variant>
      <vt:variant>
        <vt:i4>1900595</vt:i4>
      </vt:variant>
      <vt:variant>
        <vt:i4>26</vt:i4>
      </vt:variant>
      <vt:variant>
        <vt:i4>0</vt:i4>
      </vt:variant>
      <vt:variant>
        <vt:i4>5</vt:i4>
      </vt:variant>
      <vt:variant>
        <vt:lpwstr/>
      </vt:variant>
      <vt:variant>
        <vt:lpwstr>_Toc264368371</vt:lpwstr>
      </vt:variant>
      <vt:variant>
        <vt:i4>1900595</vt:i4>
      </vt:variant>
      <vt:variant>
        <vt:i4>20</vt:i4>
      </vt:variant>
      <vt:variant>
        <vt:i4>0</vt:i4>
      </vt:variant>
      <vt:variant>
        <vt:i4>5</vt:i4>
      </vt:variant>
      <vt:variant>
        <vt:lpwstr/>
      </vt:variant>
      <vt:variant>
        <vt:lpwstr>_Toc264368370</vt:lpwstr>
      </vt:variant>
      <vt:variant>
        <vt:i4>1835059</vt:i4>
      </vt:variant>
      <vt:variant>
        <vt:i4>14</vt:i4>
      </vt:variant>
      <vt:variant>
        <vt:i4>0</vt:i4>
      </vt:variant>
      <vt:variant>
        <vt:i4>5</vt:i4>
      </vt:variant>
      <vt:variant>
        <vt:lpwstr/>
      </vt:variant>
      <vt:variant>
        <vt:lpwstr>_Toc264368369</vt:lpwstr>
      </vt:variant>
      <vt:variant>
        <vt:i4>1835059</vt:i4>
      </vt:variant>
      <vt:variant>
        <vt:i4>8</vt:i4>
      </vt:variant>
      <vt:variant>
        <vt:i4>0</vt:i4>
      </vt:variant>
      <vt:variant>
        <vt:i4>5</vt:i4>
      </vt:variant>
      <vt:variant>
        <vt:lpwstr/>
      </vt:variant>
      <vt:variant>
        <vt:lpwstr>_Toc264368368</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WADE, Rachael</cp:lastModifiedBy>
  <cp:revision>11</cp:revision>
  <cp:lastPrinted>2017-06-06T05:30:00Z</cp:lastPrinted>
  <dcterms:created xsi:type="dcterms:W3CDTF">2018-04-13T02:14:00Z</dcterms:created>
  <dcterms:modified xsi:type="dcterms:W3CDTF">2018-04-19T06:10:00Z</dcterms:modified>
</cp:coreProperties>
</file>